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E68" w:rsidRDefault="00865911" w:rsidP="004F3E68">
      <w:r>
        <w:rPr>
          <w:noProof/>
        </w:rPr>
        <w:pict>
          <v:shapetype id="_x0000_t202" coordsize="21600,21600" o:spt="202" path="m,l,21600r21600,l21600,xe">
            <v:stroke joinstyle="miter"/>
            <v:path gradientshapeok="t" o:connecttype="rect"/>
          </v:shapetype>
          <v:shape id="_x0000_s1030" type="#_x0000_t202" style="position:absolute;margin-left:0;margin-top:18pt;width:458.1pt;height:117pt;z-index:251654656" fillcolor="#afafff" stroked="f">
            <v:textbox style="mso-next-textbox:#_x0000_s1030" inset=",7.2pt,39.6pt,7.2pt">
              <w:txbxContent>
                <w:p w:rsidR="007363C0" w:rsidRDefault="007363C0" w:rsidP="0095242A">
                  <w:pPr>
                    <w:pStyle w:val="CoverTitle"/>
                  </w:pPr>
                  <w:r>
                    <w:t>caCORE Common Security Module (CSM)</w:t>
                  </w:r>
                </w:p>
              </w:txbxContent>
            </v:textbox>
            <w10:wrap type="square"/>
          </v:shape>
        </w:pict>
      </w:r>
    </w:p>
    <w:p w:rsidR="004F3E68" w:rsidRPr="00A92BC8" w:rsidRDefault="003243D1" w:rsidP="00537441">
      <w:pPr>
        <w:pStyle w:val="CoverSubtitle"/>
      </w:pPr>
      <w:bookmarkStart w:id="0" w:name="_Toc187026484"/>
      <w:bookmarkStart w:id="1" w:name="_Toc187026568"/>
      <w:bookmarkStart w:id="2" w:name="_Toc187026874"/>
      <w:bookmarkStart w:id="3" w:name="_Toc187026965"/>
      <w:bookmarkStart w:id="4" w:name="_Toc187027459"/>
      <w:bookmarkStart w:id="5" w:name="_Toc187027613"/>
      <w:bookmarkStart w:id="6" w:name="_Toc187027767"/>
      <w:bookmarkStart w:id="7" w:name="_Toc187028096"/>
      <w:bookmarkStart w:id="8" w:name="_Toc187028203"/>
      <w:bookmarkStart w:id="9" w:name="_Toc187028228"/>
      <w:r>
        <w:t>Version 4.</w:t>
      </w:r>
      <w:del w:id="10" w:author=" Vijay Parmar" w:date="2009-08-19T11:22:00Z">
        <w:r w:rsidDel="00801D7D">
          <w:delText xml:space="preserve">1 </w:delText>
        </w:r>
      </w:del>
      <w:ins w:id="11" w:author=" Vijay Parmar" w:date="2009-08-19T11:22:00Z">
        <w:r w:rsidR="00801D7D">
          <w:t xml:space="preserve">2 </w:t>
        </w:r>
      </w:ins>
      <w:r w:rsidR="006547A0">
        <w:t>–</w:t>
      </w:r>
      <w:r>
        <w:t xml:space="preserve"> </w:t>
      </w:r>
      <w:r w:rsidR="006547A0">
        <w:t>Programmer’s</w:t>
      </w:r>
      <w:r w:rsidR="00DD2E7F">
        <w:t xml:space="preserve"> Guide</w:t>
      </w:r>
      <w:bookmarkEnd w:id="0"/>
      <w:bookmarkEnd w:id="1"/>
      <w:bookmarkEnd w:id="2"/>
      <w:bookmarkEnd w:id="3"/>
      <w:bookmarkEnd w:id="4"/>
      <w:bookmarkEnd w:id="5"/>
      <w:bookmarkEnd w:id="6"/>
      <w:bookmarkEnd w:id="7"/>
      <w:bookmarkEnd w:id="8"/>
      <w:bookmarkEnd w:id="9"/>
    </w:p>
    <w:p w:rsidR="004F3E68" w:rsidRDefault="004F3E68" w:rsidP="004F3E68"/>
    <w:p w:rsidR="004F3E68" w:rsidRDefault="004F3E68" w:rsidP="004F3E68"/>
    <w:p w:rsidR="004F3E68" w:rsidRDefault="004F3E68" w:rsidP="004F3E68"/>
    <w:p w:rsidR="004F3E68" w:rsidRDefault="004F3E68" w:rsidP="004F3E68"/>
    <w:p w:rsidR="004F3E68" w:rsidRDefault="004F3E68" w:rsidP="004F3E68"/>
    <w:p w:rsidR="004F3E68" w:rsidRDefault="004F3E68" w:rsidP="004F3E68"/>
    <w:p w:rsidR="004F3E68" w:rsidRDefault="004F3E68" w:rsidP="004F3E68"/>
    <w:p w:rsidR="00DD2E7F" w:rsidRDefault="00DD2E7F" w:rsidP="004F3E68"/>
    <w:p w:rsidR="004F3E68" w:rsidRDefault="004F3E68" w:rsidP="004F3E68"/>
    <w:p w:rsidR="004F3E68" w:rsidRDefault="004F3E68" w:rsidP="004F3E68"/>
    <w:p w:rsidR="004F3E68" w:rsidRDefault="004F3E68" w:rsidP="004F3E68"/>
    <w:p w:rsidR="004F3E68" w:rsidRDefault="004F3E68" w:rsidP="004F3E68"/>
    <w:p w:rsidR="004F3E68" w:rsidRDefault="004F3E68" w:rsidP="004F3E68"/>
    <w:p w:rsidR="00E31A6B" w:rsidRDefault="00E31A6B" w:rsidP="004F3E68"/>
    <w:p w:rsidR="009A6D82" w:rsidRDefault="009A6D82" w:rsidP="004F3E68"/>
    <w:p w:rsidR="009A6D82" w:rsidRDefault="009A6D82" w:rsidP="004F3E68"/>
    <w:p w:rsidR="009A6D82" w:rsidRDefault="009A6D82" w:rsidP="004F3E68"/>
    <w:tbl>
      <w:tblPr>
        <w:tblW w:w="6570" w:type="dxa"/>
        <w:tblInd w:w="2628" w:type="dxa"/>
        <w:tblLook w:val="01E0"/>
      </w:tblPr>
      <w:tblGrid>
        <w:gridCol w:w="1620"/>
        <w:gridCol w:w="3870"/>
        <w:gridCol w:w="1080"/>
      </w:tblGrid>
      <w:tr w:rsidR="0071753E" w:rsidTr="00B518D5">
        <w:trPr>
          <w:trHeight w:val="653"/>
        </w:trPr>
        <w:tc>
          <w:tcPr>
            <w:tcW w:w="1620" w:type="dxa"/>
            <w:vAlign w:val="center"/>
          </w:tcPr>
          <w:p w:rsidR="0071753E" w:rsidRPr="00ED2DB1" w:rsidRDefault="00865911" w:rsidP="00B518D5">
            <w:pPr>
              <w:jc w:val="right"/>
            </w:pPr>
            <w:r>
              <w:pict>
                <v:group id="_x0000_s1043" editas="canvas" style="width:65.55pt;height:65.5pt;mso-position-horizontal-relative:char;mso-position-vertical-relative:line" coordsize="1311,13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1311;height:1310" o:preferrelative="f">
                    <v:fill o:detectmouseclick="t"/>
                    <v:path o:extrusionok="t" o:connecttype="none"/>
                    <o:lock v:ext="edit" text="t"/>
                  </v:shape>
                  <v:rect id="_x0000_s1045" style="position:absolute;width:1071;height:1070" fillcolor="black" stroked="f">
                    <v:fill r:id="rId9" o:title="" type="tile"/>
                  </v:rect>
                  <v:shape id="_x0000_s1046" type="#_x0000_t75" style="position:absolute;width:1310;height:1309">
                    <v:imagedata r:id="rId10" o:title=""/>
                  </v:shape>
                  <w10:wrap type="none"/>
                  <w10:anchorlock/>
                </v:group>
              </w:pict>
            </w:r>
          </w:p>
        </w:tc>
        <w:tc>
          <w:tcPr>
            <w:tcW w:w="3870" w:type="dxa"/>
            <w:vMerge w:val="restart"/>
            <w:shd w:val="clear" w:color="auto" w:fill="auto"/>
            <w:vAlign w:val="center"/>
          </w:tcPr>
          <w:p w:rsidR="0071753E" w:rsidRDefault="00257618" w:rsidP="00BB1173">
            <w:r>
              <w:rPr>
                <w:noProof/>
              </w:rPr>
              <w:drawing>
                <wp:inline distT="0" distB="0" distL="0" distR="0">
                  <wp:extent cx="2291715" cy="13881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291715" cy="1388110"/>
                          </a:xfrm>
                          <a:prstGeom prst="rect">
                            <a:avLst/>
                          </a:prstGeom>
                          <a:noFill/>
                          <a:ln w="9525">
                            <a:noFill/>
                            <a:miter lim="800000"/>
                            <a:headEnd/>
                            <a:tailEnd/>
                          </a:ln>
                        </pic:spPr>
                      </pic:pic>
                    </a:graphicData>
                  </a:graphic>
                </wp:inline>
              </w:drawing>
            </w:r>
          </w:p>
          <w:p w:rsidR="0071753E" w:rsidRPr="00ED2DB1" w:rsidRDefault="0071753E" w:rsidP="00BB1173">
            <w:pPr>
              <w:pStyle w:val="NCICBName"/>
            </w:pPr>
            <w:r>
              <w:t>Center for Biomedical Informatics and Information Technology</w:t>
            </w:r>
          </w:p>
        </w:tc>
        <w:tc>
          <w:tcPr>
            <w:tcW w:w="1080" w:type="dxa"/>
            <w:vMerge w:val="restart"/>
          </w:tcPr>
          <w:p w:rsidR="0071753E" w:rsidRPr="00ED2DB1" w:rsidRDefault="0071753E" w:rsidP="00B518D5">
            <w:pPr>
              <w:jc w:val="right"/>
            </w:pPr>
          </w:p>
        </w:tc>
      </w:tr>
      <w:tr w:rsidR="0071753E" w:rsidTr="00B518D5">
        <w:trPr>
          <w:trHeight w:val="324"/>
        </w:trPr>
        <w:tc>
          <w:tcPr>
            <w:tcW w:w="1620" w:type="dxa"/>
            <w:vAlign w:val="center"/>
          </w:tcPr>
          <w:p w:rsidR="0071753E" w:rsidRPr="00ED2DB1" w:rsidRDefault="0071753E" w:rsidP="00B518D5">
            <w:pPr>
              <w:jc w:val="right"/>
            </w:pPr>
          </w:p>
        </w:tc>
        <w:tc>
          <w:tcPr>
            <w:tcW w:w="3870" w:type="dxa"/>
            <w:vMerge/>
            <w:shd w:val="clear" w:color="auto" w:fill="auto"/>
          </w:tcPr>
          <w:p w:rsidR="0071753E" w:rsidRPr="00ED2DB1" w:rsidRDefault="0071753E" w:rsidP="00BB1173"/>
        </w:tc>
        <w:tc>
          <w:tcPr>
            <w:tcW w:w="1080" w:type="dxa"/>
            <w:vMerge/>
          </w:tcPr>
          <w:p w:rsidR="0071753E" w:rsidRPr="00ED2DB1" w:rsidRDefault="0071753E" w:rsidP="00BB1173"/>
        </w:tc>
      </w:tr>
      <w:tr w:rsidR="0071753E" w:rsidTr="00B518D5">
        <w:trPr>
          <w:trHeight w:val="1521"/>
        </w:trPr>
        <w:tc>
          <w:tcPr>
            <w:tcW w:w="1620" w:type="dxa"/>
            <w:vAlign w:val="center"/>
          </w:tcPr>
          <w:p w:rsidR="0071753E" w:rsidRPr="00ED2DB1" w:rsidRDefault="00257618" w:rsidP="00B518D5">
            <w:pPr>
              <w:jc w:val="right"/>
            </w:pPr>
            <w:r>
              <w:rPr>
                <w:noProof/>
              </w:rPr>
              <w:drawing>
                <wp:inline distT="0" distB="0" distL="0" distR="0">
                  <wp:extent cx="826135" cy="9366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826135" cy="936625"/>
                          </a:xfrm>
                          <a:prstGeom prst="rect">
                            <a:avLst/>
                          </a:prstGeom>
                          <a:noFill/>
                          <a:ln w="9525">
                            <a:noFill/>
                            <a:miter lim="800000"/>
                            <a:headEnd/>
                            <a:tailEnd/>
                          </a:ln>
                        </pic:spPr>
                      </pic:pic>
                    </a:graphicData>
                  </a:graphic>
                </wp:inline>
              </w:drawing>
            </w:r>
          </w:p>
        </w:tc>
        <w:tc>
          <w:tcPr>
            <w:tcW w:w="3870" w:type="dxa"/>
            <w:vMerge/>
            <w:shd w:val="clear" w:color="auto" w:fill="auto"/>
          </w:tcPr>
          <w:p w:rsidR="0071753E" w:rsidRDefault="0071753E" w:rsidP="00BB1173"/>
        </w:tc>
        <w:tc>
          <w:tcPr>
            <w:tcW w:w="1080" w:type="dxa"/>
            <w:vMerge/>
          </w:tcPr>
          <w:p w:rsidR="0071753E" w:rsidRDefault="0071753E" w:rsidP="00BB1173"/>
        </w:tc>
      </w:tr>
    </w:tbl>
    <w:p w:rsidR="00E31A6B" w:rsidRDefault="00E31A6B" w:rsidP="005C71C7">
      <w:pPr>
        <w:pStyle w:val="CoverGraphicRight"/>
      </w:pPr>
    </w:p>
    <w:p w:rsidR="004F3E68" w:rsidRDefault="004F3E68" w:rsidP="004F3E68"/>
    <w:p w:rsidR="004F3E68" w:rsidRDefault="00865911" w:rsidP="004F3E68">
      <w:pPr>
        <w:pStyle w:val="CoverDateSaved"/>
      </w:pPr>
      <w:r>
        <w:rPr>
          <w:noProof/>
        </w:rPr>
        <w:pict>
          <v:rect id="_x0000_s1034" style="position:absolute;margin-left:-2.55pt;margin-top:20.65pt;width:461.25pt;height:22.9pt;z-index:251655680" fillcolor="#339" stroked="f">
            <w10:wrap type="square"/>
          </v:rect>
        </w:pict>
      </w:r>
      <w:r w:rsidR="00455189">
        <w:t>This is a U.S. Government work.</w:t>
      </w:r>
      <w:r w:rsidR="00455189">
        <w:tab/>
      </w:r>
      <w:r w:rsidR="007038FB">
        <w:t xml:space="preserve">November </w:t>
      </w:r>
      <w:r w:rsidR="00760C61">
        <w:t>18</w:t>
      </w:r>
      <w:r w:rsidR="007038FB">
        <w:t>, 2008</w:t>
      </w:r>
    </w:p>
    <w:p w:rsidR="00A57346" w:rsidRDefault="00A57346" w:rsidP="00E31A6B"/>
    <w:p w:rsidR="00A57346" w:rsidRDefault="00A57346" w:rsidP="00E31A6B">
      <w:pPr>
        <w:sectPr w:rsidR="00A57346" w:rsidSect="00A57346">
          <w:pgSz w:w="12240" w:h="15840" w:code="1"/>
          <w:pgMar w:top="1440" w:right="1440" w:bottom="1440" w:left="1440" w:header="720" w:footer="720" w:gutter="432"/>
          <w:cols w:space="720"/>
          <w:docGrid w:linePitch="360"/>
        </w:sectPr>
      </w:pPr>
    </w:p>
    <w:p w:rsidR="00DD2E7F" w:rsidRDefault="00215A99" w:rsidP="00215A99">
      <w:pPr>
        <w:pStyle w:val="TitleTOC"/>
      </w:pPr>
      <w:r>
        <w:lastRenderedPageBreak/>
        <w:t>Revision History</w:t>
      </w:r>
    </w:p>
    <w:p w:rsidR="00DD2E7F" w:rsidRDefault="00215A99" w:rsidP="00215A99">
      <w:pPr>
        <w:pStyle w:val="BodyText"/>
      </w:pPr>
      <w:r w:rsidRPr="00215A99">
        <w:t xml:space="preserve">The most current version of this document is located on the CSM website: </w:t>
      </w:r>
      <w:hyperlink r:id="rId13" w:history="1">
        <w:r w:rsidRPr="00215A99">
          <w:rPr>
            <w:rStyle w:val="Hyperlink"/>
          </w:rPr>
          <w:t>http://ncicb.nci.nih.gov/core/CSM</w:t>
        </w:r>
      </w:hyperlink>
      <w:r>
        <w:t>.</w:t>
      </w:r>
    </w:p>
    <w:p w:rsidR="00215A99" w:rsidRDefault="00215A99" w:rsidP="007038FB">
      <w:pPr>
        <w:pStyle w:val="Heading4"/>
      </w:pPr>
      <w:r>
        <w:t>Revision History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2880"/>
        <w:gridCol w:w="3420"/>
      </w:tblGrid>
      <w:tr w:rsidR="002D7574" w:rsidRPr="00215A99" w:rsidTr="00E215FE">
        <w:tc>
          <w:tcPr>
            <w:tcW w:w="1800" w:type="dxa"/>
            <w:shd w:val="clear" w:color="auto" w:fill="D9D9D9"/>
          </w:tcPr>
          <w:p w:rsidR="002D7574" w:rsidRPr="00215A99" w:rsidRDefault="002D7574" w:rsidP="00D039D0">
            <w:pPr>
              <w:pStyle w:val="TableHeaderCenter"/>
            </w:pPr>
            <w:r w:rsidRPr="00215A99">
              <w:t>Revision Date</w:t>
            </w:r>
          </w:p>
        </w:tc>
        <w:tc>
          <w:tcPr>
            <w:tcW w:w="2880" w:type="dxa"/>
            <w:shd w:val="clear" w:color="auto" w:fill="D9D9D9"/>
          </w:tcPr>
          <w:p w:rsidR="002D7574" w:rsidRPr="00215A99" w:rsidRDefault="002D7574" w:rsidP="00D039D0">
            <w:pPr>
              <w:pStyle w:val="TableHeaderCenter"/>
            </w:pPr>
            <w:r w:rsidRPr="00215A99">
              <w:t>Author</w:t>
            </w:r>
          </w:p>
        </w:tc>
        <w:tc>
          <w:tcPr>
            <w:tcW w:w="3420" w:type="dxa"/>
            <w:shd w:val="clear" w:color="auto" w:fill="D9D9D9"/>
          </w:tcPr>
          <w:p w:rsidR="002D7574" w:rsidRPr="00215A99" w:rsidRDefault="002D7574" w:rsidP="00D039D0">
            <w:pPr>
              <w:pStyle w:val="TableHeaderCenter"/>
            </w:pPr>
            <w:r w:rsidRPr="00215A99">
              <w:t>Summary of Changes</w:t>
            </w:r>
          </w:p>
        </w:tc>
      </w:tr>
      <w:tr w:rsidR="002D7574" w:rsidRPr="00215A99" w:rsidTr="00E215FE">
        <w:tc>
          <w:tcPr>
            <w:tcW w:w="1800" w:type="dxa"/>
          </w:tcPr>
          <w:p w:rsidR="002D7574" w:rsidRPr="00215A99" w:rsidRDefault="002D7574" w:rsidP="00D039D0">
            <w:pPr>
              <w:pStyle w:val="TableText"/>
            </w:pPr>
            <w:r w:rsidRPr="00215A99">
              <w:t>09/15/07</w:t>
            </w:r>
          </w:p>
        </w:tc>
        <w:tc>
          <w:tcPr>
            <w:tcW w:w="2880" w:type="dxa"/>
          </w:tcPr>
          <w:p w:rsidR="002D7574" w:rsidRPr="00215A99" w:rsidRDefault="002D7574" w:rsidP="00D039D0">
            <w:pPr>
              <w:pStyle w:val="TableText"/>
            </w:pPr>
            <w:r w:rsidRPr="00215A99">
              <w:t>Vijay Parmar, Kunal Modi</w:t>
            </w:r>
          </w:p>
        </w:tc>
        <w:tc>
          <w:tcPr>
            <w:tcW w:w="3420" w:type="dxa"/>
          </w:tcPr>
          <w:p w:rsidR="002D7574" w:rsidRPr="00215A99" w:rsidRDefault="002D7574" w:rsidP="00D039D0">
            <w:pPr>
              <w:pStyle w:val="TableText"/>
            </w:pPr>
            <w:r w:rsidRPr="00215A99">
              <w:t>Initial Table of Contents</w:t>
            </w:r>
          </w:p>
        </w:tc>
      </w:tr>
      <w:tr w:rsidR="002D7574" w:rsidRPr="00215A99" w:rsidTr="00E215FE">
        <w:tc>
          <w:tcPr>
            <w:tcW w:w="1800" w:type="dxa"/>
          </w:tcPr>
          <w:p w:rsidR="002D7574" w:rsidRPr="00215A99" w:rsidRDefault="002D7574" w:rsidP="00D039D0">
            <w:pPr>
              <w:pStyle w:val="TableText"/>
            </w:pPr>
            <w:r w:rsidRPr="00215A99">
              <w:t>10/22/07</w:t>
            </w:r>
          </w:p>
        </w:tc>
        <w:tc>
          <w:tcPr>
            <w:tcW w:w="2880" w:type="dxa"/>
          </w:tcPr>
          <w:p w:rsidR="002D7574" w:rsidRPr="00215A99" w:rsidRDefault="002D7574" w:rsidP="00D039D0">
            <w:pPr>
              <w:pStyle w:val="TableText"/>
            </w:pPr>
            <w:r w:rsidRPr="00215A99">
              <w:t>Vijay Parmar</w:t>
            </w:r>
          </w:p>
        </w:tc>
        <w:tc>
          <w:tcPr>
            <w:tcW w:w="3420" w:type="dxa"/>
          </w:tcPr>
          <w:p w:rsidR="002D7574" w:rsidRPr="00215A99" w:rsidRDefault="002D7574" w:rsidP="00D039D0">
            <w:pPr>
              <w:pStyle w:val="TableText"/>
            </w:pPr>
            <w:r w:rsidRPr="00215A99">
              <w:t>Added new chapters</w:t>
            </w:r>
          </w:p>
        </w:tc>
      </w:tr>
      <w:tr w:rsidR="002D7574" w:rsidRPr="00215A99" w:rsidTr="00E215FE">
        <w:tc>
          <w:tcPr>
            <w:tcW w:w="1800" w:type="dxa"/>
          </w:tcPr>
          <w:p w:rsidR="002D7574" w:rsidRPr="00215A99" w:rsidRDefault="002D7574" w:rsidP="00D039D0">
            <w:pPr>
              <w:pStyle w:val="TableText"/>
            </w:pPr>
            <w:r>
              <w:t>1</w:t>
            </w:r>
            <w:r w:rsidRPr="00215A99">
              <w:t>1/05/2007</w:t>
            </w:r>
          </w:p>
        </w:tc>
        <w:tc>
          <w:tcPr>
            <w:tcW w:w="2880" w:type="dxa"/>
          </w:tcPr>
          <w:p w:rsidR="002D7574" w:rsidRPr="00215A99" w:rsidRDefault="002D7574" w:rsidP="00D039D0">
            <w:pPr>
              <w:pStyle w:val="TableText"/>
            </w:pPr>
            <w:r w:rsidRPr="00215A99">
              <w:t>Vijay Parmar</w:t>
            </w:r>
          </w:p>
        </w:tc>
        <w:tc>
          <w:tcPr>
            <w:tcW w:w="3420" w:type="dxa"/>
          </w:tcPr>
          <w:p w:rsidR="002D7574" w:rsidRPr="00215A99" w:rsidRDefault="002D7574" w:rsidP="00D039D0">
            <w:pPr>
              <w:pStyle w:val="TableText"/>
            </w:pPr>
            <w:r w:rsidRPr="00215A99">
              <w:t>Incorporate updates.</w:t>
            </w:r>
          </w:p>
        </w:tc>
      </w:tr>
      <w:tr w:rsidR="002D7574" w:rsidRPr="00215A99" w:rsidTr="00E215FE">
        <w:tc>
          <w:tcPr>
            <w:tcW w:w="1800" w:type="dxa"/>
          </w:tcPr>
          <w:p w:rsidR="002D7574" w:rsidRPr="00215A99" w:rsidRDefault="002D7574" w:rsidP="00D039D0">
            <w:pPr>
              <w:pStyle w:val="TableText"/>
            </w:pPr>
            <w:r w:rsidRPr="00215A99">
              <w:t>10/29/2008</w:t>
            </w:r>
          </w:p>
        </w:tc>
        <w:tc>
          <w:tcPr>
            <w:tcW w:w="2880" w:type="dxa"/>
          </w:tcPr>
          <w:p w:rsidR="002D7574" w:rsidRPr="00215A99" w:rsidRDefault="002D7574" w:rsidP="00D039D0">
            <w:pPr>
              <w:pStyle w:val="TableText"/>
            </w:pPr>
            <w:r w:rsidRPr="00215A99">
              <w:t>Vijay Parmar</w:t>
            </w:r>
          </w:p>
        </w:tc>
        <w:tc>
          <w:tcPr>
            <w:tcW w:w="3420" w:type="dxa"/>
          </w:tcPr>
          <w:p w:rsidR="002D7574" w:rsidRPr="00215A99" w:rsidRDefault="002D7574" w:rsidP="00D039D0">
            <w:pPr>
              <w:pStyle w:val="TableText"/>
            </w:pPr>
            <w:r w:rsidRPr="00215A99">
              <w:t>Version 4.1 updates</w:t>
            </w:r>
          </w:p>
        </w:tc>
      </w:tr>
      <w:tr w:rsidR="00E215FE" w:rsidRPr="00215A99" w:rsidTr="00E215FE">
        <w:tc>
          <w:tcPr>
            <w:tcW w:w="1800" w:type="dxa"/>
          </w:tcPr>
          <w:p w:rsidR="00E215FE" w:rsidRPr="00215A99" w:rsidRDefault="00E215FE" w:rsidP="00D039D0">
            <w:pPr>
              <w:pStyle w:val="TableText"/>
            </w:pPr>
            <w:r>
              <w:t>11/07/</w:t>
            </w:r>
            <w:r w:rsidR="004C4378">
              <w:t>20</w:t>
            </w:r>
            <w:r>
              <w:t>08</w:t>
            </w:r>
          </w:p>
        </w:tc>
        <w:tc>
          <w:tcPr>
            <w:tcW w:w="2880" w:type="dxa"/>
          </w:tcPr>
          <w:p w:rsidR="00E215FE" w:rsidRPr="00215A99" w:rsidRDefault="00E215FE" w:rsidP="00D039D0">
            <w:pPr>
              <w:pStyle w:val="TableText"/>
            </w:pPr>
            <w:r>
              <w:t>Bronwyn Gagne</w:t>
            </w:r>
          </w:p>
        </w:tc>
        <w:tc>
          <w:tcPr>
            <w:tcW w:w="3420" w:type="dxa"/>
          </w:tcPr>
          <w:p w:rsidR="00E215FE" w:rsidRPr="00215A99" w:rsidRDefault="00E215FE" w:rsidP="00D039D0">
            <w:pPr>
              <w:pStyle w:val="TableText"/>
            </w:pPr>
            <w:r>
              <w:t>Doc converted to current CBIIT template, and edited as necessary.</w:t>
            </w:r>
          </w:p>
        </w:tc>
      </w:tr>
      <w:tr w:rsidR="002D7574" w:rsidRPr="00215A99" w:rsidTr="00E215FE">
        <w:tc>
          <w:tcPr>
            <w:tcW w:w="1800" w:type="dxa"/>
          </w:tcPr>
          <w:p w:rsidR="002D7574" w:rsidRPr="00215A99" w:rsidRDefault="002D7574" w:rsidP="00D039D0">
            <w:pPr>
              <w:pStyle w:val="TableText"/>
            </w:pPr>
            <w:r>
              <w:t>11/14/2008</w:t>
            </w:r>
          </w:p>
        </w:tc>
        <w:tc>
          <w:tcPr>
            <w:tcW w:w="2880" w:type="dxa"/>
          </w:tcPr>
          <w:p w:rsidR="002D7574" w:rsidRPr="00215A99" w:rsidRDefault="002D7574" w:rsidP="00D039D0">
            <w:pPr>
              <w:pStyle w:val="TableText"/>
            </w:pPr>
            <w:r>
              <w:t xml:space="preserve">Vijay Parmar, </w:t>
            </w:r>
            <w:r>
              <w:br/>
              <w:t>Bronwyn Gagne</w:t>
            </w:r>
          </w:p>
        </w:tc>
        <w:tc>
          <w:tcPr>
            <w:tcW w:w="3420" w:type="dxa"/>
          </w:tcPr>
          <w:p w:rsidR="002D7574" w:rsidRPr="00215A99" w:rsidRDefault="00E215FE" w:rsidP="00D039D0">
            <w:pPr>
              <w:pStyle w:val="TableText"/>
            </w:pPr>
            <w:r>
              <w:t xml:space="preserve">Final review and </w:t>
            </w:r>
            <w:r w:rsidR="00F322C4">
              <w:t>r</w:t>
            </w:r>
            <w:r w:rsidR="002D7574">
              <w:t>elease of updated 4.1 guide.</w:t>
            </w:r>
          </w:p>
        </w:tc>
      </w:tr>
      <w:tr w:rsidR="00F322C4" w:rsidRPr="00215A99" w:rsidTr="00E215FE">
        <w:tc>
          <w:tcPr>
            <w:tcW w:w="1800" w:type="dxa"/>
          </w:tcPr>
          <w:p w:rsidR="00F322C4" w:rsidRDefault="00F322C4" w:rsidP="00D039D0">
            <w:pPr>
              <w:pStyle w:val="TableText"/>
            </w:pPr>
            <w:r>
              <w:t>11/18/2008</w:t>
            </w:r>
          </w:p>
        </w:tc>
        <w:tc>
          <w:tcPr>
            <w:tcW w:w="2880" w:type="dxa"/>
          </w:tcPr>
          <w:p w:rsidR="00F322C4" w:rsidRDefault="00F322C4" w:rsidP="00D039D0">
            <w:pPr>
              <w:pStyle w:val="TableText"/>
            </w:pPr>
            <w:r>
              <w:t xml:space="preserve">Vijay Parmar, </w:t>
            </w:r>
            <w:r>
              <w:br/>
              <w:t>Bronwyn Gagne</w:t>
            </w:r>
          </w:p>
        </w:tc>
        <w:tc>
          <w:tcPr>
            <w:tcW w:w="3420" w:type="dxa"/>
          </w:tcPr>
          <w:p w:rsidR="00F322C4" w:rsidRDefault="00F322C4" w:rsidP="00D039D0">
            <w:pPr>
              <w:pStyle w:val="TableText"/>
            </w:pPr>
            <w:r>
              <w:t>Correction made to guide – ‘encryption-enable’ changed to ‘encryption-enabled’</w:t>
            </w:r>
          </w:p>
        </w:tc>
      </w:tr>
      <w:tr w:rsidR="0020171D" w:rsidRPr="00215A99" w:rsidTr="00E215FE">
        <w:trPr>
          <w:ins w:id="12" w:author=" Vijay Parmar" w:date="2009-08-19T11:22:00Z"/>
        </w:trPr>
        <w:tc>
          <w:tcPr>
            <w:tcW w:w="1800" w:type="dxa"/>
          </w:tcPr>
          <w:p w:rsidR="0020171D" w:rsidRDefault="0020171D" w:rsidP="00D039D0">
            <w:pPr>
              <w:pStyle w:val="TableText"/>
              <w:rPr>
                <w:ins w:id="13" w:author=" Vijay Parmar" w:date="2009-08-19T11:22:00Z"/>
              </w:rPr>
            </w:pPr>
            <w:ins w:id="14" w:author=" Vijay Parmar" w:date="2009-08-19T11:22:00Z">
              <w:r>
                <w:t>08/19/2009</w:t>
              </w:r>
            </w:ins>
          </w:p>
        </w:tc>
        <w:tc>
          <w:tcPr>
            <w:tcW w:w="2880" w:type="dxa"/>
          </w:tcPr>
          <w:p w:rsidR="0020171D" w:rsidRDefault="0020171D" w:rsidP="00D039D0">
            <w:pPr>
              <w:pStyle w:val="TableText"/>
              <w:rPr>
                <w:ins w:id="15" w:author=" Vijay Parmar" w:date="2009-08-19T11:22:00Z"/>
              </w:rPr>
            </w:pPr>
            <w:ins w:id="16" w:author=" Vijay Parmar" w:date="2009-08-19T11:22:00Z">
              <w:r>
                <w:t>Vijay Parmar</w:t>
              </w:r>
            </w:ins>
          </w:p>
        </w:tc>
        <w:tc>
          <w:tcPr>
            <w:tcW w:w="3420" w:type="dxa"/>
          </w:tcPr>
          <w:p w:rsidR="0020171D" w:rsidRDefault="0020171D" w:rsidP="0020171D">
            <w:pPr>
              <w:pStyle w:val="TableText"/>
              <w:rPr>
                <w:ins w:id="17" w:author=" Vijay Parmar" w:date="2009-08-19T11:22:00Z"/>
              </w:rPr>
            </w:pPr>
            <w:ins w:id="18" w:author=" Vijay Parmar" w:date="2009-08-19T11:22:00Z">
              <w:r>
                <w:t xml:space="preserve">CSM 4.2 updates </w:t>
              </w:r>
            </w:ins>
            <w:ins w:id="19" w:author=" Vijay Parmar" w:date="2009-08-19T11:23:00Z">
              <w:r>
                <w:t>–</w:t>
              </w:r>
            </w:ins>
            <w:ins w:id="20" w:author=" Vijay Parmar" w:date="2009-08-19T11:22:00Z">
              <w:r>
                <w:t xml:space="preserve"> </w:t>
              </w:r>
            </w:ins>
            <w:ins w:id="21" w:author=" Vijay Parmar" w:date="2009-08-19T11:23:00Z">
              <w:r>
                <w:t>Instance Level performance enhancements, GUI Installer, Installation steps.</w:t>
              </w:r>
            </w:ins>
          </w:p>
        </w:tc>
      </w:tr>
    </w:tbl>
    <w:p w:rsidR="00215A99" w:rsidRDefault="00215A99" w:rsidP="00215A99">
      <w:pPr>
        <w:pStyle w:val="BodyText"/>
      </w:pPr>
    </w:p>
    <w:p w:rsidR="004F47E7" w:rsidRDefault="004F47E7" w:rsidP="004F47E7"/>
    <w:p w:rsidR="00215A99" w:rsidRDefault="00215A99" w:rsidP="004F47E7"/>
    <w:p w:rsidR="00215A99" w:rsidRDefault="00215A99" w:rsidP="004F47E7">
      <w:pPr>
        <w:sectPr w:rsidR="00215A99" w:rsidSect="00A57346">
          <w:pgSz w:w="12240" w:h="15840" w:code="1"/>
          <w:pgMar w:top="1440" w:right="1440" w:bottom="1440" w:left="1440" w:header="720" w:footer="720" w:gutter="432"/>
          <w:cols w:space="720"/>
          <w:docGrid w:linePitch="360"/>
        </w:sectPr>
      </w:pPr>
    </w:p>
    <w:p w:rsidR="004F47E7" w:rsidRDefault="00901F8B" w:rsidP="000B3D43">
      <w:pPr>
        <w:pStyle w:val="TitleTOC"/>
      </w:pPr>
      <w:r>
        <w:lastRenderedPageBreak/>
        <w:t xml:space="preserve">Table of </w:t>
      </w:r>
      <w:r w:rsidR="000B3D43">
        <w:t>Contents</w:t>
      </w:r>
    </w:p>
    <w:p w:rsidR="00E92FAF" w:rsidRDefault="00865911">
      <w:pPr>
        <w:pStyle w:val="TOC1"/>
        <w:tabs>
          <w:tab w:val="right" w:leader="dot" w:pos="8918"/>
        </w:tabs>
        <w:rPr>
          <w:rFonts w:ascii="Times New Roman" w:hAnsi="Times New Roman"/>
          <w:b w:val="0"/>
          <w:noProof/>
        </w:rPr>
      </w:pPr>
      <w:r w:rsidRPr="00865911">
        <w:fldChar w:fldCharType="begin"/>
      </w:r>
      <w:r w:rsidR="00772F08">
        <w:instrText xml:space="preserve"> TOC \o "1-3" \h \z \t "Heading 9,1" </w:instrText>
      </w:r>
      <w:r w:rsidRPr="00865911">
        <w:fldChar w:fldCharType="separate"/>
      </w:r>
      <w:hyperlink w:anchor="_Toc214359100" w:history="1">
        <w:r w:rsidR="00E92FAF" w:rsidRPr="000B0C48">
          <w:rPr>
            <w:rStyle w:val="Hyperlink"/>
            <w:noProof/>
          </w:rPr>
          <w:t>About This Guide</w:t>
        </w:r>
        <w:r w:rsidR="00E92FAF">
          <w:rPr>
            <w:noProof/>
            <w:webHidden/>
          </w:rPr>
          <w:tab/>
        </w:r>
        <w:r>
          <w:rPr>
            <w:noProof/>
            <w:webHidden/>
          </w:rPr>
          <w:fldChar w:fldCharType="begin"/>
        </w:r>
        <w:r w:rsidR="00E92FAF">
          <w:rPr>
            <w:noProof/>
            <w:webHidden/>
          </w:rPr>
          <w:instrText xml:space="preserve"> PAGEREF _Toc214359100 \h </w:instrText>
        </w:r>
        <w:r>
          <w:rPr>
            <w:noProof/>
            <w:webHidden/>
          </w:rPr>
        </w:r>
        <w:r>
          <w:rPr>
            <w:noProof/>
            <w:webHidden/>
          </w:rPr>
          <w:fldChar w:fldCharType="separate"/>
        </w:r>
        <w:r w:rsidR="00E92FAF">
          <w:rPr>
            <w:noProof/>
            <w:webHidden/>
          </w:rPr>
          <w:t>1</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01" w:history="1">
        <w:r w:rsidR="00E92FAF" w:rsidRPr="000B0C48">
          <w:rPr>
            <w:rStyle w:val="Hyperlink"/>
            <w:noProof/>
          </w:rPr>
          <w:t>Purpose</w:t>
        </w:r>
        <w:r w:rsidR="00E92FAF">
          <w:rPr>
            <w:noProof/>
            <w:webHidden/>
          </w:rPr>
          <w:tab/>
        </w:r>
        <w:r>
          <w:rPr>
            <w:noProof/>
            <w:webHidden/>
          </w:rPr>
          <w:fldChar w:fldCharType="begin"/>
        </w:r>
        <w:r w:rsidR="00E92FAF">
          <w:rPr>
            <w:noProof/>
            <w:webHidden/>
          </w:rPr>
          <w:instrText xml:space="preserve"> PAGEREF _Toc214359101 \h </w:instrText>
        </w:r>
        <w:r>
          <w:rPr>
            <w:noProof/>
            <w:webHidden/>
          </w:rPr>
        </w:r>
        <w:r>
          <w:rPr>
            <w:noProof/>
            <w:webHidden/>
          </w:rPr>
          <w:fldChar w:fldCharType="separate"/>
        </w:r>
        <w:r w:rsidR="00E92FAF">
          <w:rPr>
            <w:noProof/>
            <w:webHidden/>
          </w:rPr>
          <w:t>1</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02" w:history="1">
        <w:r w:rsidR="00E92FAF" w:rsidRPr="000B0C48">
          <w:rPr>
            <w:rStyle w:val="Hyperlink"/>
            <w:noProof/>
          </w:rPr>
          <w:t>Scope</w:t>
        </w:r>
        <w:r w:rsidR="00E92FAF">
          <w:rPr>
            <w:noProof/>
            <w:webHidden/>
          </w:rPr>
          <w:tab/>
        </w:r>
        <w:r>
          <w:rPr>
            <w:noProof/>
            <w:webHidden/>
          </w:rPr>
          <w:fldChar w:fldCharType="begin"/>
        </w:r>
        <w:r w:rsidR="00E92FAF">
          <w:rPr>
            <w:noProof/>
            <w:webHidden/>
          </w:rPr>
          <w:instrText xml:space="preserve"> PAGEREF _Toc214359102 \h </w:instrText>
        </w:r>
        <w:r>
          <w:rPr>
            <w:noProof/>
            <w:webHidden/>
          </w:rPr>
        </w:r>
        <w:r>
          <w:rPr>
            <w:noProof/>
            <w:webHidden/>
          </w:rPr>
          <w:fldChar w:fldCharType="separate"/>
        </w:r>
        <w:r w:rsidR="00E92FAF">
          <w:rPr>
            <w:noProof/>
            <w:webHidden/>
          </w:rPr>
          <w:t>1</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03" w:history="1">
        <w:r w:rsidR="00E92FAF" w:rsidRPr="000B0C48">
          <w:rPr>
            <w:rStyle w:val="Hyperlink"/>
            <w:noProof/>
          </w:rPr>
          <w:t>Typical User</w:t>
        </w:r>
        <w:r w:rsidR="00E92FAF">
          <w:rPr>
            <w:noProof/>
            <w:webHidden/>
          </w:rPr>
          <w:tab/>
        </w:r>
        <w:r>
          <w:rPr>
            <w:noProof/>
            <w:webHidden/>
          </w:rPr>
          <w:fldChar w:fldCharType="begin"/>
        </w:r>
        <w:r w:rsidR="00E92FAF">
          <w:rPr>
            <w:noProof/>
            <w:webHidden/>
          </w:rPr>
          <w:instrText xml:space="preserve"> PAGEREF _Toc214359103 \h </w:instrText>
        </w:r>
        <w:r>
          <w:rPr>
            <w:noProof/>
            <w:webHidden/>
          </w:rPr>
        </w:r>
        <w:r>
          <w:rPr>
            <w:noProof/>
            <w:webHidden/>
          </w:rPr>
          <w:fldChar w:fldCharType="separate"/>
        </w:r>
        <w:r w:rsidR="00E92FAF">
          <w:rPr>
            <w:noProof/>
            <w:webHidden/>
          </w:rPr>
          <w:t>1</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04" w:history="1">
        <w:r w:rsidR="00E92FAF" w:rsidRPr="000B0C48">
          <w:rPr>
            <w:rStyle w:val="Hyperlink"/>
            <w:noProof/>
          </w:rPr>
          <w:t>Topics Covered</w:t>
        </w:r>
        <w:r w:rsidR="00E92FAF">
          <w:rPr>
            <w:noProof/>
            <w:webHidden/>
          </w:rPr>
          <w:tab/>
        </w:r>
        <w:r>
          <w:rPr>
            <w:noProof/>
            <w:webHidden/>
          </w:rPr>
          <w:fldChar w:fldCharType="begin"/>
        </w:r>
        <w:r w:rsidR="00E92FAF">
          <w:rPr>
            <w:noProof/>
            <w:webHidden/>
          </w:rPr>
          <w:instrText xml:space="preserve"> PAGEREF _Toc214359104 \h </w:instrText>
        </w:r>
        <w:r>
          <w:rPr>
            <w:noProof/>
            <w:webHidden/>
          </w:rPr>
        </w:r>
        <w:r>
          <w:rPr>
            <w:noProof/>
            <w:webHidden/>
          </w:rPr>
          <w:fldChar w:fldCharType="separate"/>
        </w:r>
        <w:r w:rsidR="00E92FAF">
          <w:rPr>
            <w:noProof/>
            <w:webHidden/>
          </w:rPr>
          <w:t>2</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05" w:history="1">
        <w:r w:rsidR="00E92FAF" w:rsidRPr="000B0C48">
          <w:rPr>
            <w:rStyle w:val="Hyperlink"/>
            <w:noProof/>
          </w:rPr>
          <w:t>Related Documentation</w:t>
        </w:r>
        <w:r w:rsidR="00E92FAF">
          <w:rPr>
            <w:noProof/>
            <w:webHidden/>
          </w:rPr>
          <w:tab/>
        </w:r>
        <w:r>
          <w:rPr>
            <w:noProof/>
            <w:webHidden/>
          </w:rPr>
          <w:fldChar w:fldCharType="begin"/>
        </w:r>
        <w:r w:rsidR="00E92FAF">
          <w:rPr>
            <w:noProof/>
            <w:webHidden/>
          </w:rPr>
          <w:instrText xml:space="preserve"> PAGEREF _Toc214359105 \h </w:instrText>
        </w:r>
        <w:r>
          <w:rPr>
            <w:noProof/>
            <w:webHidden/>
          </w:rPr>
        </w:r>
        <w:r>
          <w:rPr>
            <w:noProof/>
            <w:webHidden/>
          </w:rPr>
          <w:fldChar w:fldCharType="separate"/>
        </w:r>
        <w:r w:rsidR="00E92FAF">
          <w:rPr>
            <w:noProof/>
            <w:webHidden/>
          </w:rPr>
          <w:t>2</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06" w:history="1">
        <w:r w:rsidR="00E92FAF" w:rsidRPr="000B0C48">
          <w:rPr>
            <w:rStyle w:val="Hyperlink"/>
            <w:noProof/>
          </w:rPr>
          <w:t>Text Conventions Used</w:t>
        </w:r>
        <w:r w:rsidR="00E92FAF">
          <w:rPr>
            <w:noProof/>
            <w:webHidden/>
          </w:rPr>
          <w:tab/>
        </w:r>
        <w:r>
          <w:rPr>
            <w:noProof/>
            <w:webHidden/>
          </w:rPr>
          <w:fldChar w:fldCharType="begin"/>
        </w:r>
        <w:r w:rsidR="00E92FAF">
          <w:rPr>
            <w:noProof/>
            <w:webHidden/>
          </w:rPr>
          <w:instrText xml:space="preserve"> PAGEREF _Toc214359106 \h </w:instrText>
        </w:r>
        <w:r>
          <w:rPr>
            <w:noProof/>
            <w:webHidden/>
          </w:rPr>
        </w:r>
        <w:r>
          <w:rPr>
            <w:noProof/>
            <w:webHidden/>
          </w:rPr>
          <w:fldChar w:fldCharType="separate"/>
        </w:r>
        <w:r w:rsidR="00E92FAF">
          <w:rPr>
            <w:noProof/>
            <w:webHidden/>
          </w:rPr>
          <w:t>3</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07" w:history="1">
        <w:r w:rsidR="00E92FAF" w:rsidRPr="000B0C48">
          <w:rPr>
            <w:rStyle w:val="Hyperlink"/>
            <w:noProof/>
          </w:rPr>
          <w:t>Credits and Resources</w:t>
        </w:r>
        <w:r w:rsidR="00E92FAF">
          <w:rPr>
            <w:noProof/>
            <w:webHidden/>
          </w:rPr>
          <w:tab/>
        </w:r>
        <w:r>
          <w:rPr>
            <w:noProof/>
            <w:webHidden/>
          </w:rPr>
          <w:fldChar w:fldCharType="begin"/>
        </w:r>
        <w:r w:rsidR="00E92FAF">
          <w:rPr>
            <w:noProof/>
            <w:webHidden/>
          </w:rPr>
          <w:instrText xml:space="preserve"> PAGEREF _Toc214359107 \h </w:instrText>
        </w:r>
        <w:r>
          <w:rPr>
            <w:noProof/>
            <w:webHidden/>
          </w:rPr>
        </w:r>
        <w:r>
          <w:rPr>
            <w:noProof/>
            <w:webHidden/>
          </w:rPr>
          <w:fldChar w:fldCharType="separate"/>
        </w:r>
        <w:r w:rsidR="00E92FAF">
          <w:rPr>
            <w:noProof/>
            <w:webHidden/>
          </w:rPr>
          <w:t>3</w:t>
        </w:r>
        <w:r>
          <w:rPr>
            <w:noProof/>
            <w:webHidden/>
          </w:rPr>
          <w:fldChar w:fldCharType="end"/>
        </w:r>
      </w:hyperlink>
    </w:p>
    <w:p w:rsidR="00E92FAF" w:rsidRDefault="00865911">
      <w:pPr>
        <w:pStyle w:val="TOC1"/>
        <w:tabs>
          <w:tab w:val="left" w:pos="1320"/>
          <w:tab w:val="right" w:leader="dot" w:pos="8918"/>
        </w:tabs>
        <w:rPr>
          <w:rFonts w:ascii="Times New Roman" w:hAnsi="Times New Roman"/>
          <w:b w:val="0"/>
          <w:noProof/>
        </w:rPr>
      </w:pPr>
      <w:hyperlink w:anchor="_Toc214359108" w:history="1">
        <w:r w:rsidR="00E92FAF" w:rsidRPr="000B0C48">
          <w:rPr>
            <w:rStyle w:val="Hyperlink"/>
            <w:noProof/>
          </w:rPr>
          <w:t>Chapter 1</w:t>
        </w:r>
        <w:r w:rsidR="00E92FAF">
          <w:rPr>
            <w:rFonts w:ascii="Times New Roman" w:hAnsi="Times New Roman"/>
            <w:b w:val="0"/>
            <w:noProof/>
          </w:rPr>
          <w:tab/>
        </w:r>
        <w:r w:rsidR="00E92FAF" w:rsidRPr="000B0C48">
          <w:rPr>
            <w:rStyle w:val="Hyperlink"/>
            <w:noProof/>
          </w:rPr>
          <w:t>CSM Overview</w:t>
        </w:r>
        <w:r w:rsidR="00E92FAF">
          <w:rPr>
            <w:noProof/>
            <w:webHidden/>
          </w:rPr>
          <w:tab/>
        </w:r>
        <w:r>
          <w:rPr>
            <w:noProof/>
            <w:webHidden/>
          </w:rPr>
          <w:fldChar w:fldCharType="begin"/>
        </w:r>
        <w:r w:rsidR="00E92FAF">
          <w:rPr>
            <w:noProof/>
            <w:webHidden/>
          </w:rPr>
          <w:instrText xml:space="preserve"> PAGEREF _Toc214359108 \h </w:instrText>
        </w:r>
        <w:r>
          <w:rPr>
            <w:noProof/>
            <w:webHidden/>
          </w:rPr>
        </w:r>
        <w:r>
          <w:rPr>
            <w:noProof/>
            <w:webHidden/>
          </w:rPr>
          <w:fldChar w:fldCharType="separate"/>
        </w:r>
        <w:r w:rsidR="00E92FAF">
          <w:rPr>
            <w:noProof/>
            <w:webHidden/>
          </w:rPr>
          <w:t>5</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09" w:history="1">
        <w:r w:rsidR="00E92FAF" w:rsidRPr="000B0C48">
          <w:rPr>
            <w:rStyle w:val="Hyperlink"/>
            <w:noProof/>
          </w:rPr>
          <w:t>Introduction</w:t>
        </w:r>
        <w:r w:rsidR="00E92FAF">
          <w:rPr>
            <w:noProof/>
            <w:webHidden/>
          </w:rPr>
          <w:tab/>
        </w:r>
        <w:r>
          <w:rPr>
            <w:noProof/>
            <w:webHidden/>
          </w:rPr>
          <w:fldChar w:fldCharType="begin"/>
        </w:r>
        <w:r w:rsidR="00E92FAF">
          <w:rPr>
            <w:noProof/>
            <w:webHidden/>
          </w:rPr>
          <w:instrText xml:space="preserve"> PAGEREF _Toc214359109 \h </w:instrText>
        </w:r>
        <w:r>
          <w:rPr>
            <w:noProof/>
            <w:webHidden/>
          </w:rPr>
        </w:r>
        <w:r>
          <w:rPr>
            <w:noProof/>
            <w:webHidden/>
          </w:rPr>
          <w:fldChar w:fldCharType="separate"/>
        </w:r>
        <w:r w:rsidR="00E92FAF">
          <w:rPr>
            <w:noProof/>
            <w:webHidden/>
          </w:rPr>
          <w:t>5</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10" w:history="1">
        <w:r w:rsidR="00E92FAF" w:rsidRPr="000B0C48">
          <w:rPr>
            <w:rStyle w:val="Hyperlink"/>
            <w:noProof/>
          </w:rPr>
          <w:t>Security Concepts</w:t>
        </w:r>
        <w:r w:rsidR="00E92FAF">
          <w:rPr>
            <w:noProof/>
            <w:webHidden/>
          </w:rPr>
          <w:tab/>
        </w:r>
        <w:r>
          <w:rPr>
            <w:noProof/>
            <w:webHidden/>
          </w:rPr>
          <w:fldChar w:fldCharType="begin"/>
        </w:r>
        <w:r w:rsidR="00E92FAF">
          <w:rPr>
            <w:noProof/>
            <w:webHidden/>
          </w:rPr>
          <w:instrText xml:space="preserve"> PAGEREF _Toc214359110 \h </w:instrText>
        </w:r>
        <w:r>
          <w:rPr>
            <w:noProof/>
            <w:webHidden/>
          </w:rPr>
        </w:r>
        <w:r>
          <w:rPr>
            <w:noProof/>
            <w:webHidden/>
          </w:rPr>
          <w:fldChar w:fldCharType="separate"/>
        </w:r>
        <w:r w:rsidR="00E92FAF">
          <w:rPr>
            <w:noProof/>
            <w:webHidden/>
          </w:rPr>
          <w:t>7</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11" w:history="1">
        <w:r w:rsidR="00E92FAF" w:rsidRPr="000B0C48">
          <w:rPr>
            <w:rStyle w:val="Hyperlink"/>
            <w:noProof/>
          </w:rPr>
          <w:t>Minimum System Requirements</w:t>
        </w:r>
        <w:r w:rsidR="00E92FAF">
          <w:rPr>
            <w:noProof/>
            <w:webHidden/>
          </w:rPr>
          <w:tab/>
        </w:r>
        <w:r>
          <w:rPr>
            <w:noProof/>
            <w:webHidden/>
          </w:rPr>
          <w:fldChar w:fldCharType="begin"/>
        </w:r>
        <w:r w:rsidR="00E92FAF">
          <w:rPr>
            <w:noProof/>
            <w:webHidden/>
          </w:rPr>
          <w:instrText xml:space="preserve"> PAGEREF _Toc214359111 \h </w:instrText>
        </w:r>
        <w:r>
          <w:rPr>
            <w:noProof/>
            <w:webHidden/>
          </w:rPr>
        </w:r>
        <w:r>
          <w:rPr>
            <w:noProof/>
            <w:webHidden/>
          </w:rPr>
          <w:fldChar w:fldCharType="separate"/>
        </w:r>
        <w:r w:rsidR="00E92FAF">
          <w:rPr>
            <w:noProof/>
            <w:webHidden/>
          </w:rPr>
          <w:t>8</w:t>
        </w:r>
        <w:r>
          <w:rPr>
            <w:noProof/>
            <w:webHidden/>
          </w:rPr>
          <w:fldChar w:fldCharType="end"/>
        </w:r>
      </w:hyperlink>
    </w:p>
    <w:p w:rsidR="00E92FAF" w:rsidRDefault="00865911">
      <w:pPr>
        <w:pStyle w:val="TOC1"/>
        <w:tabs>
          <w:tab w:val="left" w:pos="1320"/>
          <w:tab w:val="right" w:leader="dot" w:pos="8918"/>
        </w:tabs>
        <w:rPr>
          <w:rFonts w:ascii="Times New Roman" w:hAnsi="Times New Roman"/>
          <w:b w:val="0"/>
          <w:noProof/>
        </w:rPr>
      </w:pPr>
      <w:hyperlink w:anchor="_Toc214359112" w:history="1">
        <w:r w:rsidR="00E92FAF" w:rsidRPr="000B0C48">
          <w:rPr>
            <w:rStyle w:val="Hyperlink"/>
            <w:noProof/>
          </w:rPr>
          <w:t>Chapter 2</w:t>
        </w:r>
        <w:r w:rsidR="00E92FAF">
          <w:rPr>
            <w:rFonts w:ascii="Times New Roman" w:hAnsi="Times New Roman"/>
            <w:b w:val="0"/>
            <w:noProof/>
          </w:rPr>
          <w:tab/>
        </w:r>
        <w:r w:rsidR="00E92FAF" w:rsidRPr="000B0C48">
          <w:rPr>
            <w:rStyle w:val="Hyperlink"/>
            <w:noProof/>
          </w:rPr>
          <w:t>Using the CSM API</w:t>
        </w:r>
        <w:r w:rsidR="00E92FAF">
          <w:rPr>
            <w:noProof/>
            <w:webHidden/>
          </w:rPr>
          <w:tab/>
        </w:r>
        <w:r>
          <w:rPr>
            <w:noProof/>
            <w:webHidden/>
          </w:rPr>
          <w:fldChar w:fldCharType="begin"/>
        </w:r>
        <w:r w:rsidR="00E92FAF">
          <w:rPr>
            <w:noProof/>
            <w:webHidden/>
          </w:rPr>
          <w:instrText xml:space="preserve"> PAGEREF _Toc214359112 \h </w:instrText>
        </w:r>
        <w:r>
          <w:rPr>
            <w:noProof/>
            <w:webHidden/>
          </w:rPr>
        </w:r>
        <w:r>
          <w:rPr>
            <w:noProof/>
            <w:webHidden/>
          </w:rPr>
          <w:fldChar w:fldCharType="separate"/>
        </w:r>
        <w:r w:rsidR="00E92FAF">
          <w:rPr>
            <w:noProof/>
            <w:webHidden/>
          </w:rPr>
          <w:t>9</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13" w:history="1">
        <w:r w:rsidR="00E92FAF" w:rsidRPr="000B0C48">
          <w:rPr>
            <w:rStyle w:val="Hyperlink"/>
            <w:noProof/>
          </w:rPr>
          <w:t>Workflow</w:t>
        </w:r>
        <w:r w:rsidR="00E92FAF">
          <w:rPr>
            <w:noProof/>
            <w:webHidden/>
          </w:rPr>
          <w:tab/>
        </w:r>
        <w:r>
          <w:rPr>
            <w:noProof/>
            <w:webHidden/>
          </w:rPr>
          <w:fldChar w:fldCharType="begin"/>
        </w:r>
        <w:r w:rsidR="00E92FAF">
          <w:rPr>
            <w:noProof/>
            <w:webHidden/>
          </w:rPr>
          <w:instrText xml:space="preserve"> PAGEREF _Toc214359113 \h </w:instrText>
        </w:r>
        <w:r>
          <w:rPr>
            <w:noProof/>
            <w:webHidden/>
          </w:rPr>
        </w:r>
        <w:r>
          <w:rPr>
            <w:noProof/>
            <w:webHidden/>
          </w:rPr>
          <w:fldChar w:fldCharType="separate"/>
        </w:r>
        <w:r w:rsidR="00E92FAF">
          <w:rPr>
            <w:noProof/>
            <w:webHidden/>
          </w:rPr>
          <w:t>9</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14" w:history="1">
        <w:r w:rsidR="00E92FAF" w:rsidRPr="000B0C48">
          <w:rPr>
            <w:rStyle w:val="Hyperlink"/>
            <w:noProof/>
          </w:rPr>
          <w:t>API Services</w:t>
        </w:r>
        <w:r w:rsidR="00E92FAF">
          <w:rPr>
            <w:noProof/>
            <w:webHidden/>
          </w:rPr>
          <w:tab/>
        </w:r>
        <w:r>
          <w:rPr>
            <w:noProof/>
            <w:webHidden/>
          </w:rPr>
          <w:fldChar w:fldCharType="begin"/>
        </w:r>
        <w:r w:rsidR="00E92FAF">
          <w:rPr>
            <w:noProof/>
            <w:webHidden/>
          </w:rPr>
          <w:instrText xml:space="preserve"> PAGEREF _Toc214359114 \h </w:instrText>
        </w:r>
        <w:r>
          <w:rPr>
            <w:noProof/>
            <w:webHidden/>
          </w:rPr>
        </w:r>
        <w:r>
          <w:rPr>
            <w:noProof/>
            <w:webHidden/>
          </w:rPr>
          <w:fldChar w:fldCharType="separate"/>
        </w:r>
        <w:r w:rsidR="00E92FAF">
          <w:rPr>
            <w:noProof/>
            <w:webHidden/>
          </w:rPr>
          <w:t>10</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15" w:history="1">
        <w:r w:rsidR="00E92FAF" w:rsidRPr="000B0C48">
          <w:rPr>
            <w:rStyle w:val="Hyperlink"/>
            <w:noProof/>
          </w:rPr>
          <w:t>Authentication Manager</w:t>
        </w:r>
        <w:r w:rsidR="00E92FAF">
          <w:rPr>
            <w:noProof/>
            <w:webHidden/>
          </w:rPr>
          <w:tab/>
        </w:r>
        <w:r>
          <w:rPr>
            <w:noProof/>
            <w:webHidden/>
          </w:rPr>
          <w:fldChar w:fldCharType="begin"/>
        </w:r>
        <w:r w:rsidR="00E92FAF">
          <w:rPr>
            <w:noProof/>
            <w:webHidden/>
          </w:rPr>
          <w:instrText xml:space="preserve"> PAGEREF _Toc214359115 \h </w:instrText>
        </w:r>
        <w:r>
          <w:rPr>
            <w:noProof/>
            <w:webHidden/>
          </w:rPr>
        </w:r>
        <w:r>
          <w:rPr>
            <w:noProof/>
            <w:webHidden/>
          </w:rPr>
          <w:fldChar w:fldCharType="separate"/>
        </w:r>
        <w:r w:rsidR="00E92FAF">
          <w:rPr>
            <w:noProof/>
            <w:webHidden/>
          </w:rPr>
          <w:t>10</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16" w:history="1">
        <w:r w:rsidR="00E92FAF" w:rsidRPr="000B0C48">
          <w:rPr>
            <w:rStyle w:val="Hyperlink"/>
            <w:noProof/>
          </w:rPr>
          <w:t>Authorization Manager</w:t>
        </w:r>
        <w:r w:rsidR="00E92FAF">
          <w:rPr>
            <w:noProof/>
            <w:webHidden/>
          </w:rPr>
          <w:tab/>
        </w:r>
        <w:r>
          <w:rPr>
            <w:noProof/>
            <w:webHidden/>
          </w:rPr>
          <w:fldChar w:fldCharType="begin"/>
        </w:r>
        <w:r w:rsidR="00E92FAF">
          <w:rPr>
            <w:noProof/>
            <w:webHidden/>
          </w:rPr>
          <w:instrText xml:space="preserve"> PAGEREF _Toc214359116 \h </w:instrText>
        </w:r>
        <w:r>
          <w:rPr>
            <w:noProof/>
            <w:webHidden/>
          </w:rPr>
        </w:r>
        <w:r>
          <w:rPr>
            <w:noProof/>
            <w:webHidden/>
          </w:rPr>
          <w:fldChar w:fldCharType="separate"/>
        </w:r>
        <w:r w:rsidR="00E92FAF">
          <w:rPr>
            <w:noProof/>
            <w:webHidden/>
          </w:rPr>
          <w:t>10</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17" w:history="1">
        <w:r w:rsidR="00E92FAF" w:rsidRPr="000B0C48">
          <w:rPr>
            <w:rStyle w:val="Hyperlink"/>
            <w:noProof/>
          </w:rPr>
          <w:t>Integrating with the CSM Authentication Service</w:t>
        </w:r>
        <w:r w:rsidR="00E92FAF">
          <w:rPr>
            <w:noProof/>
            <w:webHidden/>
          </w:rPr>
          <w:tab/>
        </w:r>
        <w:r>
          <w:rPr>
            <w:noProof/>
            <w:webHidden/>
          </w:rPr>
          <w:fldChar w:fldCharType="begin"/>
        </w:r>
        <w:r w:rsidR="00E92FAF">
          <w:rPr>
            <w:noProof/>
            <w:webHidden/>
          </w:rPr>
          <w:instrText xml:space="preserve"> PAGEREF _Toc214359117 \h </w:instrText>
        </w:r>
        <w:r>
          <w:rPr>
            <w:noProof/>
            <w:webHidden/>
          </w:rPr>
        </w:r>
        <w:r>
          <w:rPr>
            <w:noProof/>
            <w:webHidden/>
          </w:rPr>
          <w:fldChar w:fldCharType="separate"/>
        </w:r>
        <w:r w:rsidR="00E92FAF">
          <w:rPr>
            <w:noProof/>
            <w:webHidden/>
          </w:rPr>
          <w:t>10</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18" w:history="1">
        <w:r w:rsidR="00E92FAF" w:rsidRPr="000B0C48">
          <w:rPr>
            <w:rStyle w:val="Hyperlink"/>
            <w:noProof/>
          </w:rPr>
          <w:t>Importing the CSM Authentication Manager Class</w:t>
        </w:r>
        <w:r w:rsidR="00E92FAF">
          <w:rPr>
            <w:noProof/>
            <w:webHidden/>
          </w:rPr>
          <w:tab/>
        </w:r>
        <w:r>
          <w:rPr>
            <w:noProof/>
            <w:webHidden/>
          </w:rPr>
          <w:fldChar w:fldCharType="begin"/>
        </w:r>
        <w:r w:rsidR="00E92FAF">
          <w:rPr>
            <w:noProof/>
            <w:webHidden/>
          </w:rPr>
          <w:instrText xml:space="preserve"> PAGEREF _Toc214359118 \h </w:instrText>
        </w:r>
        <w:r>
          <w:rPr>
            <w:noProof/>
            <w:webHidden/>
          </w:rPr>
        </w:r>
        <w:r>
          <w:rPr>
            <w:noProof/>
            <w:webHidden/>
          </w:rPr>
          <w:fldChar w:fldCharType="separate"/>
        </w:r>
        <w:r w:rsidR="00E92FAF">
          <w:rPr>
            <w:noProof/>
            <w:webHidden/>
          </w:rPr>
          <w:t>11</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19" w:history="1">
        <w:r w:rsidR="00E92FAF" w:rsidRPr="000B0C48">
          <w:rPr>
            <w:rStyle w:val="Hyperlink"/>
            <w:noProof/>
          </w:rPr>
          <w:t>Using the CSM Authentication Manager Class</w:t>
        </w:r>
        <w:r w:rsidR="00E92FAF">
          <w:rPr>
            <w:noProof/>
            <w:webHidden/>
          </w:rPr>
          <w:tab/>
        </w:r>
        <w:r>
          <w:rPr>
            <w:noProof/>
            <w:webHidden/>
          </w:rPr>
          <w:fldChar w:fldCharType="begin"/>
        </w:r>
        <w:r w:rsidR="00E92FAF">
          <w:rPr>
            <w:noProof/>
            <w:webHidden/>
          </w:rPr>
          <w:instrText xml:space="preserve"> PAGEREF _Toc214359119 \h </w:instrText>
        </w:r>
        <w:r>
          <w:rPr>
            <w:noProof/>
            <w:webHidden/>
          </w:rPr>
        </w:r>
        <w:r>
          <w:rPr>
            <w:noProof/>
            <w:webHidden/>
          </w:rPr>
          <w:fldChar w:fldCharType="separate"/>
        </w:r>
        <w:r w:rsidR="00E92FAF">
          <w:rPr>
            <w:noProof/>
            <w:webHidden/>
          </w:rPr>
          <w:t>11</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20" w:history="1">
        <w:r w:rsidR="00E92FAF" w:rsidRPr="000B0C48">
          <w:rPr>
            <w:rStyle w:val="Hyperlink"/>
            <w:noProof/>
          </w:rPr>
          <w:t>Installation and Deployment Configurations</w:t>
        </w:r>
        <w:r w:rsidR="00E92FAF">
          <w:rPr>
            <w:noProof/>
            <w:webHidden/>
          </w:rPr>
          <w:tab/>
        </w:r>
        <w:r>
          <w:rPr>
            <w:noProof/>
            <w:webHidden/>
          </w:rPr>
          <w:fldChar w:fldCharType="begin"/>
        </w:r>
        <w:r w:rsidR="00E92FAF">
          <w:rPr>
            <w:noProof/>
            <w:webHidden/>
          </w:rPr>
          <w:instrText xml:space="preserve"> PAGEREF _Toc214359120 \h </w:instrText>
        </w:r>
        <w:r>
          <w:rPr>
            <w:noProof/>
            <w:webHidden/>
          </w:rPr>
        </w:r>
        <w:r>
          <w:rPr>
            <w:noProof/>
            <w:webHidden/>
          </w:rPr>
          <w:fldChar w:fldCharType="separate"/>
        </w:r>
        <w:r w:rsidR="00E92FAF">
          <w:rPr>
            <w:noProof/>
            <w:webHidden/>
          </w:rPr>
          <w:t>12</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21" w:history="1">
        <w:r w:rsidR="00E92FAF" w:rsidRPr="000B0C48">
          <w:rPr>
            <w:rStyle w:val="Hyperlink"/>
            <w:noProof/>
          </w:rPr>
          <w:t>RDBMS Credential Provider Properties and Login Module Configuration</w:t>
        </w:r>
        <w:r w:rsidR="00E92FAF">
          <w:rPr>
            <w:noProof/>
            <w:webHidden/>
          </w:rPr>
          <w:tab/>
        </w:r>
        <w:r>
          <w:rPr>
            <w:noProof/>
            <w:webHidden/>
          </w:rPr>
          <w:fldChar w:fldCharType="begin"/>
        </w:r>
        <w:r w:rsidR="00E92FAF">
          <w:rPr>
            <w:noProof/>
            <w:webHidden/>
          </w:rPr>
          <w:instrText xml:space="preserve"> PAGEREF _Toc214359121 \h </w:instrText>
        </w:r>
        <w:r>
          <w:rPr>
            <w:noProof/>
            <w:webHidden/>
          </w:rPr>
        </w:r>
        <w:r>
          <w:rPr>
            <w:noProof/>
            <w:webHidden/>
          </w:rPr>
          <w:fldChar w:fldCharType="separate"/>
        </w:r>
        <w:r w:rsidR="00E92FAF">
          <w:rPr>
            <w:noProof/>
            <w:webHidden/>
          </w:rPr>
          <w:t>13</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22" w:history="1">
        <w:r w:rsidR="00E92FAF" w:rsidRPr="000B0C48">
          <w:rPr>
            <w:rStyle w:val="Hyperlink"/>
            <w:noProof/>
          </w:rPr>
          <w:t>LDAP Credential Provider Properties and Login Module Configuration</w:t>
        </w:r>
        <w:r w:rsidR="00E92FAF">
          <w:rPr>
            <w:noProof/>
            <w:webHidden/>
          </w:rPr>
          <w:tab/>
        </w:r>
        <w:r>
          <w:rPr>
            <w:noProof/>
            <w:webHidden/>
          </w:rPr>
          <w:fldChar w:fldCharType="begin"/>
        </w:r>
        <w:r w:rsidR="00E92FAF">
          <w:rPr>
            <w:noProof/>
            <w:webHidden/>
          </w:rPr>
          <w:instrText xml:space="preserve"> PAGEREF _Toc214359122 \h </w:instrText>
        </w:r>
        <w:r>
          <w:rPr>
            <w:noProof/>
            <w:webHidden/>
          </w:rPr>
        </w:r>
        <w:r>
          <w:rPr>
            <w:noProof/>
            <w:webHidden/>
          </w:rPr>
          <w:fldChar w:fldCharType="separate"/>
        </w:r>
        <w:r w:rsidR="00E92FAF">
          <w:rPr>
            <w:noProof/>
            <w:webHidden/>
          </w:rPr>
          <w:t>16</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23" w:history="1">
        <w:r w:rsidR="00E92FAF" w:rsidRPr="000B0C48">
          <w:rPr>
            <w:rStyle w:val="Hyperlink"/>
            <w:noProof/>
          </w:rPr>
          <w:t>Activating CLM Audit Logging</w:t>
        </w:r>
        <w:r w:rsidR="00E92FAF">
          <w:rPr>
            <w:noProof/>
            <w:webHidden/>
          </w:rPr>
          <w:tab/>
        </w:r>
        <w:r>
          <w:rPr>
            <w:noProof/>
            <w:webHidden/>
          </w:rPr>
          <w:fldChar w:fldCharType="begin"/>
        </w:r>
        <w:r w:rsidR="00E92FAF">
          <w:rPr>
            <w:noProof/>
            <w:webHidden/>
          </w:rPr>
          <w:instrText xml:space="preserve"> PAGEREF _Toc214359123 \h </w:instrText>
        </w:r>
        <w:r>
          <w:rPr>
            <w:noProof/>
            <w:webHidden/>
          </w:rPr>
        </w:r>
        <w:r>
          <w:rPr>
            <w:noProof/>
            <w:webHidden/>
          </w:rPr>
          <w:fldChar w:fldCharType="separate"/>
        </w:r>
        <w:r w:rsidR="00E92FAF">
          <w:rPr>
            <w:noProof/>
            <w:webHidden/>
          </w:rPr>
          <w:t>19</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24" w:history="1">
        <w:r w:rsidR="00E92FAF" w:rsidRPr="000B0C48">
          <w:rPr>
            <w:rStyle w:val="Hyperlink"/>
            <w:noProof/>
          </w:rPr>
          <w:t>Integrating With the CSM Authorization Service</w:t>
        </w:r>
        <w:r w:rsidR="00E92FAF">
          <w:rPr>
            <w:noProof/>
            <w:webHidden/>
          </w:rPr>
          <w:tab/>
        </w:r>
        <w:r>
          <w:rPr>
            <w:noProof/>
            <w:webHidden/>
          </w:rPr>
          <w:fldChar w:fldCharType="begin"/>
        </w:r>
        <w:r w:rsidR="00E92FAF">
          <w:rPr>
            <w:noProof/>
            <w:webHidden/>
          </w:rPr>
          <w:instrText xml:space="preserve"> PAGEREF _Toc214359124 \h </w:instrText>
        </w:r>
        <w:r>
          <w:rPr>
            <w:noProof/>
            <w:webHidden/>
          </w:rPr>
        </w:r>
        <w:r>
          <w:rPr>
            <w:noProof/>
            <w:webHidden/>
          </w:rPr>
          <w:fldChar w:fldCharType="separate"/>
        </w:r>
        <w:r w:rsidR="00E92FAF">
          <w:rPr>
            <w:noProof/>
            <w:webHidden/>
          </w:rPr>
          <w:t>19</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25" w:history="1">
        <w:r w:rsidR="00E92FAF" w:rsidRPr="000B0C48">
          <w:rPr>
            <w:rStyle w:val="Hyperlink"/>
            <w:noProof/>
          </w:rPr>
          <w:t>Importing and Using the CSM Authorization Manager Class</w:t>
        </w:r>
        <w:r w:rsidR="00E92FAF">
          <w:rPr>
            <w:noProof/>
            <w:webHidden/>
          </w:rPr>
          <w:tab/>
        </w:r>
        <w:r>
          <w:rPr>
            <w:noProof/>
            <w:webHidden/>
          </w:rPr>
          <w:fldChar w:fldCharType="begin"/>
        </w:r>
        <w:r w:rsidR="00E92FAF">
          <w:rPr>
            <w:noProof/>
            <w:webHidden/>
          </w:rPr>
          <w:instrText xml:space="preserve"> PAGEREF _Toc214359125 \h </w:instrText>
        </w:r>
        <w:r>
          <w:rPr>
            <w:noProof/>
            <w:webHidden/>
          </w:rPr>
        </w:r>
        <w:r>
          <w:rPr>
            <w:noProof/>
            <w:webHidden/>
          </w:rPr>
          <w:fldChar w:fldCharType="separate"/>
        </w:r>
        <w:r w:rsidR="00E92FAF">
          <w:rPr>
            <w:noProof/>
            <w:webHidden/>
          </w:rPr>
          <w:t>20</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26" w:history="1">
        <w:r w:rsidR="00E92FAF" w:rsidRPr="000B0C48">
          <w:rPr>
            <w:rStyle w:val="Hyperlink"/>
            <w:noProof/>
          </w:rPr>
          <w:t>Software Products and Scripts</w:t>
        </w:r>
        <w:r w:rsidR="00E92FAF">
          <w:rPr>
            <w:noProof/>
            <w:webHidden/>
          </w:rPr>
          <w:tab/>
        </w:r>
        <w:r>
          <w:rPr>
            <w:noProof/>
            <w:webHidden/>
          </w:rPr>
          <w:fldChar w:fldCharType="begin"/>
        </w:r>
        <w:r w:rsidR="00E92FAF">
          <w:rPr>
            <w:noProof/>
            <w:webHidden/>
          </w:rPr>
          <w:instrText xml:space="preserve"> PAGEREF _Toc214359126 \h </w:instrText>
        </w:r>
        <w:r>
          <w:rPr>
            <w:noProof/>
            <w:webHidden/>
          </w:rPr>
        </w:r>
        <w:r>
          <w:rPr>
            <w:noProof/>
            <w:webHidden/>
          </w:rPr>
          <w:fldChar w:fldCharType="separate"/>
        </w:r>
        <w:r w:rsidR="00E92FAF">
          <w:rPr>
            <w:noProof/>
            <w:webHidden/>
          </w:rPr>
          <w:t>21</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27" w:history="1">
        <w:r w:rsidR="00E92FAF" w:rsidRPr="000B0C48">
          <w:rPr>
            <w:rStyle w:val="Hyperlink"/>
            <w:noProof/>
          </w:rPr>
          <w:t>Installation and Deployment Configurations</w:t>
        </w:r>
        <w:r w:rsidR="00E92FAF">
          <w:rPr>
            <w:noProof/>
            <w:webHidden/>
          </w:rPr>
          <w:tab/>
        </w:r>
        <w:r>
          <w:rPr>
            <w:noProof/>
            <w:webHidden/>
          </w:rPr>
          <w:fldChar w:fldCharType="begin"/>
        </w:r>
        <w:r w:rsidR="00E92FAF">
          <w:rPr>
            <w:noProof/>
            <w:webHidden/>
          </w:rPr>
          <w:instrText xml:space="preserve"> PAGEREF _Toc214359127 \h </w:instrText>
        </w:r>
        <w:r>
          <w:rPr>
            <w:noProof/>
            <w:webHidden/>
          </w:rPr>
        </w:r>
        <w:r>
          <w:rPr>
            <w:noProof/>
            <w:webHidden/>
          </w:rPr>
          <w:fldChar w:fldCharType="separate"/>
        </w:r>
        <w:r w:rsidR="00E92FAF">
          <w:rPr>
            <w:noProof/>
            <w:webHidden/>
          </w:rPr>
          <w:t>22</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28" w:history="1">
        <w:r w:rsidR="00E92FAF" w:rsidRPr="000B0C48">
          <w:rPr>
            <w:rStyle w:val="Hyperlink"/>
            <w:noProof/>
          </w:rPr>
          <w:t>Audit Logging</w:t>
        </w:r>
        <w:r w:rsidR="00E92FAF">
          <w:rPr>
            <w:noProof/>
            <w:webHidden/>
          </w:rPr>
          <w:tab/>
        </w:r>
        <w:r>
          <w:rPr>
            <w:noProof/>
            <w:webHidden/>
          </w:rPr>
          <w:fldChar w:fldCharType="begin"/>
        </w:r>
        <w:r w:rsidR="00E92FAF">
          <w:rPr>
            <w:noProof/>
            <w:webHidden/>
          </w:rPr>
          <w:instrText xml:space="preserve"> PAGEREF _Toc214359128 \h </w:instrText>
        </w:r>
        <w:r>
          <w:rPr>
            <w:noProof/>
            <w:webHidden/>
          </w:rPr>
        </w:r>
        <w:r>
          <w:rPr>
            <w:noProof/>
            <w:webHidden/>
          </w:rPr>
          <w:fldChar w:fldCharType="separate"/>
        </w:r>
        <w:r w:rsidR="00E92FAF">
          <w:rPr>
            <w:noProof/>
            <w:webHidden/>
          </w:rPr>
          <w:t>24</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29" w:history="1">
        <w:r w:rsidR="00E92FAF" w:rsidRPr="000B0C48">
          <w:rPr>
            <w:rStyle w:val="Hyperlink"/>
            <w:noProof/>
          </w:rPr>
          <w:t>JAR Placement</w:t>
        </w:r>
        <w:r w:rsidR="00E92FAF">
          <w:rPr>
            <w:noProof/>
            <w:webHidden/>
          </w:rPr>
          <w:tab/>
        </w:r>
        <w:r>
          <w:rPr>
            <w:noProof/>
            <w:webHidden/>
          </w:rPr>
          <w:fldChar w:fldCharType="begin"/>
        </w:r>
        <w:r w:rsidR="00E92FAF">
          <w:rPr>
            <w:noProof/>
            <w:webHidden/>
          </w:rPr>
          <w:instrText xml:space="preserve"> PAGEREF _Toc214359129 \h </w:instrText>
        </w:r>
        <w:r>
          <w:rPr>
            <w:noProof/>
            <w:webHidden/>
          </w:rPr>
        </w:r>
        <w:r>
          <w:rPr>
            <w:noProof/>
            <w:webHidden/>
          </w:rPr>
          <w:fldChar w:fldCharType="separate"/>
        </w:r>
        <w:r w:rsidR="00E92FAF">
          <w:rPr>
            <w:noProof/>
            <w:webHidden/>
          </w:rPr>
          <w:t>24</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30" w:history="1">
        <w:r w:rsidR="00E92FAF" w:rsidRPr="000B0C48">
          <w:rPr>
            <w:rStyle w:val="Hyperlink"/>
            <w:noProof/>
          </w:rPr>
          <w:t>Integrating CLM APIs with CSM APIs</w:t>
        </w:r>
        <w:r w:rsidR="00E92FAF">
          <w:rPr>
            <w:noProof/>
            <w:webHidden/>
          </w:rPr>
          <w:tab/>
        </w:r>
        <w:r>
          <w:rPr>
            <w:noProof/>
            <w:webHidden/>
          </w:rPr>
          <w:fldChar w:fldCharType="begin"/>
        </w:r>
        <w:r w:rsidR="00E92FAF">
          <w:rPr>
            <w:noProof/>
            <w:webHidden/>
          </w:rPr>
          <w:instrText xml:space="preserve"> PAGEREF _Toc214359130 \h </w:instrText>
        </w:r>
        <w:r>
          <w:rPr>
            <w:noProof/>
            <w:webHidden/>
          </w:rPr>
        </w:r>
        <w:r>
          <w:rPr>
            <w:noProof/>
            <w:webHidden/>
          </w:rPr>
          <w:fldChar w:fldCharType="separate"/>
        </w:r>
        <w:r w:rsidR="00E92FAF">
          <w:rPr>
            <w:noProof/>
            <w:webHidden/>
          </w:rPr>
          <w:t>25</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31" w:history="1">
        <w:r w:rsidR="00E92FAF" w:rsidRPr="000B0C48">
          <w:rPr>
            <w:rStyle w:val="Hyperlink"/>
            <w:noProof/>
          </w:rPr>
          <w:t>Deployment Steps</w:t>
        </w:r>
        <w:r w:rsidR="00E92FAF">
          <w:rPr>
            <w:noProof/>
            <w:webHidden/>
          </w:rPr>
          <w:tab/>
        </w:r>
        <w:r>
          <w:rPr>
            <w:noProof/>
            <w:webHidden/>
          </w:rPr>
          <w:fldChar w:fldCharType="begin"/>
        </w:r>
        <w:r w:rsidR="00E92FAF">
          <w:rPr>
            <w:noProof/>
            <w:webHidden/>
          </w:rPr>
          <w:instrText xml:space="preserve"> PAGEREF _Toc214359131 \h </w:instrText>
        </w:r>
        <w:r>
          <w:rPr>
            <w:noProof/>
            <w:webHidden/>
          </w:rPr>
        </w:r>
        <w:r>
          <w:rPr>
            <w:noProof/>
            <w:webHidden/>
          </w:rPr>
          <w:fldChar w:fldCharType="separate"/>
        </w:r>
        <w:r w:rsidR="00E92FAF">
          <w:rPr>
            <w:noProof/>
            <w:webHidden/>
          </w:rPr>
          <w:t>27</w:t>
        </w:r>
        <w:r>
          <w:rPr>
            <w:noProof/>
            <w:webHidden/>
          </w:rPr>
          <w:fldChar w:fldCharType="end"/>
        </w:r>
      </w:hyperlink>
    </w:p>
    <w:p w:rsidR="00E92FAF" w:rsidRDefault="00865911">
      <w:pPr>
        <w:pStyle w:val="TOC1"/>
        <w:tabs>
          <w:tab w:val="left" w:pos="1320"/>
          <w:tab w:val="right" w:leader="dot" w:pos="8918"/>
        </w:tabs>
        <w:rPr>
          <w:rFonts w:ascii="Times New Roman" w:hAnsi="Times New Roman"/>
          <w:b w:val="0"/>
          <w:noProof/>
        </w:rPr>
      </w:pPr>
      <w:hyperlink w:anchor="_Toc214359132" w:history="1">
        <w:r w:rsidR="00E92FAF" w:rsidRPr="000B0C48">
          <w:rPr>
            <w:rStyle w:val="Hyperlink"/>
            <w:noProof/>
          </w:rPr>
          <w:t>Chapter 3</w:t>
        </w:r>
        <w:r w:rsidR="00E92FAF">
          <w:rPr>
            <w:rFonts w:ascii="Times New Roman" w:hAnsi="Times New Roman"/>
            <w:b w:val="0"/>
            <w:noProof/>
          </w:rPr>
          <w:tab/>
        </w:r>
        <w:r w:rsidR="00E92FAF" w:rsidRPr="000B0C48">
          <w:rPr>
            <w:rStyle w:val="Hyperlink"/>
            <w:noProof/>
          </w:rPr>
          <w:t>User Provisioning Tool (UPT)</w:t>
        </w:r>
        <w:r w:rsidR="00E92FAF">
          <w:rPr>
            <w:noProof/>
            <w:webHidden/>
          </w:rPr>
          <w:tab/>
        </w:r>
        <w:r>
          <w:rPr>
            <w:noProof/>
            <w:webHidden/>
          </w:rPr>
          <w:fldChar w:fldCharType="begin"/>
        </w:r>
        <w:r w:rsidR="00E92FAF">
          <w:rPr>
            <w:noProof/>
            <w:webHidden/>
          </w:rPr>
          <w:instrText xml:space="preserve"> PAGEREF _Toc214359132 \h </w:instrText>
        </w:r>
        <w:r>
          <w:rPr>
            <w:noProof/>
            <w:webHidden/>
          </w:rPr>
        </w:r>
        <w:r>
          <w:rPr>
            <w:noProof/>
            <w:webHidden/>
          </w:rPr>
          <w:fldChar w:fldCharType="separate"/>
        </w:r>
        <w:r w:rsidR="00E92FAF">
          <w:rPr>
            <w:noProof/>
            <w:webHidden/>
          </w:rPr>
          <w:t>29</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33" w:history="1">
        <w:r w:rsidR="00E92FAF" w:rsidRPr="000B0C48">
          <w:rPr>
            <w:rStyle w:val="Hyperlink"/>
            <w:noProof/>
          </w:rPr>
          <w:t>Workflow</w:t>
        </w:r>
        <w:r w:rsidR="00E92FAF">
          <w:rPr>
            <w:noProof/>
            <w:webHidden/>
          </w:rPr>
          <w:tab/>
        </w:r>
        <w:r>
          <w:rPr>
            <w:noProof/>
            <w:webHidden/>
          </w:rPr>
          <w:fldChar w:fldCharType="begin"/>
        </w:r>
        <w:r w:rsidR="00E92FAF">
          <w:rPr>
            <w:noProof/>
            <w:webHidden/>
          </w:rPr>
          <w:instrText xml:space="preserve"> PAGEREF _Toc214359133 \h </w:instrText>
        </w:r>
        <w:r>
          <w:rPr>
            <w:noProof/>
            <w:webHidden/>
          </w:rPr>
        </w:r>
        <w:r>
          <w:rPr>
            <w:noProof/>
            <w:webHidden/>
          </w:rPr>
          <w:fldChar w:fldCharType="separate"/>
        </w:r>
        <w:r w:rsidR="00E92FAF">
          <w:rPr>
            <w:noProof/>
            <w:webHidden/>
          </w:rPr>
          <w:t>29</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34" w:history="1">
        <w:r w:rsidR="00E92FAF" w:rsidRPr="000B0C48">
          <w:rPr>
            <w:rStyle w:val="Hyperlink"/>
            <w:noProof/>
          </w:rPr>
          <w:t>Super Admin – To Register Applications and Admins</w:t>
        </w:r>
        <w:r w:rsidR="00E92FAF">
          <w:rPr>
            <w:noProof/>
            <w:webHidden/>
          </w:rPr>
          <w:tab/>
        </w:r>
        <w:r>
          <w:rPr>
            <w:noProof/>
            <w:webHidden/>
          </w:rPr>
          <w:fldChar w:fldCharType="begin"/>
        </w:r>
        <w:r w:rsidR="00E92FAF">
          <w:rPr>
            <w:noProof/>
            <w:webHidden/>
          </w:rPr>
          <w:instrText xml:space="preserve"> PAGEREF _Toc214359134 \h </w:instrText>
        </w:r>
        <w:r>
          <w:rPr>
            <w:noProof/>
            <w:webHidden/>
          </w:rPr>
        </w:r>
        <w:r>
          <w:rPr>
            <w:noProof/>
            <w:webHidden/>
          </w:rPr>
          <w:fldChar w:fldCharType="separate"/>
        </w:r>
        <w:r w:rsidR="00E92FAF">
          <w:rPr>
            <w:noProof/>
            <w:webHidden/>
          </w:rPr>
          <w:t>29</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35" w:history="1">
        <w:r w:rsidR="00E92FAF" w:rsidRPr="000B0C48">
          <w:rPr>
            <w:rStyle w:val="Hyperlink"/>
            <w:noProof/>
          </w:rPr>
          <w:t>Admin – To Administer a Registered Application</w:t>
        </w:r>
        <w:r w:rsidR="00E92FAF">
          <w:rPr>
            <w:noProof/>
            <w:webHidden/>
          </w:rPr>
          <w:tab/>
        </w:r>
        <w:r>
          <w:rPr>
            <w:noProof/>
            <w:webHidden/>
          </w:rPr>
          <w:fldChar w:fldCharType="begin"/>
        </w:r>
        <w:r w:rsidR="00E92FAF">
          <w:rPr>
            <w:noProof/>
            <w:webHidden/>
          </w:rPr>
          <w:instrText xml:space="preserve"> PAGEREF _Toc214359135 \h </w:instrText>
        </w:r>
        <w:r>
          <w:rPr>
            <w:noProof/>
            <w:webHidden/>
          </w:rPr>
        </w:r>
        <w:r>
          <w:rPr>
            <w:noProof/>
            <w:webHidden/>
          </w:rPr>
          <w:fldChar w:fldCharType="separate"/>
        </w:r>
        <w:r w:rsidR="00E92FAF">
          <w:rPr>
            <w:noProof/>
            <w:webHidden/>
          </w:rPr>
          <w:t>29</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36" w:history="1">
        <w:r w:rsidR="00E92FAF" w:rsidRPr="000B0C48">
          <w:rPr>
            <w:rStyle w:val="Hyperlink"/>
            <w:noProof/>
          </w:rPr>
          <w:t>Login</w:t>
        </w:r>
        <w:r w:rsidR="00E92FAF">
          <w:rPr>
            <w:noProof/>
            <w:webHidden/>
          </w:rPr>
          <w:tab/>
        </w:r>
        <w:r>
          <w:rPr>
            <w:noProof/>
            <w:webHidden/>
          </w:rPr>
          <w:fldChar w:fldCharType="begin"/>
        </w:r>
        <w:r w:rsidR="00E92FAF">
          <w:rPr>
            <w:noProof/>
            <w:webHidden/>
          </w:rPr>
          <w:instrText xml:space="preserve"> PAGEREF _Toc214359136 \h </w:instrText>
        </w:r>
        <w:r>
          <w:rPr>
            <w:noProof/>
            <w:webHidden/>
          </w:rPr>
        </w:r>
        <w:r>
          <w:rPr>
            <w:noProof/>
            <w:webHidden/>
          </w:rPr>
          <w:fldChar w:fldCharType="separate"/>
        </w:r>
        <w:r w:rsidR="00E92FAF">
          <w:rPr>
            <w:noProof/>
            <w:webHidden/>
          </w:rPr>
          <w:t>29</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37" w:history="1">
        <w:r w:rsidR="00E92FAF" w:rsidRPr="000B0C48">
          <w:rPr>
            <w:rStyle w:val="Hyperlink"/>
            <w:noProof/>
          </w:rPr>
          <w:t>Common Basic Functions</w:t>
        </w:r>
        <w:r w:rsidR="00E92FAF">
          <w:rPr>
            <w:noProof/>
            <w:webHidden/>
          </w:rPr>
          <w:tab/>
        </w:r>
        <w:r>
          <w:rPr>
            <w:noProof/>
            <w:webHidden/>
          </w:rPr>
          <w:fldChar w:fldCharType="begin"/>
        </w:r>
        <w:r w:rsidR="00E92FAF">
          <w:rPr>
            <w:noProof/>
            <w:webHidden/>
          </w:rPr>
          <w:instrText xml:space="preserve"> PAGEREF _Toc214359137 \h </w:instrText>
        </w:r>
        <w:r>
          <w:rPr>
            <w:noProof/>
            <w:webHidden/>
          </w:rPr>
        </w:r>
        <w:r>
          <w:rPr>
            <w:noProof/>
            <w:webHidden/>
          </w:rPr>
          <w:fldChar w:fldCharType="separate"/>
        </w:r>
        <w:r w:rsidR="00E92FAF">
          <w:rPr>
            <w:noProof/>
            <w:webHidden/>
          </w:rPr>
          <w:t>30</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38" w:history="1">
        <w:r w:rsidR="00E92FAF" w:rsidRPr="000B0C48">
          <w:rPr>
            <w:rStyle w:val="Hyperlink"/>
            <w:noProof/>
          </w:rPr>
          <w:t>Create New</w:t>
        </w:r>
        <w:r w:rsidR="00E92FAF">
          <w:rPr>
            <w:noProof/>
            <w:webHidden/>
          </w:rPr>
          <w:tab/>
        </w:r>
        <w:r>
          <w:rPr>
            <w:noProof/>
            <w:webHidden/>
          </w:rPr>
          <w:fldChar w:fldCharType="begin"/>
        </w:r>
        <w:r w:rsidR="00E92FAF">
          <w:rPr>
            <w:noProof/>
            <w:webHidden/>
          </w:rPr>
          <w:instrText xml:space="preserve"> PAGEREF _Toc214359138 \h </w:instrText>
        </w:r>
        <w:r>
          <w:rPr>
            <w:noProof/>
            <w:webHidden/>
          </w:rPr>
        </w:r>
        <w:r>
          <w:rPr>
            <w:noProof/>
            <w:webHidden/>
          </w:rPr>
          <w:fldChar w:fldCharType="separate"/>
        </w:r>
        <w:r w:rsidR="00E92FAF">
          <w:rPr>
            <w:noProof/>
            <w:webHidden/>
          </w:rPr>
          <w:t>31</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39" w:history="1">
        <w:r w:rsidR="00E92FAF" w:rsidRPr="000B0C48">
          <w:rPr>
            <w:rStyle w:val="Hyperlink"/>
            <w:noProof/>
          </w:rPr>
          <w:t>Search for and Select Existing Elements</w:t>
        </w:r>
        <w:r w:rsidR="00E92FAF">
          <w:rPr>
            <w:noProof/>
            <w:webHidden/>
          </w:rPr>
          <w:tab/>
        </w:r>
        <w:r>
          <w:rPr>
            <w:noProof/>
            <w:webHidden/>
          </w:rPr>
          <w:fldChar w:fldCharType="begin"/>
        </w:r>
        <w:r w:rsidR="00E92FAF">
          <w:rPr>
            <w:noProof/>
            <w:webHidden/>
          </w:rPr>
          <w:instrText xml:space="preserve"> PAGEREF _Toc214359139 \h </w:instrText>
        </w:r>
        <w:r>
          <w:rPr>
            <w:noProof/>
            <w:webHidden/>
          </w:rPr>
        </w:r>
        <w:r>
          <w:rPr>
            <w:noProof/>
            <w:webHidden/>
          </w:rPr>
          <w:fldChar w:fldCharType="separate"/>
        </w:r>
        <w:r w:rsidR="00E92FAF">
          <w:rPr>
            <w:noProof/>
            <w:webHidden/>
          </w:rPr>
          <w:t>32</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40" w:history="1">
        <w:r w:rsidR="00E92FAF" w:rsidRPr="000B0C48">
          <w:rPr>
            <w:rStyle w:val="Hyperlink"/>
            <w:noProof/>
          </w:rPr>
          <w:t>Update Elements</w:t>
        </w:r>
        <w:r w:rsidR="00E92FAF">
          <w:rPr>
            <w:noProof/>
            <w:webHidden/>
          </w:rPr>
          <w:tab/>
        </w:r>
        <w:r>
          <w:rPr>
            <w:noProof/>
            <w:webHidden/>
          </w:rPr>
          <w:fldChar w:fldCharType="begin"/>
        </w:r>
        <w:r w:rsidR="00E92FAF">
          <w:rPr>
            <w:noProof/>
            <w:webHidden/>
          </w:rPr>
          <w:instrText xml:space="preserve"> PAGEREF _Toc214359140 \h </w:instrText>
        </w:r>
        <w:r>
          <w:rPr>
            <w:noProof/>
            <w:webHidden/>
          </w:rPr>
        </w:r>
        <w:r>
          <w:rPr>
            <w:noProof/>
            <w:webHidden/>
          </w:rPr>
          <w:fldChar w:fldCharType="separate"/>
        </w:r>
        <w:r w:rsidR="00E92FAF">
          <w:rPr>
            <w:noProof/>
            <w:webHidden/>
          </w:rPr>
          <w:t>34</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41" w:history="1">
        <w:r w:rsidR="00E92FAF" w:rsidRPr="000B0C48">
          <w:rPr>
            <w:rStyle w:val="Hyperlink"/>
            <w:noProof/>
          </w:rPr>
          <w:t>Deleting an Existing Element</w:t>
        </w:r>
        <w:r w:rsidR="00E92FAF">
          <w:rPr>
            <w:noProof/>
            <w:webHidden/>
          </w:rPr>
          <w:tab/>
        </w:r>
        <w:r>
          <w:rPr>
            <w:noProof/>
            <w:webHidden/>
          </w:rPr>
          <w:fldChar w:fldCharType="begin"/>
        </w:r>
        <w:r w:rsidR="00E92FAF">
          <w:rPr>
            <w:noProof/>
            <w:webHidden/>
          </w:rPr>
          <w:instrText xml:space="preserve"> PAGEREF _Toc214359141 \h </w:instrText>
        </w:r>
        <w:r>
          <w:rPr>
            <w:noProof/>
            <w:webHidden/>
          </w:rPr>
        </w:r>
        <w:r>
          <w:rPr>
            <w:noProof/>
            <w:webHidden/>
          </w:rPr>
          <w:fldChar w:fldCharType="separate"/>
        </w:r>
        <w:r w:rsidR="00E92FAF">
          <w:rPr>
            <w:noProof/>
            <w:webHidden/>
          </w:rPr>
          <w:t>34</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42" w:history="1">
        <w:r w:rsidR="00E92FAF" w:rsidRPr="000B0C48">
          <w:rPr>
            <w:rStyle w:val="Hyperlink"/>
            <w:noProof/>
          </w:rPr>
          <w:t>Assignments and Associations</w:t>
        </w:r>
        <w:r w:rsidR="00E92FAF">
          <w:rPr>
            <w:noProof/>
            <w:webHidden/>
          </w:rPr>
          <w:tab/>
        </w:r>
        <w:r>
          <w:rPr>
            <w:noProof/>
            <w:webHidden/>
          </w:rPr>
          <w:fldChar w:fldCharType="begin"/>
        </w:r>
        <w:r w:rsidR="00E92FAF">
          <w:rPr>
            <w:noProof/>
            <w:webHidden/>
          </w:rPr>
          <w:instrText xml:space="preserve"> PAGEREF _Toc214359142 \h </w:instrText>
        </w:r>
        <w:r>
          <w:rPr>
            <w:noProof/>
            <w:webHidden/>
          </w:rPr>
        </w:r>
        <w:r>
          <w:rPr>
            <w:noProof/>
            <w:webHidden/>
          </w:rPr>
          <w:fldChar w:fldCharType="separate"/>
        </w:r>
        <w:r w:rsidR="00E92FAF">
          <w:rPr>
            <w:noProof/>
            <w:webHidden/>
          </w:rPr>
          <w:t>35</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43" w:history="1">
        <w:r w:rsidR="00E92FAF" w:rsidRPr="000B0C48">
          <w:rPr>
            <w:rStyle w:val="Hyperlink"/>
            <w:noProof/>
          </w:rPr>
          <w:t>Assigning or Deassigning Elements - Individual to Group</w:t>
        </w:r>
        <w:r w:rsidR="00E92FAF">
          <w:rPr>
            <w:noProof/>
            <w:webHidden/>
          </w:rPr>
          <w:tab/>
        </w:r>
        <w:r>
          <w:rPr>
            <w:noProof/>
            <w:webHidden/>
          </w:rPr>
          <w:fldChar w:fldCharType="begin"/>
        </w:r>
        <w:r w:rsidR="00E92FAF">
          <w:rPr>
            <w:noProof/>
            <w:webHidden/>
          </w:rPr>
          <w:instrText xml:space="preserve"> PAGEREF _Toc214359143 \h </w:instrText>
        </w:r>
        <w:r>
          <w:rPr>
            <w:noProof/>
            <w:webHidden/>
          </w:rPr>
        </w:r>
        <w:r>
          <w:rPr>
            <w:noProof/>
            <w:webHidden/>
          </w:rPr>
          <w:fldChar w:fldCharType="separate"/>
        </w:r>
        <w:r w:rsidR="00E92FAF">
          <w:rPr>
            <w:noProof/>
            <w:webHidden/>
          </w:rPr>
          <w:t>35</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44" w:history="1">
        <w:r w:rsidR="00E92FAF" w:rsidRPr="000B0C48">
          <w:rPr>
            <w:rStyle w:val="Hyperlink"/>
            <w:noProof/>
          </w:rPr>
          <w:t>Assigning or Deassigning Elements - Group to Individual</w:t>
        </w:r>
        <w:r w:rsidR="00E92FAF">
          <w:rPr>
            <w:noProof/>
            <w:webHidden/>
          </w:rPr>
          <w:tab/>
        </w:r>
        <w:r>
          <w:rPr>
            <w:noProof/>
            <w:webHidden/>
          </w:rPr>
          <w:fldChar w:fldCharType="begin"/>
        </w:r>
        <w:r w:rsidR="00E92FAF">
          <w:rPr>
            <w:noProof/>
            <w:webHidden/>
          </w:rPr>
          <w:instrText xml:space="preserve"> PAGEREF _Toc214359144 \h </w:instrText>
        </w:r>
        <w:r>
          <w:rPr>
            <w:noProof/>
            <w:webHidden/>
          </w:rPr>
        </w:r>
        <w:r>
          <w:rPr>
            <w:noProof/>
            <w:webHidden/>
          </w:rPr>
          <w:fldChar w:fldCharType="separate"/>
        </w:r>
        <w:r w:rsidR="00E92FAF">
          <w:rPr>
            <w:noProof/>
            <w:webHidden/>
          </w:rPr>
          <w:t>37</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45" w:history="1">
        <w:r w:rsidR="00E92FAF" w:rsidRPr="000B0C48">
          <w:rPr>
            <w:rStyle w:val="Hyperlink"/>
            <w:noProof/>
          </w:rPr>
          <w:t>Super Admin Mode</w:t>
        </w:r>
        <w:r w:rsidR="00E92FAF">
          <w:rPr>
            <w:noProof/>
            <w:webHidden/>
          </w:rPr>
          <w:tab/>
        </w:r>
        <w:r>
          <w:rPr>
            <w:noProof/>
            <w:webHidden/>
          </w:rPr>
          <w:fldChar w:fldCharType="begin"/>
        </w:r>
        <w:r w:rsidR="00E92FAF">
          <w:rPr>
            <w:noProof/>
            <w:webHidden/>
          </w:rPr>
          <w:instrText xml:space="preserve"> PAGEREF _Toc214359145 \h </w:instrText>
        </w:r>
        <w:r>
          <w:rPr>
            <w:noProof/>
            <w:webHidden/>
          </w:rPr>
        </w:r>
        <w:r>
          <w:rPr>
            <w:noProof/>
            <w:webHidden/>
          </w:rPr>
          <w:fldChar w:fldCharType="separate"/>
        </w:r>
        <w:r w:rsidR="00E92FAF">
          <w:rPr>
            <w:noProof/>
            <w:webHidden/>
          </w:rPr>
          <w:t>39</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46" w:history="1">
        <w:r w:rsidR="00E92FAF" w:rsidRPr="000B0C48">
          <w:rPr>
            <w:rStyle w:val="Hyperlink"/>
            <w:noProof/>
          </w:rPr>
          <w:t>Workflow for Super Admin</w:t>
        </w:r>
        <w:r w:rsidR="00E92FAF">
          <w:rPr>
            <w:noProof/>
            <w:webHidden/>
          </w:rPr>
          <w:tab/>
        </w:r>
        <w:r>
          <w:rPr>
            <w:noProof/>
            <w:webHidden/>
          </w:rPr>
          <w:fldChar w:fldCharType="begin"/>
        </w:r>
        <w:r w:rsidR="00E92FAF">
          <w:rPr>
            <w:noProof/>
            <w:webHidden/>
          </w:rPr>
          <w:instrText xml:space="preserve"> PAGEREF _Toc214359146 \h </w:instrText>
        </w:r>
        <w:r>
          <w:rPr>
            <w:noProof/>
            <w:webHidden/>
          </w:rPr>
        </w:r>
        <w:r>
          <w:rPr>
            <w:noProof/>
            <w:webHidden/>
          </w:rPr>
          <w:fldChar w:fldCharType="separate"/>
        </w:r>
        <w:r w:rsidR="00E92FAF">
          <w:rPr>
            <w:noProof/>
            <w:webHidden/>
          </w:rPr>
          <w:t>39</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47" w:history="1">
        <w:r w:rsidR="00E92FAF" w:rsidRPr="000B0C48">
          <w:rPr>
            <w:rStyle w:val="Hyperlink"/>
            <w:noProof/>
          </w:rPr>
          <w:t>Application Administration – Super Admin Mode</w:t>
        </w:r>
        <w:r w:rsidR="00E92FAF">
          <w:rPr>
            <w:noProof/>
            <w:webHidden/>
          </w:rPr>
          <w:tab/>
        </w:r>
        <w:r>
          <w:rPr>
            <w:noProof/>
            <w:webHidden/>
          </w:rPr>
          <w:fldChar w:fldCharType="begin"/>
        </w:r>
        <w:r w:rsidR="00E92FAF">
          <w:rPr>
            <w:noProof/>
            <w:webHidden/>
          </w:rPr>
          <w:instrText xml:space="preserve"> PAGEREF _Toc214359147 \h </w:instrText>
        </w:r>
        <w:r>
          <w:rPr>
            <w:noProof/>
            <w:webHidden/>
          </w:rPr>
        </w:r>
        <w:r>
          <w:rPr>
            <w:noProof/>
            <w:webHidden/>
          </w:rPr>
          <w:fldChar w:fldCharType="separate"/>
        </w:r>
        <w:r w:rsidR="00E92FAF">
          <w:rPr>
            <w:noProof/>
            <w:webHidden/>
          </w:rPr>
          <w:t>40</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48" w:history="1">
        <w:r w:rsidR="00E92FAF" w:rsidRPr="000B0C48">
          <w:rPr>
            <w:rStyle w:val="Hyperlink"/>
            <w:noProof/>
          </w:rPr>
          <w:t>User Administration– Super Admin Mode</w:t>
        </w:r>
        <w:r w:rsidR="00E92FAF">
          <w:rPr>
            <w:noProof/>
            <w:webHidden/>
          </w:rPr>
          <w:tab/>
        </w:r>
        <w:r>
          <w:rPr>
            <w:noProof/>
            <w:webHidden/>
          </w:rPr>
          <w:fldChar w:fldCharType="begin"/>
        </w:r>
        <w:r w:rsidR="00E92FAF">
          <w:rPr>
            <w:noProof/>
            <w:webHidden/>
          </w:rPr>
          <w:instrText xml:space="preserve"> PAGEREF _Toc214359148 \h </w:instrText>
        </w:r>
        <w:r>
          <w:rPr>
            <w:noProof/>
            <w:webHidden/>
          </w:rPr>
        </w:r>
        <w:r>
          <w:rPr>
            <w:noProof/>
            <w:webHidden/>
          </w:rPr>
          <w:fldChar w:fldCharType="separate"/>
        </w:r>
        <w:r w:rsidR="00E92FAF">
          <w:rPr>
            <w:noProof/>
            <w:webHidden/>
          </w:rPr>
          <w:t>42</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49" w:history="1">
        <w:r w:rsidR="00E92FAF" w:rsidRPr="000B0C48">
          <w:rPr>
            <w:rStyle w:val="Hyperlink"/>
            <w:noProof/>
          </w:rPr>
          <w:t>Privileges and Standard Privileges</w:t>
        </w:r>
        <w:r w:rsidR="00E92FAF">
          <w:rPr>
            <w:noProof/>
            <w:webHidden/>
          </w:rPr>
          <w:tab/>
        </w:r>
        <w:r>
          <w:rPr>
            <w:noProof/>
            <w:webHidden/>
          </w:rPr>
          <w:fldChar w:fldCharType="begin"/>
        </w:r>
        <w:r w:rsidR="00E92FAF">
          <w:rPr>
            <w:noProof/>
            <w:webHidden/>
          </w:rPr>
          <w:instrText xml:space="preserve"> PAGEREF _Toc214359149 \h </w:instrText>
        </w:r>
        <w:r>
          <w:rPr>
            <w:noProof/>
            <w:webHidden/>
          </w:rPr>
        </w:r>
        <w:r>
          <w:rPr>
            <w:noProof/>
            <w:webHidden/>
          </w:rPr>
          <w:fldChar w:fldCharType="separate"/>
        </w:r>
        <w:r w:rsidR="00E92FAF">
          <w:rPr>
            <w:noProof/>
            <w:webHidden/>
          </w:rPr>
          <w:t>45</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50" w:history="1">
        <w:r w:rsidR="00E92FAF" w:rsidRPr="000B0C48">
          <w:rPr>
            <w:rStyle w:val="Hyperlink"/>
            <w:noProof/>
          </w:rPr>
          <w:t>Admin Mode</w:t>
        </w:r>
        <w:r w:rsidR="00E92FAF">
          <w:rPr>
            <w:noProof/>
            <w:webHidden/>
          </w:rPr>
          <w:tab/>
        </w:r>
        <w:r>
          <w:rPr>
            <w:noProof/>
            <w:webHidden/>
          </w:rPr>
          <w:fldChar w:fldCharType="begin"/>
        </w:r>
        <w:r w:rsidR="00E92FAF">
          <w:rPr>
            <w:noProof/>
            <w:webHidden/>
          </w:rPr>
          <w:instrText xml:space="preserve"> PAGEREF _Toc214359150 \h </w:instrText>
        </w:r>
        <w:r>
          <w:rPr>
            <w:noProof/>
            <w:webHidden/>
          </w:rPr>
        </w:r>
        <w:r>
          <w:rPr>
            <w:noProof/>
            <w:webHidden/>
          </w:rPr>
          <w:fldChar w:fldCharType="separate"/>
        </w:r>
        <w:r w:rsidR="00E92FAF">
          <w:rPr>
            <w:noProof/>
            <w:webHidden/>
          </w:rPr>
          <w:t>47</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51" w:history="1">
        <w:r w:rsidR="00E92FAF" w:rsidRPr="000B0C48">
          <w:rPr>
            <w:rStyle w:val="Hyperlink"/>
            <w:noProof/>
          </w:rPr>
          <w:t>Workflow for Admin</w:t>
        </w:r>
        <w:r w:rsidR="00E92FAF">
          <w:rPr>
            <w:noProof/>
            <w:webHidden/>
          </w:rPr>
          <w:tab/>
        </w:r>
        <w:r>
          <w:rPr>
            <w:noProof/>
            <w:webHidden/>
          </w:rPr>
          <w:fldChar w:fldCharType="begin"/>
        </w:r>
        <w:r w:rsidR="00E92FAF">
          <w:rPr>
            <w:noProof/>
            <w:webHidden/>
          </w:rPr>
          <w:instrText xml:space="preserve"> PAGEREF _Toc214359151 \h </w:instrText>
        </w:r>
        <w:r>
          <w:rPr>
            <w:noProof/>
            <w:webHidden/>
          </w:rPr>
        </w:r>
        <w:r>
          <w:rPr>
            <w:noProof/>
            <w:webHidden/>
          </w:rPr>
          <w:fldChar w:fldCharType="separate"/>
        </w:r>
        <w:r w:rsidR="00E92FAF">
          <w:rPr>
            <w:noProof/>
            <w:webHidden/>
          </w:rPr>
          <w:t>49</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52" w:history="1">
        <w:r w:rsidR="00E92FAF" w:rsidRPr="000B0C48">
          <w:rPr>
            <w:rStyle w:val="Hyperlink"/>
            <w:noProof/>
          </w:rPr>
          <w:t>User Administration – Admin Mode</w:t>
        </w:r>
        <w:r w:rsidR="00E92FAF">
          <w:rPr>
            <w:noProof/>
            <w:webHidden/>
          </w:rPr>
          <w:tab/>
        </w:r>
        <w:r>
          <w:rPr>
            <w:noProof/>
            <w:webHidden/>
          </w:rPr>
          <w:fldChar w:fldCharType="begin"/>
        </w:r>
        <w:r w:rsidR="00E92FAF">
          <w:rPr>
            <w:noProof/>
            <w:webHidden/>
          </w:rPr>
          <w:instrText xml:space="preserve"> PAGEREF _Toc214359152 \h </w:instrText>
        </w:r>
        <w:r>
          <w:rPr>
            <w:noProof/>
            <w:webHidden/>
          </w:rPr>
        </w:r>
        <w:r>
          <w:rPr>
            <w:noProof/>
            <w:webHidden/>
          </w:rPr>
          <w:fldChar w:fldCharType="separate"/>
        </w:r>
        <w:r w:rsidR="00E92FAF">
          <w:rPr>
            <w:noProof/>
            <w:webHidden/>
          </w:rPr>
          <w:t>50</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53" w:history="1">
        <w:r w:rsidR="00E92FAF" w:rsidRPr="000B0C48">
          <w:rPr>
            <w:rStyle w:val="Hyperlink"/>
            <w:noProof/>
          </w:rPr>
          <w:t>Protection Element Administration – Admin Mode</w:t>
        </w:r>
        <w:r w:rsidR="00E92FAF">
          <w:rPr>
            <w:noProof/>
            <w:webHidden/>
          </w:rPr>
          <w:tab/>
        </w:r>
        <w:r>
          <w:rPr>
            <w:noProof/>
            <w:webHidden/>
          </w:rPr>
          <w:fldChar w:fldCharType="begin"/>
        </w:r>
        <w:r w:rsidR="00E92FAF">
          <w:rPr>
            <w:noProof/>
            <w:webHidden/>
          </w:rPr>
          <w:instrText xml:space="preserve"> PAGEREF _Toc214359153 \h </w:instrText>
        </w:r>
        <w:r>
          <w:rPr>
            <w:noProof/>
            <w:webHidden/>
          </w:rPr>
        </w:r>
        <w:r>
          <w:rPr>
            <w:noProof/>
            <w:webHidden/>
          </w:rPr>
          <w:fldChar w:fldCharType="separate"/>
        </w:r>
        <w:r w:rsidR="00E92FAF">
          <w:rPr>
            <w:noProof/>
            <w:webHidden/>
          </w:rPr>
          <w:t>52</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54" w:history="1">
        <w:r w:rsidR="00E92FAF" w:rsidRPr="000B0C48">
          <w:rPr>
            <w:rStyle w:val="Hyperlink"/>
            <w:noProof/>
          </w:rPr>
          <w:t>Privilege Administration – Admin Mode</w:t>
        </w:r>
        <w:r w:rsidR="00E92FAF">
          <w:rPr>
            <w:noProof/>
            <w:webHidden/>
          </w:rPr>
          <w:tab/>
        </w:r>
        <w:r>
          <w:rPr>
            <w:noProof/>
            <w:webHidden/>
          </w:rPr>
          <w:fldChar w:fldCharType="begin"/>
        </w:r>
        <w:r w:rsidR="00E92FAF">
          <w:rPr>
            <w:noProof/>
            <w:webHidden/>
          </w:rPr>
          <w:instrText xml:space="preserve"> PAGEREF _Toc214359154 \h </w:instrText>
        </w:r>
        <w:r>
          <w:rPr>
            <w:noProof/>
            <w:webHidden/>
          </w:rPr>
        </w:r>
        <w:r>
          <w:rPr>
            <w:noProof/>
            <w:webHidden/>
          </w:rPr>
          <w:fldChar w:fldCharType="separate"/>
        </w:r>
        <w:r w:rsidR="00E92FAF">
          <w:rPr>
            <w:noProof/>
            <w:webHidden/>
          </w:rPr>
          <w:t>54</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55" w:history="1">
        <w:r w:rsidR="00E92FAF" w:rsidRPr="000B0C48">
          <w:rPr>
            <w:rStyle w:val="Hyperlink"/>
            <w:noProof/>
          </w:rPr>
          <w:t>Protection Group Administration – Admin Mode</w:t>
        </w:r>
        <w:r w:rsidR="00E92FAF">
          <w:rPr>
            <w:noProof/>
            <w:webHidden/>
          </w:rPr>
          <w:tab/>
        </w:r>
        <w:r>
          <w:rPr>
            <w:noProof/>
            <w:webHidden/>
          </w:rPr>
          <w:fldChar w:fldCharType="begin"/>
        </w:r>
        <w:r w:rsidR="00E92FAF">
          <w:rPr>
            <w:noProof/>
            <w:webHidden/>
          </w:rPr>
          <w:instrText xml:space="preserve"> PAGEREF _Toc214359155 \h </w:instrText>
        </w:r>
        <w:r>
          <w:rPr>
            <w:noProof/>
            <w:webHidden/>
          </w:rPr>
        </w:r>
        <w:r>
          <w:rPr>
            <w:noProof/>
            <w:webHidden/>
          </w:rPr>
          <w:fldChar w:fldCharType="separate"/>
        </w:r>
        <w:r w:rsidR="00E92FAF">
          <w:rPr>
            <w:noProof/>
            <w:webHidden/>
          </w:rPr>
          <w:t>55</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56" w:history="1">
        <w:r w:rsidR="00E92FAF" w:rsidRPr="000B0C48">
          <w:rPr>
            <w:rStyle w:val="Hyperlink"/>
            <w:noProof/>
          </w:rPr>
          <w:t>Role Administration – Admin Mode</w:t>
        </w:r>
        <w:r w:rsidR="00E92FAF">
          <w:rPr>
            <w:noProof/>
            <w:webHidden/>
          </w:rPr>
          <w:tab/>
        </w:r>
        <w:r>
          <w:rPr>
            <w:noProof/>
            <w:webHidden/>
          </w:rPr>
          <w:fldChar w:fldCharType="begin"/>
        </w:r>
        <w:r w:rsidR="00E92FAF">
          <w:rPr>
            <w:noProof/>
            <w:webHidden/>
          </w:rPr>
          <w:instrText xml:space="preserve"> PAGEREF _Toc214359156 \h </w:instrText>
        </w:r>
        <w:r>
          <w:rPr>
            <w:noProof/>
            <w:webHidden/>
          </w:rPr>
        </w:r>
        <w:r>
          <w:rPr>
            <w:noProof/>
            <w:webHidden/>
          </w:rPr>
          <w:fldChar w:fldCharType="separate"/>
        </w:r>
        <w:r w:rsidR="00E92FAF">
          <w:rPr>
            <w:noProof/>
            <w:webHidden/>
          </w:rPr>
          <w:t>57</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57" w:history="1">
        <w:r w:rsidR="00E92FAF" w:rsidRPr="000B0C48">
          <w:rPr>
            <w:rStyle w:val="Hyperlink"/>
            <w:noProof/>
          </w:rPr>
          <w:t>Group Administration – Admin Mode</w:t>
        </w:r>
        <w:r w:rsidR="00E92FAF">
          <w:rPr>
            <w:noProof/>
            <w:webHidden/>
          </w:rPr>
          <w:tab/>
        </w:r>
        <w:r>
          <w:rPr>
            <w:noProof/>
            <w:webHidden/>
          </w:rPr>
          <w:fldChar w:fldCharType="begin"/>
        </w:r>
        <w:r w:rsidR="00E92FAF">
          <w:rPr>
            <w:noProof/>
            <w:webHidden/>
          </w:rPr>
          <w:instrText xml:space="preserve"> PAGEREF _Toc214359157 \h </w:instrText>
        </w:r>
        <w:r>
          <w:rPr>
            <w:noProof/>
            <w:webHidden/>
          </w:rPr>
        </w:r>
        <w:r>
          <w:rPr>
            <w:noProof/>
            <w:webHidden/>
          </w:rPr>
          <w:fldChar w:fldCharType="separate"/>
        </w:r>
        <w:r w:rsidR="00E92FAF">
          <w:rPr>
            <w:noProof/>
            <w:webHidden/>
          </w:rPr>
          <w:t>59</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58" w:history="1">
        <w:r w:rsidR="00E92FAF" w:rsidRPr="000B0C48">
          <w:rPr>
            <w:rStyle w:val="Hyperlink"/>
            <w:noProof/>
          </w:rPr>
          <w:t>Instance Level Security Administration – Admin Mode</w:t>
        </w:r>
        <w:r w:rsidR="00E92FAF">
          <w:rPr>
            <w:noProof/>
            <w:webHidden/>
          </w:rPr>
          <w:tab/>
        </w:r>
        <w:r>
          <w:rPr>
            <w:noProof/>
            <w:webHidden/>
          </w:rPr>
          <w:fldChar w:fldCharType="begin"/>
        </w:r>
        <w:r w:rsidR="00E92FAF">
          <w:rPr>
            <w:noProof/>
            <w:webHidden/>
          </w:rPr>
          <w:instrText xml:space="preserve"> PAGEREF _Toc214359158 \h </w:instrText>
        </w:r>
        <w:r>
          <w:rPr>
            <w:noProof/>
            <w:webHidden/>
          </w:rPr>
        </w:r>
        <w:r>
          <w:rPr>
            <w:noProof/>
            <w:webHidden/>
          </w:rPr>
          <w:fldChar w:fldCharType="separate"/>
        </w:r>
        <w:r w:rsidR="00E92FAF">
          <w:rPr>
            <w:noProof/>
            <w:webHidden/>
          </w:rPr>
          <w:t>62</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59" w:history="1">
        <w:r w:rsidR="00E92FAF" w:rsidRPr="000B0C48">
          <w:rPr>
            <w:rStyle w:val="Hyperlink"/>
            <w:noProof/>
          </w:rPr>
          <w:t>UPT Installation and Deployment</w:t>
        </w:r>
        <w:r w:rsidR="00E92FAF">
          <w:rPr>
            <w:noProof/>
            <w:webHidden/>
          </w:rPr>
          <w:tab/>
        </w:r>
        <w:r>
          <w:rPr>
            <w:noProof/>
            <w:webHidden/>
          </w:rPr>
          <w:fldChar w:fldCharType="begin"/>
        </w:r>
        <w:r w:rsidR="00E92FAF">
          <w:rPr>
            <w:noProof/>
            <w:webHidden/>
          </w:rPr>
          <w:instrText xml:space="preserve"> PAGEREF _Toc214359159 \h </w:instrText>
        </w:r>
        <w:r>
          <w:rPr>
            <w:noProof/>
            <w:webHidden/>
          </w:rPr>
        </w:r>
        <w:r>
          <w:rPr>
            <w:noProof/>
            <w:webHidden/>
          </w:rPr>
          <w:fldChar w:fldCharType="separate"/>
        </w:r>
        <w:r w:rsidR="00E92FAF">
          <w:rPr>
            <w:noProof/>
            <w:webHidden/>
          </w:rPr>
          <w:t>66</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60" w:history="1">
        <w:r w:rsidR="00E92FAF" w:rsidRPr="000B0C48">
          <w:rPr>
            <w:rStyle w:val="Hyperlink"/>
            <w:noProof/>
          </w:rPr>
          <w:t>UPT Release Contents</w:t>
        </w:r>
        <w:r w:rsidR="00E92FAF">
          <w:rPr>
            <w:noProof/>
            <w:webHidden/>
          </w:rPr>
          <w:tab/>
        </w:r>
        <w:r>
          <w:rPr>
            <w:noProof/>
            <w:webHidden/>
          </w:rPr>
          <w:fldChar w:fldCharType="begin"/>
        </w:r>
        <w:r w:rsidR="00E92FAF">
          <w:rPr>
            <w:noProof/>
            <w:webHidden/>
          </w:rPr>
          <w:instrText xml:space="preserve"> PAGEREF _Toc214359160 \h </w:instrText>
        </w:r>
        <w:r>
          <w:rPr>
            <w:noProof/>
            <w:webHidden/>
          </w:rPr>
        </w:r>
        <w:r>
          <w:rPr>
            <w:noProof/>
            <w:webHidden/>
          </w:rPr>
          <w:fldChar w:fldCharType="separate"/>
        </w:r>
        <w:r w:rsidR="00E92FAF">
          <w:rPr>
            <w:noProof/>
            <w:webHidden/>
          </w:rPr>
          <w:t>66</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61" w:history="1">
        <w:r w:rsidR="00E92FAF" w:rsidRPr="000B0C48">
          <w:rPr>
            <w:rStyle w:val="Hyperlink"/>
            <w:noProof/>
          </w:rPr>
          <w:t>Installation Modes</w:t>
        </w:r>
        <w:r w:rsidR="00E92FAF">
          <w:rPr>
            <w:noProof/>
            <w:webHidden/>
          </w:rPr>
          <w:tab/>
        </w:r>
        <w:r>
          <w:rPr>
            <w:noProof/>
            <w:webHidden/>
          </w:rPr>
          <w:fldChar w:fldCharType="begin"/>
        </w:r>
        <w:r w:rsidR="00E92FAF">
          <w:rPr>
            <w:noProof/>
            <w:webHidden/>
          </w:rPr>
          <w:instrText xml:space="preserve"> PAGEREF _Toc214359161 \h </w:instrText>
        </w:r>
        <w:r>
          <w:rPr>
            <w:noProof/>
            <w:webHidden/>
          </w:rPr>
        </w:r>
        <w:r>
          <w:rPr>
            <w:noProof/>
            <w:webHidden/>
          </w:rPr>
          <w:fldChar w:fldCharType="separate"/>
        </w:r>
        <w:r w:rsidR="00E92FAF">
          <w:rPr>
            <w:noProof/>
            <w:webHidden/>
          </w:rPr>
          <w:t>66</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62" w:history="1">
        <w:r w:rsidR="00E92FAF" w:rsidRPr="000B0C48">
          <w:rPr>
            <w:rStyle w:val="Hyperlink"/>
            <w:noProof/>
          </w:rPr>
          <w:t>UPT Deployment Checklist</w:t>
        </w:r>
        <w:r w:rsidR="00E92FAF">
          <w:rPr>
            <w:noProof/>
            <w:webHidden/>
          </w:rPr>
          <w:tab/>
        </w:r>
        <w:r>
          <w:rPr>
            <w:noProof/>
            <w:webHidden/>
          </w:rPr>
          <w:fldChar w:fldCharType="begin"/>
        </w:r>
        <w:r w:rsidR="00E92FAF">
          <w:rPr>
            <w:noProof/>
            <w:webHidden/>
          </w:rPr>
          <w:instrText xml:space="preserve"> PAGEREF _Toc214359162 \h </w:instrText>
        </w:r>
        <w:r>
          <w:rPr>
            <w:noProof/>
            <w:webHidden/>
          </w:rPr>
        </w:r>
        <w:r>
          <w:rPr>
            <w:noProof/>
            <w:webHidden/>
          </w:rPr>
          <w:fldChar w:fldCharType="separate"/>
        </w:r>
        <w:r w:rsidR="00E92FAF">
          <w:rPr>
            <w:noProof/>
            <w:webHidden/>
          </w:rPr>
          <w:t>69</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63" w:history="1">
        <w:r w:rsidR="00E92FAF" w:rsidRPr="000B0C48">
          <w:rPr>
            <w:rStyle w:val="Hyperlink"/>
            <w:noProof/>
          </w:rPr>
          <w:t>UPT Deployment Steps</w:t>
        </w:r>
        <w:r w:rsidR="00E92FAF">
          <w:rPr>
            <w:noProof/>
            <w:webHidden/>
          </w:rPr>
          <w:tab/>
        </w:r>
        <w:r>
          <w:rPr>
            <w:noProof/>
            <w:webHidden/>
          </w:rPr>
          <w:fldChar w:fldCharType="begin"/>
        </w:r>
        <w:r w:rsidR="00E92FAF">
          <w:rPr>
            <w:noProof/>
            <w:webHidden/>
          </w:rPr>
          <w:instrText xml:space="preserve"> PAGEREF _Toc214359163 \h </w:instrText>
        </w:r>
        <w:r>
          <w:rPr>
            <w:noProof/>
            <w:webHidden/>
          </w:rPr>
        </w:r>
        <w:r>
          <w:rPr>
            <w:noProof/>
            <w:webHidden/>
          </w:rPr>
          <w:fldChar w:fldCharType="separate"/>
        </w:r>
        <w:r w:rsidR="00E92FAF">
          <w:rPr>
            <w:noProof/>
            <w:webHidden/>
          </w:rPr>
          <w:t>70</w:t>
        </w:r>
        <w:r>
          <w:rPr>
            <w:noProof/>
            <w:webHidden/>
          </w:rPr>
          <w:fldChar w:fldCharType="end"/>
        </w:r>
      </w:hyperlink>
    </w:p>
    <w:p w:rsidR="00E92FAF" w:rsidRDefault="00865911">
      <w:pPr>
        <w:pStyle w:val="TOC1"/>
        <w:tabs>
          <w:tab w:val="left" w:pos="1320"/>
          <w:tab w:val="right" w:leader="dot" w:pos="8918"/>
        </w:tabs>
        <w:rPr>
          <w:rFonts w:ascii="Times New Roman" w:hAnsi="Times New Roman"/>
          <w:b w:val="0"/>
          <w:noProof/>
        </w:rPr>
      </w:pPr>
      <w:hyperlink w:anchor="_Toc214359164" w:history="1">
        <w:r w:rsidR="00E92FAF" w:rsidRPr="000B0C48">
          <w:rPr>
            <w:rStyle w:val="Hyperlink"/>
            <w:noProof/>
          </w:rPr>
          <w:t>Chapter 4</w:t>
        </w:r>
        <w:r w:rsidR="00E92FAF">
          <w:rPr>
            <w:rFonts w:ascii="Times New Roman" w:hAnsi="Times New Roman"/>
            <w:b w:val="0"/>
            <w:noProof/>
          </w:rPr>
          <w:tab/>
        </w:r>
        <w:r w:rsidR="00E92FAF" w:rsidRPr="000B0C48">
          <w:rPr>
            <w:rStyle w:val="Hyperlink"/>
            <w:noProof/>
          </w:rPr>
          <w:t>CSM Security Web Services</w:t>
        </w:r>
        <w:r w:rsidR="00E92FAF">
          <w:rPr>
            <w:noProof/>
            <w:webHidden/>
          </w:rPr>
          <w:tab/>
        </w:r>
        <w:r>
          <w:rPr>
            <w:noProof/>
            <w:webHidden/>
          </w:rPr>
          <w:fldChar w:fldCharType="begin"/>
        </w:r>
        <w:r w:rsidR="00E92FAF">
          <w:rPr>
            <w:noProof/>
            <w:webHidden/>
          </w:rPr>
          <w:instrText xml:space="preserve"> PAGEREF _Toc214359164 \h </w:instrText>
        </w:r>
        <w:r>
          <w:rPr>
            <w:noProof/>
            <w:webHidden/>
          </w:rPr>
        </w:r>
        <w:r>
          <w:rPr>
            <w:noProof/>
            <w:webHidden/>
          </w:rPr>
          <w:fldChar w:fldCharType="separate"/>
        </w:r>
        <w:r w:rsidR="00E92FAF">
          <w:rPr>
            <w:noProof/>
            <w:webHidden/>
          </w:rPr>
          <w:t>73</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65" w:history="1">
        <w:r w:rsidR="00E92FAF" w:rsidRPr="000B0C48">
          <w:rPr>
            <w:rStyle w:val="Hyperlink"/>
            <w:noProof/>
          </w:rPr>
          <w:t>Security Web Service WSDL</w:t>
        </w:r>
        <w:r w:rsidR="00E92FAF">
          <w:rPr>
            <w:noProof/>
            <w:webHidden/>
          </w:rPr>
          <w:tab/>
        </w:r>
        <w:r>
          <w:rPr>
            <w:noProof/>
            <w:webHidden/>
          </w:rPr>
          <w:fldChar w:fldCharType="begin"/>
        </w:r>
        <w:r w:rsidR="00E92FAF">
          <w:rPr>
            <w:noProof/>
            <w:webHidden/>
          </w:rPr>
          <w:instrText xml:space="preserve"> PAGEREF _Toc214359165 \h </w:instrText>
        </w:r>
        <w:r>
          <w:rPr>
            <w:noProof/>
            <w:webHidden/>
          </w:rPr>
        </w:r>
        <w:r>
          <w:rPr>
            <w:noProof/>
            <w:webHidden/>
          </w:rPr>
          <w:fldChar w:fldCharType="separate"/>
        </w:r>
        <w:r w:rsidR="00E92FAF">
          <w:rPr>
            <w:noProof/>
            <w:webHidden/>
          </w:rPr>
          <w:t>73</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66" w:history="1">
        <w:r w:rsidR="00E92FAF" w:rsidRPr="000B0C48">
          <w:rPr>
            <w:rStyle w:val="Hyperlink"/>
            <w:noProof/>
          </w:rPr>
          <w:t>Security Web Service Operations</w:t>
        </w:r>
        <w:r w:rsidR="00E92FAF">
          <w:rPr>
            <w:noProof/>
            <w:webHidden/>
          </w:rPr>
          <w:tab/>
        </w:r>
        <w:r>
          <w:rPr>
            <w:noProof/>
            <w:webHidden/>
          </w:rPr>
          <w:fldChar w:fldCharType="begin"/>
        </w:r>
        <w:r w:rsidR="00E92FAF">
          <w:rPr>
            <w:noProof/>
            <w:webHidden/>
          </w:rPr>
          <w:instrText xml:space="preserve"> PAGEREF _Toc214359166 \h </w:instrText>
        </w:r>
        <w:r>
          <w:rPr>
            <w:noProof/>
            <w:webHidden/>
          </w:rPr>
        </w:r>
        <w:r>
          <w:rPr>
            <w:noProof/>
            <w:webHidden/>
          </w:rPr>
          <w:fldChar w:fldCharType="separate"/>
        </w:r>
        <w:r w:rsidR="00E92FAF">
          <w:rPr>
            <w:noProof/>
            <w:webHidden/>
          </w:rPr>
          <w:t>73</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67" w:history="1">
        <w:r w:rsidR="00E92FAF" w:rsidRPr="000B0C48">
          <w:rPr>
            <w:rStyle w:val="Hyperlink"/>
            <w:noProof/>
          </w:rPr>
          <w:t>Login Operation</w:t>
        </w:r>
        <w:r w:rsidR="00E92FAF">
          <w:rPr>
            <w:noProof/>
            <w:webHidden/>
          </w:rPr>
          <w:tab/>
        </w:r>
        <w:r>
          <w:rPr>
            <w:noProof/>
            <w:webHidden/>
          </w:rPr>
          <w:fldChar w:fldCharType="begin"/>
        </w:r>
        <w:r w:rsidR="00E92FAF">
          <w:rPr>
            <w:noProof/>
            <w:webHidden/>
          </w:rPr>
          <w:instrText xml:space="preserve"> PAGEREF _Toc214359167 \h </w:instrText>
        </w:r>
        <w:r>
          <w:rPr>
            <w:noProof/>
            <w:webHidden/>
          </w:rPr>
        </w:r>
        <w:r>
          <w:rPr>
            <w:noProof/>
            <w:webHidden/>
          </w:rPr>
          <w:fldChar w:fldCharType="separate"/>
        </w:r>
        <w:r w:rsidR="00E92FAF">
          <w:rPr>
            <w:noProof/>
            <w:webHidden/>
          </w:rPr>
          <w:t>73</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68" w:history="1">
        <w:r w:rsidR="00E92FAF" w:rsidRPr="000B0C48">
          <w:rPr>
            <w:rStyle w:val="Hyperlink"/>
            <w:noProof/>
          </w:rPr>
          <w:t>CheckPermission Operation</w:t>
        </w:r>
        <w:r w:rsidR="00E92FAF">
          <w:rPr>
            <w:noProof/>
            <w:webHidden/>
          </w:rPr>
          <w:tab/>
        </w:r>
        <w:r>
          <w:rPr>
            <w:noProof/>
            <w:webHidden/>
          </w:rPr>
          <w:fldChar w:fldCharType="begin"/>
        </w:r>
        <w:r w:rsidR="00E92FAF">
          <w:rPr>
            <w:noProof/>
            <w:webHidden/>
          </w:rPr>
          <w:instrText xml:space="preserve"> PAGEREF _Toc214359168 \h </w:instrText>
        </w:r>
        <w:r>
          <w:rPr>
            <w:noProof/>
            <w:webHidden/>
          </w:rPr>
        </w:r>
        <w:r>
          <w:rPr>
            <w:noProof/>
            <w:webHidden/>
          </w:rPr>
          <w:fldChar w:fldCharType="separate"/>
        </w:r>
        <w:r w:rsidR="00E92FAF">
          <w:rPr>
            <w:noProof/>
            <w:webHidden/>
          </w:rPr>
          <w:t>74</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69" w:history="1">
        <w:r w:rsidR="00E92FAF" w:rsidRPr="000B0C48">
          <w:rPr>
            <w:rStyle w:val="Hyperlink"/>
            <w:noProof/>
          </w:rPr>
          <w:t>Workflow for CSM Security Web Service</w:t>
        </w:r>
        <w:r w:rsidR="00E92FAF">
          <w:rPr>
            <w:noProof/>
            <w:webHidden/>
          </w:rPr>
          <w:tab/>
        </w:r>
        <w:r>
          <w:rPr>
            <w:noProof/>
            <w:webHidden/>
          </w:rPr>
          <w:fldChar w:fldCharType="begin"/>
        </w:r>
        <w:r w:rsidR="00E92FAF">
          <w:rPr>
            <w:noProof/>
            <w:webHidden/>
          </w:rPr>
          <w:instrText xml:space="preserve"> PAGEREF _Toc214359169 \h </w:instrText>
        </w:r>
        <w:r>
          <w:rPr>
            <w:noProof/>
            <w:webHidden/>
          </w:rPr>
        </w:r>
        <w:r>
          <w:rPr>
            <w:noProof/>
            <w:webHidden/>
          </w:rPr>
          <w:fldChar w:fldCharType="separate"/>
        </w:r>
        <w:r w:rsidR="00E92FAF">
          <w:rPr>
            <w:noProof/>
            <w:webHidden/>
          </w:rPr>
          <w:t>75</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70" w:history="1">
        <w:r w:rsidR="00E92FAF" w:rsidRPr="000B0C48">
          <w:rPr>
            <w:rStyle w:val="Hyperlink"/>
            <w:noProof/>
          </w:rPr>
          <w:t>Installation of CSM Security Web Service</w:t>
        </w:r>
        <w:r w:rsidR="00E92FAF">
          <w:rPr>
            <w:noProof/>
            <w:webHidden/>
          </w:rPr>
          <w:tab/>
        </w:r>
        <w:r>
          <w:rPr>
            <w:noProof/>
            <w:webHidden/>
          </w:rPr>
          <w:fldChar w:fldCharType="begin"/>
        </w:r>
        <w:r w:rsidR="00E92FAF">
          <w:rPr>
            <w:noProof/>
            <w:webHidden/>
          </w:rPr>
          <w:instrText xml:space="preserve"> PAGEREF _Toc214359170 \h </w:instrText>
        </w:r>
        <w:r>
          <w:rPr>
            <w:noProof/>
            <w:webHidden/>
          </w:rPr>
        </w:r>
        <w:r>
          <w:rPr>
            <w:noProof/>
            <w:webHidden/>
          </w:rPr>
          <w:fldChar w:fldCharType="separate"/>
        </w:r>
        <w:r w:rsidR="00E92FAF">
          <w:rPr>
            <w:noProof/>
            <w:webHidden/>
          </w:rPr>
          <w:t>75</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71" w:history="1">
        <w:r w:rsidR="00E92FAF" w:rsidRPr="000B0C48">
          <w:rPr>
            <w:rStyle w:val="Hyperlink"/>
            <w:noProof/>
          </w:rPr>
          <w:t>Create and Prime Database</w:t>
        </w:r>
        <w:r w:rsidR="00E92FAF">
          <w:rPr>
            <w:noProof/>
            <w:webHidden/>
          </w:rPr>
          <w:tab/>
        </w:r>
        <w:r>
          <w:rPr>
            <w:noProof/>
            <w:webHidden/>
          </w:rPr>
          <w:fldChar w:fldCharType="begin"/>
        </w:r>
        <w:r w:rsidR="00E92FAF">
          <w:rPr>
            <w:noProof/>
            <w:webHidden/>
          </w:rPr>
          <w:instrText xml:space="preserve"> PAGEREF _Toc214359171 \h </w:instrText>
        </w:r>
        <w:r>
          <w:rPr>
            <w:noProof/>
            <w:webHidden/>
          </w:rPr>
        </w:r>
        <w:r>
          <w:rPr>
            <w:noProof/>
            <w:webHidden/>
          </w:rPr>
          <w:fldChar w:fldCharType="separate"/>
        </w:r>
        <w:r w:rsidR="00E92FAF">
          <w:rPr>
            <w:noProof/>
            <w:webHidden/>
          </w:rPr>
          <w:t>75</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72" w:history="1">
        <w:r w:rsidR="00E92FAF" w:rsidRPr="000B0C48">
          <w:rPr>
            <w:rStyle w:val="Hyperlink"/>
            <w:noProof/>
          </w:rPr>
          <w:t>Configure Datasource</w:t>
        </w:r>
        <w:r w:rsidR="00E92FAF">
          <w:rPr>
            <w:noProof/>
            <w:webHidden/>
          </w:rPr>
          <w:tab/>
        </w:r>
        <w:r>
          <w:rPr>
            <w:noProof/>
            <w:webHidden/>
          </w:rPr>
          <w:fldChar w:fldCharType="begin"/>
        </w:r>
        <w:r w:rsidR="00E92FAF">
          <w:rPr>
            <w:noProof/>
            <w:webHidden/>
          </w:rPr>
          <w:instrText xml:space="preserve"> PAGEREF _Toc214359172 \h </w:instrText>
        </w:r>
        <w:r>
          <w:rPr>
            <w:noProof/>
            <w:webHidden/>
          </w:rPr>
        </w:r>
        <w:r>
          <w:rPr>
            <w:noProof/>
            <w:webHidden/>
          </w:rPr>
          <w:fldChar w:fldCharType="separate"/>
        </w:r>
        <w:r w:rsidR="00E92FAF">
          <w:rPr>
            <w:noProof/>
            <w:webHidden/>
          </w:rPr>
          <w:t>76</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73" w:history="1">
        <w:r w:rsidR="00E92FAF" w:rsidRPr="000B0C48">
          <w:rPr>
            <w:rStyle w:val="Hyperlink"/>
            <w:noProof/>
          </w:rPr>
          <w:t>Configure JBoss JAAS Login Parameters</w:t>
        </w:r>
        <w:r w:rsidR="00E92FAF">
          <w:rPr>
            <w:noProof/>
            <w:webHidden/>
          </w:rPr>
          <w:tab/>
        </w:r>
        <w:r>
          <w:rPr>
            <w:noProof/>
            <w:webHidden/>
          </w:rPr>
          <w:fldChar w:fldCharType="begin"/>
        </w:r>
        <w:r w:rsidR="00E92FAF">
          <w:rPr>
            <w:noProof/>
            <w:webHidden/>
          </w:rPr>
          <w:instrText xml:space="preserve"> PAGEREF _Toc214359173 \h </w:instrText>
        </w:r>
        <w:r>
          <w:rPr>
            <w:noProof/>
            <w:webHidden/>
          </w:rPr>
        </w:r>
        <w:r>
          <w:rPr>
            <w:noProof/>
            <w:webHidden/>
          </w:rPr>
          <w:fldChar w:fldCharType="separate"/>
        </w:r>
        <w:r w:rsidR="00E92FAF">
          <w:rPr>
            <w:noProof/>
            <w:webHidden/>
          </w:rPr>
          <w:t>77</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74" w:history="1">
        <w:r w:rsidR="00E92FAF" w:rsidRPr="000B0C48">
          <w:rPr>
            <w:rStyle w:val="Hyperlink"/>
            <w:noProof/>
          </w:rPr>
          <w:t>Deploy the Security WS .war File</w:t>
        </w:r>
        <w:r w:rsidR="00E92FAF">
          <w:rPr>
            <w:noProof/>
            <w:webHidden/>
          </w:rPr>
          <w:tab/>
        </w:r>
        <w:r>
          <w:rPr>
            <w:noProof/>
            <w:webHidden/>
          </w:rPr>
          <w:fldChar w:fldCharType="begin"/>
        </w:r>
        <w:r w:rsidR="00E92FAF">
          <w:rPr>
            <w:noProof/>
            <w:webHidden/>
          </w:rPr>
          <w:instrText xml:space="preserve"> PAGEREF _Toc214359174 \h </w:instrText>
        </w:r>
        <w:r>
          <w:rPr>
            <w:noProof/>
            <w:webHidden/>
          </w:rPr>
        </w:r>
        <w:r>
          <w:rPr>
            <w:noProof/>
            <w:webHidden/>
          </w:rPr>
          <w:fldChar w:fldCharType="separate"/>
        </w:r>
        <w:r w:rsidR="00E92FAF">
          <w:rPr>
            <w:noProof/>
            <w:webHidden/>
          </w:rPr>
          <w:t>78</w:t>
        </w:r>
        <w:r>
          <w:rPr>
            <w:noProof/>
            <w:webHidden/>
          </w:rPr>
          <w:fldChar w:fldCharType="end"/>
        </w:r>
      </w:hyperlink>
    </w:p>
    <w:p w:rsidR="00E92FAF" w:rsidRDefault="00865911">
      <w:pPr>
        <w:pStyle w:val="TOC1"/>
        <w:tabs>
          <w:tab w:val="left" w:pos="1320"/>
          <w:tab w:val="right" w:leader="dot" w:pos="8918"/>
        </w:tabs>
        <w:rPr>
          <w:rFonts w:ascii="Times New Roman" w:hAnsi="Times New Roman"/>
          <w:b w:val="0"/>
          <w:noProof/>
        </w:rPr>
      </w:pPr>
      <w:hyperlink w:anchor="_Toc214359175" w:history="1">
        <w:r w:rsidR="00E92FAF" w:rsidRPr="000B0C48">
          <w:rPr>
            <w:rStyle w:val="Hyperlink"/>
            <w:noProof/>
          </w:rPr>
          <w:t>Chapter 5</w:t>
        </w:r>
        <w:r w:rsidR="00E92FAF">
          <w:rPr>
            <w:rFonts w:ascii="Times New Roman" w:hAnsi="Times New Roman"/>
            <w:b w:val="0"/>
            <w:noProof/>
          </w:rPr>
          <w:tab/>
        </w:r>
        <w:r w:rsidR="00E92FAF" w:rsidRPr="000B0C48">
          <w:rPr>
            <w:rStyle w:val="Hyperlink"/>
            <w:noProof/>
          </w:rPr>
          <w:t>CSM Instance Level and Attribute Level Security</w:t>
        </w:r>
        <w:r w:rsidR="00E92FAF">
          <w:rPr>
            <w:noProof/>
            <w:webHidden/>
          </w:rPr>
          <w:tab/>
        </w:r>
        <w:r>
          <w:rPr>
            <w:noProof/>
            <w:webHidden/>
          </w:rPr>
          <w:fldChar w:fldCharType="begin"/>
        </w:r>
        <w:r w:rsidR="00E92FAF">
          <w:rPr>
            <w:noProof/>
            <w:webHidden/>
          </w:rPr>
          <w:instrText xml:space="preserve"> PAGEREF _Toc214359175 \h </w:instrText>
        </w:r>
        <w:r>
          <w:rPr>
            <w:noProof/>
            <w:webHidden/>
          </w:rPr>
        </w:r>
        <w:r>
          <w:rPr>
            <w:noProof/>
            <w:webHidden/>
          </w:rPr>
          <w:fldChar w:fldCharType="separate"/>
        </w:r>
        <w:r w:rsidR="00E92FAF">
          <w:rPr>
            <w:noProof/>
            <w:webHidden/>
          </w:rPr>
          <w:t>79</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76" w:history="1">
        <w:r w:rsidR="00E92FAF" w:rsidRPr="000B0C48">
          <w:rPr>
            <w:rStyle w:val="Hyperlink"/>
            <w:noProof/>
          </w:rPr>
          <w:t>Instance Level Security</w:t>
        </w:r>
        <w:r w:rsidR="00E92FAF">
          <w:rPr>
            <w:noProof/>
            <w:webHidden/>
          </w:rPr>
          <w:tab/>
        </w:r>
        <w:r>
          <w:rPr>
            <w:noProof/>
            <w:webHidden/>
          </w:rPr>
          <w:fldChar w:fldCharType="begin"/>
        </w:r>
        <w:r w:rsidR="00E92FAF">
          <w:rPr>
            <w:noProof/>
            <w:webHidden/>
          </w:rPr>
          <w:instrText xml:space="preserve"> PAGEREF _Toc214359176 \h </w:instrText>
        </w:r>
        <w:r>
          <w:rPr>
            <w:noProof/>
            <w:webHidden/>
          </w:rPr>
        </w:r>
        <w:r>
          <w:rPr>
            <w:noProof/>
            <w:webHidden/>
          </w:rPr>
          <w:fldChar w:fldCharType="separate"/>
        </w:r>
        <w:r w:rsidR="00E92FAF">
          <w:rPr>
            <w:noProof/>
            <w:webHidden/>
          </w:rPr>
          <w:t>79</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77" w:history="1">
        <w:r w:rsidR="00E92FAF" w:rsidRPr="000B0C48">
          <w:rPr>
            <w:rStyle w:val="Hyperlink"/>
            <w:noProof/>
          </w:rPr>
          <w:t>Requirements Addressed</w:t>
        </w:r>
        <w:r w:rsidR="00E92FAF">
          <w:rPr>
            <w:noProof/>
            <w:webHidden/>
          </w:rPr>
          <w:tab/>
        </w:r>
        <w:r>
          <w:rPr>
            <w:noProof/>
            <w:webHidden/>
          </w:rPr>
          <w:fldChar w:fldCharType="begin"/>
        </w:r>
        <w:r w:rsidR="00E92FAF">
          <w:rPr>
            <w:noProof/>
            <w:webHidden/>
          </w:rPr>
          <w:instrText xml:space="preserve"> PAGEREF _Toc214359177 \h </w:instrText>
        </w:r>
        <w:r>
          <w:rPr>
            <w:noProof/>
            <w:webHidden/>
          </w:rPr>
        </w:r>
        <w:r>
          <w:rPr>
            <w:noProof/>
            <w:webHidden/>
          </w:rPr>
          <w:fldChar w:fldCharType="separate"/>
        </w:r>
        <w:r w:rsidR="00E92FAF">
          <w:rPr>
            <w:noProof/>
            <w:webHidden/>
          </w:rPr>
          <w:t>79</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78" w:history="1">
        <w:r w:rsidR="00E92FAF" w:rsidRPr="000B0C48">
          <w:rPr>
            <w:rStyle w:val="Hyperlink"/>
            <w:noProof/>
          </w:rPr>
          <w:t>Overall Design</w:t>
        </w:r>
        <w:r w:rsidR="00E92FAF">
          <w:rPr>
            <w:noProof/>
            <w:webHidden/>
          </w:rPr>
          <w:tab/>
        </w:r>
        <w:r>
          <w:rPr>
            <w:noProof/>
            <w:webHidden/>
          </w:rPr>
          <w:fldChar w:fldCharType="begin"/>
        </w:r>
        <w:r w:rsidR="00E92FAF">
          <w:rPr>
            <w:noProof/>
            <w:webHidden/>
          </w:rPr>
          <w:instrText xml:space="preserve"> PAGEREF _Toc214359178 \h </w:instrText>
        </w:r>
        <w:r>
          <w:rPr>
            <w:noProof/>
            <w:webHidden/>
          </w:rPr>
        </w:r>
        <w:r>
          <w:rPr>
            <w:noProof/>
            <w:webHidden/>
          </w:rPr>
          <w:fldChar w:fldCharType="separate"/>
        </w:r>
        <w:r w:rsidR="00E92FAF">
          <w:rPr>
            <w:noProof/>
            <w:webHidden/>
          </w:rPr>
          <w:t>81</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79" w:history="1">
        <w:r w:rsidR="00E92FAF" w:rsidRPr="000B0C48">
          <w:rPr>
            <w:rStyle w:val="Hyperlink"/>
            <w:noProof/>
          </w:rPr>
          <w:t>Provisioning Instance Level Security</w:t>
        </w:r>
        <w:r w:rsidR="00E92FAF">
          <w:rPr>
            <w:noProof/>
            <w:webHidden/>
          </w:rPr>
          <w:tab/>
        </w:r>
        <w:r>
          <w:rPr>
            <w:noProof/>
            <w:webHidden/>
          </w:rPr>
          <w:fldChar w:fldCharType="begin"/>
        </w:r>
        <w:r w:rsidR="00E92FAF">
          <w:rPr>
            <w:noProof/>
            <w:webHidden/>
          </w:rPr>
          <w:instrText xml:space="preserve"> PAGEREF _Toc214359179 \h </w:instrText>
        </w:r>
        <w:r>
          <w:rPr>
            <w:noProof/>
            <w:webHidden/>
          </w:rPr>
        </w:r>
        <w:r>
          <w:rPr>
            <w:noProof/>
            <w:webHidden/>
          </w:rPr>
          <w:fldChar w:fldCharType="separate"/>
        </w:r>
        <w:r w:rsidR="00E92FAF">
          <w:rPr>
            <w:noProof/>
            <w:webHidden/>
          </w:rPr>
          <w:t>81</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80" w:history="1">
        <w:r w:rsidR="00E92FAF" w:rsidRPr="000B0C48">
          <w:rPr>
            <w:rStyle w:val="Hyperlink"/>
            <w:noProof/>
          </w:rPr>
          <w:t>Using Instance Level Security</w:t>
        </w:r>
        <w:r w:rsidR="00E92FAF">
          <w:rPr>
            <w:noProof/>
            <w:webHidden/>
          </w:rPr>
          <w:tab/>
        </w:r>
        <w:r>
          <w:rPr>
            <w:noProof/>
            <w:webHidden/>
          </w:rPr>
          <w:fldChar w:fldCharType="begin"/>
        </w:r>
        <w:r w:rsidR="00E92FAF">
          <w:rPr>
            <w:noProof/>
            <w:webHidden/>
          </w:rPr>
          <w:instrText xml:space="preserve"> PAGEREF _Toc214359180 \h </w:instrText>
        </w:r>
        <w:r>
          <w:rPr>
            <w:noProof/>
            <w:webHidden/>
          </w:rPr>
        </w:r>
        <w:r>
          <w:rPr>
            <w:noProof/>
            <w:webHidden/>
          </w:rPr>
          <w:fldChar w:fldCharType="separate"/>
        </w:r>
        <w:r w:rsidR="00E92FAF">
          <w:rPr>
            <w:noProof/>
            <w:webHidden/>
          </w:rPr>
          <w:t>84</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81" w:history="1">
        <w:r w:rsidR="00E92FAF" w:rsidRPr="000B0C48">
          <w:rPr>
            <w:rStyle w:val="Hyperlink"/>
            <w:noProof/>
          </w:rPr>
          <w:t>Known Issues</w:t>
        </w:r>
        <w:r w:rsidR="00E92FAF">
          <w:rPr>
            <w:noProof/>
            <w:webHidden/>
          </w:rPr>
          <w:tab/>
        </w:r>
        <w:r>
          <w:rPr>
            <w:noProof/>
            <w:webHidden/>
          </w:rPr>
          <w:fldChar w:fldCharType="begin"/>
        </w:r>
        <w:r w:rsidR="00E92FAF">
          <w:rPr>
            <w:noProof/>
            <w:webHidden/>
          </w:rPr>
          <w:instrText xml:space="preserve"> PAGEREF _Toc214359181 \h </w:instrText>
        </w:r>
        <w:r>
          <w:rPr>
            <w:noProof/>
            <w:webHidden/>
          </w:rPr>
        </w:r>
        <w:r>
          <w:rPr>
            <w:noProof/>
            <w:webHidden/>
          </w:rPr>
          <w:fldChar w:fldCharType="separate"/>
        </w:r>
        <w:r w:rsidR="00E92FAF">
          <w:rPr>
            <w:noProof/>
            <w:webHidden/>
          </w:rPr>
          <w:t>86</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82" w:history="1">
        <w:r w:rsidR="00E92FAF" w:rsidRPr="000B0C48">
          <w:rPr>
            <w:rStyle w:val="Hyperlink"/>
            <w:noProof/>
          </w:rPr>
          <w:t>Attribute Level Security</w:t>
        </w:r>
        <w:r w:rsidR="00E92FAF">
          <w:rPr>
            <w:noProof/>
            <w:webHidden/>
          </w:rPr>
          <w:tab/>
        </w:r>
        <w:r>
          <w:rPr>
            <w:noProof/>
            <w:webHidden/>
          </w:rPr>
          <w:fldChar w:fldCharType="begin"/>
        </w:r>
        <w:r w:rsidR="00E92FAF">
          <w:rPr>
            <w:noProof/>
            <w:webHidden/>
          </w:rPr>
          <w:instrText xml:space="preserve"> PAGEREF _Toc214359182 \h </w:instrText>
        </w:r>
        <w:r>
          <w:rPr>
            <w:noProof/>
            <w:webHidden/>
          </w:rPr>
        </w:r>
        <w:r>
          <w:rPr>
            <w:noProof/>
            <w:webHidden/>
          </w:rPr>
          <w:fldChar w:fldCharType="separate"/>
        </w:r>
        <w:r w:rsidR="00E92FAF">
          <w:rPr>
            <w:noProof/>
            <w:webHidden/>
          </w:rPr>
          <w:t>86</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83" w:history="1">
        <w:r w:rsidR="00E92FAF" w:rsidRPr="000B0C48">
          <w:rPr>
            <w:rStyle w:val="Hyperlink"/>
            <w:noProof/>
          </w:rPr>
          <w:t>Requirements Addressed</w:t>
        </w:r>
        <w:r w:rsidR="00E92FAF">
          <w:rPr>
            <w:noProof/>
            <w:webHidden/>
          </w:rPr>
          <w:tab/>
        </w:r>
        <w:r>
          <w:rPr>
            <w:noProof/>
            <w:webHidden/>
          </w:rPr>
          <w:fldChar w:fldCharType="begin"/>
        </w:r>
        <w:r w:rsidR="00E92FAF">
          <w:rPr>
            <w:noProof/>
            <w:webHidden/>
          </w:rPr>
          <w:instrText xml:space="preserve"> PAGEREF _Toc214359183 \h </w:instrText>
        </w:r>
        <w:r>
          <w:rPr>
            <w:noProof/>
            <w:webHidden/>
          </w:rPr>
        </w:r>
        <w:r>
          <w:rPr>
            <w:noProof/>
            <w:webHidden/>
          </w:rPr>
          <w:fldChar w:fldCharType="separate"/>
        </w:r>
        <w:r w:rsidR="00E92FAF">
          <w:rPr>
            <w:noProof/>
            <w:webHidden/>
          </w:rPr>
          <w:t>86</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84" w:history="1">
        <w:r w:rsidR="00E92FAF" w:rsidRPr="000B0C48">
          <w:rPr>
            <w:rStyle w:val="Hyperlink"/>
            <w:noProof/>
          </w:rPr>
          <w:t>Overall Design</w:t>
        </w:r>
        <w:r w:rsidR="00E92FAF">
          <w:rPr>
            <w:noProof/>
            <w:webHidden/>
          </w:rPr>
          <w:tab/>
        </w:r>
        <w:r>
          <w:rPr>
            <w:noProof/>
            <w:webHidden/>
          </w:rPr>
          <w:fldChar w:fldCharType="begin"/>
        </w:r>
        <w:r w:rsidR="00E92FAF">
          <w:rPr>
            <w:noProof/>
            <w:webHidden/>
          </w:rPr>
          <w:instrText xml:space="preserve"> PAGEREF _Toc214359184 \h </w:instrText>
        </w:r>
        <w:r>
          <w:rPr>
            <w:noProof/>
            <w:webHidden/>
          </w:rPr>
        </w:r>
        <w:r>
          <w:rPr>
            <w:noProof/>
            <w:webHidden/>
          </w:rPr>
          <w:fldChar w:fldCharType="separate"/>
        </w:r>
        <w:r w:rsidR="00E92FAF">
          <w:rPr>
            <w:noProof/>
            <w:webHidden/>
          </w:rPr>
          <w:t>87</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85" w:history="1">
        <w:r w:rsidR="00E92FAF" w:rsidRPr="000B0C48">
          <w:rPr>
            <w:rStyle w:val="Hyperlink"/>
            <w:noProof/>
          </w:rPr>
          <w:t>Strict Or Lenient Behavior</w:t>
        </w:r>
        <w:r w:rsidR="00E92FAF">
          <w:rPr>
            <w:noProof/>
            <w:webHidden/>
          </w:rPr>
          <w:tab/>
        </w:r>
        <w:r>
          <w:rPr>
            <w:noProof/>
            <w:webHidden/>
          </w:rPr>
          <w:fldChar w:fldCharType="begin"/>
        </w:r>
        <w:r w:rsidR="00E92FAF">
          <w:rPr>
            <w:noProof/>
            <w:webHidden/>
          </w:rPr>
          <w:instrText xml:space="preserve"> PAGEREF _Toc214359185 \h </w:instrText>
        </w:r>
        <w:r>
          <w:rPr>
            <w:noProof/>
            <w:webHidden/>
          </w:rPr>
        </w:r>
        <w:r>
          <w:rPr>
            <w:noProof/>
            <w:webHidden/>
          </w:rPr>
          <w:fldChar w:fldCharType="separate"/>
        </w:r>
        <w:r w:rsidR="00E92FAF">
          <w:rPr>
            <w:noProof/>
            <w:webHidden/>
          </w:rPr>
          <w:t>87</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86" w:history="1">
        <w:r w:rsidR="00E92FAF" w:rsidRPr="000B0C48">
          <w:rPr>
            <w:rStyle w:val="Hyperlink"/>
            <w:noProof/>
          </w:rPr>
          <w:t>Provisioning Attribute Level Security</w:t>
        </w:r>
        <w:r w:rsidR="00E92FAF">
          <w:rPr>
            <w:noProof/>
            <w:webHidden/>
          </w:rPr>
          <w:tab/>
        </w:r>
        <w:r>
          <w:rPr>
            <w:noProof/>
            <w:webHidden/>
          </w:rPr>
          <w:fldChar w:fldCharType="begin"/>
        </w:r>
        <w:r w:rsidR="00E92FAF">
          <w:rPr>
            <w:noProof/>
            <w:webHidden/>
          </w:rPr>
          <w:instrText xml:space="preserve"> PAGEREF _Toc214359186 \h </w:instrText>
        </w:r>
        <w:r>
          <w:rPr>
            <w:noProof/>
            <w:webHidden/>
          </w:rPr>
        </w:r>
        <w:r>
          <w:rPr>
            <w:noProof/>
            <w:webHidden/>
          </w:rPr>
          <w:fldChar w:fldCharType="separate"/>
        </w:r>
        <w:r w:rsidR="00E92FAF">
          <w:rPr>
            <w:noProof/>
            <w:webHidden/>
          </w:rPr>
          <w:t>87</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87" w:history="1">
        <w:r w:rsidR="00E92FAF" w:rsidRPr="000B0C48">
          <w:rPr>
            <w:rStyle w:val="Hyperlink"/>
            <w:noProof/>
          </w:rPr>
          <w:t>Using Attribute Level Security</w:t>
        </w:r>
        <w:r w:rsidR="00E92FAF">
          <w:rPr>
            <w:noProof/>
            <w:webHidden/>
          </w:rPr>
          <w:tab/>
        </w:r>
        <w:r>
          <w:rPr>
            <w:noProof/>
            <w:webHidden/>
          </w:rPr>
          <w:fldChar w:fldCharType="begin"/>
        </w:r>
        <w:r w:rsidR="00E92FAF">
          <w:rPr>
            <w:noProof/>
            <w:webHidden/>
          </w:rPr>
          <w:instrText xml:space="preserve"> PAGEREF _Toc214359187 \h </w:instrText>
        </w:r>
        <w:r>
          <w:rPr>
            <w:noProof/>
            <w:webHidden/>
          </w:rPr>
        </w:r>
        <w:r>
          <w:rPr>
            <w:noProof/>
            <w:webHidden/>
          </w:rPr>
          <w:fldChar w:fldCharType="separate"/>
        </w:r>
        <w:r w:rsidR="00E92FAF">
          <w:rPr>
            <w:noProof/>
            <w:webHidden/>
          </w:rPr>
          <w:t>88</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88" w:history="1">
        <w:r w:rsidR="00E92FAF" w:rsidRPr="000B0C48">
          <w:rPr>
            <w:rStyle w:val="Hyperlink"/>
            <w:noProof/>
          </w:rPr>
          <w:t>Known Issues</w:t>
        </w:r>
        <w:r w:rsidR="00E92FAF">
          <w:rPr>
            <w:noProof/>
            <w:webHidden/>
          </w:rPr>
          <w:tab/>
        </w:r>
        <w:r>
          <w:rPr>
            <w:noProof/>
            <w:webHidden/>
          </w:rPr>
          <w:fldChar w:fldCharType="begin"/>
        </w:r>
        <w:r w:rsidR="00E92FAF">
          <w:rPr>
            <w:noProof/>
            <w:webHidden/>
          </w:rPr>
          <w:instrText xml:space="preserve"> PAGEREF _Toc214359188 \h </w:instrText>
        </w:r>
        <w:r>
          <w:rPr>
            <w:noProof/>
            <w:webHidden/>
          </w:rPr>
        </w:r>
        <w:r>
          <w:rPr>
            <w:noProof/>
            <w:webHidden/>
          </w:rPr>
          <w:fldChar w:fldCharType="separate"/>
        </w:r>
        <w:r w:rsidR="00E92FAF">
          <w:rPr>
            <w:noProof/>
            <w:webHidden/>
          </w:rPr>
          <w:t>89</w:t>
        </w:r>
        <w:r>
          <w:rPr>
            <w:noProof/>
            <w:webHidden/>
          </w:rPr>
          <w:fldChar w:fldCharType="end"/>
        </w:r>
      </w:hyperlink>
    </w:p>
    <w:p w:rsidR="00E92FAF" w:rsidRDefault="00865911">
      <w:pPr>
        <w:pStyle w:val="TOC1"/>
        <w:tabs>
          <w:tab w:val="left" w:pos="1320"/>
          <w:tab w:val="right" w:leader="dot" w:pos="8918"/>
        </w:tabs>
        <w:rPr>
          <w:rFonts w:ascii="Times New Roman" w:hAnsi="Times New Roman"/>
          <w:b w:val="0"/>
          <w:noProof/>
        </w:rPr>
      </w:pPr>
      <w:hyperlink w:anchor="_Toc214359189" w:history="1">
        <w:r w:rsidR="00E92FAF" w:rsidRPr="000B0C48">
          <w:rPr>
            <w:rStyle w:val="Hyperlink"/>
            <w:noProof/>
          </w:rPr>
          <w:t>Chapter 6</w:t>
        </w:r>
        <w:r w:rsidR="00E92FAF">
          <w:rPr>
            <w:rFonts w:ascii="Times New Roman" w:hAnsi="Times New Roman"/>
            <w:b w:val="0"/>
            <w:noProof/>
          </w:rPr>
          <w:tab/>
        </w:r>
        <w:r w:rsidR="00E92FAF" w:rsidRPr="000B0C48">
          <w:rPr>
            <w:rStyle w:val="Hyperlink"/>
            <w:noProof/>
          </w:rPr>
          <w:t>Acegi Adapter</w:t>
        </w:r>
        <w:r w:rsidR="00E92FAF">
          <w:rPr>
            <w:noProof/>
            <w:webHidden/>
          </w:rPr>
          <w:tab/>
        </w:r>
        <w:r>
          <w:rPr>
            <w:noProof/>
            <w:webHidden/>
          </w:rPr>
          <w:fldChar w:fldCharType="begin"/>
        </w:r>
        <w:r w:rsidR="00E92FAF">
          <w:rPr>
            <w:noProof/>
            <w:webHidden/>
          </w:rPr>
          <w:instrText xml:space="preserve"> PAGEREF _Toc214359189 \h </w:instrText>
        </w:r>
        <w:r>
          <w:rPr>
            <w:noProof/>
            <w:webHidden/>
          </w:rPr>
        </w:r>
        <w:r>
          <w:rPr>
            <w:noProof/>
            <w:webHidden/>
          </w:rPr>
          <w:fldChar w:fldCharType="separate"/>
        </w:r>
        <w:r w:rsidR="00E92FAF">
          <w:rPr>
            <w:noProof/>
            <w:webHidden/>
          </w:rPr>
          <w:t>91</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90" w:history="1">
        <w:r w:rsidR="00E92FAF" w:rsidRPr="000B0C48">
          <w:rPr>
            <w:rStyle w:val="Hyperlink"/>
            <w:noProof/>
          </w:rPr>
          <w:t>Implementation</w:t>
        </w:r>
        <w:r w:rsidR="00E92FAF">
          <w:rPr>
            <w:noProof/>
            <w:webHidden/>
          </w:rPr>
          <w:tab/>
        </w:r>
        <w:r>
          <w:rPr>
            <w:noProof/>
            <w:webHidden/>
          </w:rPr>
          <w:fldChar w:fldCharType="begin"/>
        </w:r>
        <w:r w:rsidR="00E92FAF">
          <w:rPr>
            <w:noProof/>
            <w:webHidden/>
          </w:rPr>
          <w:instrText xml:space="preserve"> PAGEREF _Toc214359190 \h </w:instrText>
        </w:r>
        <w:r>
          <w:rPr>
            <w:noProof/>
            <w:webHidden/>
          </w:rPr>
        </w:r>
        <w:r>
          <w:rPr>
            <w:noProof/>
            <w:webHidden/>
          </w:rPr>
          <w:fldChar w:fldCharType="separate"/>
        </w:r>
        <w:r w:rsidR="00E92FAF">
          <w:rPr>
            <w:noProof/>
            <w:webHidden/>
          </w:rPr>
          <w:t>91</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91" w:history="1">
        <w:r w:rsidR="00E92FAF" w:rsidRPr="000B0C48">
          <w:rPr>
            <w:rStyle w:val="Hyperlink"/>
            <w:noProof/>
          </w:rPr>
          <w:t>Method Level Security</w:t>
        </w:r>
        <w:r w:rsidR="00E92FAF">
          <w:rPr>
            <w:noProof/>
            <w:webHidden/>
          </w:rPr>
          <w:tab/>
        </w:r>
        <w:r>
          <w:rPr>
            <w:noProof/>
            <w:webHidden/>
          </w:rPr>
          <w:fldChar w:fldCharType="begin"/>
        </w:r>
        <w:r w:rsidR="00E92FAF">
          <w:rPr>
            <w:noProof/>
            <w:webHidden/>
          </w:rPr>
          <w:instrText xml:space="preserve"> PAGEREF _Toc214359191 \h </w:instrText>
        </w:r>
        <w:r>
          <w:rPr>
            <w:noProof/>
            <w:webHidden/>
          </w:rPr>
        </w:r>
        <w:r>
          <w:rPr>
            <w:noProof/>
            <w:webHidden/>
          </w:rPr>
          <w:fldChar w:fldCharType="separate"/>
        </w:r>
        <w:r w:rsidR="00E92FAF">
          <w:rPr>
            <w:noProof/>
            <w:webHidden/>
          </w:rPr>
          <w:t>92</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92" w:history="1">
        <w:r w:rsidR="00E92FAF" w:rsidRPr="000B0C48">
          <w:rPr>
            <w:rStyle w:val="Hyperlink"/>
            <w:noProof/>
          </w:rPr>
          <w:t>Method Parameter Level Security</w:t>
        </w:r>
        <w:r w:rsidR="00E92FAF">
          <w:rPr>
            <w:noProof/>
            <w:webHidden/>
          </w:rPr>
          <w:tab/>
        </w:r>
        <w:r>
          <w:rPr>
            <w:noProof/>
            <w:webHidden/>
          </w:rPr>
          <w:fldChar w:fldCharType="begin"/>
        </w:r>
        <w:r w:rsidR="00E92FAF">
          <w:rPr>
            <w:noProof/>
            <w:webHidden/>
          </w:rPr>
          <w:instrText xml:space="preserve"> PAGEREF _Toc214359192 \h </w:instrText>
        </w:r>
        <w:r>
          <w:rPr>
            <w:noProof/>
            <w:webHidden/>
          </w:rPr>
        </w:r>
        <w:r>
          <w:rPr>
            <w:noProof/>
            <w:webHidden/>
          </w:rPr>
          <w:fldChar w:fldCharType="separate"/>
        </w:r>
        <w:r w:rsidR="00E92FAF">
          <w:rPr>
            <w:noProof/>
            <w:webHidden/>
          </w:rPr>
          <w:t>92</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93" w:history="1">
        <w:r w:rsidR="00E92FAF" w:rsidRPr="000B0C48">
          <w:rPr>
            <w:rStyle w:val="Hyperlink"/>
            <w:noProof/>
          </w:rPr>
          <w:t>Workflow</w:t>
        </w:r>
        <w:r w:rsidR="00E92FAF">
          <w:rPr>
            <w:noProof/>
            <w:webHidden/>
          </w:rPr>
          <w:tab/>
        </w:r>
        <w:r>
          <w:rPr>
            <w:noProof/>
            <w:webHidden/>
          </w:rPr>
          <w:fldChar w:fldCharType="begin"/>
        </w:r>
        <w:r w:rsidR="00E92FAF">
          <w:rPr>
            <w:noProof/>
            <w:webHidden/>
          </w:rPr>
          <w:instrText xml:space="preserve"> PAGEREF _Toc214359193 \h </w:instrText>
        </w:r>
        <w:r>
          <w:rPr>
            <w:noProof/>
            <w:webHidden/>
          </w:rPr>
        </w:r>
        <w:r>
          <w:rPr>
            <w:noProof/>
            <w:webHidden/>
          </w:rPr>
          <w:fldChar w:fldCharType="separate"/>
        </w:r>
        <w:r w:rsidR="00E92FAF">
          <w:rPr>
            <w:noProof/>
            <w:webHidden/>
          </w:rPr>
          <w:t>92</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194" w:history="1">
        <w:r w:rsidR="00E92FAF" w:rsidRPr="000B0C48">
          <w:rPr>
            <w:rStyle w:val="Hyperlink"/>
            <w:noProof/>
          </w:rPr>
          <w:t>Integrating and Configuring</w:t>
        </w:r>
        <w:r w:rsidR="00E92FAF">
          <w:rPr>
            <w:noProof/>
            <w:webHidden/>
          </w:rPr>
          <w:tab/>
        </w:r>
        <w:r>
          <w:rPr>
            <w:noProof/>
            <w:webHidden/>
          </w:rPr>
          <w:fldChar w:fldCharType="begin"/>
        </w:r>
        <w:r w:rsidR="00E92FAF">
          <w:rPr>
            <w:noProof/>
            <w:webHidden/>
          </w:rPr>
          <w:instrText xml:space="preserve"> PAGEREF _Toc214359194 \h </w:instrText>
        </w:r>
        <w:r>
          <w:rPr>
            <w:noProof/>
            <w:webHidden/>
          </w:rPr>
        </w:r>
        <w:r>
          <w:rPr>
            <w:noProof/>
            <w:webHidden/>
          </w:rPr>
          <w:fldChar w:fldCharType="separate"/>
        </w:r>
        <w:r w:rsidR="00E92FAF">
          <w:rPr>
            <w:noProof/>
            <w:webHidden/>
          </w:rPr>
          <w:t>93</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95" w:history="1">
        <w:r w:rsidR="00E92FAF" w:rsidRPr="000B0C48">
          <w:rPr>
            <w:rStyle w:val="Hyperlink"/>
            <w:noProof/>
          </w:rPr>
          <w:t>Configure Acegi Security</w:t>
        </w:r>
        <w:r w:rsidR="00E92FAF">
          <w:rPr>
            <w:noProof/>
            <w:webHidden/>
          </w:rPr>
          <w:tab/>
        </w:r>
        <w:r>
          <w:rPr>
            <w:noProof/>
            <w:webHidden/>
          </w:rPr>
          <w:fldChar w:fldCharType="begin"/>
        </w:r>
        <w:r w:rsidR="00E92FAF">
          <w:rPr>
            <w:noProof/>
            <w:webHidden/>
          </w:rPr>
          <w:instrText xml:space="preserve"> PAGEREF _Toc214359195 \h </w:instrText>
        </w:r>
        <w:r>
          <w:rPr>
            <w:noProof/>
            <w:webHidden/>
          </w:rPr>
        </w:r>
        <w:r>
          <w:rPr>
            <w:noProof/>
            <w:webHidden/>
          </w:rPr>
          <w:fldChar w:fldCharType="separate"/>
        </w:r>
        <w:r w:rsidR="00E92FAF">
          <w:rPr>
            <w:noProof/>
            <w:webHidden/>
          </w:rPr>
          <w:t>93</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96" w:history="1">
        <w:r w:rsidR="00E92FAF" w:rsidRPr="000B0C48">
          <w:rPr>
            <w:rStyle w:val="Hyperlink"/>
            <w:noProof/>
          </w:rPr>
          <w:t>Database Properties and Configuration</w:t>
        </w:r>
        <w:r w:rsidR="00E92FAF">
          <w:rPr>
            <w:noProof/>
            <w:webHidden/>
          </w:rPr>
          <w:tab/>
        </w:r>
        <w:r>
          <w:rPr>
            <w:noProof/>
            <w:webHidden/>
          </w:rPr>
          <w:fldChar w:fldCharType="begin"/>
        </w:r>
        <w:r w:rsidR="00E92FAF">
          <w:rPr>
            <w:noProof/>
            <w:webHidden/>
          </w:rPr>
          <w:instrText xml:space="preserve"> PAGEREF _Toc214359196 \h </w:instrText>
        </w:r>
        <w:r>
          <w:rPr>
            <w:noProof/>
            <w:webHidden/>
          </w:rPr>
        </w:r>
        <w:r>
          <w:rPr>
            <w:noProof/>
            <w:webHidden/>
          </w:rPr>
          <w:fldChar w:fldCharType="separate"/>
        </w:r>
        <w:r w:rsidR="00E92FAF">
          <w:rPr>
            <w:noProof/>
            <w:webHidden/>
          </w:rPr>
          <w:t>94</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197" w:history="1">
        <w:r w:rsidR="00E92FAF" w:rsidRPr="000B0C48">
          <w:rPr>
            <w:rStyle w:val="Hyperlink"/>
            <w:noProof/>
          </w:rPr>
          <w:t>User provisioning via UPT</w:t>
        </w:r>
        <w:r w:rsidR="00E92FAF">
          <w:rPr>
            <w:noProof/>
            <w:webHidden/>
          </w:rPr>
          <w:tab/>
        </w:r>
        <w:r>
          <w:rPr>
            <w:noProof/>
            <w:webHidden/>
          </w:rPr>
          <w:fldChar w:fldCharType="begin"/>
        </w:r>
        <w:r w:rsidR="00E92FAF">
          <w:rPr>
            <w:noProof/>
            <w:webHidden/>
          </w:rPr>
          <w:instrText xml:space="preserve"> PAGEREF _Toc214359197 \h </w:instrText>
        </w:r>
        <w:r>
          <w:rPr>
            <w:noProof/>
            <w:webHidden/>
          </w:rPr>
        </w:r>
        <w:r>
          <w:rPr>
            <w:noProof/>
            <w:webHidden/>
          </w:rPr>
          <w:fldChar w:fldCharType="separate"/>
        </w:r>
        <w:r w:rsidR="00E92FAF">
          <w:rPr>
            <w:noProof/>
            <w:webHidden/>
          </w:rPr>
          <w:t>99</w:t>
        </w:r>
        <w:r>
          <w:rPr>
            <w:noProof/>
            <w:webHidden/>
          </w:rPr>
          <w:fldChar w:fldCharType="end"/>
        </w:r>
      </w:hyperlink>
    </w:p>
    <w:p w:rsidR="00E92FAF" w:rsidRDefault="00865911" w:rsidP="00E92FAF">
      <w:pPr>
        <w:pStyle w:val="TOC1"/>
        <w:keepNext/>
        <w:tabs>
          <w:tab w:val="left" w:pos="1320"/>
          <w:tab w:val="right" w:leader="dot" w:pos="8918"/>
        </w:tabs>
        <w:rPr>
          <w:rFonts w:ascii="Times New Roman" w:hAnsi="Times New Roman"/>
          <w:b w:val="0"/>
          <w:noProof/>
        </w:rPr>
      </w:pPr>
      <w:hyperlink w:anchor="_Toc214359198" w:history="1">
        <w:r w:rsidR="00E92FAF" w:rsidRPr="000B0C48">
          <w:rPr>
            <w:rStyle w:val="Hyperlink"/>
            <w:noProof/>
          </w:rPr>
          <w:t>Chapter 7</w:t>
        </w:r>
        <w:r w:rsidR="00E92FAF">
          <w:rPr>
            <w:rFonts w:ascii="Times New Roman" w:hAnsi="Times New Roman"/>
            <w:b w:val="0"/>
            <w:noProof/>
          </w:rPr>
          <w:tab/>
        </w:r>
        <w:r w:rsidR="00E92FAF" w:rsidRPr="000B0C48">
          <w:rPr>
            <w:rStyle w:val="Hyperlink"/>
            <w:noProof/>
          </w:rPr>
          <w:t>CSM caGrid Authentication</w:t>
        </w:r>
        <w:r w:rsidR="00E92FAF">
          <w:rPr>
            <w:noProof/>
            <w:webHidden/>
          </w:rPr>
          <w:tab/>
        </w:r>
        <w:r>
          <w:rPr>
            <w:noProof/>
            <w:webHidden/>
          </w:rPr>
          <w:fldChar w:fldCharType="begin"/>
        </w:r>
        <w:r w:rsidR="00E92FAF">
          <w:rPr>
            <w:noProof/>
            <w:webHidden/>
          </w:rPr>
          <w:instrText xml:space="preserve"> PAGEREF _Toc214359198 \h </w:instrText>
        </w:r>
        <w:r>
          <w:rPr>
            <w:noProof/>
            <w:webHidden/>
          </w:rPr>
        </w:r>
        <w:r>
          <w:rPr>
            <w:noProof/>
            <w:webHidden/>
          </w:rPr>
          <w:fldChar w:fldCharType="separate"/>
        </w:r>
        <w:r w:rsidR="00E92FAF">
          <w:rPr>
            <w:noProof/>
            <w:webHidden/>
          </w:rPr>
          <w:t>101</w:t>
        </w:r>
        <w:r>
          <w:rPr>
            <w:noProof/>
            <w:webHidden/>
          </w:rPr>
          <w:fldChar w:fldCharType="end"/>
        </w:r>
      </w:hyperlink>
    </w:p>
    <w:p w:rsidR="00E92FAF" w:rsidRDefault="00865911" w:rsidP="00E92FAF">
      <w:pPr>
        <w:pStyle w:val="TOC2"/>
        <w:keepNext/>
        <w:tabs>
          <w:tab w:val="right" w:leader="dot" w:pos="8918"/>
        </w:tabs>
        <w:rPr>
          <w:rFonts w:ascii="Times New Roman" w:hAnsi="Times New Roman"/>
          <w:noProof/>
          <w:sz w:val="24"/>
        </w:rPr>
      </w:pPr>
      <w:hyperlink w:anchor="_Toc214359199" w:history="1">
        <w:r w:rsidR="00E92FAF" w:rsidRPr="000B0C48">
          <w:rPr>
            <w:rStyle w:val="Hyperlink"/>
            <w:noProof/>
          </w:rPr>
          <w:t>Authentication for caGrid</w:t>
        </w:r>
        <w:r w:rsidR="00E92FAF">
          <w:rPr>
            <w:noProof/>
            <w:webHidden/>
          </w:rPr>
          <w:tab/>
        </w:r>
        <w:r>
          <w:rPr>
            <w:noProof/>
            <w:webHidden/>
          </w:rPr>
          <w:fldChar w:fldCharType="begin"/>
        </w:r>
        <w:r w:rsidR="00E92FAF">
          <w:rPr>
            <w:noProof/>
            <w:webHidden/>
          </w:rPr>
          <w:instrText xml:space="preserve"> PAGEREF _Toc214359199 \h </w:instrText>
        </w:r>
        <w:r>
          <w:rPr>
            <w:noProof/>
            <w:webHidden/>
          </w:rPr>
        </w:r>
        <w:r>
          <w:rPr>
            <w:noProof/>
            <w:webHidden/>
          </w:rPr>
          <w:fldChar w:fldCharType="separate"/>
        </w:r>
        <w:r w:rsidR="00E92FAF">
          <w:rPr>
            <w:noProof/>
            <w:webHidden/>
          </w:rPr>
          <w:t>101</w:t>
        </w:r>
        <w:r>
          <w:rPr>
            <w:noProof/>
            <w:webHidden/>
          </w:rPr>
          <w:fldChar w:fldCharType="end"/>
        </w:r>
      </w:hyperlink>
    </w:p>
    <w:p w:rsidR="00E92FAF" w:rsidRDefault="00865911" w:rsidP="00E92FAF">
      <w:pPr>
        <w:pStyle w:val="TOC3"/>
        <w:keepNext/>
        <w:tabs>
          <w:tab w:val="right" w:leader="dot" w:pos="8918"/>
        </w:tabs>
        <w:rPr>
          <w:rFonts w:ascii="Times New Roman" w:hAnsi="Times New Roman"/>
          <w:noProof/>
          <w:sz w:val="24"/>
        </w:rPr>
      </w:pPr>
      <w:hyperlink w:anchor="_Toc214359200" w:history="1">
        <w:r w:rsidR="00E92FAF" w:rsidRPr="000B0C48">
          <w:rPr>
            <w:rStyle w:val="Hyperlink"/>
            <w:noProof/>
          </w:rPr>
          <w:t>CSM Configuration for IDP/Authentication Service</w:t>
        </w:r>
        <w:r w:rsidR="00E92FAF">
          <w:rPr>
            <w:noProof/>
            <w:webHidden/>
          </w:rPr>
          <w:tab/>
        </w:r>
        <w:r>
          <w:rPr>
            <w:noProof/>
            <w:webHidden/>
          </w:rPr>
          <w:fldChar w:fldCharType="begin"/>
        </w:r>
        <w:r w:rsidR="00E92FAF">
          <w:rPr>
            <w:noProof/>
            <w:webHidden/>
          </w:rPr>
          <w:instrText xml:space="preserve"> PAGEREF _Toc214359200 \h </w:instrText>
        </w:r>
        <w:r>
          <w:rPr>
            <w:noProof/>
            <w:webHidden/>
          </w:rPr>
        </w:r>
        <w:r>
          <w:rPr>
            <w:noProof/>
            <w:webHidden/>
          </w:rPr>
          <w:fldChar w:fldCharType="separate"/>
        </w:r>
        <w:r w:rsidR="00E92FAF">
          <w:rPr>
            <w:noProof/>
            <w:webHidden/>
          </w:rPr>
          <w:t>101</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201" w:history="1">
        <w:r w:rsidR="00E92FAF" w:rsidRPr="000B0C48">
          <w:rPr>
            <w:rStyle w:val="Hyperlink"/>
            <w:noProof/>
          </w:rPr>
          <w:t>Authorization for caGrid</w:t>
        </w:r>
        <w:r w:rsidR="00E92FAF">
          <w:rPr>
            <w:noProof/>
            <w:webHidden/>
          </w:rPr>
          <w:tab/>
        </w:r>
        <w:r>
          <w:rPr>
            <w:noProof/>
            <w:webHidden/>
          </w:rPr>
          <w:fldChar w:fldCharType="begin"/>
        </w:r>
        <w:r w:rsidR="00E92FAF">
          <w:rPr>
            <w:noProof/>
            <w:webHidden/>
          </w:rPr>
          <w:instrText xml:space="preserve"> PAGEREF _Toc214359201 \h </w:instrText>
        </w:r>
        <w:r>
          <w:rPr>
            <w:noProof/>
            <w:webHidden/>
          </w:rPr>
        </w:r>
        <w:r>
          <w:rPr>
            <w:noProof/>
            <w:webHidden/>
          </w:rPr>
          <w:fldChar w:fldCharType="separate"/>
        </w:r>
        <w:r w:rsidR="00E92FAF">
          <w:rPr>
            <w:noProof/>
            <w:webHidden/>
          </w:rPr>
          <w:t>103</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202" w:history="1">
        <w:r w:rsidR="00E92FAF" w:rsidRPr="000B0C48">
          <w:rPr>
            <w:rStyle w:val="Hyperlink"/>
            <w:noProof/>
          </w:rPr>
          <w:t>Using Grid Group Names for Check Permission</w:t>
        </w:r>
        <w:r w:rsidR="00E92FAF">
          <w:rPr>
            <w:noProof/>
            <w:webHidden/>
          </w:rPr>
          <w:tab/>
        </w:r>
        <w:r>
          <w:rPr>
            <w:noProof/>
            <w:webHidden/>
          </w:rPr>
          <w:fldChar w:fldCharType="begin"/>
        </w:r>
        <w:r w:rsidR="00E92FAF">
          <w:rPr>
            <w:noProof/>
            <w:webHidden/>
          </w:rPr>
          <w:instrText xml:space="preserve"> PAGEREF _Toc214359202 \h </w:instrText>
        </w:r>
        <w:r>
          <w:rPr>
            <w:noProof/>
            <w:webHidden/>
          </w:rPr>
        </w:r>
        <w:r>
          <w:rPr>
            <w:noProof/>
            <w:webHidden/>
          </w:rPr>
          <w:fldChar w:fldCharType="separate"/>
        </w:r>
        <w:r w:rsidR="00E92FAF">
          <w:rPr>
            <w:noProof/>
            <w:webHidden/>
          </w:rPr>
          <w:t>103</w:t>
        </w:r>
        <w:r>
          <w:rPr>
            <w:noProof/>
            <w:webHidden/>
          </w:rPr>
          <w:fldChar w:fldCharType="end"/>
        </w:r>
      </w:hyperlink>
    </w:p>
    <w:p w:rsidR="00E92FAF" w:rsidRDefault="00865911">
      <w:pPr>
        <w:pStyle w:val="TOC1"/>
        <w:tabs>
          <w:tab w:val="left" w:pos="1760"/>
          <w:tab w:val="right" w:leader="dot" w:pos="8918"/>
        </w:tabs>
        <w:rPr>
          <w:rFonts w:ascii="Times New Roman" w:hAnsi="Times New Roman"/>
          <w:b w:val="0"/>
          <w:noProof/>
        </w:rPr>
      </w:pPr>
      <w:hyperlink w:anchor="_Toc214359203" w:history="1">
        <w:r w:rsidR="00E92FAF" w:rsidRPr="000B0C48">
          <w:rPr>
            <w:rStyle w:val="Hyperlink"/>
            <w:noProof/>
          </w:rPr>
          <w:t>Appendix A</w:t>
        </w:r>
        <w:r w:rsidR="00E92FAF">
          <w:rPr>
            <w:rFonts w:ascii="Times New Roman" w:hAnsi="Times New Roman"/>
            <w:b w:val="0"/>
            <w:noProof/>
          </w:rPr>
          <w:tab/>
        </w:r>
        <w:r w:rsidR="00E92FAF" w:rsidRPr="000B0C48">
          <w:rPr>
            <w:rStyle w:val="Hyperlink"/>
            <w:noProof/>
          </w:rPr>
          <w:t>CSM/ACEGI Sample Configuration File</w:t>
        </w:r>
        <w:r w:rsidR="00E92FAF">
          <w:rPr>
            <w:noProof/>
            <w:webHidden/>
          </w:rPr>
          <w:tab/>
        </w:r>
        <w:r>
          <w:rPr>
            <w:noProof/>
            <w:webHidden/>
          </w:rPr>
          <w:fldChar w:fldCharType="begin"/>
        </w:r>
        <w:r w:rsidR="00E92FAF">
          <w:rPr>
            <w:noProof/>
            <w:webHidden/>
          </w:rPr>
          <w:instrText xml:space="preserve"> PAGEREF _Toc214359203 \h </w:instrText>
        </w:r>
        <w:r>
          <w:rPr>
            <w:noProof/>
            <w:webHidden/>
          </w:rPr>
        </w:r>
        <w:r>
          <w:rPr>
            <w:noProof/>
            <w:webHidden/>
          </w:rPr>
          <w:fldChar w:fldCharType="separate"/>
        </w:r>
        <w:r w:rsidR="00E92FAF">
          <w:rPr>
            <w:noProof/>
            <w:webHidden/>
          </w:rPr>
          <w:t>105</w:t>
        </w:r>
        <w:r>
          <w:rPr>
            <w:noProof/>
            <w:webHidden/>
          </w:rPr>
          <w:fldChar w:fldCharType="end"/>
        </w:r>
      </w:hyperlink>
    </w:p>
    <w:p w:rsidR="00E92FAF" w:rsidRDefault="00865911">
      <w:pPr>
        <w:pStyle w:val="TOC1"/>
        <w:tabs>
          <w:tab w:val="left" w:pos="1760"/>
          <w:tab w:val="right" w:leader="dot" w:pos="8918"/>
        </w:tabs>
        <w:rPr>
          <w:rFonts w:ascii="Times New Roman" w:hAnsi="Times New Roman"/>
          <w:b w:val="0"/>
          <w:noProof/>
        </w:rPr>
      </w:pPr>
      <w:hyperlink w:anchor="_Toc214359204" w:history="1">
        <w:r w:rsidR="00E92FAF" w:rsidRPr="000B0C48">
          <w:rPr>
            <w:rStyle w:val="Hyperlink"/>
            <w:noProof/>
          </w:rPr>
          <w:t>Appendix B</w:t>
        </w:r>
        <w:r w:rsidR="00E92FAF">
          <w:rPr>
            <w:rFonts w:ascii="Times New Roman" w:hAnsi="Times New Roman"/>
            <w:b w:val="0"/>
            <w:noProof/>
          </w:rPr>
          <w:tab/>
        </w:r>
        <w:r w:rsidR="00E92FAF" w:rsidRPr="000B0C48">
          <w:rPr>
            <w:rStyle w:val="Hyperlink"/>
            <w:noProof/>
          </w:rPr>
          <w:t>Migrating to CSM v4.1</w:t>
        </w:r>
        <w:r w:rsidR="00E92FAF">
          <w:rPr>
            <w:noProof/>
            <w:webHidden/>
          </w:rPr>
          <w:tab/>
        </w:r>
        <w:r>
          <w:rPr>
            <w:noProof/>
            <w:webHidden/>
          </w:rPr>
          <w:fldChar w:fldCharType="begin"/>
        </w:r>
        <w:r w:rsidR="00E92FAF">
          <w:rPr>
            <w:noProof/>
            <w:webHidden/>
          </w:rPr>
          <w:instrText xml:space="preserve"> PAGEREF _Toc214359204 \h </w:instrText>
        </w:r>
        <w:r>
          <w:rPr>
            <w:noProof/>
            <w:webHidden/>
          </w:rPr>
        </w:r>
        <w:r>
          <w:rPr>
            <w:noProof/>
            <w:webHidden/>
          </w:rPr>
          <w:fldChar w:fldCharType="separate"/>
        </w:r>
        <w:r w:rsidR="00E92FAF">
          <w:rPr>
            <w:noProof/>
            <w:webHidden/>
          </w:rPr>
          <w:t>109</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205" w:history="1">
        <w:r w:rsidR="00E92FAF" w:rsidRPr="000B0C48">
          <w:rPr>
            <w:rStyle w:val="Hyperlink"/>
            <w:noProof/>
          </w:rPr>
          <w:t>Migrating from CSM v3.2 to CSM 4.0</w:t>
        </w:r>
        <w:r w:rsidR="00E92FAF">
          <w:rPr>
            <w:noProof/>
            <w:webHidden/>
          </w:rPr>
          <w:tab/>
        </w:r>
        <w:r>
          <w:rPr>
            <w:noProof/>
            <w:webHidden/>
          </w:rPr>
          <w:fldChar w:fldCharType="begin"/>
        </w:r>
        <w:r w:rsidR="00E92FAF">
          <w:rPr>
            <w:noProof/>
            <w:webHidden/>
          </w:rPr>
          <w:instrText xml:space="preserve"> PAGEREF _Toc214359205 \h </w:instrText>
        </w:r>
        <w:r>
          <w:rPr>
            <w:noProof/>
            <w:webHidden/>
          </w:rPr>
        </w:r>
        <w:r>
          <w:rPr>
            <w:noProof/>
            <w:webHidden/>
          </w:rPr>
          <w:fldChar w:fldCharType="separate"/>
        </w:r>
        <w:r w:rsidR="00E92FAF">
          <w:rPr>
            <w:noProof/>
            <w:webHidden/>
          </w:rPr>
          <w:t>109</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206" w:history="1">
        <w:r w:rsidR="00E92FAF" w:rsidRPr="000B0C48">
          <w:rPr>
            <w:rStyle w:val="Hyperlink"/>
            <w:noProof/>
          </w:rPr>
          <w:t>MySQL Migration – CSM 3.2 to CSM 4.0</w:t>
        </w:r>
        <w:r w:rsidR="00E92FAF">
          <w:rPr>
            <w:noProof/>
            <w:webHidden/>
          </w:rPr>
          <w:tab/>
        </w:r>
        <w:r>
          <w:rPr>
            <w:noProof/>
            <w:webHidden/>
          </w:rPr>
          <w:fldChar w:fldCharType="begin"/>
        </w:r>
        <w:r w:rsidR="00E92FAF">
          <w:rPr>
            <w:noProof/>
            <w:webHidden/>
          </w:rPr>
          <w:instrText xml:space="preserve"> PAGEREF _Toc214359206 \h </w:instrText>
        </w:r>
        <w:r>
          <w:rPr>
            <w:noProof/>
            <w:webHidden/>
          </w:rPr>
        </w:r>
        <w:r>
          <w:rPr>
            <w:noProof/>
            <w:webHidden/>
          </w:rPr>
          <w:fldChar w:fldCharType="separate"/>
        </w:r>
        <w:r w:rsidR="00E92FAF">
          <w:rPr>
            <w:noProof/>
            <w:webHidden/>
          </w:rPr>
          <w:t>109</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207" w:history="1">
        <w:r w:rsidR="00E92FAF" w:rsidRPr="000B0C48">
          <w:rPr>
            <w:rStyle w:val="Hyperlink"/>
            <w:noProof/>
          </w:rPr>
          <w:t>Oracle Migration – CSM 3.2 to CSM 4.0</w:t>
        </w:r>
        <w:r w:rsidR="00E92FAF">
          <w:rPr>
            <w:noProof/>
            <w:webHidden/>
          </w:rPr>
          <w:tab/>
        </w:r>
        <w:r>
          <w:rPr>
            <w:noProof/>
            <w:webHidden/>
          </w:rPr>
          <w:fldChar w:fldCharType="begin"/>
        </w:r>
        <w:r w:rsidR="00E92FAF">
          <w:rPr>
            <w:noProof/>
            <w:webHidden/>
          </w:rPr>
          <w:instrText xml:space="preserve"> PAGEREF _Toc214359207 \h </w:instrText>
        </w:r>
        <w:r>
          <w:rPr>
            <w:noProof/>
            <w:webHidden/>
          </w:rPr>
        </w:r>
        <w:r>
          <w:rPr>
            <w:noProof/>
            <w:webHidden/>
          </w:rPr>
          <w:fldChar w:fldCharType="separate"/>
        </w:r>
        <w:r w:rsidR="00E92FAF">
          <w:rPr>
            <w:noProof/>
            <w:webHidden/>
          </w:rPr>
          <w:t>110</w:t>
        </w:r>
        <w:r>
          <w:rPr>
            <w:noProof/>
            <w:webHidden/>
          </w:rPr>
          <w:fldChar w:fldCharType="end"/>
        </w:r>
      </w:hyperlink>
    </w:p>
    <w:p w:rsidR="00E92FAF" w:rsidRDefault="00865911">
      <w:pPr>
        <w:pStyle w:val="TOC2"/>
        <w:tabs>
          <w:tab w:val="right" w:leader="dot" w:pos="8918"/>
        </w:tabs>
        <w:rPr>
          <w:rFonts w:ascii="Times New Roman" w:hAnsi="Times New Roman"/>
          <w:noProof/>
          <w:sz w:val="24"/>
        </w:rPr>
      </w:pPr>
      <w:hyperlink w:anchor="_Toc214359208" w:history="1">
        <w:r w:rsidR="00E92FAF" w:rsidRPr="000B0C48">
          <w:rPr>
            <w:rStyle w:val="Hyperlink"/>
            <w:noProof/>
          </w:rPr>
          <w:t>Migrating from CSM v4.0 to CSM v4.1</w:t>
        </w:r>
        <w:r w:rsidR="00E92FAF">
          <w:rPr>
            <w:noProof/>
            <w:webHidden/>
          </w:rPr>
          <w:tab/>
        </w:r>
        <w:r>
          <w:rPr>
            <w:noProof/>
            <w:webHidden/>
          </w:rPr>
          <w:fldChar w:fldCharType="begin"/>
        </w:r>
        <w:r w:rsidR="00E92FAF">
          <w:rPr>
            <w:noProof/>
            <w:webHidden/>
          </w:rPr>
          <w:instrText xml:space="preserve"> PAGEREF _Toc214359208 \h </w:instrText>
        </w:r>
        <w:r>
          <w:rPr>
            <w:noProof/>
            <w:webHidden/>
          </w:rPr>
        </w:r>
        <w:r>
          <w:rPr>
            <w:noProof/>
            <w:webHidden/>
          </w:rPr>
          <w:fldChar w:fldCharType="separate"/>
        </w:r>
        <w:r w:rsidR="00E92FAF">
          <w:rPr>
            <w:noProof/>
            <w:webHidden/>
          </w:rPr>
          <w:t>110</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209" w:history="1">
        <w:r w:rsidR="00E92FAF" w:rsidRPr="000B0C48">
          <w:rPr>
            <w:rStyle w:val="Hyperlink"/>
            <w:noProof/>
          </w:rPr>
          <w:t>MySQL Migration – CSM 4.0 to CSM 4.1</w:t>
        </w:r>
        <w:r w:rsidR="00E92FAF">
          <w:rPr>
            <w:noProof/>
            <w:webHidden/>
          </w:rPr>
          <w:tab/>
        </w:r>
        <w:r>
          <w:rPr>
            <w:noProof/>
            <w:webHidden/>
          </w:rPr>
          <w:fldChar w:fldCharType="begin"/>
        </w:r>
        <w:r w:rsidR="00E92FAF">
          <w:rPr>
            <w:noProof/>
            <w:webHidden/>
          </w:rPr>
          <w:instrText xml:space="preserve"> PAGEREF _Toc214359209 \h </w:instrText>
        </w:r>
        <w:r>
          <w:rPr>
            <w:noProof/>
            <w:webHidden/>
          </w:rPr>
        </w:r>
        <w:r>
          <w:rPr>
            <w:noProof/>
            <w:webHidden/>
          </w:rPr>
          <w:fldChar w:fldCharType="separate"/>
        </w:r>
        <w:r w:rsidR="00E92FAF">
          <w:rPr>
            <w:noProof/>
            <w:webHidden/>
          </w:rPr>
          <w:t>110</w:t>
        </w:r>
        <w:r>
          <w:rPr>
            <w:noProof/>
            <w:webHidden/>
          </w:rPr>
          <w:fldChar w:fldCharType="end"/>
        </w:r>
      </w:hyperlink>
    </w:p>
    <w:p w:rsidR="00E92FAF" w:rsidRDefault="00865911">
      <w:pPr>
        <w:pStyle w:val="TOC3"/>
        <w:tabs>
          <w:tab w:val="right" w:leader="dot" w:pos="8918"/>
        </w:tabs>
        <w:rPr>
          <w:rFonts w:ascii="Times New Roman" w:hAnsi="Times New Roman"/>
          <w:noProof/>
          <w:sz w:val="24"/>
        </w:rPr>
      </w:pPr>
      <w:hyperlink w:anchor="_Toc214359210" w:history="1">
        <w:r w:rsidR="00E92FAF" w:rsidRPr="000B0C48">
          <w:rPr>
            <w:rStyle w:val="Hyperlink"/>
            <w:noProof/>
          </w:rPr>
          <w:t>Oracle Migration – CSM 4.0 to CSM 4.1</w:t>
        </w:r>
        <w:r w:rsidR="00E92FAF">
          <w:rPr>
            <w:noProof/>
            <w:webHidden/>
          </w:rPr>
          <w:tab/>
        </w:r>
        <w:r>
          <w:rPr>
            <w:noProof/>
            <w:webHidden/>
          </w:rPr>
          <w:fldChar w:fldCharType="begin"/>
        </w:r>
        <w:r w:rsidR="00E92FAF">
          <w:rPr>
            <w:noProof/>
            <w:webHidden/>
          </w:rPr>
          <w:instrText xml:space="preserve"> PAGEREF _Toc214359210 \h </w:instrText>
        </w:r>
        <w:r>
          <w:rPr>
            <w:noProof/>
            <w:webHidden/>
          </w:rPr>
        </w:r>
        <w:r>
          <w:rPr>
            <w:noProof/>
            <w:webHidden/>
          </w:rPr>
          <w:fldChar w:fldCharType="separate"/>
        </w:r>
        <w:r w:rsidR="00E92FAF">
          <w:rPr>
            <w:noProof/>
            <w:webHidden/>
          </w:rPr>
          <w:t>111</w:t>
        </w:r>
        <w:r>
          <w:rPr>
            <w:noProof/>
            <w:webHidden/>
          </w:rPr>
          <w:fldChar w:fldCharType="end"/>
        </w:r>
      </w:hyperlink>
    </w:p>
    <w:p w:rsidR="00E92FAF" w:rsidRDefault="00865911">
      <w:pPr>
        <w:pStyle w:val="TOC1"/>
        <w:tabs>
          <w:tab w:val="right" w:leader="dot" w:pos="8918"/>
        </w:tabs>
        <w:rPr>
          <w:rFonts w:ascii="Times New Roman" w:hAnsi="Times New Roman"/>
          <w:b w:val="0"/>
          <w:noProof/>
        </w:rPr>
      </w:pPr>
      <w:hyperlink w:anchor="_Toc214359211" w:history="1">
        <w:r w:rsidR="00E92FAF" w:rsidRPr="000B0C48">
          <w:rPr>
            <w:rStyle w:val="Hyperlink"/>
            <w:noProof/>
          </w:rPr>
          <w:t>Glossary</w:t>
        </w:r>
        <w:r w:rsidR="00E92FAF">
          <w:rPr>
            <w:noProof/>
            <w:webHidden/>
          </w:rPr>
          <w:tab/>
        </w:r>
        <w:r>
          <w:rPr>
            <w:noProof/>
            <w:webHidden/>
          </w:rPr>
          <w:fldChar w:fldCharType="begin"/>
        </w:r>
        <w:r w:rsidR="00E92FAF">
          <w:rPr>
            <w:noProof/>
            <w:webHidden/>
          </w:rPr>
          <w:instrText xml:space="preserve"> PAGEREF _Toc214359211 \h </w:instrText>
        </w:r>
        <w:r>
          <w:rPr>
            <w:noProof/>
            <w:webHidden/>
          </w:rPr>
        </w:r>
        <w:r>
          <w:rPr>
            <w:noProof/>
            <w:webHidden/>
          </w:rPr>
          <w:fldChar w:fldCharType="separate"/>
        </w:r>
        <w:r w:rsidR="00E92FAF">
          <w:rPr>
            <w:noProof/>
            <w:webHidden/>
          </w:rPr>
          <w:t>113</w:t>
        </w:r>
        <w:r>
          <w:rPr>
            <w:noProof/>
            <w:webHidden/>
          </w:rPr>
          <w:fldChar w:fldCharType="end"/>
        </w:r>
      </w:hyperlink>
    </w:p>
    <w:p w:rsidR="00E92FAF" w:rsidRDefault="00865911">
      <w:pPr>
        <w:pStyle w:val="TOC1"/>
        <w:tabs>
          <w:tab w:val="right" w:leader="dot" w:pos="8918"/>
        </w:tabs>
        <w:rPr>
          <w:rFonts w:ascii="Times New Roman" w:hAnsi="Times New Roman"/>
          <w:b w:val="0"/>
          <w:noProof/>
        </w:rPr>
      </w:pPr>
      <w:hyperlink w:anchor="_Toc214359212" w:history="1">
        <w:r w:rsidR="00E92FAF" w:rsidRPr="000B0C48">
          <w:rPr>
            <w:rStyle w:val="Hyperlink"/>
            <w:noProof/>
          </w:rPr>
          <w:t>Index</w:t>
        </w:r>
        <w:r w:rsidR="00E92FAF">
          <w:rPr>
            <w:noProof/>
            <w:webHidden/>
          </w:rPr>
          <w:tab/>
        </w:r>
        <w:r>
          <w:rPr>
            <w:noProof/>
            <w:webHidden/>
          </w:rPr>
          <w:fldChar w:fldCharType="begin"/>
        </w:r>
        <w:r w:rsidR="00E92FAF">
          <w:rPr>
            <w:noProof/>
            <w:webHidden/>
          </w:rPr>
          <w:instrText xml:space="preserve"> PAGEREF _Toc214359212 \h </w:instrText>
        </w:r>
        <w:r>
          <w:rPr>
            <w:noProof/>
            <w:webHidden/>
          </w:rPr>
        </w:r>
        <w:r>
          <w:rPr>
            <w:noProof/>
            <w:webHidden/>
          </w:rPr>
          <w:fldChar w:fldCharType="separate"/>
        </w:r>
        <w:r w:rsidR="00E92FAF">
          <w:rPr>
            <w:noProof/>
            <w:webHidden/>
          </w:rPr>
          <w:t>115</w:t>
        </w:r>
        <w:r>
          <w:rPr>
            <w:noProof/>
            <w:webHidden/>
          </w:rPr>
          <w:fldChar w:fldCharType="end"/>
        </w:r>
      </w:hyperlink>
    </w:p>
    <w:p w:rsidR="005E13D1" w:rsidRDefault="00865911" w:rsidP="00832BB3">
      <w:r>
        <w:fldChar w:fldCharType="end"/>
      </w:r>
    </w:p>
    <w:p w:rsidR="003D5927" w:rsidRDefault="003D5927" w:rsidP="00832BB3"/>
    <w:p w:rsidR="00B4070D" w:rsidRDefault="00A57346" w:rsidP="00832BB3">
      <w:r>
        <w:br w:type="page"/>
      </w:r>
    </w:p>
    <w:p w:rsidR="00521EBB" w:rsidRDefault="00521EBB" w:rsidP="00832BB3"/>
    <w:p w:rsidR="00521EBB" w:rsidRDefault="00521EBB" w:rsidP="00832BB3"/>
    <w:p w:rsidR="00933A2C" w:rsidRDefault="00933A2C" w:rsidP="00832BB3"/>
    <w:p w:rsidR="00832BB3" w:rsidRDefault="00832BB3" w:rsidP="00832BB3"/>
    <w:p w:rsidR="00832BB3" w:rsidRDefault="00832BB3" w:rsidP="00832BB3">
      <w:pPr>
        <w:sectPr w:rsidR="00832BB3" w:rsidSect="00A57346">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432"/>
          <w:pgNumType w:fmt="lowerRoman" w:start="1"/>
          <w:cols w:space="720"/>
          <w:titlePg/>
          <w:docGrid w:linePitch="360"/>
        </w:sectPr>
      </w:pPr>
    </w:p>
    <w:p w:rsidR="007C1096" w:rsidRDefault="001E23CB" w:rsidP="001E23CB">
      <w:pPr>
        <w:pStyle w:val="Title"/>
      </w:pPr>
      <w:bookmarkStart w:id="22" w:name="_Toc187026426"/>
      <w:bookmarkStart w:id="23" w:name="_Toc187026486"/>
      <w:bookmarkStart w:id="24" w:name="_Toc187026570"/>
      <w:bookmarkStart w:id="25" w:name="_Toc187026876"/>
      <w:bookmarkStart w:id="26" w:name="_Toc187026967"/>
      <w:bookmarkStart w:id="27" w:name="_Toc187027107"/>
      <w:bookmarkStart w:id="28" w:name="_Toc187027461"/>
      <w:bookmarkStart w:id="29" w:name="_Toc187027615"/>
      <w:bookmarkStart w:id="30" w:name="_Toc187027724"/>
      <w:bookmarkStart w:id="31" w:name="_Toc187027769"/>
      <w:bookmarkStart w:id="32" w:name="_Toc187028098"/>
      <w:bookmarkStart w:id="33" w:name="_Toc187028205"/>
      <w:bookmarkStart w:id="34" w:name="_Toc187028230"/>
      <w:bookmarkStart w:id="35" w:name="_Toc187028619"/>
      <w:bookmarkStart w:id="36" w:name="_Toc187028746"/>
      <w:bookmarkStart w:id="37" w:name="_Toc187028893"/>
      <w:bookmarkStart w:id="38" w:name="_Toc187028919"/>
      <w:bookmarkStart w:id="39" w:name="_Toc187030157"/>
      <w:bookmarkStart w:id="40" w:name="_Toc187030204"/>
      <w:bookmarkStart w:id="41" w:name="_Toc214359100"/>
      <w:r>
        <w:lastRenderedPageBreak/>
        <w:t>About This Guide</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830E29" w:rsidRDefault="008823E4" w:rsidP="008823E4">
      <w:pPr>
        <w:pStyle w:val="BodyText"/>
      </w:pPr>
      <w:r w:rsidRPr="006C2D12">
        <w:t xml:space="preserve">This </w:t>
      </w:r>
      <w:r w:rsidR="00215A99">
        <w:t xml:space="preserve">preface </w:t>
      </w:r>
      <w:r w:rsidRPr="006C2D12">
        <w:t xml:space="preserve">introduces you to the </w:t>
      </w:r>
      <w:r w:rsidR="00865911" w:rsidRPr="00697E12">
        <w:rPr>
          <w:rStyle w:val="Emphasis"/>
        </w:rPr>
        <w:fldChar w:fldCharType="begin"/>
      </w:r>
      <w:r w:rsidRPr="00697E12">
        <w:rPr>
          <w:rStyle w:val="Emphasis"/>
        </w:rPr>
        <w:instrText xml:space="preserve"> TITLE  </w:instrText>
      </w:r>
      <w:r w:rsidR="00865911" w:rsidRPr="00697E12">
        <w:rPr>
          <w:rStyle w:val="Emphasis"/>
        </w:rPr>
        <w:fldChar w:fldCharType="separate"/>
      </w:r>
      <w:r w:rsidR="00E92FAF">
        <w:rPr>
          <w:rStyle w:val="Emphasis"/>
        </w:rPr>
        <w:t>caCORE Common Security Module (CSM) V 4.</w:t>
      </w:r>
      <w:ins w:id="42" w:author=" Vijay Parmar" w:date="2009-08-19T11:25:00Z">
        <w:r w:rsidR="002F13FE">
          <w:rPr>
            <w:rStyle w:val="Emphasis"/>
          </w:rPr>
          <w:t>2</w:t>
        </w:r>
      </w:ins>
      <w:del w:id="43" w:author=" Vijay Parmar" w:date="2009-08-19T11:25:00Z">
        <w:r w:rsidR="00E92FAF" w:rsidDel="002F13FE">
          <w:rPr>
            <w:rStyle w:val="Emphasis"/>
          </w:rPr>
          <w:delText>1</w:delText>
        </w:r>
      </w:del>
      <w:r w:rsidR="00E92FAF">
        <w:rPr>
          <w:rStyle w:val="Emphasis"/>
        </w:rPr>
        <w:t xml:space="preserve"> Programmer's Guide</w:t>
      </w:r>
      <w:r w:rsidR="00865911" w:rsidRPr="00697E12">
        <w:rPr>
          <w:rStyle w:val="Emphasis"/>
        </w:rPr>
        <w:fldChar w:fldCharType="end"/>
      </w:r>
      <w:r w:rsidRPr="006C2D12">
        <w:t xml:space="preserve">. </w:t>
      </w:r>
    </w:p>
    <w:p w:rsidR="001E23CB" w:rsidRPr="006C2D12" w:rsidRDefault="008823E4" w:rsidP="008823E4">
      <w:pPr>
        <w:pStyle w:val="BodyText"/>
      </w:pPr>
      <w:r w:rsidRPr="006C2D12">
        <w:t>Topics in this section include</w:t>
      </w:r>
      <w:r w:rsidR="00215A99">
        <w:t>:</w:t>
      </w:r>
    </w:p>
    <w:p w:rsidR="008823E4" w:rsidRDefault="00865911" w:rsidP="007574BA">
      <w:pPr>
        <w:pStyle w:val="ListBullet"/>
      </w:pPr>
      <w:fldSimple w:instr=" REF _Ref185394551 \h  \* MERGEFORMAT ">
        <w:r w:rsidR="00E92FAF" w:rsidRPr="00E92FAF">
          <w:rPr>
            <w:rStyle w:val="Emphasis"/>
            <w:color w:val="0000FF"/>
          </w:rPr>
          <w:t>Purpose</w:t>
        </w:r>
      </w:fldSimple>
      <w:r w:rsidR="00D6274E">
        <w:t xml:space="preserve"> on this page</w:t>
      </w:r>
    </w:p>
    <w:p w:rsidR="0095242A" w:rsidRDefault="00865911" w:rsidP="007574BA">
      <w:pPr>
        <w:pStyle w:val="ListBullet"/>
      </w:pPr>
      <w:fldSimple w:instr=" REF _Ref213580136 \h  \* MERGEFORMAT ">
        <w:r w:rsidR="00E92FAF" w:rsidRPr="00E92FAF">
          <w:rPr>
            <w:i/>
            <w:color w:val="0000FF"/>
          </w:rPr>
          <w:t>Scope</w:t>
        </w:r>
      </w:fldSimple>
      <w:r w:rsidR="0095242A">
        <w:t xml:space="preserve"> on this page</w:t>
      </w:r>
    </w:p>
    <w:p w:rsidR="0095242A" w:rsidRPr="0095242A" w:rsidRDefault="00865911" w:rsidP="007574BA">
      <w:pPr>
        <w:pStyle w:val="ListBullet"/>
        <w:rPr>
          <w:rStyle w:val="Emphasis"/>
          <w:i w:val="0"/>
          <w:iCs w:val="0"/>
        </w:rPr>
      </w:pPr>
      <w:fldSimple w:instr=" REF _Ref185394574 \h  \* MERGEFORMAT ">
        <w:r w:rsidR="00E92FAF" w:rsidRPr="00E92FAF">
          <w:rPr>
            <w:i/>
            <w:color w:val="0000FF"/>
          </w:rPr>
          <w:t>Typical User</w:t>
        </w:r>
      </w:fldSimple>
      <w:r w:rsidR="0095242A">
        <w:rPr>
          <w:rStyle w:val="Emphasis"/>
        </w:rPr>
        <w:t xml:space="preserve"> </w:t>
      </w:r>
      <w:r w:rsidR="00D6274E">
        <w:t xml:space="preserve">on page </w:t>
      </w:r>
      <w:r>
        <w:fldChar w:fldCharType="begin"/>
      </w:r>
      <w:r w:rsidR="00D6274E">
        <w:instrText xml:space="preserve"> PAGEREF _Ref185394655 \h </w:instrText>
      </w:r>
      <w:r>
        <w:fldChar w:fldCharType="separate"/>
      </w:r>
      <w:r w:rsidR="00E92FAF">
        <w:rPr>
          <w:noProof/>
        </w:rPr>
        <w:t>1</w:t>
      </w:r>
      <w:r>
        <w:fldChar w:fldCharType="end"/>
      </w:r>
      <w:r w:rsidR="00D6274E" w:rsidRPr="00B71075">
        <w:rPr>
          <w:rStyle w:val="Emphasis"/>
        </w:rPr>
        <w:t xml:space="preserve"> </w:t>
      </w:r>
    </w:p>
    <w:p w:rsidR="00D6274E" w:rsidRDefault="00865911" w:rsidP="007574BA">
      <w:pPr>
        <w:pStyle w:val="ListBullet"/>
      </w:pPr>
      <w:fldSimple w:instr=" REF _Ref213580137 \h  \* MERGEFORMAT ">
        <w:r w:rsidR="00E92FAF" w:rsidRPr="00E92FAF">
          <w:rPr>
            <w:i/>
            <w:color w:val="0000FF"/>
          </w:rPr>
          <w:t>Topics Covered</w:t>
        </w:r>
      </w:fldSimple>
      <w:r w:rsidR="0095242A" w:rsidRPr="0095242A">
        <w:rPr>
          <w:rStyle w:val="Emphasis"/>
          <w:i w:val="0"/>
        </w:rPr>
        <w:t xml:space="preserve"> on page</w:t>
      </w:r>
      <w:r w:rsidR="0095242A">
        <w:rPr>
          <w:rStyle w:val="Emphasis"/>
        </w:rPr>
        <w:t xml:space="preserve"> </w:t>
      </w:r>
      <w:r>
        <w:rPr>
          <w:rStyle w:val="Emphasis"/>
        </w:rPr>
        <w:fldChar w:fldCharType="begin"/>
      </w:r>
      <w:r w:rsidR="0095242A">
        <w:rPr>
          <w:rStyle w:val="Emphasis"/>
        </w:rPr>
        <w:instrText xml:space="preserve"> PAGEREF _Ref213580138 \h </w:instrText>
      </w:r>
      <w:r>
        <w:rPr>
          <w:rStyle w:val="Emphasis"/>
        </w:rPr>
      </w:r>
      <w:r>
        <w:rPr>
          <w:rStyle w:val="Emphasis"/>
        </w:rPr>
        <w:fldChar w:fldCharType="separate"/>
      </w:r>
      <w:r w:rsidR="00E92FAF">
        <w:rPr>
          <w:rStyle w:val="Emphasis"/>
          <w:noProof/>
        </w:rPr>
        <w:t>2</w:t>
      </w:r>
      <w:r>
        <w:rPr>
          <w:rStyle w:val="Emphasis"/>
        </w:rPr>
        <w:fldChar w:fldCharType="end"/>
      </w:r>
    </w:p>
    <w:p w:rsidR="0095242A" w:rsidRDefault="00865911" w:rsidP="007574BA">
      <w:pPr>
        <w:pStyle w:val="ListBullet"/>
      </w:pPr>
      <w:fldSimple w:instr=" REF _Ref213580139 \h  \* MERGEFORMAT ">
        <w:r w:rsidR="00E92FAF" w:rsidRPr="00E92FAF">
          <w:rPr>
            <w:i/>
            <w:color w:val="0000FF"/>
          </w:rPr>
          <w:t>Related Documentation</w:t>
        </w:r>
      </w:fldSimple>
      <w:r w:rsidR="0095242A">
        <w:t xml:space="preserve"> on page </w:t>
      </w:r>
      <w:r>
        <w:fldChar w:fldCharType="begin"/>
      </w:r>
      <w:r w:rsidR="0095242A">
        <w:instrText xml:space="preserve"> PAGEREF _Ref213580140 \h </w:instrText>
      </w:r>
      <w:r>
        <w:fldChar w:fldCharType="separate"/>
      </w:r>
      <w:r w:rsidR="00E92FAF">
        <w:rPr>
          <w:noProof/>
        </w:rPr>
        <w:t>2</w:t>
      </w:r>
      <w:r>
        <w:fldChar w:fldCharType="end"/>
      </w:r>
    </w:p>
    <w:p w:rsidR="0095242A" w:rsidRDefault="00865911" w:rsidP="007574BA">
      <w:pPr>
        <w:pStyle w:val="ListBullet"/>
      </w:pPr>
      <w:fldSimple w:instr=" REF _Ref185394608 \h  \* MERGEFORMAT ">
        <w:r w:rsidR="00E92FAF" w:rsidRPr="00E92FAF">
          <w:rPr>
            <w:i/>
            <w:color w:val="0000FF"/>
          </w:rPr>
          <w:t>Text Conventions Used</w:t>
        </w:r>
      </w:fldSimple>
      <w:r w:rsidR="0095242A">
        <w:t xml:space="preserve"> on page </w:t>
      </w:r>
      <w:r>
        <w:fldChar w:fldCharType="begin"/>
      </w:r>
      <w:r w:rsidR="0095242A">
        <w:instrText xml:space="preserve"> PAGEREF _Ref185394608 \h </w:instrText>
      </w:r>
      <w:r>
        <w:fldChar w:fldCharType="separate"/>
      </w:r>
      <w:r w:rsidR="00E92FAF">
        <w:rPr>
          <w:noProof/>
        </w:rPr>
        <w:t>3</w:t>
      </w:r>
      <w:r>
        <w:fldChar w:fldCharType="end"/>
      </w:r>
    </w:p>
    <w:p w:rsidR="0095242A" w:rsidRDefault="00865911" w:rsidP="007574BA">
      <w:pPr>
        <w:pStyle w:val="ListBullet"/>
      </w:pPr>
      <w:fldSimple w:instr=" REF _Ref213580150 \h  \* MERGEFORMAT ">
        <w:r w:rsidR="00E92FAF" w:rsidRPr="00E92FAF">
          <w:rPr>
            <w:i/>
            <w:color w:val="0000FF"/>
          </w:rPr>
          <w:t>Credits and Resources</w:t>
        </w:r>
      </w:fldSimple>
      <w:r w:rsidR="0095242A">
        <w:t xml:space="preserve"> on page </w:t>
      </w:r>
      <w:r>
        <w:fldChar w:fldCharType="begin"/>
      </w:r>
      <w:r w:rsidR="0095242A">
        <w:instrText xml:space="preserve"> PAGEREF _Ref213580153 \h </w:instrText>
      </w:r>
      <w:r>
        <w:fldChar w:fldCharType="separate"/>
      </w:r>
      <w:r w:rsidR="00E92FAF">
        <w:rPr>
          <w:noProof/>
        </w:rPr>
        <w:t>3</w:t>
      </w:r>
      <w:r>
        <w:fldChar w:fldCharType="end"/>
      </w:r>
    </w:p>
    <w:p w:rsidR="00437365" w:rsidRDefault="00EB6333" w:rsidP="004733D9">
      <w:pPr>
        <w:pStyle w:val="Heading2"/>
      </w:pPr>
      <w:bookmarkStart w:id="44" w:name="_Ref185394551"/>
      <w:bookmarkStart w:id="45" w:name="_Toc187026427"/>
      <w:bookmarkStart w:id="46" w:name="_Toc187026487"/>
      <w:bookmarkStart w:id="47" w:name="_Toc187026571"/>
      <w:bookmarkStart w:id="48" w:name="_Toc187026877"/>
      <w:bookmarkStart w:id="49" w:name="_Toc187026968"/>
      <w:bookmarkStart w:id="50" w:name="_Toc187027108"/>
      <w:bookmarkStart w:id="51" w:name="_Toc187027462"/>
      <w:bookmarkStart w:id="52" w:name="_Toc187027616"/>
      <w:bookmarkStart w:id="53" w:name="_Toc187027725"/>
      <w:bookmarkStart w:id="54" w:name="_Toc187027770"/>
      <w:bookmarkStart w:id="55" w:name="_Toc187028099"/>
      <w:bookmarkStart w:id="56" w:name="_Toc187028206"/>
      <w:bookmarkStart w:id="57" w:name="_Toc187028231"/>
      <w:bookmarkStart w:id="58" w:name="_Toc187028620"/>
      <w:bookmarkStart w:id="59" w:name="_Toc187028747"/>
      <w:bookmarkStart w:id="60" w:name="_Toc187028894"/>
      <w:bookmarkStart w:id="61" w:name="_Toc187028920"/>
      <w:bookmarkStart w:id="62" w:name="_Toc187030158"/>
      <w:bookmarkStart w:id="63" w:name="_Toc187030205"/>
      <w:bookmarkStart w:id="64" w:name="_Toc214359101"/>
      <w:r>
        <w:t>Purpose</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830E29" w:rsidRDefault="00830E29" w:rsidP="00830E29">
      <w:pPr>
        <w:pStyle w:val="BodyText"/>
      </w:pPr>
      <w:r>
        <w:t xml:space="preserve">This guide provides all the information application developers need to successfully integrate with NCICB’s Common Security Module (CSM). The CSM was chartered to provide a comprehensive solution to common security objectives so not all development teams need to create their own security methodology. CSM is flexible enough to allow application developers to integrate security with minimal coding effort. This phase of the Common Security Module brings the NCICB team one step closer to the goal of application security management, single sign-on, and Health Insurance Portability and Accountability Act (HIPPA) compliance.  </w:t>
      </w:r>
    </w:p>
    <w:p w:rsidR="00830E29" w:rsidRDefault="00830E29" w:rsidP="00830E29">
      <w:pPr>
        <w:pStyle w:val="Heading2"/>
      </w:pPr>
      <w:bookmarkStart w:id="65" w:name="_Ref213580136"/>
      <w:bookmarkStart w:id="66" w:name="_Toc214359102"/>
      <w:r>
        <w:t>Scope</w:t>
      </w:r>
      <w:bookmarkEnd w:id="65"/>
      <w:bookmarkEnd w:id="66"/>
    </w:p>
    <w:p w:rsidR="00830E29" w:rsidRPr="00830E29" w:rsidRDefault="00830E29" w:rsidP="00830E29">
      <w:pPr>
        <w:pStyle w:val="BodyText"/>
      </w:pPr>
      <w:r>
        <w:t xml:space="preserve">This document is a master document that covers all CSM modules and shows how to deploy and integrate the CSM services, including Authentication, Authorization, User Provisioning Tool, CSM Security Web Services, CSM Acegi Adapter, and CSM caGrid Integration. This document covers the User Guide and Application Developers Guide for all modules of CSM including CSM API, CSM UPT, CSM Security Web services, CSM Acegi Adapter, and CSM caGrid Integration. </w:t>
      </w:r>
      <w:r w:rsidRPr="00830E29">
        <w:t>The CSM GAARDS Migration Module (CGMM) is out of scope. Refer the CGMM Guide for information</w:t>
      </w:r>
    </w:p>
    <w:p w:rsidR="007C68EE" w:rsidRDefault="007C68EE" w:rsidP="0095242A">
      <w:pPr>
        <w:pStyle w:val="Heading2"/>
      </w:pPr>
      <w:bookmarkStart w:id="67" w:name="_Ref185394574"/>
      <w:bookmarkStart w:id="68" w:name="_Ref185394655"/>
      <w:bookmarkStart w:id="69" w:name="_Toc187026429"/>
      <w:bookmarkStart w:id="70" w:name="_Toc187026489"/>
      <w:bookmarkStart w:id="71" w:name="_Toc187026573"/>
      <w:bookmarkStart w:id="72" w:name="_Toc187026879"/>
      <w:bookmarkStart w:id="73" w:name="_Toc187026970"/>
      <w:bookmarkStart w:id="74" w:name="_Toc187027110"/>
      <w:bookmarkStart w:id="75" w:name="_Toc187027464"/>
      <w:bookmarkStart w:id="76" w:name="_Toc187027618"/>
      <w:bookmarkStart w:id="77" w:name="_Toc187027727"/>
      <w:bookmarkStart w:id="78" w:name="_Toc187027772"/>
      <w:bookmarkStart w:id="79" w:name="_Toc187028101"/>
      <w:bookmarkStart w:id="80" w:name="_Toc187028208"/>
      <w:bookmarkStart w:id="81" w:name="_Toc187028233"/>
      <w:bookmarkStart w:id="82" w:name="_Toc187028622"/>
      <w:bookmarkStart w:id="83" w:name="_Toc187028749"/>
      <w:bookmarkStart w:id="84" w:name="_Toc187028896"/>
      <w:bookmarkStart w:id="85" w:name="_Toc187028922"/>
      <w:bookmarkStart w:id="86" w:name="_Toc187030160"/>
      <w:bookmarkStart w:id="87" w:name="_Toc187030207"/>
      <w:bookmarkStart w:id="88" w:name="_Toc214359103"/>
      <w:r>
        <w:t>Typical User</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830E29" w:rsidRDefault="00830E29" w:rsidP="0095242A">
      <w:pPr>
        <w:pStyle w:val="BodyText"/>
      </w:pPr>
      <w:bookmarkStart w:id="89" w:name="_Ref185394587"/>
      <w:bookmarkStart w:id="90" w:name="_Ref185394675"/>
      <w:bookmarkStart w:id="91" w:name="_Toc187026431"/>
      <w:bookmarkStart w:id="92" w:name="_Toc187026491"/>
      <w:bookmarkStart w:id="93" w:name="_Toc187026575"/>
      <w:bookmarkStart w:id="94" w:name="_Toc187026881"/>
      <w:bookmarkStart w:id="95" w:name="_Toc187026972"/>
      <w:bookmarkStart w:id="96" w:name="_Toc187027112"/>
      <w:bookmarkStart w:id="97" w:name="_Toc187027466"/>
      <w:bookmarkStart w:id="98" w:name="_Toc187027620"/>
      <w:bookmarkStart w:id="99" w:name="_Toc187027729"/>
      <w:bookmarkStart w:id="100" w:name="_Toc187027774"/>
      <w:bookmarkStart w:id="101" w:name="_Toc187028103"/>
      <w:bookmarkStart w:id="102" w:name="_Toc187028210"/>
      <w:bookmarkStart w:id="103" w:name="_Toc187028235"/>
      <w:bookmarkStart w:id="104" w:name="_Toc187028624"/>
      <w:bookmarkStart w:id="105" w:name="_Toc187028751"/>
      <w:bookmarkStart w:id="106" w:name="_Toc187028898"/>
      <w:bookmarkStart w:id="107" w:name="_Toc187028924"/>
      <w:bookmarkStart w:id="108" w:name="_Toc187030162"/>
      <w:bookmarkStart w:id="109" w:name="_Toc187030209"/>
      <w:r w:rsidRPr="00D06BE5">
        <w:t xml:space="preserve">The primary audience of this guide is the application developer </w:t>
      </w:r>
      <w:r>
        <w:t xml:space="preserve">who wants to </w:t>
      </w:r>
      <w:r w:rsidRPr="0080383D">
        <w:t>integrate security</w:t>
      </w:r>
      <w:r>
        <w:t xml:space="preserve">. </w:t>
      </w:r>
      <w:r w:rsidRPr="00D06BE5">
        <w:t>This guide assumes that you are familiar with the Java programming language and/or other programming languages, database concepts, and the Internet. If you intend to</w:t>
      </w:r>
      <w:r>
        <w:t xml:space="preserve"> </w:t>
      </w:r>
      <w:r w:rsidRPr="00D06BE5">
        <w:t>use caCORE</w:t>
      </w:r>
      <w:r>
        <w:t xml:space="preserve"> CSM</w:t>
      </w:r>
      <w:r w:rsidRPr="00D06BE5">
        <w:t xml:space="preserve"> resources in software applications, it assumes that you have experience with building and using complex data systems. </w:t>
      </w:r>
    </w:p>
    <w:p w:rsidR="007F7DE7" w:rsidRDefault="007F7DE7" w:rsidP="00FE0B65">
      <w:pPr>
        <w:pStyle w:val="Heading2"/>
      </w:pPr>
      <w:bookmarkStart w:id="110" w:name="_Ref213580137"/>
      <w:bookmarkStart w:id="111" w:name="_Ref213580138"/>
      <w:bookmarkStart w:id="112" w:name="_Toc214359104"/>
      <w:r>
        <w:lastRenderedPageBreak/>
        <w:t>Topics Covered</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830E29" w:rsidRDefault="00830E29" w:rsidP="00FE0B65">
      <w:pPr>
        <w:pStyle w:val="BodyText"/>
        <w:keepNext/>
      </w:pPr>
      <w:r w:rsidRPr="000329B2">
        <w:t>This brief overview explains what you will find in each section of this guide.</w:t>
      </w:r>
      <w:r w:rsidRPr="00D06BE5">
        <w:t xml:space="preserve"> </w:t>
      </w:r>
    </w:p>
    <w:p w:rsidR="00830E29" w:rsidRDefault="00865911" w:rsidP="00830E29">
      <w:pPr>
        <w:pStyle w:val="ListBullet"/>
      </w:pPr>
      <w:fldSimple w:instr=" REF _Ref213636076 \w \h  \* MERGEFORMAT ">
        <w:r w:rsidR="00E92FAF">
          <w:rPr>
            <w:i/>
            <w:color w:val="0000FF"/>
          </w:rPr>
          <w:t>Chapter 1</w:t>
        </w:r>
      </w:fldSimple>
      <w:r w:rsidR="008B318A" w:rsidRPr="000B7EEE">
        <w:rPr>
          <w:i/>
          <w:color w:val="0000FF"/>
        </w:rPr>
        <w:t xml:space="preserve">, </w:t>
      </w:r>
      <w:fldSimple w:instr=" REF _Ref213636079 \h  \* MERGEFORMAT ">
        <w:r w:rsidR="00E92FAF" w:rsidRPr="00E92FAF">
          <w:rPr>
            <w:i/>
            <w:color w:val="0000FF"/>
          </w:rPr>
          <w:t>CSM Overview</w:t>
        </w:r>
      </w:fldSimple>
      <w:r w:rsidR="008B318A">
        <w:t xml:space="preserve"> provides</w:t>
      </w:r>
      <w:r w:rsidR="008B318A" w:rsidRPr="007C0A1E">
        <w:t xml:space="preserve"> </w:t>
      </w:r>
      <w:r w:rsidR="000329B2">
        <w:t>an overview of CSM and its capabilities.</w:t>
      </w:r>
    </w:p>
    <w:p w:rsidR="002D7574" w:rsidRDefault="00865911" w:rsidP="00830E29">
      <w:pPr>
        <w:pStyle w:val="ListBullet"/>
      </w:pPr>
      <w:fldSimple w:instr=" REF _Ref213636124 \w \h  \* MERGEFORMAT ">
        <w:r w:rsidR="00E92FAF">
          <w:rPr>
            <w:i/>
            <w:color w:val="0000FF"/>
          </w:rPr>
          <w:t>Chapter 2</w:t>
        </w:r>
      </w:fldSimple>
      <w:r w:rsidR="002D7574" w:rsidRPr="000B7EEE">
        <w:rPr>
          <w:i/>
          <w:color w:val="0000FF"/>
        </w:rPr>
        <w:t xml:space="preserve">, </w:t>
      </w:r>
      <w:fldSimple w:instr=" REF _Ref213636127 \h  \* MERGEFORMAT ">
        <w:r w:rsidR="00E92FAF" w:rsidRPr="00E92FAF">
          <w:rPr>
            <w:i/>
            <w:color w:val="0000FF"/>
          </w:rPr>
          <w:t>Using the CSM API</w:t>
        </w:r>
      </w:fldSimple>
      <w:r w:rsidR="000329B2">
        <w:t xml:space="preserve"> provides</w:t>
      </w:r>
      <w:r w:rsidR="000329B2" w:rsidRPr="007C0A1E">
        <w:t xml:space="preserve"> detaile</w:t>
      </w:r>
      <w:r w:rsidR="000329B2">
        <w:t xml:space="preserve">d information and a workflow for how </w:t>
      </w:r>
      <w:r w:rsidR="000329B2" w:rsidRPr="007C0A1E">
        <w:t xml:space="preserve">to successfully integrate CSM into </w:t>
      </w:r>
      <w:r w:rsidR="000329B2">
        <w:t>your</w:t>
      </w:r>
      <w:r w:rsidR="000329B2" w:rsidRPr="007C0A1E">
        <w:t xml:space="preserve"> applications.</w:t>
      </w:r>
    </w:p>
    <w:p w:rsidR="00830E29" w:rsidRDefault="00865911" w:rsidP="00830E29">
      <w:pPr>
        <w:pStyle w:val="ListBullet"/>
      </w:pPr>
      <w:fldSimple w:instr=" REF _Ref213636175 \w \h  \* MERGEFORMAT ">
        <w:r w:rsidR="00E92FAF">
          <w:rPr>
            <w:i/>
            <w:color w:val="0000FF"/>
          </w:rPr>
          <w:t>Chapter 3</w:t>
        </w:r>
      </w:fldSimple>
      <w:r w:rsidR="002D7574" w:rsidRPr="000B7EEE">
        <w:rPr>
          <w:i/>
          <w:color w:val="0000FF"/>
        </w:rPr>
        <w:t xml:space="preserve">, </w:t>
      </w:r>
      <w:fldSimple w:instr=" REF _Ref213636178 \h  \* MERGEFORMAT ">
        <w:r w:rsidR="00E92FAF" w:rsidRPr="00E92FAF">
          <w:rPr>
            <w:i/>
            <w:color w:val="0000FF"/>
          </w:rPr>
          <w:t>User Provisioning Tool (UPT)</w:t>
        </w:r>
      </w:fldSimple>
      <w:r w:rsidR="002D7574">
        <w:t xml:space="preserve"> </w:t>
      </w:r>
      <w:r w:rsidR="00830E29">
        <w:t>provides</w:t>
      </w:r>
      <w:r w:rsidR="00830E29" w:rsidRPr="007C0A1E">
        <w:t xml:space="preserve"> </w:t>
      </w:r>
      <w:r w:rsidR="000329B2">
        <w:t xml:space="preserve">information about </w:t>
      </w:r>
      <w:r w:rsidR="00302F29">
        <w:t xml:space="preserve">installing </w:t>
      </w:r>
      <w:r w:rsidR="000329B2">
        <w:t xml:space="preserve">the UPT, </w:t>
      </w:r>
      <w:r w:rsidR="00830E29" w:rsidRPr="007C0A1E">
        <w:t xml:space="preserve">the workflow </w:t>
      </w:r>
      <w:r w:rsidR="000329B2">
        <w:t>for its use, and details about the administrative tasks</w:t>
      </w:r>
      <w:r w:rsidR="00E215FE">
        <w:t xml:space="preserve"> available</w:t>
      </w:r>
      <w:r w:rsidR="00302F29">
        <w:t xml:space="preserve"> in Super Admin and Admin modes.</w:t>
      </w:r>
      <w:r w:rsidR="00830E29" w:rsidRPr="007C0A1E">
        <w:t xml:space="preserve"> </w:t>
      </w:r>
    </w:p>
    <w:p w:rsidR="00830E29" w:rsidRDefault="00865911" w:rsidP="00830E29">
      <w:pPr>
        <w:pStyle w:val="ListBullet"/>
      </w:pPr>
      <w:fldSimple w:instr=" REF _Ref213636229 \w \h  \* MERGEFORMAT ">
        <w:r w:rsidR="00E92FAF">
          <w:rPr>
            <w:i/>
            <w:color w:val="0000FF"/>
          </w:rPr>
          <w:t>Chapter 4</w:t>
        </w:r>
      </w:fldSimple>
      <w:r w:rsidR="002D7574" w:rsidRPr="000B7EEE">
        <w:rPr>
          <w:i/>
          <w:color w:val="0000FF"/>
        </w:rPr>
        <w:t xml:space="preserve">, </w:t>
      </w:r>
      <w:fldSimple w:instr=" REF _Ref213636233 \h  \* MERGEFORMAT ">
        <w:r w:rsidR="00E92FAF" w:rsidRPr="00E92FAF">
          <w:rPr>
            <w:i/>
            <w:color w:val="0000FF"/>
          </w:rPr>
          <w:t>CSM Security Web Services</w:t>
        </w:r>
      </w:fldSimple>
      <w:r w:rsidR="002D7574">
        <w:t xml:space="preserve"> </w:t>
      </w:r>
      <w:r w:rsidR="00830E29">
        <w:t>explains</w:t>
      </w:r>
      <w:r w:rsidR="00830E29" w:rsidRPr="007C0A1E">
        <w:t xml:space="preserve"> how to </w:t>
      </w:r>
      <w:r w:rsidR="0039252F">
        <w:t xml:space="preserve">use </w:t>
      </w:r>
      <w:r w:rsidR="00830E29" w:rsidRPr="007C0A1E">
        <w:t xml:space="preserve">the CSM </w:t>
      </w:r>
      <w:r w:rsidR="00E215FE">
        <w:t>A</w:t>
      </w:r>
      <w:r w:rsidR="00830E29" w:rsidRPr="007C0A1E">
        <w:t>uthentication and Authorization service</w:t>
      </w:r>
      <w:r w:rsidR="0039252F">
        <w:t xml:space="preserve">s exposed as </w:t>
      </w:r>
      <w:r w:rsidR="00E215FE">
        <w:t xml:space="preserve">a </w:t>
      </w:r>
      <w:r w:rsidR="00830E29" w:rsidRPr="007C0A1E">
        <w:t xml:space="preserve">web service </w:t>
      </w:r>
      <w:r w:rsidR="0039252F">
        <w:t xml:space="preserve">to the web service </w:t>
      </w:r>
      <w:r w:rsidR="00830E29" w:rsidRPr="007C0A1E">
        <w:t>consumers.</w:t>
      </w:r>
      <w:r w:rsidR="00830E29">
        <w:t xml:space="preserve"> </w:t>
      </w:r>
    </w:p>
    <w:p w:rsidR="00830E29" w:rsidRDefault="00865911" w:rsidP="00830E29">
      <w:pPr>
        <w:pStyle w:val="ListBullet"/>
      </w:pPr>
      <w:fldSimple w:instr=" REF _Ref213636277 \w \h  \* MERGEFORMAT ">
        <w:r w:rsidR="00E92FAF">
          <w:rPr>
            <w:i/>
            <w:color w:val="0000FF"/>
          </w:rPr>
          <w:t>Chapter 5</w:t>
        </w:r>
      </w:fldSimple>
      <w:r w:rsidR="002D7574" w:rsidRPr="000B7EEE">
        <w:rPr>
          <w:i/>
          <w:color w:val="0000FF"/>
        </w:rPr>
        <w:t xml:space="preserve">, </w:t>
      </w:r>
      <w:fldSimple w:instr=" REF _Ref213636281 \h  \* MERGEFORMAT ">
        <w:r w:rsidR="00E92FAF" w:rsidRPr="00E92FAF">
          <w:rPr>
            <w:i/>
            <w:color w:val="0000FF"/>
          </w:rPr>
          <w:t>CSM Instance Level and Attribute Level Security</w:t>
        </w:r>
      </w:fldSimple>
      <w:r w:rsidR="002D7574">
        <w:t xml:space="preserve"> </w:t>
      </w:r>
      <w:r w:rsidR="00830E29">
        <w:t>describes Instance and Attr</w:t>
      </w:r>
      <w:r w:rsidR="000329B2">
        <w:t xml:space="preserve">ibute level security </w:t>
      </w:r>
      <w:r w:rsidR="00F36672">
        <w:t xml:space="preserve">features available </w:t>
      </w:r>
      <w:r w:rsidR="001953B7">
        <w:t>in CSM</w:t>
      </w:r>
      <w:r w:rsidR="000329B2">
        <w:t xml:space="preserve"> v4.</w:t>
      </w:r>
      <w:ins w:id="113" w:author=" Vijay Parmar" w:date="2009-08-19T11:25:00Z">
        <w:r w:rsidR="002F13FE">
          <w:t>2</w:t>
        </w:r>
      </w:ins>
      <w:del w:id="114" w:author=" Vijay Parmar" w:date="2009-08-19T11:25:00Z">
        <w:r w:rsidR="000329B2" w:rsidDel="002F13FE">
          <w:delText>1</w:delText>
        </w:r>
      </w:del>
      <w:r w:rsidR="00830E29">
        <w:t xml:space="preserve">. </w:t>
      </w:r>
    </w:p>
    <w:p w:rsidR="00830E29" w:rsidRDefault="00865911" w:rsidP="00830E29">
      <w:pPr>
        <w:pStyle w:val="ListBullet"/>
      </w:pPr>
      <w:fldSimple w:instr=" REF _Ref213636322 \w \h  \* MERGEFORMAT ">
        <w:r w:rsidR="00E92FAF">
          <w:rPr>
            <w:i/>
            <w:color w:val="0000FF"/>
          </w:rPr>
          <w:t>Chapter 6</w:t>
        </w:r>
      </w:fldSimple>
      <w:r w:rsidR="002D7574" w:rsidRPr="000B7EEE">
        <w:rPr>
          <w:i/>
          <w:color w:val="0000FF"/>
        </w:rPr>
        <w:t xml:space="preserve">, </w:t>
      </w:r>
      <w:fldSimple w:instr=" REF _Ref213636326 \h  \* MERGEFORMAT ">
        <w:r w:rsidR="00E92FAF" w:rsidRPr="00E92FAF">
          <w:rPr>
            <w:i/>
            <w:color w:val="0000FF"/>
          </w:rPr>
          <w:t>Acegi Adapter</w:t>
        </w:r>
      </w:fldSimple>
      <w:r w:rsidR="002D7574">
        <w:t xml:space="preserve"> </w:t>
      </w:r>
      <w:r w:rsidR="00830E29">
        <w:t xml:space="preserve">explains how method level and method parameter level security is implemented and available out of the box for applications that use or want to use Acegi and leverage CSM Authentication and Authorization features. This chapter also provides a workflow and steps necessary to integrate the CSM Acegi adapter into existing or new applications using the Acegi framework. </w:t>
      </w:r>
    </w:p>
    <w:p w:rsidR="00830E29" w:rsidRDefault="00865911" w:rsidP="00830E29">
      <w:pPr>
        <w:pStyle w:val="ListBullet"/>
      </w:pPr>
      <w:fldSimple w:instr=" REF _Ref213636380 \w \h  \* MERGEFORMAT ">
        <w:r w:rsidR="00E92FAF">
          <w:rPr>
            <w:i/>
            <w:color w:val="0000FF"/>
          </w:rPr>
          <w:t>Chapter 7</w:t>
        </w:r>
      </w:fldSimple>
      <w:r w:rsidR="002D7574" w:rsidRPr="000B7EEE">
        <w:rPr>
          <w:i/>
          <w:color w:val="0000FF"/>
        </w:rPr>
        <w:t xml:space="preserve">, </w:t>
      </w:r>
      <w:fldSimple w:instr=" REF _Ref213636384 \h  \* MERGEFORMAT ">
        <w:r w:rsidR="00E92FAF" w:rsidRPr="00E92FAF">
          <w:rPr>
            <w:i/>
            <w:color w:val="0000FF"/>
          </w:rPr>
          <w:t>CSM caGrid Authentication</w:t>
        </w:r>
      </w:fldSimple>
      <w:r w:rsidR="002D7574">
        <w:t xml:space="preserve"> </w:t>
      </w:r>
      <w:r w:rsidR="00830E29">
        <w:t>describes how to leve</w:t>
      </w:r>
      <w:r w:rsidR="00FC7859">
        <w:t>rage</w:t>
      </w:r>
      <w:r w:rsidR="00830E29">
        <w:t xml:space="preserve"> CSM in the caGrid environment.</w:t>
      </w:r>
    </w:p>
    <w:p w:rsidR="00830E29" w:rsidRDefault="00865911" w:rsidP="00830E29">
      <w:pPr>
        <w:pStyle w:val="ListBullet"/>
      </w:pPr>
      <w:fldSimple w:instr=" REF _Ref213636435 \w \h  \* MERGEFORMAT ">
        <w:r w:rsidR="00E92FAF">
          <w:rPr>
            <w:i/>
            <w:color w:val="0000FF"/>
          </w:rPr>
          <w:t>Appendix A</w:t>
        </w:r>
      </w:fldSimple>
      <w:r w:rsidR="00901F8B" w:rsidRPr="000B7EEE">
        <w:rPr>
          <w:i/>
          <w:iCs/>
          <w:color w:val="0000FF"/>
        </w:rPr>
        <w:t xml:space="preserve">, </w:t>
      </w:r>
      <w:fldSimple w:instr=" REF _Ref213636438 \h  \* MERGEFORMAT ">
        <w:r w:rsidR="00E92FAF" w:rsidRPr="00E92FAF">
          <w:rPr>
            <w:i/>
            <w:color w:val="0000FF"/>
          </w:rPr>
          <w:t>CSM/ACEGI Sample Configuration File</w:t>
        </w:r>
      </w:fldSimple>
      <w:r w:rsidR="00901F8B">
        <w:rPr>
          <w:iCs/>
        </w:rPr>
        <w:t xml:space="preserve"> </w:t>
      </w:r>
      <w:r w:rsidR="00830E29">
        <w:t xml:space="preserve">provides the </w:t>
      </w:r>
      <w:r w:rsidR="00E215FE">
        <w:t xml:space="preserve">entire </w:t>
      </w:r>
      <w:r w:rsidR="00830E29">
        <w:t>CSM Acegi Sample configuration file.</w:t>
      </w:r>
    </w:p>
    <w:p w:rsidR="000329B2" w:rsidRDefault="00865911" w:rsidP="000329B2">
      <w:pPr>
        <w:pStyle w:val="ListBullet"/>
      </w:pPr>
      <w:fldSimple w:instr=" REF _Ref213914184 \w \h  \* MERGEFORMAT ">
        <w:r w:rsidR="00E92FAF">
          <w:rPr>
            <w:i/>
            <w:color w:val="0000FF"/>
          </w:rPr>
          <w:t>Appendix B</w:t>
        </w:r>
      </w:fldSimple>
      <w:r w:rsidR="000329B2" w:rsidRPr="000B7EEE">
        <w:rPr>
          <w:i/>
          <w:color w:val="0000FF"/>
        </w:rPr>
        <w:t xml:space="preserve"> </w:t>
      </w:r>
      <w:fldSimple w:instr=" REF _Ref213914181 \h  \* MERGEFORMAT ">
        <w:r w:rsidR="00E92FAF" w:rsidRPr="00E92FAF">
          <w:rPr>
            <w:i/>
            <w:color w:val="0000FF"/>
          </w:rPr>
          <w:t>Migrating to CSM v4.</w:t>
        </w:r>
        <w:ins w:id="115" w:author=" Vijay Parmar" w:date="2009-08-19T11:26:00Z">
          <w:r w:rsidR="002F13FE">
            <w:rPr>
              <w:i/>
              <w:color w:val="0000FF"/>
            </w:rPr>
            <w:t>2</w:t>
          </w:r>
        </w:ins>
        <w:del w:id="116" w:author=" Vijay Parmar" w:date="2009-08-19T11:26:00Z">
          <w:r w:rsidR="00E92FAF" w:rsidRPr="00E92FAF" w:rsidDel="002F13FE">
            <w:rPr>
              <w:i/>
              <w:color w:val="0000FF"/>
            </w:rPr>
            <w:delText>1</w:delText>
          </w:r>
        </w:del>
      </w:fldSimple>
      <w:r w:rsidR="000329B2">
        <w:t xml:space="preserve"> provides the steps necessary to migrat</w:t>
      </w:r>
      <w:r w:rsidR="00E215FE">
        <w:t>e</w:t>
      </w:r>
      <w:r w:rsidR="000329B2">
        <w:t xml:space="preserve"> your </w:t>
      </w:r>
      <w:r w:rsidR="001953B7">
        <w:t>existing</w:t>
      </w:r>
      <w:r w:rsidR="000329B2">
        <w:t xml:space="preserve"> CSM system </w:t>
      </w:r>
      <w:r w:rsidR="00E215FE">
        <w:t>(either 3.2</w:t>
      </w:r>
      <w:ins w:id="117" w:author=" Vijay Parmar" w:date="2009-08-19T11:27:00Z">
        <w:r w:rsidR="002F13FE">
          <w:t xml:space="preserve">, </w:t>
        </w:r>
      </w:ins>
      <w:del w:id="118" w:author=" Vijay Parmar" w:date="2009-08-19T11:27:00Z">
        <w:r w:rsidR="00E215FE" w:rsidDel="002F13FE">
          <w:delText xml:space="preserve"> or </w:delText>
        </w:r>
      </w:del>
      <w:r w:rsidR="00E215FE">
        <w:t>4.0</w:t>
      </w:r>
      <w:ins w:id="119" w:author=" Vijay Parmar" w:date="2009-08-19T11:27:00Z">
        <w:r w:rsidR="002F13FE">
          <w:t xml:space="preserve"> or 4.1</w:t>
        </w:r>
      </w:ins>
      <w:r w:rsidR="00E215FE">
        <w:t xml:space="preserve">) </w:t>
      </w:r>
      <w:r w:rsidR="000329B2">
        <w:t>to CSM 4.</w:t>
      </w:r>
      <w:del w:id="120" w:author=" Vijay Parmar" w:date="2009-08-19T11:27:00Z">
        <w:r w:rsidR="000329B2" w:rsidDel="00CD32AB">
          <w:delText>1</w:delText>
        </w:r>
      </w:del>
      <w:ins w:id="121" w:author=" Vijay Parmar" w:date="2009-08-19T11:27:00Z">
        <w:r w:rsidR="00CD32AB">
          <w:t>2</w:t>
        </w:r>
      </w:ins>
      <w:r w:rsidR="000329B2">
        <w:t>.</w:t>
      </w:r>
    </w:p>
    <w:p w:rsidR="005133FE" w:rsidRDefault="00830E29" w:rsidP="00FE0B65">
      <w:pPr>
        <w:pStyle w:val="Heading2"/>
      </w:pPr>
      <w:bookmarkStart w:id="122" w:name="_Ref213580139"/>
      <w:bookmarkStart w:id="123" w:name="_Ref213580140"/>
      <w:bookmarkStart w:id="124" w:name="_Toc214359105"/>
      <w:r>
        <w:t>Related Documentation</w:t>
      </w:r>
      <w:bookmarkEnd w:id="122"/>
      <w:bookmarkEnd w:id="123"/>
      <w:bookmarkEnd w:id="124"/>
    </w:p>
    <w:p w:rsidR="00830E29" w:rsidRDefault="00830E29" w:rsidP="00FE0B65">
      <w:pPr>
        <w:pStyle w:val="BodyText"/>
        <w:keepNext/>
      </w:pPr>
      <w:r>
        <w:t>More information can be found in the following related CSM documents:</w:t>
      </w:r>
      <w:r w:rsidR="00865911">
        <w:fldChar w:fldCharType="begin"/>
      </w:r>
      <w:r w:rsidR="00C31724">
        <w:instrText xml:space="preserve"> XE "</w:instrText>
      </w:r>
      <w:r w:rsidR="00C31724" w:rsidRPr="003E73F9">
        <w:instrText>related documents</w:instrText>
      </w:r>
      <w:r w:rsidR="00C31724">
        <w:instrText xml:space="preserve">" </w:instrText>
      </w:r>
      <w:r w:rsidR="00865911">
        <w:fldChar w:fldCharType="end"/>
      </w:r>
    </w:p>
    <w:p w:rsidR="00830E29" w:rsidRDefault="00830E29" w:rsidP="00830E29">
      <w:pPr>
        <w:pStyle w:val="ListBullet"/>
      </w:pPr>
      <w:r>
        <w:t>Software Architecture Document</w:t>
      </w:r>
    </w:p>
    <w:p w:rsidR="00830E29" w:rsidRDefault="00830E29" w:rsidP="00830E29">
      <w:pPr>
        <w:pStyle w:val="ListBullet"/>
      </w:pPr>
      <w:r>
        <w:t xml:space="preserve">CSM </w:t>
      </w:r>
      <w:smartTag w:uri="urn:schemas-microsoft-com:office:smarttags" w:element="place">
        <w:smartTag w:uri="urn:schemas-microsoft-com:office:smarttags" w:element="City">
          <w:r>
            <w:t>Enterprise</w:t>
          </w:r>
        </w:smartTag>
      </w:smartTag>
      <w:r>
        <w:t xml:space="preserve"> Architect Model</w:t>
      </w:r>
    </w:p>
    <w:p w:rsidR="00830E29" w:rsidRDefault="00830E29" w:rsidP="00830E29">
      <w:pPr>
        <w:pStyle w:val="ListBullet"/>
      </w:pPr>
      <w:r>
        <w:t>Acegi Security CSM Adapter Design Document</w:t>
      </w:r>
    </w:p>
    <w:p w:rsidR="00830E29" w:rsidRDefault="00830E29" w:rsidP="00830E29">
      <w:pPr>
        <w:pStyle w:val="ListBullet"/>
      </w:pPr>
      <w:r>
        <w:t>CLM Guide for Application Developers</w:t>
      </w:r>
    </w:p>
    <w:p w:rsidR="00830E29" w:rsidRDefault="00830E29" w:rsidP="00830E29">
      <w:pPr>
        <w:pStyle w:val="BodyText"/>
      </w:pPr>
      <w:r>
        <w:t xml:space="preserve">These and other documents can be found on the CSM website: </w:t>
      </w:r>
      <w:hyperlink r:id="rId20" w:history="1">
        <w:r w:rsidRPr="00830E29">
          <w:rPr>
            <w:rStyle w:val="Hyperlink"/>
          </w:rPr>
          <w:t>http://ncicb.nci.nih.gov/NCICB/infrastructure/cacore_overview/csm</w:t>
        </w:r>
      </w:hyperlink>
    </w:p>
    <w:p w:rsidR="004116AB" w:rsidRDefault="004116AB" w:rsidP="00830E29">
      <w:pPr>
        <w:pStyle w:val="Heading2"/>
      </w:pPr>
      <w:bookmarkStart w:id="125" w:name="_Ref185394608"/>
      <w:bookmarkStart w:id="126" w:name="_Ref185394695"/>
      <w:bookmarkStart w:id="127" w:name="_Toc187026433"/>
      <w:bookmarkStart w:id="128" w:name="_Toc187026493"/>
      <w:bookmarkStart w:id="129" w:name="_Toc187026577"/>
      <w:bookmarkStart w:id="130" w:name="_Toc187026883"/>
      <w:bookmarkStart w:id="131" w:name="_Toc187026974"/>
      <w:bookmarkStart w:id="132" w:name="_Toc187027114"/>
      <w:bookmarkStart w:id="133" w:name="_Toc187027468"/>
      <w:bookmarkStart w:id="134" w:name="_Toc187027622"/>
      <w:bookmarkStart w:id="135" w:name="_Toc187027731"/>
      <w:bookmarkStart w:id="136" w:name="_Toc187027776"/>
      <w:bookmarkStart w:id="137" w:name="_Toc187028105"/>
      <w:bookmarkStart w:id="138" w:name="_Toc187028212"/>
      <w:bookmarkStart w:id="139" w:name="_Toc187028237"/>
      <w:bookmarkStart w:id="140" w:name="_Toc187028626"/>
      <w:bookmarkStart w:id="141" w:name="_Toc187028753"/>
      <w:bookmarkStart w:id="142" w:name="_Toc187028900"/>
      <w:bookmarkStart w:id="143" w:name="_Toc187028926"/>
      <w:bookmarkStart w:id="144" w:name="_Toc187030164"/>
      <w:bookmarkStart w:id="145" w:name="_Toc187030211"/>
      <w:bookmarkStart w:id="146" w:name="_Toc214359106"/>
      <w:r>
        <w:lastRenderedPageBreak/>
        <w:t>Text Conventions Used</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5133FE" w:rsidRDefault="004116AB" w:rsidP="00830E29">
      <w:pPr>
        <w:pStyle w:val="BodyText"/>
        <w:keepNext/>
      </w:pPr>
      <w:r w:rsidRPr="004116AB">
        <w:t>This section explains conventions used in this guide. The various typefaces represent interface components, keyboard shortcuts, toolbar buttons, dialog box options, and text that you type.</w:t>
      </w:r>
    </w:p>
    <w:tbl>
      <w:tblPr>
        <w:tblW w:w="0" w:type="auto"/>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2070"/>
        <w:gridCol w:w="3960"/>
        <w:gridCol w:w="2279"/>
      </w:tblGrid>
      <w:tr w:rsidR="00A75972" w:rsidTr="00B518D5">
        <w:trPr>
          <w:cantSplit/>
          <w:tblHeader/>
        </w:trPr>
        <w:tc>
          <w:tcPr>
            <w:tcW w:w="2070" w:type="dxa"/>
            <w:shd w:val="clear" w:color="auto" w:fill="CCCCCC"/>
            <w:tcMar>
              <w:top w:w="72" w:type="dxa"/>
              <w:bottom w:w="72" w:type="dxa"/>
            </w:tcMar>
          </w:tcPr>
          <w:p w:rsidR="00A75972" w:rsidRDefault="00AE6E8E" w:rsidP="00D039D0">
            <w:pPr>
              <w:pStyle w:val="TableHeader"/>
            </w:pPr>
            <w:r>
              <w:t>Convention</w:t>
            </w:r>
          </w:p>
        </w:tc>
        <w:tc>
          <w:tcPr>
            <w:tcW w:w="3960" w:type="dxa"/>
            <w:shd w:val="clear" w:color="auto" w:fill="CCCCCC"/>
            <w:tcMar>
              <w:top w:w="72" w:type="dxa"/>
              <w:bottom w:w="72" w:type="dxa"/>
            </w:tcMar>
          </w:tcPr>
          <w:p w:rsidR="00A75972" w:rsidRDefault="00AE6E8E" w:rsidP="00D039D0">
            <w:pPr>
              <w:pStyle w:val="TableHeader"/>
            </w:pPr>
            <w:r>
              <w:t>Description</w:t>
            </w:r>
          </w:p>
        </w:tc>
        <w:tc>
          <w:tcPr>
            <w:tcW w:w="2279" w:type="dxa"/>
            <w:shd w:val="clear" w:color="auto" w:fill="CCCCCC"/>
            <w:tcMar>
              <w:top w:w="72" w:type="dxa"/>
              <w:bottom w:w="72" w:type="dxa"/>
            </w:tcMar>
          </w:tcPr>
          <w:p w:rsidR="00A75972" w:rsidRDefault="00AE6E8E" w:rsidP="00D039D0">
            <w:pPr>
              <w:pStyle w:val="TableHeader"/>
            </w:pPr>
            <w:r>
              <w:t>Example</w:t>
            </w:r>
          </w:p>
        </w:tc>
      </w:tr>
      <w:tr w:rsidR="00A75972" w:rsidTr="00B518D5">
        <w:trPr>
          <w:cantSplit/>
        </w:trPr>
        <w:tc>
          <w:tcPr>
            <w:tcW w:w="2070" w:type="dxa"/>
            <w:tcMar>
              <w:top w:w="72" w:type="dxa"/>
            </w:tcMar>
          </w:tcPr>
          <w:p w:rsidR="00A75972" w:rsidRPr="00BD0B70" w:rsidRDefault="00BF042D" w:rsidP="00D039D0">
            <w:pPr>
              <w:pStyle w:val="TableText"/>
              <w:rPr>
                <w:rStyle w:val="Bold"/>
              </w:rPr>
            </w:pPr>
            <w:r w:rsidRPr="00BD0B70">
              <w:rPr>
                <w:rStyle w:val="Bold"/>
              </w:rPr>
              <w:t>Bold</w:t>
            </w:r>
          </w:p>
        </w:tc>
        <w:tc>
          <w:tcPr>
            <w:tcW w:w="3960" w:type="dxa"/>
            <w:tcMar>
              <w:top w:w="72" w:type="dxa"/>
            </w:tcMar>
          </w:tcPr>
          <w:p w:rsidR="00A75972" w:rsidRDefault="00BD0B70" w:rsidP="00D039D0">
            <w:pPr>
              <w:pStyle w:val="TableText"/>
            </w:pPr>
            <w:r w:rsidRPr="00BD0B70">
              <w:t>Highlights names of option buttons, check boxes, drop-down menus, menu commands, command buttons, or icons.</w:t>
            </w:r>
          </w:p>
        </w:tc>
        <w:tc>
          <w:tcPr>
            <w:tcW w:w="2279" w:type="dxa"/>
            <w:tcMar>
              <w:top w:w="72" w:type="dxa"/>
            </w:tcMar>
          </w:tcPr>
          <w:p w:rsidR="00A75972" w:rsidRDefault="00BE375B" w:rsidP="00D039D0">
            <w:pPr>
              <w:pStyle w:val="TableText"/>
            </w:pPr>
            <w:r>
              <w:t xml:space="preserve">Click </w:t>
            </w:r>
            <w:r w:rsidRPr="00BE375B">
              <w:rPr>
                <w:rStyle w:val="Bold"/>
              </w:rPr>
              <w:t>Search</w:t>
            </w:r>
            <w:r>
              <w:t>.</w:t>
            </w:r>
          </w:p>
        </w:tc>
      </w:tr>
      <w:tr w:rsidR="00A75972" w:rsidTr="00B518D5">
        <w:trPr>
          <w:cantSplit/>
        </w:trPr>
        <w:tc>
          <w:tcPr>
            <w:tcW w:w="2070" w:type="dxa"/>
            <w:tcMar>
              <w:top w:w="72" w:type="dxa"/>
            </w:tcMar>
          </w:tcPr>
          <w:p w:rsidR="00A75972" w:rsidRPr="00BD0B70" w:rsidRDefault="00BF042D" w:rsidP="00D039D0">
            <w:pPr>
              <w:pStyle w:val="TableText"/>
              <w:rPr>
                <w:rStyle w:val="Hyperlink"/>
              </w:rPr>
            </w:pPr>
            <w:r w:rsidRPr="00BD0B70">
              <w:rPr>
                <w:rStyle w:val="Hyperlink"/>
              </w:rPr>
              <w:t>URL</w:t>
            </w:r>
          </w:p>
        </w:tc>
        <w:tc>
          <w:tcPr>
            <w:tcW w:w="3960" w:type="dxa"/>
            <w:tcMar>
              <w:top w:w="72" w:type="dxa"/>
            </w:tcMar>
          </w:tcPr>
          <w:p w:rsidR="00A75972" w:rsidRDefault="00BD0B70" w:rsidP="00D039D0">
            <w:pPr>
              <w:pStyle w:val="TableText"/>
            </w:pPr>
            <w:r>
              <w:t>Indicates a Web address.</w:t>
            </w:r>
          </w:p>
        </w:tc>
        <w:tc>
          <w:tcPr>
            <w:tcW w:w="2279" w:type="dxa"/>
            <w:tcMar>
              <w:top w:w="72" w:type="dxa"/>
            </w:tcMar>
          </w:tcPr>
          <w:p w:rsidR="00A75972" w:rsidRPr="00BE375B" w:rsidRDefault="00BE375B" w:rsidP="00D039D0">
            <w:pPr>
              <w:pStyle w:val="TableText"/>
              <w:rPr>
                <w:rStyle w:val="Hyperlink"/>
              </w:rPr>
            </w:pPr>
            <w:r w:rsidRPr="00BE375B">
              <w:rPr>
                <w:rStyle w:val="Hyperlink"/>
              </w:rPr>
              <w:t>http://domain.com</w:t>
            </w:r>
          </w:p>
        </w:tc>
      </w:tr>
      <w:tr w:rsidR="00BD0B70" w:rsidTr="00B518D5">
        <w:trPr>
          <w:cantSplit/>
        </w:trPr>
        <w:tc>
          <w:tcPr>
            <w:tcW w:w="2070" w:type="dxa"/>
            <w:tcMar>
              <w:top w:w="72" w:type="dxa"/>
            </w:tcMar>
          </w:tcPr>
          <w:p w:rsidR="00BD0B70" w:rsidRDefault="00BD0B70" w:rsidP="00D039D0">
            <w:pPr>
              <w:pStyle w:val="TableText"/>
            </w:pPr>
            <w:r>
              <w:t xml:space="preserve">text in </w:t>
            </w:r>
            <w:r w:rsidRPr="00755CA5">
              <w:rPr>
                <w:rStyle w:val="Keypress"/>
              </w:rPr>
              <w:t>Small Caps</w:t>
            </w:r>
          </w:p>
        </w:tc>
        <w:tc>
          <w:tcPr>
            <w:tcW w:w="3960" w:type="dxa"/>
            <w:tcMar>
              <w:top w:w="72" w:type="dxa"/>
            </w:tcMar>
          </w:tcPr>
          <w:p w:rsidR="00BD0B70" w:rsidRDefault="00BD0B70" w:rsidP="00D039D0">
            <w:pPr>
              <w:pStyle w:val="TableText"/>
            </w:pPr>
            <w:r>
              <w:t>Indicates a keyboard shortcut.</w:t>
            </w:r>
          </w:p>
        </w:tc>
        <w:tc>
          <w:tcPr>
            <w:tcW w:w="2279" w:type="dxa"/>
            <w:tcMar>
              <w:top w:w="72" w:type="dxa"/>
            </w:tcMar>
          </w:tcPr>
          <w:p w:rsidR="00BD0B70" w:rsidRDefault="00BE375B" w:rsidP="00D039D0">
            <w:pPr>
              <w:pStyle w:val="TableText"/>
            </w:pPr>
            <w:r>
              <w:t xml:space="preserve">Press </w:t>
            </w:r>
            <w:r w:rsidRPr="00BE375B">
              <w:rPr>
                <w:rStyle w:val="Keypress"/>
              </w:rPr>
              <w:t>Enter</w:t>
            </w:r>
            <w:r>
              <w:t>.</w:t>
            </w:r>
          </w:p>
        </w:tc>
      </w:tr>
      <w:tr w:rsidR="00A75972" w:rsidTr="00B518D5">
        <w:trPr>
          <w:cantSplit/>
        </w:trPr>
        <w:tc>
          <w:tcPr>
            <w:tcW w:w="2070" w:type="dxa"/>
            <w:tcMar>
              <w:top w:w="72" w:type="dxa"/>
            </w:tcMar>
          </w:tcPr>
          <w:p w:rsidR="00A75972" w:rsidRDefault="00347FAE" w:rsidP="00D039D0">
            <w:pPr>
              <w:pStyle w:val="TableText"/>
            </w:pPr>
            <w:r>
              <w:t xml:space="preserve">text in </w:t>
            </w:r>
            <w:r w:rsidRPr="00755CA5">
              <w:rPr>
                <w:rStyle w:val="Keypress"/>
              </w:rPr>
              <w:t>Small Caps</w:t>
            </w:r>
            <w:r>
              <w:t xml:space="preserve"> + text in </w:t>
            </w:r>
            <w:r w:rsidRPr="00755CA5">
              <w:rPr>
                <w:rStyle w:val="Keypress"/>
              </w:rPr>
              <w:t>Small Caps</w:t>
            </w:r>
          </w:p>
        </w:tc>
        <w:tc>
          <w:tcPr>
            <w:tcW w:w="3960" w:type="dxa"/>
            <w:tcMar>
              <w:top w:w="72" w:type="dxa"/>
            </w:tcMar>
          </w:tcPr>
          <w:p w:rsidR="00A75972" w:rsidRDefault="00BD0B70" w:rsidP="00D039D0">
            <w:pPr>
              <w:pStyle w:val="TableText"/>
            </w:pPr>
            <w:r>
              <w:t>Indicates keys that are pressed simultaneously.</w:t>
            </w:r>
          </w:p>
        </w:tc>
        <w:tc>
          <w:tcPr>
            <w:tcW w:w="2279" w:type="dxa"/>
            <w:tcMar>
              <w:top w:w="72" w:type="dxa"/>
            </w:tcMar>
          </w:tcPr>
          <w:p w:rsidR="00A75972" w:rsidRDefault="00880C21" w:rsidP="00D039D0">
            <w:pPr>
              <w:pStyle w:val="TableText"/>
            </w:pPr>
            <w:r>
              <w:t xml:space="preserve">Press </w:t>
            </w:r>
            <w:r w:rsidRPr="00880C21">
              <w:rPr>
                <w:rStyle w:val="Keypress"/>
              </w:rPr>
              <w:t>Shift</w:t>
            </w:r>
            <w:r>
              <w:t xml:space="preserve"> + </w:t>
            </w:r>
            <w:r w:rsidRPr="00880C21">
              <w:rPr>
                <w:rStyle w:val="Keypress"/>
              </w:rPr>
              <w:t>Ctrl</w:t>
            </w:r>
            <w:r>
              <w:t>.</w:t>
            </w:r>
          </w:p>
        </w:tc>
      </w:tr>
      <w:tr w:rsidR="00A75972" w:rsidTr="00B518D5">
        <w:trPr>
          <w:cantSplit/>
        </w:trPr>
        <w:tc>
          <w:tcPr>
            <w:tcW w:w="2070" w:type="dxa"/>
            <w:tcMar>
              <w:top w:w="72" w:type="dxa"/>
            </w:tcMar>
          </w:tcPr>
          <w:p w:rsidR="00A75972" w:rsidRPr="00BD0B70" w:rsidRDefault="00347FAE" w:rsidP="00D039D0">
            <w:pPr>
              <w:pStyle w:val="TableText"/>
              <w:rPr>
                <w:rStyle w:val="Emphasis"/>
              </w:rPr>
            </w:pPr>
            <w:r w:rsidRPr="00BD0B70">
              <w:rPr>
                <w:rStyle w:val="Emphasis"/>
              </w:rPr>
              <w:t>Italics</w:t>
            </w:r>
          </w:p>
        </w:tc>
        <w:tc>
          <w:tcPr>
            <w:tcW w:w="3960" w:type="dxa"/>
            <w:tcMar>
              <w:top w:w="72" w:type="dxa"/>
            </w:tcMar>
          </w:tcPr>
          <w:p w:rsidR="00A75972" w:rsidRDefault="00BD0B70" w:rsidP="00D039D0">
            <w:pPr>
              <w:pStyle w:val="TableText"/>
            </w:pPr>
            <w:r>
              <w:t>Highlights references to other documents, sections, figures, and tables.</w:t>
            </w:r>
          </w:p>
        </w:tc>
        <w:tc>
          <w:tcPr>
            <w:tcW w:w="2279" w:type="dxa"/>
            <w:tcMar>
              <w:top w:w="72" w:type="dxa"/>
            </w:tcMar>
          </w:tcPr>
          <w:p w:rsidR="00A75972" w:rsidRDefault="00880C21" w:rsidP="00D039D0">
            <w:pPr>
              <w:pStyle w:val="TableText"/>
            </w:pPr>
            <w:r>
              <w:t xml:space="preserve">See </w:t>
            </w:r>
            <w:r w:rsidRPr="00BE375B">
              <w:rPr>
                <w:rStyle w:val="Emphasis"/>
              </w:rPr>
              <w:t>Figure 4.5</w:t>
            </w:r>
            <w:r>
              <w:t>.</w:t>
            </w:r>
          </w:p>
        </w:tc>
      </w:tr>
      <w:tr w:rsidR="00A75972" w:rsidTr="00B518D5">
        <w:trPr>
          <w:cantSplit/>
        </w:trPr>
        <w:tc>
          <w:tcPr>
            <w:tcW w:w="2070" w:type="dxa"/>
            <w:tcMar>
              <w:top w:w="72" w:type="dxa"/>
            </w:tcMar>
          </w:tcPr>
          <w:p w:rsidR="00A75972" w:rsidRDefault="00347FAE" w:rsidP="00D039D0">
            <w:pPr>
              <w:pStyle w:val="TableText"/>
            </w:pPr>
            <w:r w:rsidRPr="00755CA5">
              <w:rPr>
                <w:rStyle w:val="CodeTextEntryChar"/>
              </w:rPr>
              <w:t>Italic boldface monospace</w:t>
            </w:r>
            <w:r>
              <w:t xml:space="preserve"> type</w:t>
            </w:r>
          </w:p>
        </w:tc>
        <w:tc>
          <w:tcPr>
            <w:tcW w:w="3960" w:type="dxa"/>
            <w:tcMar>
              <w:top w:w="72" w:type="dxa"/>
            </w:tcMar>
          </w:tcPr>
          <w:p w:rsidR="00A75972" w:rsidRDefault="00BD0B70" w:rsidP="00D039D0">
            <w:pPr>
              <w:pStyle w:val="TableText"/>
            </w:pPr>
            <w:r>
              <w:t>Represents text that you type.</w:t>
            </w:r>
          </w:p>
        </w:tc>
        <w:tc>
          <w:tcPr>
            <w:tcW w:w="2279" w:type="dxa"/>
            <w:tcMar>
              <w:top w:w="72" w:type="dxa"/>
            </w:tcMar>
          </w:tcPr>
          <w:p w:rsidR="00A75972" w:rsidRDefault="00880C21" w:rsidP="00D039D0">
            <w:pPr>
              <w:pStyle w:val="TableText"/>
            </w:pPr>
            <w:r>
              <w:t xml:space="preserve">In the </w:t>
            </w:r>
            <w:r w:rsidRPr="00BE375B">
              <w:rPr>
                <w:rStyle w:val="Bold"/>
              </w:rPr>
              <w:t>New Subset</w:t>
            </w:r>
            <w:r>
              <w:t xml:space="preserve"> text box, enter </w:t>
            </w:r>
            <w:r w:rsidRPr="00BE375B">
              <w:rPr>
                <w:rStyle w:val="CodeTextEntryChar"/>
              </w:rPr>
              <w:t>Proprietary Proteins</w:t>
            </w:r>
            <w:r>
              <w:t>.</w:t>
            </w:r>
          </w:p>
        </w:tc>
      </w:tr>
      <w:tr w:rsidR="00880C21" w:rsidTr="00B518D5">
        <w:trPr>
          <w:cantSplit/>
        </w:trPr>
        <w:tc>
          <w:tcPr>
            <w:tcW w:w="2070" w:type="dxa"/>
            <w:tcMar>
              <w:top w:w="72" w:type="dxa"/>
            </w:tcMar>
          </w:tcPr>
          <w:p w:rsidR="00880C21" w:rsidRPr="00755CA5" w:rsidRDefault="00880C21" w:rsidP="00D039D0">
            <w:pPr>
              <w:pStyle w:val="TableTextIndent"/>
              <w:rPr>
                <w:rStyle w:val="Bold"/>
              </w:rPr>
            </w:pPr>
            <w:r w:rsidRPr="00755CA5">
              <w:rPr>
                <w:rStyle w:val="Bold"/>
              </w:rPr>
              <w:t>Note:</w:t>
            </w:r>
          </w:p>
        </w:tc>
        <w:tc>
          <w:tcPr>
            <w:tcW w:w="3960" w:type="dxa"/>
            <w:tcMar>
              <w:top w:w="72" w:type="dxa"/>
            </w:tcMar>
          </w:tcPr>
          <w:p w:rsidR="00880C21" w:rsidRDefault="00880C21" w:rsidP="00D039D0">
            <w:pPr>
              <w:pStyle w:val="TableText"/>
            </w:pPr>
            <w:r>
              <w:t>Highlights information of particular importance.</w:t>
            </w:r>
          </w:p>
        </w:tc>
        <w:tc>
          <w:tcPr>
            <w:tcW w:w="2279" w:type="dxa"/>
            <w:tcMar>
              <w:top w:w="72" w:type="dxa"/>
            </w:tcMar>
          </w:tcPr>
          <w:p w:rsidR="00880C21" w:rsidRDefault="00880C21" w:rsidP="00D039D0">
            <w:pPr>
              <w:pStyle w:val="TableText"/>
            </w:pPr>
            <w:r w:rsidRPr="00880C21">
              <w:rPr>
                <w:rStyle w:val="Bold"/>
              </w:rPr>
              <w:t>Note:</w:t>
            </w:r>
            <w:r>
              <w:t xml:space="preserve"> This concept is used throughout this document.</w:t>
            </w:r>
          </w:p>
        </w:tc>
      </w:tr>
      <w:tr w:rsidR="00880C21" w:rsidTr="00B518D5">
        <w:trPr>
          <w:cantSplit/>
        </w:trPr>
        <w:tc>
          <w:tcPr>
            <w:tcW w:w="2070" w:type="dxa"/>
            <w:tcMar>
              <w:top w:w="72" w:type="dxa"/>
            </w:tcMar>
          </w:tcPr>
          <w:p w:rsidR="00880C21" w:rsidRDefault="00880C21" w:rsidP="00D039D0">
            <w:pPr>
              <w:pStyle w:val="TableText"/>
            </w:pPr>
            <w:r>
              <w:t>{  }</w:t>
            </w:r>
          </w:p>
        </w:tc>
        <w:tc>
          <w:tcPr>
            <w:tcW w:w="3960" w:type="dxa"/>
            <w:tcMar>
              <w:top w:w="72" w:type="dxa"/>
            </w:tcMar>
          </w:tcPr>
          <w:p w:rsidR="00880C21" w:rsidRDefault="00880C21" w:rsidP="00D039D0">
            <w:pPr>
              <w:pStyle w:val="TableText"/>
            </w:pPr>
            <w:r>
              <w:t>Surrounds replaceable items.</w:t>
            </w:r>
          </w:p>
        </w:tc>
        <w:tc>
          <w:tcPr>
            <w:tcW w:w="2279" w:type="dxa"/>
            <w:tcMar>
              <w:top w:w="72" w:type="dxa"/>
            </w:tcMar>
          </w:tcPr>
          <w:p w:rsidR="00880C21" w:rsidRDefault="00880C21" w:rsidP="00D039D0">
            <w:pPr>
              <w:pStyle w:val="TableText"/>
            </w:pPr>
            <w:r>
              <w:t>Replace {last name, first name} with the Principal Investigator’s name.</w:t>
            </w:r>
          </w:p>
        </w:tc>
      </w:tr>
    </w:tbl>
    <w:p w:rsidR="00BF300F" w:rsidRDefault="00BF300F" w:rsidP="00F23AAE">
      <w:pPr>
        <w:pStyle w:val="BodyText"/>
      </w:pPr>
    </w:p>
    <w:p w:rsidR="00830E29" w:rsidRPr="006656CC" w:rsidRDefault="00830E29" w:rsidP="00830E29">
      <w:pPr>
        <w:pStyle w:val="Heading2"/>
      </w:pPr>
      <w:bookmarkStart w:id="147" w:name="_Ref213580150"/>
      <w:bookmarkStart w:id="148" w:name="_Ref213580153"/>
      <w:bookmarkStart w:id="149" w:name="_Toc214359107"/>
      <w:r w:rsidRPr="006656CC">
        <w:t>Credits and Resources</w:t>
      </w:r>
      <w:bookmarkEnd w:id="147"/>
      <w:bookmarkEnd w:id="148"/>
      <w:bookmarkEnd w:id="149"/>
    </w:p>
    <w:tbl>
      <w:tblPr>
        <w:tblW w:w="0" w:type="auto"/>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tblPr>
      <w:tblGrid>
        <w:gridCol w:w="2281"/>
        <w:gridCol w:w="2281"/>
        <w:gridCol w:w="2305"/>
        <w:gridCol w:w="2277"/>
      </w:tblGrid>
      <w:tr w:rsidR="00830E29" w:rsidRPr="004328BD" w:rsidTr="00293557">
        <w:trPr>
          <w:trHeight w:val="350"/>
          <w:jc w:val="center"/>
        </w:trPr>
        <w:tc>
          <w:tcPr>
            <w:tcW w:w="9144" w:type="dxa"/>
            <w:gridSpan w:val="4"/>
            <w:tcBorders>
              <w:bottom w:val="single" w:sz="6" w:space="0" w:color="000000"/>
            </w:tcBorders>
            <w:shd w:val="clear" w:color="auto" w:fill="CCCCCC"/>
          </w:tcPr>
          <w:p w:rsidR="00830E29" w:rsidRPr="004328BD" w:rsidRDefault="00830E29" w:rsidP="00D039D0">
            <w:pPr>
              <w:pStyle w:val="TableHeaderCenter"/>
            </w:pPr>
            <w:r w:rsidRPr="004328BD">
              <w:t>caCORE CSM Development and Management Teams</w:t>
            </w:r>
          </w:p>
        </w:tc>
      </w:tr>
      <w:tr w:rsidR="00830E29" w:rsidRPr="004328BD" w:rsidTr="00293557">
        <w:trPr>
          <w:jc w:val="center"/>
        </w:trPr>
        <w:tc>
          <w:tcPr>
            <w:tcW w:w="2281" w:type="dxa"/>
            <w:tcBorders>
              <w:top w:val="single" w:sz="6" w:space="0" w:color="000000"/>
              <w:bottom w:val="single" w:sz="6" w:space="0" w:color="000000"/>
            </w:tcBorders>
            <w:shd w:val="clear" w:color="auto" w:fill="CCCCCC"/>
          </w:tcPr>
          <w:p w:rsidR="00830E29" w:rsidRPr="004328BD" w:rsidRDefault="00830E29" w:rsidP="00D039D0">
            <w:pPr>
              <w:pStyle w:val="TableHeaderCenter"/>
            </w:pPr>
            <w:r w:rsidRPr="004328BD">
              <w:t>CSM Development Team</w:t>
            </w:r>
          </w:p>
        </w:tc>
        <w:tc>
          <w:tcPr>
            <w:tcW w:w="2281" w:type="dxa"/>
            <w:tcBorders>
              <w:top w:val="single" w:sz="6" w:space="0" w:color="000000"/>
              <w:bottom w:val="single" w:sz="6" w:space="0" w:color="000000"/>
            </w:tcBorders>
            <w:shd w:val="clear" w:color="auto" w:fill="CCCCCC"/>
          </w:tcPr>
          <w:p w:rsidR="00830E29" w:rsidRPr="004328BD" w:rsidRDefault="00830E29" w:rsidP="00D039D0">
            <w:pPr>
              <w:pStyle w:val="TableHeaderCenter"/>
            </w:pPr>
            <w:r w:rsidRPr="004328BD">
              <w:t>Other Development Teams</w:t>
            </w:r>
          </w:p>
        </w:tc>
        <w:tc>
          <w:tcPr>
            <w:tcW w:w="2305" w:type="dxa"/>
            <w:tcBorders>
              <w:top w:val="single" w:sz="6" w:space="0" w:color="000000"/>
              <w:bottom w:val="single" w:sz="6" w:space="0" w:color="000000"/>
            </w:tcBorders>
            <w:shd w:val="clear" w:color="auto" w:fill="CCCCCC"/>
          </w:tcPr>
          <w:p w:rsidR="00830E29" w:rsidRPr="004328BD" w:rsidRDefault="00830E29" w:rsidP="00D039D0">
            <w:pPr>
              <w:pStyle w:val="TableHeaderCenter"/>
            </w:pPr>
            <w:r w:rsidRPr="004328BD">
              <w:t>Documentation</w:t>
            </w:r>
          </w:p>
        </w:tc>
        <w:tc>
          <w:tcPr>
            <w:tcW w:w="2277" w:type="dxa"/>
            <w:tcBorders>
              <w:top w:val="single" w:sz="6" w:space="0" w:color="000000"/>
              <w:bottom w:val="single" w:sz="6" w:space="0" w:color="000000"/>
            </w:tcBorders>
            <w:shd w:val="clear" w:color="auto" w:fill="CCCCCC"/>
          </w:tcPr>
          <w:p w:rsidR="00830E29" w:rsidRPr="004328BD" w:rsidRDefault="00830E29" w:rsidP="00D039D0">
            <w:pPr>
              <w:pStyle w:val="TableHeaderCenter"/>
            </w:pPr>
            <w:r w:rsidRPr="004328BD">
              <w:t>Program Management</w:t>
            </w:r>
          </w:p>
        </w:tc>
      </w:tr>
      <w:tr w:rsidR="00830E29" w:rsidRPr="00D5257B" w:rsidTr="00293557">
        <w:trPr>
          <w:jc w:val="center"/>
        </w:trPr>
        <w:tc>
          <w:tcPr>
            <w:tcW w:w="2281" w:type="dxa"/>
            <w:tcBorders>
              <w:top w:val="single" w:sz="6" w:space="0" w:color="000000"/>
            </w:tcBorders>
            <w:shd w:val="clear" w:color="auto" w:fill="auto"/>
          </w:tcPr>
          <w:p w:rsidR="00830E29" w:rsidRPr="006656CC" w:rsidRDefault="00830E29" w:rsidP="00293557">
            <w:pPr>
              <w:pStyle w:val="TableText0"/>
              <w:jc w:val="left"/>
            </w:pPr>
            <w:r w:rsidRPr="006656CC">
              <w:t>Vijay Parmar</w:t>
            </w:r>
            <w:r w:rsidRPr="009D092A">
              <w:rPr>
                <w:vertAlign w:val="superscript"/>
              </w:rPr>
              <w:t>1</w:t>
            </w:r>
          </w:p>
        </w:tc>
        <w:tc>
          <w:tcPr>
            <w:tcW w:w="2281" w:type="dxa"/>
            <w:tcBorders>
              <w:top w:val="single" w:sz="6" w:space="0" w:color="000000"/>
            </w:tcBorders>
            <w:shd w:val="clear" w:color="auto" w:fill="auto"/>
          </w:tcPr>
          <w:p w:rsidR="00830E29" w:rsidRPr="006656CC" w:rsidRDefault="00830E29" w:rsidP="00293557">
            <w:pPr>
              <w:pStyle w:val="TableText0"/>
              <w:jc w:val="left"/>
            </w:pPr>
            <w:r w:rsidRPr="006656CC">
              <w:t>Satish Patel</w:t>
            </w:r>
            <w:r w:rsidRPr="009D092A">
              <w:rPr>
                <w:vertAlign w:val="superscript"/>
              </w:rPr>
              <w:t>1</w:t>
            </w:r>
          </w:p>
        </w:tc>
        <w:tc>
          <w:tcPr>
            <w:tcW w:w="2305" w:type="dxa"/>
            <w:tcBorders>
              <w:top w:val="single" w:sz="6" w:space="0" w:color="000000"/>
            </w:tcBorders>
            <w:shd w:val="clear" w:color="auto" w:fill="auto"/>
          </w:tcPr>
          <w:p w:rsidR="00830E29" w:rsidRPr="006656CC" w:rsidRDefault="00830E29" w:rsidP="00293557">
            <w:pPr>
              <w:pStyle w:val="TableText0"/>
              <w:jc w:val="left"/>
            </w:pPr>
            <w:r w:rsidRPr="006656CC">
              <w:t>Vijay Parmar</w:t>
            </w:r>
            <w:r w:rsidRPr="009D092A">
              <w:rPr>
                <w:vertAlign w:val="superscript"/>
              </w:rPr>
              <w:t>1</w:t>
            </w:r>
          </w:p>
        </w:tc>
        <w:tc>
          <w:tcPr>
            <w:tcW w:w="2277" w:type="dxa"/>
            <w:tcBorders>
              <w:top w:val="single" w:sz="6" w:space="0" w:color="000000"/>
            </w:tcBorders>
            <w:shd w:val="clear" w:color="auto" w:fill="auto"/>
          </w:tcPr>
          <w:p w:rsidR="00830E29" w:rsidRPr="006656CC" w:rsidRDefault="00830E29" w:rsidP="00293557">
            <w:pPr>
              <w:pStyle w:val="TableText0"/>
              <w:jc w:val="left"/>
            </w:pPr>
            <w:r w:rsidRPr="006656CC">
              <w:t>Avinash Shanbhag</w:t>
            </w:r>
            <w:r w:rsidRPr="009D092A">
              <w:rPr>
                <w:vertAlign w:val="superscript"/>
              </w:rPr>
              <w:t>3</w:t>
            </w:r>
          </w:p>
        </w:tc>
      </w:tr>
      <w:tr w:rsidR="00830E29" w:rsidRPr="00D5257B" w:rsidTr="00293557">
        <w:trPr>
          <w:jc w:val="center"/>
        </w:trPr>
        <w:tc>
          <w:tcPr>
            <w:tcW w:w="2281" w:type="dxa"/>
            <w:shd w:val="clear" w:color="auto" w:fill="auto"/>
          </w:tcPr>
          <w:p w:rsidR="00830E29" w:rsidRPr="006656CC" w:rsidRDefault="00830E29" w:rsidP="00293557">
            <w:pPr>
              <w:pStyle w:val="TableText0"/>
              <w:jc w:val="left"/>
            </w:pPr>
            <w:r w:rsidRPr="00830E29">
              <w:t xml:space="preserve">Santhosh Garmilla </w:t>
            </w:r>
            <w:r w:rsidRPr="009D092A">
              <w:rPr>
                <w:vertAlign w:val="superscript"/>
              </w:rPr>
              <w:t>1</w:t>
            </w:r>
          </w:p>
        </w:tc>
        <w:tc>
          <w:tcPr>
            <w:tcW w:w="2281" w:type="dxa"/>
            <w:shd w:val="clear" w:color="auto" w:fill="auto"/>
          </w:tcPr>
          <w:p w:rsidR="00830E29" w:rsidRPr="006656CC" w:rsidRDefault="00830E29" w:rsidP="00293557">
            <w:pPr>
              <w:pStyle w:val="TableText0"/>
              <w:jc w:val="left"/>
            </w:pPr>
            <w:r w:rsidRPr="006656CC">
              <w:t>Dan Dumitru</w:t>
            </w:r>
            <w:r w:rsidRPr="009D092A">
              <w:rPr>
                <w:vertAlign w:val="superscript"/>
              </w:rPr>
              <w:t>1</w:t>
            </w:r>
          </w:p>
        </w:tc>
        <w:tc>
          <w:tcPr>
            <w:tcW w:w="2305" w:type="dxa"/>
            <w:shd w:val="clear" w:color="auto" w:fill="auto"/>
          </w:tcPr>
          <w:p w:rsidR="00830E29" w:rsidRPr="006656CC" w:rsidRDefault="00DF4629" w:rsidP="00293557">
            <w:pPr>
              <w:pStyle w:val="TableText0"/>
              <w:jc w:val="left"/>
            </w:pPr>
            <w:r w:rsidRPr="006656CC">
              <w:t>Charles Griffin</w:t>
            </w:r>
            <w:r w:rsidRPr="009D092A">
              <w:rPr>
                <w:vertAlign w:val="superscript"/>
              </w:rPr>
              <w:t>1</w:t>
            </w:r>
          </w:p>
        </w:tc>
        <w:tc>
          <w:tcPr>
            <w:tcW w:w="2277" w:type="dxa"/>
            <w:shd w:val="clear" w:color="auto" w:fill="auto"/>
          </w:tcPr>
          <w:p w:rsidR="00830E29" w:rsidRPr="006656CC" w:rsidRDefault="00830E29" w:rsidP="00293557">
            <w:pPr>
              <w:pStyle w:val="TableText0"/>
              <w:jc w:val="left"/>
            </w:pPr>
            <w:r w:rsidRPr="006656CC">
              <w:t>Charles Griffin</w:t>
            </w:r>
            <w:r w:rsidRPr="009D092A">
              <w:rPr>
                <w:vertAlign w:val="superscript"/>
              </w:rPr>
              <w:t>1</w:t>
            </w:r>
          </w:p>
        </w:tc>
      </w:tr>
      <w:tr w:rsidR="00830E29" w:rsidRPr="00D5257B" w:rsidTr="00293557">
        <w:trPr>
          <w:jc w:val="center"/>
        </w:trPr>
        <w:tc>
          <w:tcPr>
            <w:tcW w:w="2281" w:type="dxa"/>
            <w:shd w:val="clear" w:color="auto" w:fill="auto"/>
          </w:tcPr>
          <w:p w:rsidR="00830E29" w:rsidRPr="006656CC" w:rsidRDefault="00830E29" w:rsidP="00293557">
            <w:pPr>
              <w:pStyle w:val="TableText0"/>
              <w:jc w:val="left"/>
            </w:pPr>
            <w:r w:rsidRPr="006656CC">
              <w:t>Aynur Abdurazik</w:t>
            </w:r>
            <w:r w:rsidRPr="009D092A">
              <w:rPr>
                <w:vertAlign w:val="superscript"/>
              </w:rPr>
              <w:t>2</w:t>
            </w:r>
          </w:p>
        </w:tc>
        <w:tc>
          <w:tcPr>
            <w:tcW w:w="2281" w:type="dxa"/>
            <w:shd w:val="clear" w:color="auto" w:fill="auto"/>
          </w:tcPr>
          <w:p w:rsidR="00830E29" w:rsidRPr="006656CC" w:rsidRDefault="00830E29" w:rsidP="00293557">
            <w:pPr>
              <w:pStyle w:val="TableText0"/>
              <w:jc w:val="left"/>
            </w:pPr>
          </w:p>
        </w:tc>
        <w:tc>
          <w:tcPr>
            <w:tcW w:w="2305" w:type="dxa"/>
            <w:shd w:val="clear" w:color="auto" w:fill="auto"/>
          </w:tcPr>
          <w:p w:rsidR="00830E29" w:rsidRPr="006656CC" w:rsidRDefault="00DF4629" w:rsidP="00293557">
            <w:pPr>
              <w:pStyle w:val="TableText0"/>
              <w:jc w:val="left"/>
            </w:pPr>
            <w:r>
              <w:t>Bronwyn Gagne</w:t>
            </w:r>
            <w:r w:rsidRPr="009D092A">
              <w:rPr>
                <w:vertAlign w:val="superscript"/>
              </w:rPr>
              <w:t>4</w:t>
            </w:r>
          </w:p>
        </w:tc>
        <w:tc>
          <w:tcPr>
            <w:tcW w:w="2277" w:type="dxa"/>
            <w:shd w:val="clear" w:color="auto" w:fill="auto"/>
          </w:tcPr>
          <w:p w:rsidR="00830E29" w:rsidRPr="006656CC" w:rsidRDefault="00830E29" w:rsidP="00293557">
            <w:pPr>
              <w:pStyle w:val="TableText0"/>
              <w:jc w:val="left"/>
            </w:pPr>
          </w:p>
        </w:tc>
      </w:tr>
      <w:tr w:rsidR="00830E29" w:rsidRPr="00D5257B" w:rsidTr="00293557">
        <w:trPr>
          <w:jc w:val="center"/>
        </w:trPr>
        <w:tc>
          <w:tcPr>
            <w:tcW w:w="2281" w:type="dxa"/>
            <w:shd w:val="clear" w:color="auto" w:fill="auto"/>
          </w:tcPr>
          <w:p w:rsidR="00830E29" w:rsidRPr="006656CC" w:rsidRDefault="00830E29" w:rsidP="00293557">
            <w:pPr>
              <w:pStyle w:val="TableText0"/>
              <w:jc w:val="left"/>
            </w:pPr>
          </w:p>
        </w:tc>
        <w:tc>
          <w:tcPr>
            <w:tcW w:w="2281" w:type="dxa"/>
            <w:shd w:val="clear" w:color="auto" w:fill="auto"/>
          </w:tcPr>
          <w:p w:rsidR="00830E29" w:rsidRPr="006656CC" w:rsidRDefault="00830E29" w:rsidP="00293557">
            <w:pPr>
              <w:pStyle w:val="TableText0"/>
              <w:jc w:val="left"/>
            </w:pPr>
          </w:p>
        </w:tc>
        <w:tc>
          <w:tcPr>
            <w:tcW w:w="2305" w:type="dxa"/>
            <w:shd w:val="clear" w:color="auto" w:fill="auto"/>
          </w:tcPr>
          <w:p w:rsidR="00830E29" w:rsidRPr="006656CC" w:rsidRDefault="00830E29" w:rsidP="00293557">
            <w:pPr>
              <w:pStyle w:val="TableText0"/>
              <w:jc w:val="left"/>
            </w:pPr>
          </w:p>
        </w:tc>
        <w:tc>
          <w:tcPr>
            <w:tcW w:w="2277" w:type="dxa"/>
            <w:shd w:val="clear" w:color="auto" w:fill="auto"/>
          </w:tcPr>
          <w:p w:rsidR="00830E29" w:rsidRPr="006656CC" w:rsidRDefault="00830E29" w:rsidP="00293557">
            <w:pPr>
              <w:pStyle w:val="TableText0"/>
              <w:jc w:val="left"/>
            </w:pPr>
          </w:p>
        </w:tc>
      </w:tr>
      <w:tr w:rsidR="00830E29" w:rsidRPr="00D5257B" w:rsidTr="00293557">
        <w:trPr>
          <w:jc w:val="center"/>
        </w:trPr>
        <w:tc>
          <w:tcPr>
            <w:tcW w:w="2281" w:type="dxa"/>
            <w:shd w:val="clear" w:color="auto" w:fill="auto"/>
          </w:tcPr>
          <w:p w:rsidR="00830E29" w:rsidRPr="006656CC" w:rsidRDefault="00830E29" w:rsidP="00293557">
            <w:pPr>
              <w:pStyle w:val="TableText0"/>
              <w:jc w:val="left"/>
            </w:pPr>
            <w:r w:rsidRPr="009D092A">
              <w:rPr>
                <w:vertAlign w:val="superscript"/>
              </w:rPr>
              <w:t>1</w:t>
            </w:r>
            <w:r>
              <w:rPr>
                <w:vertAlign w:val="superscript"/>
              </w:rPr>
              <w:t xml:space="preserve"> </w:t>
            </w:r>
            <w:r w:rsidRPr="006656CC">
              <w:t>Ekagra Software Technologies</w:t>
            </w:r>
          </w:p>
        </w:tc>
        <w:tc>
          <w:tcPr>
            <w:tcW w:w="2281" w:type="dxa"/>
            <w:shd w:val="clear" w:color="auto" w:fill="auto"/>
          </w:tcPr>
          <w:p w:rsidR="00830E29" w:rsidRPr="006656CC" w:rsidRDefault="00830E29" w:rsidP="00293557">
            <w:pPr>
              <w:pStyle w:val="TableText0"/>
              <w:jc w:val="left"/>
            </w:pPr>
            <w:r w:rsidRPr="009D092A">
              <w:rPr>
                <w:vertAlign w:val="superscript"/>
              </w:rPr>
              <w:t>2</w:t>
            </w:r>
            <w:r w:rsidRPr="006656CC">
              <w:t xml:space="preserve"> Science Applications International Corporation (SAIC)</w:t>
            </w:r>
          </w:p>
        </w:tc>
        <w:tc>
          <w:tcPr>
            <w:tcW w:w="2305" w:type="dxa"/>
            <w:shd w:val="clear" w:color="auto" w:fill="auto"/>
          </w:tcPr>
          <w:p w:rsidR="00830E29" w:rsidRPr="006656CC" w:rsidRDefault="00830E29" w:rsidP="00293557">
            <w:pPr>
              <w:pStyle w:val="TableText0"/>
              <w:jc w:val="left"/>
            </w:pPr>
            <w:r w:rsidRPr="009D092A">
              <w:rPr>
                <w:vertAlign w:val="superscript"/>
              </w:rPr>
              <w:t>3</w:t>
            </w:r>
            <w:r w:rsidRPr="006656CC">
              <w:t xml:space="preserve"> National Cancer Institute Center for Bioinformatics</w:t>
            </w:r>
          </w:p>
        </w:tc>
        <w:tc>
          <w:tcPr>
            <w:tcW w:w="2277" w:type="dxa"/>
            <w:shd w:val="clear" w:color="auto" w:fill="auto"/>
          </w:tcPr>
          <w:p w:rsidR="00830E29" w:rsidRPr="006656CC" w:rsidRDefault="00830E29" w:rsidP="00293557">
            <w:pPr>
              <w:pStyle w:val="TableText0"/>
              <w:jc w:val="left"/>
            </w:pPr>
            <w:r w:rsidRPr="009D092A">
              <w:rPr>
                <w:vertAlign w:val="superscript"/>
              </w:rPr>
              <w:t>4</w:t>
            </w:r>
            <w:r w:rsidRPr="006656CC">
              <w:t xml:space="preserve"> </w:t>
            </w:r>
            <w:r>
              <w:t>Lockheed Martin</w:t>
            </w:r>
          </w:p>
        </w:tc>
      </w:tr>
    </w:tbl>
    <w:p w:rsidR="00830E29" w:rsidRDefault="00830E29" w:rsidP="00830E29"/>
    <w:tbl>
      <w:tblPr>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639"/>
        <w:gridCol w:w="6390"/>
      </w:tblGrid>
      <w:tr w:rsidR="00830E29" w:rsidRPr="00657CB0" w:rsidTr="00293557">
        <w:tc>
          <w:tcPr>
            <w:tcW w:w="9029" w:type="dxa"/>
            <w:gridSpan w:val="2"/>
            <w:shd w:val="clear" w:color="auto" w:fill="D9D9D9"/>
            <w:tcMar>
              <w:top w:w="29" w:type="dxa"/>
              <w:left w:w="29" w:type="dxa"/>
              <w:bottom w:w="29" w:type="dxa"/>
              <w:right w:w="29" w:type="dxa"/>
            </w:tcMar>
            <w:vAlign w:val="center"/>
          </w:tcPr>
          <w:p w:rsidR="00830E29" w:rsidRPr="00657CB0" w:rsidRDefault="00830E29" w:rsidP="00D039D0">
            <w:pPr>
              <w:pStyle w:val="TableHeaderCenter"/>
            </w:pPr>
            <w:r>
              <w:lastRenderedPageBreak/>
              <w:t>CSM Resources</w:t>
            </w:r>
          </w:p>
        </w:tc>
      </w:tr>
      <w:tr w:rsidR="00830E29" w:rsidRPr="00657CB0" w:rsidTr="00DF4629">
        <w:tc>
          <w:tcPr>
            <w:tcW w:w="2639" w:type="dxa"/>
            <w:shd w:val="clear" w:color="auto" w:fill="D9D9D9"/>
            <w:tcMar>
              <w:top w:w="29" w:type="dxa"/>
              <w:left w:w="29" w:type="dxa"/>
              <w:bottom w:w="29" w:type="dxa"/>
              <w:right w:w="29" w:type="dxa"/>
            </w:tcMar>
            <w:vAlign w:val="center"/>
          </w:tcPr>
          <w:p w:rsidR="00830E29" w:rsidRPr="00657CB0" w:rsidRDefault="00830E29" w:rsidP="00D039D0">
            <w:pPr>
              <w:pStyle w:val="TableHeaderCenter"/>
            </w:pPr>
            <w:r>
              <w:t>Name</w:t>
            </w:r>
          </w:p>
        </w:tc>
        <w:tc>
          <w:tcPr>
            <w:tcW w:w="6390" w:type="dxa"/>
            <w:shd w:val="clear" w:color="auto" w:fill="D9D9D9"/>
            <w:tcMar>
              <w:top w:w="29" w:type="dxa"/>
              <w:left w:w="29" w:type="dxa"/>
              <w:bottom w:w="29" w:type="dxa"/>
              <w:right w:w="29" w:type="dxa"/>
            </w:tcMar>
            <w:vAlign w:val="center"/>
          </w:tcPr>
          <w:p w:rsidR="00830E29" w:rsidRPr="00657CB0" w:rsidRDefault="00830E29" w:rsidP="00D039D0">
            <w:pPr>
              <w:pStyle w:val="TableHeaderCenter"/>
            </w:pPr>
            <w:r w:rsidRPr="00657CB0">
              <w:t>URL</w:t>
            </w:r>
          </w:p>
        </w:tc>
      </w:tr>
      <w:tr w:rsidR="00830E29" w:rsidRPr="00C00691" w:rsidTr="00DF4629">
        <w:tblPrEx>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Ex>
        <w:tc>
          <w:tcPr>
            <w:tcW w:w="2639"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830E29" w:rsidRPr="009209E1" w:rsidRDefault="00830E29" w:rsidP="00293557">
            <w:pPr>
              <w:rPr>
                <w:sz w:val="20"/>
              </w:rPr>
            </w:pPr>
            <w:r w:rsidRPr="009209E1">
              <w:rPr>
                <w:sz w:val="20"/>
              </w:rPr>
              <w:t>Mailing List</w:t>
            </w:r>
          </w:p>
        </w:tc>
        <w:tc>
          <w:tcPr>
            <w:tcW w:w="639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DF4629" w:rsidRPr="00DF4629" w:rsidRDefault="00865911" w:rsidP="00DF4629">
            <w:pPr>
              <w:pStyle w:val="TableText"/>
            </w:pPr>
            <w:hyperlink r:id="rId21" w:history="1">
              <w:r w:rsidR="00DF4629" w:rsidRPr="009A3BA1">
                <w:rPr>
                  <w:rStyle w:val="Hyperlink"/>
                </w:rPr>
                <w:t>security-csm-user@gforge.nci.nih.gov</w:t>
              </w:r>
            </w:hyperlink>
          </w:p>
        </w:tc>
      </w:tr>
      <w:tr w:rsidR="00830E29" w:rsidRPr="00C00691" w:rsidTr="00DF4629">
        <w:tblPrEx>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Ex>
        <w:tc>
          <w:tcPr>
            <w:tcW w:w="2639"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830E29" w:rsidRPr="009209E1" w:rsidRDefault="00830E29" w:rsidP="00293557">
            <w:pPr>
              <w:rPr>
                <w:sz w:val="20"/>
              </w:rPr>
            </w:pPr>
            <w:r w:rsidRPr="009209E1">
              <w:rPr>
                <w:sz w:val="20"/>
              </w:rPr>
              <w:t>Mailing List Archive</w:t>
            </w:r>
          </w:p>
        </w:tc>
        <w:tc>
          <w:tcPr>
            <w:tcW w:w="639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B56DA2" w:rsidRPr="00DF4629" w:rsidRDefault="00865911" w:rsidP="00DF4629">
            <w:pPr>
              <w:pStyle w:val="TableText"/>
            </w:pPr>
            <w:hyperlink r:id="rId22" w:history="1">
              <w:r w:rsidR="00B56DA2" w:rsidRPr="00DF4629">
                <w:rPr>
                  <w:rStyle w:val="Hyperlink"/>
                </w:rPr>
                <w:t xml:space="preserve">http://gforge.nci.nih.gov/pipermail/security-csm-user </w:t>
              </w:r>
            </w:hyperlink>
          </w:p>
        </w:tc>
      </w:tr>
      <w:tr w:rsidR="00830E29" w:rsidRPr="00C00691" w:rsidTr="00DF4629">
        <w:tblPrEx>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Ex>
        <w:tc>
          <w:tcPr>
            <w:tcW w:w="2639"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830E29" w:rsidRPr="009209E1" w:rsidRDefault="00DF4629" w:rsidP="00293557">
            <w:pPr>
              <w:rPr>
                <w:sz w:val="20"/>
              </w:rPr>
            </w:pPr>
            <w:r>
              <w:rPr>
                <w:sz w:val="20"/>
              </w:rPr>
              <w:t xml:space="preserve">GForge Project Home </w:t>
            </w:r>
          </w:p>
        </w:tc>
        <w:tc>
          <w:tcPr>
            <w:tcW w:w="639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830E29" w:rsidRPr="00DF4629" w:rsidRDefault="00865911" w:rsidP="00DF4629">
            <w:pPr>
              <w:pStyle w:val="TableText"/>
            </w:pPr>
            <w:hyperlink r:id="rId23" w:history="1">
              <w:r w:rsidR="00B56DA2" w:rsidRPr="00DF4629">
                <w:rPr>
                  <w:rStyle w:val="Hyperlink"/>
                </w:rPr>
                <w:t xml:space="preserve">http://gforge.nci.nih.gov/projects/security </w:t>
              </w:r>
            </w:hyperlink>
          </w:p>
        </w:tc>
      </w:tr>
      <w:tr w:rsidR="00830E29" w:rsidRPr="00C00691" w:rsidTr="00DF4629">
        <w:tblPrEx>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Ex>
        <w:tc>
          <w:tcPr>
            <w:tcW w:w="2639"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830E29" w:rsidRPr="009209E1" w:rsidRDefault="005B476F" w:rsidP="005B476F">
            <w:pPr>
              <w:rPr>
                <w:sz w:val="20"/>
              </w:rPr>
            </w:pPr>
            <w:r>
              <w:rPr>
                <w:sz w:val="20"/>
              </w:rPr>
              <w:t>CSM</w:t>
            </w:r>
            <w:r w:rsidR="00830E29" w:rsidRPr="009209E1">
              <w:rPr>
                <w:sz w:val="20"/>
              </w:rPr>
              <w:t xml:space="preserve"> Support Tracker </w:t>
            </w:r>
          </w:p>
        </w:tc>
        <w:tc>
          <w:tcPr>
            <w:tcW w:w="639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rsidR="00830E29" w:rsidRPr="00DF4629" w:rsidRDefault="00865911" w:rsidP="00DF4629">
            <w:pPr>
              <w:pStyle w:val="TableText"/>
            </w:pPr>
            <w:hyperlink r:id="rId24" w:history="1">
              <w:r w:rsidR="00B56DA2" w:rsidRPr="00DF4629">
                <w:rPr>
                  <w:rStyle w:val="Hyperlink"/>
                </w:rPr>
                <w:t xml:space="preserve">http://gforge.nci.nih.gov/tracker/?atid=131&amp;group_id=12&amp;func=browse </w:t>
              </w:r>
            </w:hyperlink>
          </w:p>
        </w:tc>
      </w:tr>
    </w:tbl>
    <w:p w:rsidR="00830E29" w:rsidRDefault="00830E29" w:rsidP="00830E29"/>
    <w:tbl>
      <w:tblPr>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69"/>
        <w:gridCol w:w="4860"/>
      </w:tblGrid>
      <w:tr w:rsidR="00830E29" w:rsidRPr="00963656" w:rsidTr="00293557">
        <w:tc>
          <w:tcPr>
            <w:tcW w:w="9029" w:type="dxa"/>
            <w:gridSpan w:val="2"/>
            <w:shd w:val="clear" w:color="auto" w:fill="D9D9D9"/>
            <w:tcMar>
              <w:top w:w="14" w:type="dxa"/>
              <w:left w:w="29" w:type="dxa"/>
              <w:bottom w:w="14" w:type="dxa"/>
              <w:right w:w="29" w:type="dxa"/>
            </w:tcMar>
            <w:vAlign w:val="center"/>
          </w:tcPr>
          <w:p w:rsidR="00830E29" w:rsidRPr="00963656" w:rsidRDefault="00830E29" w:rsidP="00D039D0">
            <w:pPr>
              <w:pStyle w:val="TableHeaderCenter"/>
            </w:pPr>
            <w:r w:rsidRPr="00963656">
              <w:t>Contacts and Support</w:t>
            </w:r>
          </w:p>
        </w:tc>
      </w:tr>
      <w:tr w:rsidR="00830E29" w:rsidRPr="00657CB0" w:rsidTr="00293557">
        <w:tc>
          <w:tcPr>
            <w:tcW w:w="4169" w:type="dxa"/>
            <w:tcMar>
              <w:top w:w="14" w:type="dxa"/>
              <w:left w:w="58" w:type="dxa"/>
              <w:bottom w:w="14" w:type="dxa"/>
              <w:right w:w="58" w:type="dxa"/>
            </w:tcMar>
            <w:vAlign w:val="center"/>
          </w:tcPr>
          <w:p w:rsidR="00830E29" w:rsidRPr="00A005B7" w:rsidRDefault="00830E29" w:rsidP="00293557">
            <w:pPr>
              <w:pStyle w:val="Justified"/>
              <w:rPr>
                <w:rStyle w:val="Strong"/>
                <w:spacing w:val="-4"/>
                <w:sz w:val="20"/>
                <w:u w:val="single"/>
              </w:rPr>
            </w:pPr>
            <w:r w:rsidRPr="00A005B7">
              <w:rPr>
                <w:sz w:val="20"/>
              </w:rPr>
              <w:t>NCICB Application Support</w:t>
            </w:r>
            <w:r w:rsidRPr="00A005B7">
              <w:rPr>
                <w:sz w:val="20"/>
              </w:rPr>
              <w:tab/>
            </w:r>
          </w:p>
        </w:tc>
        <w:tc>
          <w:tcPr>
            <w:tcW w:w="4860" w:type="dxa"/>
            <w:tcMar>
              <w:top w:w="14" w:type="dxa"/>
              <w:left w:w="58" w:type="dxa"/>
              <w:bottom w:w="14" w:type="dxa"/>
              <w:right w:w="58" w:type="dxa"/>
            </w:tcMar>
            <w:vAlign w:val="center"/>
          </w:tcPr>
          <w:p w:rsidR="00830E29" w:rsidRPr="009209E1" w:rsidRDefault="00865911" w:rsidP="00293557">
            <w:pPr>
              <w:rPr>
                <w:rStyle w:val="Hyperlink"/>
                <w:sz w:val="20"/>
              </w:rPr>
            </w:pPr>
            <w:r>
              <w:rPr>
                <w:sz w:val="20"/>
              </w:rPr>
              <w:fldChar w:fldCharType="begin"/>
            </w:r>
            <w:r w:rsidR="00830E29">
              <w:rPr>
                <w:sz w:val="20"/>
              </w:rPr>
              <w:instrText xml:space="preserve"> HYPERLINK "http://ncicb.nci.nih.gov/NCICB/support" </w:instrText>
            </w:r>
            <w:r>
              <w:rPr>
                <w:sz w:val="20"/>
              </w:rPr>
              <w:fldChar w:fldCharType="separate"/>
            </w:r>
            <w:r w:rsidR="00830E29" w:rsidRPr="009209E1">
              <w:rPr>
                <w:rStyle w:val="Hyperlink"/>
                <w:sz w:val="20"/>
              </w:rPr>
              <w:t>http://ncicb.nci.nih.gov/NCICB/support</w:t>
            </w:r>
          </w:p>
          <w:p w:rsidR="00830E29" w:rsidRPr="009209E1" w:rsidRDefault="00865911" w:rsidP="00293557">
            <w:pPr>
              <w:rPr>
                <w:sz w:val="20"/>
              </w:rPr>
            </w:pPr>
            <w:r>
              <w:rPr>
                <w:sz w:val="20"/>
              </w:rPr>
              <w:fldChar w:fldCharType="end"/>
            </w:r>
            <w:r w:rsidR="00830E29" w:rsidRPr="009209E1">
              <w:rPr>
                <w:sz w:val="20"/>
              </w:rPr>
              <w:t xml:space="preserve">Telephone: 301-451-4384 </w:t>
            </w:r>
            <w:r w:rsidR="00830E29" w:rsidRPr="009209E1">
              <w:rPr>
                <w:sz w:val="20"/>
              </w:rPr>
              <w:tab/>
            </w:r>
          </w:p>
          <w:p w:rsidR="00830E29" w:rsidRPr="00A005B7" w:rsidRDefault="00830E29" w:rsidP="00293557">
            <w:pPr>
              <w:rPr>
                <w:rStyle w:val="Strong"/>
                <w:spacing w:val="-4"/>
                <w:sz w:val="20"/>
                <w:u w:val="single"/>
              </w:rPr>
            </w:pPr>
            <w:r w:rsidRPr="009209E1">
              <w:rPr>
                <w:sz w:val="20"/>
              </w:rPr>
              <w:t>Toll free: 888-478-4423</w:t>
            </w:r>
          </w:p>
        </w:tc>
      </w:tr>
    </w:tbl>
    <w:p w:rsidR="00830E29" w:rsidRPr="00F402AB" w:rsidRDefault="00830E29" w:rsidP="00FE0B65">
      <w:pPr>
        <w:pStyle w:val="Heading4"/>
      </w:pPr>
      <w:r w:rsidRPr="00F402AB">
        <w:t>Submitting a Support Issue</w:t>
      </w:r>
    </w:p>
    <w:p w:rsidR="00830E29" w:rsidRDefault="00830E29" w:rsidP="00830E29">
      <w:pPr>
        <w:pStyle w:val="BodyText"/>
      </w:pPr>
      <w:r w:rsidRPr="008E7894">
        <w:t xml:space="preserve">A GForge </w:t>
      </w:r>
      <w:r w:rsidRPr="00F402AB">
        <w:rPr>
          <w:rStyle w:val="Emphasis"/>
          <w:i w:val="0"/>
          <w:szCs w:val="22"/>
        </w:rPr>
        <w:t>Support</w:t>
      </w:r>
      <w:r w:rsidRPr="008E7894">
        <w:t xml:space="preserve"> tracker group, which is actively monitored by CSM developers, has been created to track any support requests. If you believe there is a bug/issue in the CSM software itself, or have a technical issue that cannot be resolved by contacting the </w:t>
      </w:r>
      <w:hyperlink w:anchor="_Contacting_Technical_Support" w:history="1">
        <w:r w:rsidRPr="000104E2">
          <w:rPr>
            <w:rStyle w:val="Hyperlink"/>
            <w:szCs w:val="22"/>
          </w:rPr>
          <w:t>NCICB Application Support</w:t>
        </w:r>
      </w:hyperlink>
      <w:r w:rsidRPr="008E7894">
        <w:t xml:space="preserve"> group, please submit a new support tracker using the following link: </w:t>
      </w:r>
      <w:r w:rsidR="00865911">
        <w:fldChar w:fldCharType="begin"/>
      </w:r>
      <w:r w:rsidR="00C31724">
        <w:instrText xml:space="preserve"> XE "</w:instrText>
      </w:r>
      <w:r w:rsidR="00C31724" w:rsidRPr="003E73F9">
        <w:instrText>submit support issue</w:instrText>
      </w:r>
      <w:r w:rsidR="00C31724">
        <w:instrText xml:space="preserve">" </w:instrText>
      </w:r>
      <w:r w:rsidR="00865911">
        <w:fldChar w:fldCharType="end"/>
      </w:r>
      <w:r w:rsidR="00865911">
        <w:fldChar w:fldCharType="begin"/>
      </w:r>
      <w:r w:rsidR="00C31724">
        <w:instrText xml:space="preserve"> XE "</w:instrText>
      </w:r>
      <w:r w:rsidR="00C31724" w:rsidRPr="00CB2CC9">
        <w:instrText>support:submitting issue</w:instrText>
      </w:r>
      <w:r w:rsidR="00C31724">
        <w:instrText xml:space="preserve">" </w:instrText>
      </w:r>
      <w:r w:rsidR="00865911">
        <w:fldChar w:fldCharType="end"/>
      </w:r>
    </w:p>
    <w:p w:rsidR="00830E29" w:rsidRDefault="00865911" w:rsidP="00830E29">
      <w:pPr>
        <w:pStyle w:val="BodyText"/>
        <w:ind w:left="1440"/>
      </w:pPr>
      <w:hyperlink r:id="rId25" w:history="1">
        <w:r w:rsidR="00830E29" w:rsidRPr="000104E2">
          <w:rPr>
            <w:rStyle w:val="Hyperlink"/>
            <w:szCs w:val="22"/>
          </w:rPr>
          <w:t>https://gforge.nci.nih.gov/tracker/?atid=131&amp;group_id=12&amp;func=browse</w:t>
        </w:r>
      </w:hyperlink>
      <w:r w:rsidR="00830E29" w:rsidRPr="008E7894">
        <w:t xml:space="preserve">. </w:t>
      </w:r>
    </w:p>
    <w:p w:rsidR="00830E29" w:rsidRDefault="00830E29" w:rsidP="00830E29">
      <w:pPr>
        <w:pStyle w:val="BodyText"/>
      </w:pPr>
      <w:r w:rsidRPr="008E7894">
        <w:t>Make sure to review any existing support request trackers prior to submitting a new one in order to help avoid duplicate submissions.</w:t>
      </w:r>
    </w:p>
    <w:p w:rsidR="00830E29" w:rsidRPr="003E7C59" w:rsidRDefault="00830E29" w:rsidP="00FE0B65">
      <w:pPr>
        <w:pStyle w:val="Heading4"/>
      </w:pPr>
      <w:r w:rsidRPr="003E7C59">
        <w:t>Release Schedule</w:t>
      </w:r>
    </w:p>
    <w:p w:rsidR="00830E29" w:rsidRPr="00E61B65" w:rsidRDefault="00830E29" w:rsidP="00830E29">
      <w:pPr>
        <w:pStyle w:val="BodyText"/>
        <w:rPr>
          <w:color w:val="000000"/>
        </w:rPr>
      </w:pPr>
      <w:r w:rsidRPr="00E61B65">
        <w:t>This g</w:t>
      </w:r>
      <w:r>
        <w:t>uide is updated for each caCORE CSM</w:t>
      </w:r>
      <w:r w:rsidRPr="00E61B65">
        <w:t xml:space="preserve"> release. It may be updated between releases if errors or omissions are found. The current document refe</w:t>
      </w:r>
      <w:r>
        <w:t>rs to the 4.</w:t>
      </w:r>
      <w:del w:id="150" w:author=" Vijay Parmar" w:date="2009-08-19T11:27:00Z">
        <w:r w:rsidDel="00CD32AB">
          <w:delText>1</w:delText>
        </w:r>
      </w:del>
      <w:ins w:id="151" w:author=" Vijay Parmar" w:date="2009-08-19T11:27:00Z">
        <w:r w:rsidR="00CD32AB">
          <w:t>2</w:t>
        </w:r>
      </w:ins>
      <w:r>
        <w:t xml:space="preserve"> version of caCORE CSM</w:t>
      </w:r>
      <w:r w:rsidRPr="00E61B65">
        <w:t xml:space="preserve">, which was released in November </w:t>
      </w:r>
      <w:r>
        <w:t>2008</w:t>
      </w:r>
      <w:r w:rsidRPr="00E61B65">
        <w:t xml:space="preserve"> by </w:t>
      </w:r>
      <w:r>
        <w:t xml:space="preserve">the </w:t>
      </w:r>
      <w:r w:rsidRPr="00E61B65">
        <w:t>NCI</w:t>
      </w:r>
      <w:r>
        <w:t xml:space="preserve"> Center for Biomedical Informatics and Information Technology (CBIIT), formerly the National Cancer Institute Center for Bioinformatics (NCI</w:t>
      </w:r>
      <w:r w:rsidRPr="00E61B65">
        <w:t>CB</w:t>
      </w:r>
      <w:r>
        <w:t>)</w:t>
      </w:r>
      <w:r w:rsidRPr="00E61B65">
        <w:t xml:space="preserve">. </w:t>
      </w:r>
      <w:r w:rsidR="00865911">
        <w:fldChar w:fldCharType="begin"/>
      </w:r>
      <w:r w:rsidR="00C31724">
        <w:instrText xml:space="preserve"> XE "</w:instrText>
      </w:r>
      <w:r w:rsidR="00C31724" w:rsidRPr="003E73F9">
        <w:instrText>release schedule</w:instrText>
      </w:r>
      <w:r w:rsidR="00C31724">
        <w:instrText xml:space="preserve">" </w:instrText>
      </w:r>
      <w:r w:rsidR="00865911">
        <w:fldChar w:fldCharType="end"/>
      </w:r>
    </w:p>
    <w:p w:rsidR="00586873" w:rsidRDefault="00586873" w:rsidP="00F23AAE">
      <w:pPr>
        <w:pStyle w:val="BodyText"/>
      </w:pPr>
    </w:p>
    <w:p w:rsidR="00AB2F90" w:rsidRPr="00AB2F90" w:rsidRDefault="00AB2F90" w:rsidP="00AB2F90">
      <w:pPr>
        <w:pStyle w:val="BodyText"/>
        <w:sectPr w:rsidR="00AB2F90" w:rsidRPr="00AB2F90" w:rsidSect="00A57346">
          <w:headerReference w:type="even" r:id="rId26"/>
          <w:headerReference w:type="default" r:id="rId27"/>
          <w:footerReference w:type="even" r:id="rId28"/>
          <w:headerReference w:type="first" r:id="rId29"/>
          <w:footerReference w:type="first" r:id="rId30"/>
          <w:pgSz w:w="12240" w:h="15840" w:code="1"/>
          <w:pgMar w:top="1440" w:right="1440" w:bottom="1440" w:left="1440" w:header="720" w:footer="720" w:gutter="432"/>
          <w:pgNumType w:start="1"/>
          <w:cols w:space="720"/>
          <w:titlePg/>
          <w:docGrid w:linePitch="360"/>
        </w:sectPr>
      </w:pPr>
      <w:bookmarkStart w:id="152" w:name="_Toc187026436"/>
      <w:bookmarkStart w:id="153" w:name="_Toc187026496"/>
      <w:bookmarkStart w:id="154" w:name="_Toc187026580"/>
      <w:bookmarkStart w:id="155" w:name="_Toc187026886"/>
      <w:bookmarkStart w:id="156" w:name="_Toc187026977"/>
      <w:bookmarkStart w:id="157" w:name="_Toc187027117"/>
      <w:bookmarkStart w:id="158" w:name="_Toc187027471"/>
      <w:bookmarkStart w:id="159" w:name="_Toc187027625"/>
      <w:bookmarkStart w:id="160" w:name="_Toc187027734"/>
      <w:bookmarkStart w:id="161" w:name="_Toc187027779"/>
      <w:bookmarkStart w:id="162" w:name="_Toc187028108"/>
      <w:bookmarkStart w:id="163" w:name="_Toc187028215"/>
      <w:bookmarkStart w:id="164" w:name="_Toc187028240"/>
      <w:bookmarkStart w:id="165" w:name="_Toc187028629"/>
      <w:bookmarkStart w:id="166" w:name="_Toc187028756"/>
      <w:bookmarkStart w:id="167" w:name="_Toc187028903"/>
      <w:bookmarkStart w:id="168" w:name="_Toc187028929"/>
      <w:bookmarkStart w:id="169" w:name="_Toc187030166"/>
      <w:bookmarkStart w:id="170" w:name="_Toc187030213"/>
    </w:p>
    <w:p w:rsidR="00BB751A" w:rsidRDefault="00830E29" w:rsidP="00B63047">
      <w:pPr>
        <w:pStyle w:val="Heading1"/>
      </w:pPr>
      <w:bookmarkStart w:id="171" w:name="_Ref213636076"/>
      <w:bookmarkStart w:id="172" w:name="_Ref213636079"/>
      <w:bookmarkStart w:id="173" w:name="_Ref213636083"/>
      <w:bookmarkStart w:id="174" w:name="_Toc214359108"/>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r w:rsidRPr="00830E29">
        <w:lastRenderedPageBreak/>
        <w:t>CSM Overview</w:t>
      </w:r>
      <w:bookmarkEnd w:id="171"/>
      <w:bookmarkEnd w:id="172"/>
      <w:bookmarkEnd w:id="173"/>
      <w:bookmarkEnd w:id="174"/>
    </w:p>
    <w:p w:rsidR="00FE0B65" w:rsidRDefault="00FE0B65" w:rsidP="00FE0B65">
      <w:pPr>
        <w:pStyle w:val="BodyText"/>
      </w:pPr>
      <w:r>
        <w:t>This chapter provides an overview of the Common Security Module (CSM). Topics in this chapter include:</w:t>
      </w:r>
    </w:p>
    <w:p w:rsidR="00947024" w:rsidRDefault="00865911" w:rsidP="00FE0B65">
      <w:pPr>
        <w:pStyle w:val="ListBullet"/>
      </w:pPr>
      <w:fldSimple w:instr=" REF _Ref213910161 \h  \* MERGEFORMAT ">
        <w:r w:rsidR="00E92FAF" w:rsidRPr="00E92FAF">
          <w:rPr>
            <w:i/>
            <w:color w:val="0000FF"/>
          </w:rPr>
          <w:t>Introduction</w:t>
        </w:r>
      </w:fldSimple>
      <w:r w:rsidR="00947024">
        <w:t xml:space="preserve"> on this page.</w:t>
      </w:r>
    </w:p>
    <w:p w:rsidR="00947024" w:rsidRDefault="00865911" w:rsidP="00FE0B65">
      <w:pPr>
        <w:pStyle w:val="ListBullet"/>
      </w:pPr>
      <w:fldSimple w:instr=" REF _Ref213910163 \h  \* MERGEFORMAT ">
        <w:r w:rsidR="00E92FAF" w:rsidRPr="00E92FAF">
          <w:rPr>
            <w:i/>
            <w:color w:val="0000FF"/>
          </w:rPr>
          <w:t>Security Concepts</w:t>
        </w:r>
      </w:fldSimple>
      <w:r w:rsidR="00947024">
        <w:t xml:space="preserve"> on page </w:t>
      </w:r>
      <w:r>
        <w:fldChar w:fldCharType="begin"/>
      </w:r>
      <w:r w:rsidR="00947024">
        <w:instrText xml:space="preserve"> PAGEREF _Ref213910188 \h </w:instrText>
      </w:r>
      <w:r>
        <w:fldChar w:fldCharType="separate"/>
      </w:r>
      <w:r w:rsidR="00E92FAF">
        <w:rPr>
          <w:noProof/>
        </w:rPr>
        <w:t>7</w:t>
      </w:r>
      <w:r>
        <w:fldChar w:fldCharType="end"/>
      </w:r>
      <w:r w:rsidR="00947024">
        <w:t>.</w:t>
      </w:r>
    </w:p>
    <w:p w:rsidR="00FE0B65" w:rsidRDefault="00865911" w:rsidP="00FE0B65">
      <w:pPr>
        <w:pStyle w:val="ListBullet"/>
      </w:pPr>
      <w:fldSimple w:instr=" REF _Ref213910164 \h  \* MERGEFORMAT ">
        <w:r w:rsidR="00E92FAF" w:rsidRPr="00E92FAF">
          <w:rPr>
            <w:i/>
            <w:color w:val="0000FF"/>
          </w:rPr>
          <w:t>Minimum System Requirements</w:t>
        </w:r>
      </w:fldSimple>
      <w:r w:rsidR="00FE0B65">
        <w:t xml:space="preserve"> on this page</w:t>
      </w:r>
      <w:r w:rsidR="00947024">
        <w:t xml:space="preserve"> </w:t>
      </w:r>
      <w:r>
        <w:fldChar w:fldCharType="begin"/>
      </w:r>
      <w:r w:rsidR="00947024">
        <w:instrText xml:space="preserve"> PAGEREF _Ref213910191 \h </w:instrText>
      </w:r>
      <w:r>
        <w:fldChar w:fldCharType="separate"/>
      </w:r>
      <w:r w:rsidR="00E92FAF">
        <w:rPr>
          <w:noProof/>
        </w:rPr>
        <w:t>8</w:t>
      </w:r>
      <w:r>
        <w:fldChar w:fldCharType="end"/>
      </w:r>
      <w:r w:rsidR="00947024">
        <w:t>.</w:t>
      </w:r>
    </w:p>
    <w:p w:rsidR="00FE0B65" w:rsidRDefault="00FE0B65" w:rsidP="00FE0B65">
      <w:pPr>
        <w:pStyle w:val="Heading2"/>
      </w:pPr>
      <w:bookmarkStart w:id="175" w:name="_Ref213910161"/>
      <w:bookmarkStart w:id="176" w:name="_Toc214359109"/>
      <w:r>
        <w:t>Introduction</w:t>
      </w:r>
      <w:bookmarkEnd w:id="175"/>
      <w:bookmarkEnd w:id="176"/>
      <w:r>
        <w:t xml:space="preserve"> </w:t>
      </w:r>
    </w:p>
    <w:p w:rsidR="00F7608E" w:rsidRPr="00F7608E" w:rsidRDefault="00F7608E" w:rsidP="00F7608E">
      <w:pPr>
        <w:pStyle w:val="BodyText"/>
      </w:pPr>
      <w:r w:rsidRPr="00F7608E">
        <w:t>The CSM provides application developers with powerful security tools in a flexible delivery</w:t>
      </w:r>
      <w:r w:rsidR="008B318A" w:rsidRPr="00F7608E">
        <w:t xml:space="preserve">. </w:t>
      </w:r>
      <w:r w:rsidRPr="00F7608E">
        <w:t>CSM provides solutions for:</w:t>
      </w:r>
    </w:p>
    <w:p w:rsidR="00F7608E" w:rsidRPr="00F7608E" w:rsidRDefault="00F7608E" w:rsidP="00F7608E">
      <w:pPr>
        <w:pStyle w:val="ListBullet"/>
      </w:pPr>
      <w:r w:rsidRPr="00947024">
        <w:rPr>
          <w:rStyle w:val="Bold"/>
        </w:rPr>
        <w:t>Authentication</w:t>
      </w:r>
      <w:r w:rsidRPr="00F7608E">
        <w:t xml:space="preserve"> -</w:t>
      </w:r>
      <w:r w:rsidR="00215A99">
        <w:t xml:space="preserve"> </w:t>
      </w:r>
      <w:r w:rsidR="00865911">
        <w:rPr>
          <w:rStyle w:val="StyleListNumberBoldChar"/>
        </w:rPr>
        <w:fldChar w:fldCharType="begin"/>
      </w:r>
      <w:r w:rsidR="00215A99">
        <w:instrText xml:space="preserve"> XE "</w:instrText>
      </w:r>
      <w:r w:rsidR="00C31724">
        <w:instrText>a</w:instrText>
      </w:r>
      <w:r w:rsidR="00215A99" w:rsidRPr="0017671A">
        <w:instrText>uthentication:defined</w:instrText>
      </w:r>
      <w:r w:rsidR="00215A99">
        <w:instrText xml:space="preserve">" </w:instrText>
      </w:r>
      <w:r w:rsidR="00865911">
        <w:rPr>
          <w:rStyle w:val="StyleListNumberBoldChar"/>
        </w:rPr>
        <w:fldChar w:fldCharType="end"/>
      </w:r>
      <w:r w:rsidR="00865911">
        <w:rPr>
          <w:rStyle w:val="StyleListNumberBoldChar"/>
        </w:rPr>
        <w:fldChar w:fldCharType="begin"/>
      </w:r>
      <w:r w:rsidR="00C31724">
        <w:instrText xml:space="preserve"> XE "</w:instrText>
      </w:r>
      <w:r w:rsidR="00C31724" w:rsidRPr="000E0AC8">
        <w:instrText>overview:authentication</w:instrText>
      </w:r>
      <w:r w:rsidR="00C31724">
        <w:instrText xml:space="preserve">" </w:instrText>
      </w:r>
      <w:r w:rsidR="00865911">
        <w:rPr>
          <w:rStyle w:val="StyleListNumberBoldChar"/>
        </w:rPr>
        <w:fldChar w:fldCharType="end"/>
      </w:r>
      <w:r w:rsidR="00215A99">
        <w:t xml:space="preserve"> </w:t>
      </w:r>
      <w:r w:rsidRPr="00F7608E">
        <w:t>validating and verifying a user’s credentials to allow access to an application. CSM, working with credential providers (Lightweight Directory Access Protocol (LDAP), Relational Database Management Systems (RDBMS), etc.), confirms that a user exists and that the password is valid for that application. It also provides a lockout manager which locks out unauthorized users for a pre-configured amount of time after the (also pre-configured) number of allowed attempts is reached.</w:t>
      </w:r>
    </w:p>
    <w:p w:rsidR="00F7608E" w:rsidRPr="00F7608E" w:rsidRDefault="00F7608E" w:rsidP="00F7608E">
      <w:pPr>
        <w:pStyle w:val="ListBullet"/>
      </w:pPr>
      <w:r w:rsidRPr="00947024">
        <w:rPr>
          <w:rStyle w:val="Bold"/>
        </w:rPr>
        <w:t>Authorization</w:t>
      </w:r>
      <w:r w:rsidRPr="00F7608E">
        <w:t xml:space="preserve"> - </w:t>
      </w:r>
      <w:r w:rsidR="00865911">
        <w:fldChar w:fldCharType="begin"/>
      </w:r>
      <w:r w:rsidR="00215A99">
        <w:instrText xml:space="preserve"> XE "</w:instrText>
      </w:r>
      <w:r w:rsidR="00C31724">
        <w:instrText>a</w:instrText>
      </w:r>
      <w:r w:rsidR="00215A99" w:rsidRPr="007C3085">
        <w:instrText>uthorization:defined</w:instrText>
      </w:r>
      <w:r w:rsidR="00215A99">
        <w:instrText xml:space="preserve">" </w:instrText>
      </w:r>
      <w:r w:rsidR="00865911">
        <w:fldChar w:fldCharType="end"/>
      </w:r>
      <w:r w:rsidR="00865911">
        <w:fldChar w:fldCharType="begin"/>
      </w:r>
      <w:r w:rsidR="00C31724">
        <w:instrText xml:space="preserve"> XE "</w:instrText>
      </w:r>
      <w:r w:rsidR="00C31724" w:rsidRPr="00350357">
        <w:instrText>overview:authorization</w:instrText>
      </w:r>
      <w:r w:rsidR="00C31724">
        <w:instrText xml:space="preserve">" </w:instrText>
      </w:r>
      <w:r w:rsidR="00865911">
        <w:fldChar w:fldCharType="end"/>
      </w:r>
      <w:r w:rsidRPr="00F7608E">
        <w:t>granting access to data, methods, and objects. CSM incorporates an Authorization schema and database so that users can only perform the operations or access the data to which they have access rights.</w:t>
      </w:r>
    </w:p>
    <w:p w:rsidR="00F7608E" w:rsidRPr="00F7608E" w:rsidRDefault="001953B7" w:rsidP="00F7608E">
      <w:pPr>
        <w:pStyle w:val="ListBullet"/>
      </w:pPr>
      <w:r w:rsidRPr="00947024">
        <w:rPr>
          <w:rStyle w:val="Bold"/>
        </w:rPr>
        <w:t>Instance and Attribute Level Security</w:t>
      </w:r>
      <w:r w:rsidRPr="00F7608E">
        <w:t xml:space="preserve"> - </w:t>
      </w:r>
      <w:r w:rsidR="00865911">
        <w:fldChar w:fldCharType="begin"/>
      </w:r>
      <w:r>
        <w:instrText xml:space="preserve"> XE "i</w:instrText>
      </w:r>
      <w:r w:rsidRPr="009E0DFA">
        <w:instrText>nstance level security:defined</w:instrText>
      </w:r>
      <w:r>
        <w:instrText xml:space="preserve">" </w:instrText>
      </w:r>
      <w:r w:rsidR="00865911">
        <w:fldChar w:fldCharType="end"/>
      </w:r>
      <w:r w:rsidR="00865911">
        <w:fldChar w:fldCharType="begin"/>
      </w:r>
      <w:r>
        <w:instrText xml:space="preserve"> XE "a</w:instrText>
      </w:r>
      <w:r w:rsidRPr="009948FB">
        <w:instrText>ttribute level security:defined</w:instrText>
      </w:r>
      <w:r>
        <w:instrText xml:space="preserve">" </w:instrText>
      </w:r>
      <w:r w:rsidR="00865911">
        <w:fldChar w:fldCharType="end"/>
      </w:r>
      <w:r w:rsidR="00865911">
        <w:fldChar w:fldCharType="begin"/>
      </w:r>
      <w:r>
        <w:instrText xml:space="preserve"> XE "</w:instrText>
      </w:r>
      <w:r w:rsidRPr="00E8111E">
        <w:instrText>overview:instance</w:instrText>
      </w:r>
      <w:r w:rsidR="00E215FE">
        <w:instrText xml:space="preserve"> </w:instrText>
      </w:r>
      <w:r w:rsidRPr="00E8111E">
        <w:instrText>level security</w:instrText>
      </w:r>
      <w:r>
        <w:instrText xml:space="preserve">" </w:instrText>
      </w:r>
      <w:r w:rsidR="00865911">
        <w:fldChar w:fldCharType="end"/>
      </w:r>
      <w:r w:rsidR="00865911">
        <w:fldChar w:fldCharType="begin"/>
      </w:r>
      <w:r>
        <w:instrText xml:space="preserve"> XE "security:instance l</w:instrText>
      </w:r>
      <w:r w:rsidRPr="00F771E5">
        <w:instrText>evel</w:instrText>
      </w:r>
      <w:r>
        <w:instrText xml:space="preserve">" </w:instrText>
      </w:r>
      <w:r w:rsidR="00865911">
        <w:fldChar w:fldCharType="end"/>
      </w:r>
      <w:r w:rsidR="00865911">
        <w:fldChar w:fldCharType="begin"/>
      </w:r>
      <w:r>
        <w:instrText xml:space="preserve"> XE "</w:instrText>
      </w:r>
      <w:r w:rsidRPr="00E8111E">
        <w:instrText>overview:</w:instrText>
      </w:r>
      <w:r>
        <w:instrText xml:space="preserve">attribute </w:instrText>
      </w:r>
      <w:r w:rsidRPr="00E8111E">
        <w:instrText>level security</w:instrText>
      </w:r>
      <w:r>
        <w:instrText xml:space="preserve">" </w:instrText>
      </w:r>
      <w:r w:rsidR="00865911">
        <w:fldChar w:fldCharType="end"/>
      </w:r>
      <w:r w:rsidR="00865911">
        <w:fldChar w:fldCharType="begin"/>
      </w:r>
      <w:r>
        <w:instrText xml:space="preserve"> XE "</w:instrText>
      </w:r>
      <w:r w:rsidRPr="00F771E5">
        <w:instrText>security:</w:instrText>
      </w:r>
      <w:r>
        <w:instrText>attribute</w:instrText>
      </w:r>
      <w:r w:rsidRPr="00F771E5">
        <w:instrText xml:space="preserve"> level</w:instrText>
      </w:r>
      <w:r>
        <w:instrText xml:space="preserve">" </w:instrText>
      </w:r>
      <w:r w:rsidR="00865911">
        <w:fldChar w:fldCharType="end"/>
      </w:r>
      <w:r w:rsidRPr="00F7608E">
        <w:t xml:space="preserve">allows users to perform instance level filtering of data. </w:t>
      </w:r>
      <w:r w:rsidR="00F7608E" w:rsidRPr="00F7608E">
        <w:t>The User Provision Tool (UPT) allows administrators to provision security filters for instances of domain classes and the API filters the results of the queries based on the access policy. The filtering of data is done at the database level with minimum overheads</w:t>
      </w:r>
      <w:r w:rsidR="008B318A" w:rsidRPr="00F7608E">
        <w:t xml:space="preserve">. </w:t>
      </w:r>
      <w:r w:rsidR="00F7608E" w:rsidRPr="00F7608E">
        <w:t>It also does attribute level filtering of data based on user permissions.</w:t>
      </w:r>
    </w:p>
    <w:p w:rsidR="00F7608E" w:rsidRPr="00F7608E" w:rsidRDefault="00F7608E" w:rsidP="00F7608E">
      <w:pPr>
        <w:pStyle w:val="ListBullet"/>
      </w:pPr>
      <w:r w:rsidRPr="00947024">
        <w:rPr>
          <w:rStyle w:val="Bold"/>
        </w:rPr>
        <w:t>User Provisioning</w:t>
      </w:r>
      <w:r w:rsidRPr="00F7608E">
        <w:t xml:space="preserve"> - </w:t>
      </w:r>
      <w:r w:rsidR="00865911">
        <w:fldChar w:fldCharType="begin"/>
      </w:r>
      <w:r w:rsidR="00215A99">
        <w:instrText xml:space="preserve"> XE "</w:instrText>
      </w:r>
      <w:r w:rsidR="00C31724">
        <w:instrText>u</w:instrText>
      </w:r>
      <w:r w:rsidR="00901053">
        <w:instrText>ser provisioning</w:instrText>
      </w:r>
      <w:r w:rsidR="00215A99">
        <w:instrText xml:space="preserve">" </w:instrText>
      </w:r>
      <w:r w:rsidR="00865911">
        <w:fldChar w:fldCharType="end"/>
      </w:r>
      <w:r w:rsidR="00865911">
        <w:fldChar w:fldCharType="begin"/>
      </w:r>
      <w:r w:rsidR="00C31724">
        <w:instrText xml:space="preserve"> XE "</w:instrText>
      </w:r>
      <w:r w:rsidR="00C31724" w:rsidRPr="000F1520">
        <w:instrText>overview:user provisioning</w:instrText>
      </w:r>
      <w:r w:rsidR="00C31724">
        <w:instrText xml:space="preserve">" </w:instrText>
      </w:r>
      <w:r w:rsidR="00865911">
        <w:fldChar w:fldCharType="end"/>
      </w:r>
      <w:r w:rsidRPr="00F7608E">
        <w:t xml:space="preserve">creating or modifying users and their associated access rights to your application and its data. CSM provides a web-based UPT that can easily be integrated with a single or multiple applications and authorization databases. The UPT provides functionality to create authorization data elements like Roles, Protection Elements, Users, etc., and also provides functionality to associate them with each other. The runtime API can then use this authorization data to authorize user actions. The UPT consists of two modes – Super Admin and Admin. </w:t>
      </w:r>
    </w:p>
    <w:p w:rsidR="00F7608E" w:rsidRPr="00F7608E" w:rsidRDefault="001953B7" w:rsidP="00F7608E">
      <w:pPr>
        <w:pStyle w:val="ListBullet2"/>
      </w:pPr>
      <w:r w:rsidRPr="00947024">
        <w:rPr>
          <w:rStyle w:val="Bold"/>
        </w:rPr>
        <w:t>Super Admin</w:t>
      </w:r>
      <w:r w:rsidRPr="00F7608E">
        <w:t xml:space="preserve"> – </w:t>
      </w:r>
      <w:r w:rsidR="00865911">
        <w:rPr>
          <w:szCs w:val="22"/>
        </w:rPr>
        <w:fldChar w:fldCharType="begin"/>
      </w:r>
      <w:r>
        <w:instrText xml:space="preserve"> XE "Super A</w:instrText>
      </w:r>
      <w:r w:rsidRPr="00E73050">
        <w:instrText>dmin:defined</w:instrText>
      </w:r>
      <w:r>
        <w:instrText xml:space="preserve">" </w:instrText>
      </w:r>
      <w:r w:rsidR="00865911">
        <w:rPr>
          <w:szCs w:val="22"/>
        </w:rPr>
        <w:fldChar w:fldCharType="end"/>
      </w:r>
      <w:r w:rsidR="00865911">
        <w:rPr>
          <w:szCs w:val="22"/>
        </w:rPr>
        <w:fldChar w:fldCharType="begin"/>
      </w:r>
      <w:r>
        <w:instrText xml:space="preserve"> XE "</w:instrText>
      </w:r>
      <w:r w:rsidRPr="00791A0A">
        <w:instrText>overview:</w:instrText>
      </w:r>
      <w:r>
        <w:instrText>S</w:instrText>
      </w:r>
      <w:r w:rsidRPr="00791A0A">
        <w:instrText xml:space="preserve">uper </w:instrText>
      </w:r>
      <w:r>
        <w:instrText>A</w:instrText>
      </w:r>
      <w:r w:rsidRPr="00791A0A">
        <w:instrText>dmin</w:instrText>
      </w:r>
      <w:r>
        <w:instrText xml:space="preserve">" </w:instrText>
      </w:r>
      <w:r w:rsidR="00865911">
        <w:rPr>
          <w:szCs w:val="22"/>
        </w:rPr>
        <w:fldChar w:fldCharType="end"/>
      </w:r>
      <w:r w:rsidRPr="00F7608E">
        <w:t>accessed by the UPT’s overall administrator; used to register an application, assign administrators, and create or modify standard privileges.</w:t>
      </w:r>
    </w:p>
    <w:p w:rsidR="00F7608E" w:rsidRPr="00F7608E" w:rsidRDefault="001953B7" w:rsidP="00F7608E">
      <w:pPr>
        <w:pStyle w:val="ListBullet2"/>
      </w:pPr>
      <w:r w:rsidRPr="00947024">
        <w:rPr>
          <w:rStyle w:val="Bold"/>
        </w:rPr>
        <w:t>Admin</w:t>
      </w:r>
      <w:r w:rsidRPr="00F7608E">
        <w:t xml:space="preserve"> – </w:t>
      </w:r>
      <w:r w:rsidR="00865911">
        <w:rPr>
          <w:szCs w:val="22"/>
        </w:rPr>
        <w:fldChar w:fldCharType="begin"/>
      </w:r>
      <w:r>
        <w:instrText xml:space="preserve"> XE "A</w:instrText>
      </w:r>
      <w:r w:rsidRPr="005F5DC3">
        <w:instrText>dmin:defined</w:instrText>
      </w:r>
      <w:r>
        <w:instrText xml:space="preserve">" </w:instrText>
      </w:r>
      <w:r w:rsidR="00865911">
        <w:rPr>
          <w:szCs w:val="22"/>
        </w:rPr>
        <w:fldChar w:fldCharType="end"/>
      </w:r>
      <w:r w:rsidR="00865911">
        <w:rPr>
          <w:szCs w:val="22"/>
        </w:rPr>
        <w:fldChar w:fldCharType="begin"/>
      </w:r>
      <w:r>
        <w:instrText xml:space="preserve"> XE "overview:A</w:instrText>
      </w:r>
      <w:r w:rsidRPr="00703446">
        <w:instrText>dmin</w:instrText>
      </w:r>
      <w:r>
        <w:instrText xml:space="preserve">" </w:instrText>
      </w:r>
      <w:r w:rsidR="00865911">
        <w:rPr>
          <w:szCs w:val="22"/>
        </w:rPr>
        <w:fldChar w:fldCharType="end"/>
      </w:r>
      <w:r w:rsidRPr="00F7608E">
        <w:t>used by application administrators to modify authorization data, such as roles, users, protection elements, etc</w:t>
      </w:r>
    </w:p>
    <w:p w:rsidR="00F7608E" w:rsidRDefault="00F7608E" w:rsidP="00F7608E">
      <w:pPr>
        <w:pStyle w:val="ListBullet"/>
      </w:pPr>
      <w:r w:rsidRPr="00947024">
        <w:rPr>
          <w:rStyle w:val="Bold"/>
        </w:rPr>
        <w:t>Audit Logging</w:t>
      </w:r>
      <w:r w:rsidRPr="00F7608E">
        <w:t xml:space="preserve"> - </w:t>
      </w:r>
      <w:r w:rsidR="00865911">
        <w:rPr>
          <w:rStyle w:val="StyleListNumberBoldChar"/>
        </w:rPr>
        <w:fldChar w:fldCharType="begin"/>
      </w:r>
      <w:r w:rsidR="00215A99">
        <w:instrText xml:space="preserve"> XE "</w:instrText>
      </w:r>
      <w:r w:rsidR="00985C3C">
        <w:instrText>a</w:instrText>
      </w:r>
      <w:r w:rsidR="00215A99" w:rsidRPr="0014393B">
        <w:instrText>udit logging:defined</w:instrText>
      </w:r>
      <w:r w:rsidR="00215A99">
        <w:instrText xml:space="preserve">" </w:instrText>
      </w:r>
      <w:r w:rsidR="00865911">
        <w:rPr>
          <w:rStyle w:val="StyleListNumberBoldChar"/>
        </w:rPr>
        <w:fldChar w:fldCharType="end"/>
      </w:r>
      <w:r w:rsidR="00865911">
        <w:rPr>
          <w:rStyle w:val="StyleListNumberBoldChar"/>
        </w:rPr>
        <w:fldChar w:fldCharType="begin"/>
      </w:r>
      <w:r w:rsidR="00985C3C">
        <w:instrText xml:space="preserve"> XE "</w:instrText>
      </w:r>
      <w:r w:rsidR="00985C3C" w:rsidRPr="000F10E2">
        <w:instrText>overview:audit logging</w:instrText>
      </w:r>
      <w:r w:rsidR="00985C3C">
        <w:instrText xml:space="preserve">" </w:instrText>
      </w:r>
      <w:r w:rsidR="00865911">
        <w:rPr>
          <w:rStyle w:val="StyleListNumberBoldChar"/>
        </w:rPr>
        <w:fldChar w:fldCharType="end"/>
      </w:r>
      <w:r w:rsidR="00865911">
        <w:rPr>
          <w:rStyle w:val="StyleListNumberBoldChar"/>
        </w:rPr>
        <w:fldChar w:fldCharType="begin"/>
      </w:r>
      <w:r w:rsidR="00985C3C">
        <w:instrText xml:space="preserve"> XE "</w:instrText>
      </w:r>
      <w:r w:rsidR="00985C3C" w:rsidRPr="00DD4AB6">
        <w:instrText>CRF 21</w:instrText>
      </w:r>
      <w:r w:rsidR="00985C3C">
        <w:instrText xml:space="preserve">" </w:instrText>
      </w:r>
      <w:r w:rsidR="00865911">
        <w:rPr>
          <w:rStyle w:val="StyleListNumberBoldChar"/>
        </w:rPr>
        <w:fldChar w:fldCharType="end"/>
      </w:r>
      <w:r w:rsidRPr="00F7608E">
        <w:t xml:space="preserve">In an effort to make CSM compliant with CRF 21/ part 11, CSM provides auditing and logging functionality. CSM uses NCICB’s Common Logging Module (CLM), which is another caCORE product, for the </w:t>
      </w:r>
      <w:r w:rsidRPr="00F7608E">
        <w:lastRenderedPageBreak/>
        <w:t>purpose of event logging as well as automated object state change logging into a persistent database.</w:t>
      </w:r>
      <w:r w:rsidR="00865911">
        <w:fldChar w:fldCharType="begin"/>
      </w:r>
      <w:r w:rsidR="00985C3C">
        <w:instrText xml:space="preserve"> XE "</w:instrText>
      </w:r>
      <w:r w:rsidR="00985C3C" w:rsidRPr="00DD4AB6">
        <w:instrText>CLM</w:instrText>
      </w:r>
      <w:r w:rsidR="00985C3C">
        <w:instrText xml:space="preserve">" </w:instrText>
      </w:r>
      <w:r w:rsidR="00865911">
        <w:fldChar w:fldCharType="end"/>
      </w:r>
      <w:r w:rsidR="00865911">
        <w:fldChar w:fldCharType="begin"/>
      </w:r>
      <w:r w:rsidR="00985C3C">
        <w:instrText xml:space="preserve"> XE "</w:instrText>
      </w:r>
      <w:r w:rsidR="00985C3C" w:rsidRPr="00DD4AB6">
        <w:instrText>Common Logging Module</w:instrText>
      </w:r>
      <w:r w:rsidR="00985C3C">
        <w:instrText>" \t "</w:instrText>
      </w:r>
      <w:r w:rsidR="00985C3C" w:rsidRPr="00484711">
        <w:rPr>
          <w:rFonts w:ascii="Times New Roman" w:hAnsi="Times New Roman"/>
          <w:i/>
        </w:rPr>
        <w:instrText>See</w:instrText>
      </w:r>
      <w:r w:rsidR="00985C3C" w:rsidRPr="00484711">
        <w:rPr>
          <w:rFonts w:ascii="Times New Roman" w:hAnsi="Times New Roman"/>
        </w:rPr>
        <w:instrText xml:space="preserve"> CLM</w:instrText>
      </w:r>
      <w:r w:rsidR="00985C3C">
        <w:instrText xml:space="preserve">" </w:instrText>
      </w:r>
      <w:r w:rsidR="00865911">
        <w:fldChar w:fldCharType="end"/>
      </w:r>
    </w:p>
    <w:p w:rsidR="00F7608E" w:rsidRDefault="00865911" w:rsidP="00F7608E">
      <w:pPr>
        <w:pStyle w:val="GraphicAnchorMainIndent"/>
      </w:pPr>
      <w:r>
        <w:pict>
          <v:group id="_x0000_s1047" editas="canvas" style="width:478.15pt;height:315pt;mso-position-horizontal-relative:char;mso-position-vertical-relative:line" coordorigin="1237,1854" coordsize="9563,6300">
            <o:lock v:ext="edit" aspectratio="t"/>
            <v:shape id="_x0000_s1048" type="#_x0000_t75" style="position:absolute;left:1237;top:1854;width:9563;height:6300" o:preferrelative="f">
              <v:fill o:detectmouseclick="t"/>
              <v:path o:extrusionok="t" o:connecttype="none"/>
              <o:lock v:ext="edit" text="t"/>
            </v:shape>
            <v:shape id="_x0000_s1049" type="#_x0000_t202" style="position:absolute;left:5562;top:4734;width:1620;height:483" stroked="f">
              <v:textbox style="mso-next-textbox:#_x0000_s1049">
                <w:txbxContent>
                  <w:p w:rsidR="007363C0" w:rsidRDefault="007363C0" w:rsidP="00F7608E">
                    <w:pPr>
                      <w:rPr>
                        <w:rFonts w:ascii="Tahoma" w:hAnsi="Tahoma" w:cs="Tahoma"/>
                        <w:sz w:val="18"/>
                        <w:szCs w:val="18"/>
                      </w:rPr>
                    </w:pPr>
                    <w:r>
                      <w:rPr>
                        <w:rFonts w:ascii="Tahoma" w:hAnsi="Tahoma" w:cs="Tahoma"/>
                        <w:sz w:val="18"/>
                        <w:szCs w:val="18"/>
                      </w:rPr>
                      <w:t>Audit Messages</w:t>
                    </w:r>
                  </w:p>
                </w:txbxContent>
              </v:textbox>
            </v:shape>
            <v:shape id="_x0000_s1050" type="#_x0000_t202" style="position:absolute;left:5382;top:5814;width:1440;height:483" stroked="f">
              <v:textbox style="mso-next-textbox:#_x0000_s1050">
                <w:txbxContent>
                  <w:p w:rsidR="007363C0" w:rsidRDefault="007363C0" w:rsidP="00F7608E">
                    <w:pPr>
                      <w:rPr>
                        <w:rFonts w:ascii="Tahoma" w:hAnsi="Tahoma" w:cs="Tahoma"/>
                        <w:sz w:val="18"/>
                        <w:szCs w:val="18"/>
                      </w:rPr>
                    </w:pPr>
                    <w:r>
                      <w:rPr>
                        <w:rFonts w:ascii="Tahoma" w:hAnsi="Tahoma" w:cs="Tahoma"/>
                        <w:sz w:val="18"/>
                        <w:szCs w:val="18"/>
                      </w:rPr>
                      <w:t>Authorize</w:t>
                    </w:r>
                  </w:p>
                </w:txbxContent>
              </v:textbox>
            </v:shape>
            <v:roundrect id="_x0000_s1051" style="position:absolute;left:4662;top:2034;width:2247;height:1896;v-text-anchor:middle" arcsize="10923f" filled="f" fillcolor="#00e4a8">
              <v:stroke dashstyle="1 1"/>
              <v:shadow color="#1c1c1c"/>
              <v:textbox style="mso-next-textbox:#_x0000_s1051" inset="4.68pt,2.34pt,4.68pt,2.34pt">
                <w:txbxContent>
                  <w:p w:rsidR="007363C0" w:rsidRDefault="007363C0" w:rsidP="00F7608E">
                    <w:pPr>
                      <w:autoSpaceDE w:val="0"/>
                      <w:autoSpaceDN w:val="0"/>
                      <w:jc w:val="center"/>
                      <w:rPr>
                        <w:rFonts w:ascii="Tahoma" w:cs="Tahoma"/>
                        <w:color w:val="000000"/>
                        <w:sz w:val="21"/>
                        <w:szCs w:val="21"/>
                      </w:rPr>
                    </w:pPr>
                    <w:r>
                      <w:rPr>
                        <w:rFonts w:ascii="Tahoma" w:cs="Tahoma"/>
                        <w:color w:val="000000"/>
                        <w:sz w:val="21"/>
                        <w:szCs w:val="21"/>
                      </w:rPr>
                      <w:t>Credential Providers</w:t>
                    </w:r>
                  </w:p>
                  <w:p w:rsidR="007363C0" w:rsidRDefault="007363C0" w:rsidP="00F7608E">
                    <w:pPr>
                      <w:autoSpaceDE w:val="0"/>
                      <w:autoSpaceDN w:val="0"/>
                      <w:jc w:val="center"/>
                      <w:rPr>
                        <w:rFonts w:ascii="Tahoma" w:cs="Tahoma"/>
                        <w:color w:val="000000"/>
                        <w:sz w:val="23"/>
                        <w:szCs w:val="23"/>
                      </w:rPr>
                    </w:pPr>
                  </w:p>
                  <w:p w:rsidR="007363C0" w:rsidRDefault="007363C0" w:rsidP="00F7608E">
                    <w:pPr>
                      <w:autoSpaceDE w:val="0"/>
                      <w:autoSpaceDN w:val="0"/>
                      <w:jc w:val="center"/>
                      <w:rPr>
                        <w:rFonts w:ascii="Tahoma" w:cs="Tahoma"/>
                        <w:color w:val="000000"/>
                        <w:sz w:val="23"/>
                        <w:szCs w:val="23"/>
                      </w:rPr>
                    </w:pPr>
                  </w:p>
                  <w:p w:rsidR="007363C0" w:rsidRDefault="007363C0" w:rsidP="00F7608E">
                    <w:pPr>
                      <w:autoSpaceDE w:val="0"/>
                      <w:autoSpaceDN w:val="0"/>
                      <w:jc w:val="center"/>
                      <w:rPr>
                        <w:rFonts w:ascii="Tahoma" w:cs="Tahoma"/>
                        <w:color w:val="000000"/>
                        <w:sz w:val="23"/>
                        <w:szCs w:val="23"/>
                      </w:rPr>
                    </w:pPr>
                  </w:p>
                  <w:p w:rsidR="007363C0" w:rsidRDefault="007363C0" w:rsidP="00F7608E">
                    <w:pPr>
                      <w:autoSpaceDE w:val="0"/>
                      <w:autoSpaceDN w:val="0"/>
                      <w:jc w:val="center"/>
                      <w:rPr>
                        <w:rFonts w:ascii="Tahoma" w:cs="Tahoma"/>
                        <w:color w:val="000000"/>
                        <w:sz w:val="23"/>
                        <w:szCs w:val="23"/>
                      </w:rPr>
                    </w:pPr>
                  </w:p>
                  <w:p w:rsidR="007363C0" w:rsidRDefault="007363C0" w:rsidP="00F7608E">
                    <w:pPr>
                      <w:autoSpaceDE w:val="0"/>
                      <w:autoSpaceDN w:val="0"/>
                      <w:jc w:val="center"/>
                      <w:rPr>
                        <w:rFonts w:ascii="Tahoma" w:cs="Tahoma"/>
                        <w:color w:val="000000"/>
                        <w:sz w:val="23"/>
                        <w:szCs w:val="23"/>
                      </w:rPr>
                    </w:pP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2" type="#_x0000_t22" style="position:absolute;left:5898;top:2631;width:739;height:1253;v-text-anchor:middle" fillcolor="#33c">
              <v:shadow color="#1c1c1c"/>
              <v:textbox style="mso-next-textbox:#_x0000_s1052" inset="4.68pt,2.34pt,4.68pt,2.34pt">
                <w:txbxContent>
                  <w:p w:rsidR="007363C0" w:rsidRDefault="007363C0" w:rsidP="00F7608E">
                    <w:pPr>
                      <w:autoSpaceDE w:val="0"/>
                      <w:autoSpaceDN w:val="0"/>
                      <w:jc w:val="center"/>
                      <w:rPr>
                        <w:rFonts w:ascii="Tahoma" w:cs="Tahoma"/>
                        <w:color w:val="FFFFFF"/>
                        <w:sz w:val="23"/>
                        <w:szCs w:val="23"/>
                      </w:rPr>
                    </w:pPr>
                    <w:r>
                      <w:rPr>
                        <w:rFonts w:ascii="Tahoma" w:cs="Tahoma"/>
                        <w:color w:val="FFFFFF"/>
                        <w:sz w:val="23"/>
                        <w:szCs w:val="23"/>
                      </w:rPr>
                      <w:t>LDAP</w:t>
                    </w:r>
                  </w:p>
                </w:txbxContent>
              </v:textbox>
            </v:shape>
            <v:roundrect id="_x0000_s1053" style="position:absolute;left:1930;top:3086;width:1847;height:3340;mso-wrap-style:none" arcsize="10923f" fillcolor="#00e4a8">
              <v:shadow color="#1c1c1c"/>
              <v:textbox style="mso-next-textbox:#_x0000_s1053" inset="8.64pt,2.34pt,4.68pt,2.34pt">
                <w:txbxContent>
                  <w:p w:rsidR="007363C0" w:rsidRDefault="007363C0" w:rsidP="00F7608E">
                    <w:pPr>
                      <w:autoSpaceDE w:val="0"/>
                      <w:autoSpaceDN w:val="0"/>
                      <w:jc w:val="center"/>
                      <w:rPr>
                        <w:rFonts w:ascii="Tahoma" w:cs="Tahoma"/>
                        <w:color w:val="000000"/>
                        <w:sz w:val="18"/>
                        <w:szCs w:val="18"/>
                      </w:rPr>
                    </w:pPr>
                    <w:r>
                      <w:rPr>
                        <w:rFonts w:ascii="Tahoma" w:cs="Tahoma"/>
                        <w:color w:val="000000"/>
                        <w:sz w:val="18"/>
                        <w:szCs w:val="18"/>
                      </w:rPr>
                      <w:t>Application server</w:t>
                    </w:r>
                  </w:p>
                </w:txbxContent>
              </v:textbox>
            </v:roundrect>
            <v:roundrect id="_x0000_s1054" style="position:absolute;left:2089;top:3593;width:1511;height:754;mso-wrap-style:none" arcsize="10923f" fillcolor="#f6fd99">
              <v:shadow color="#1c1c1c"/>
              <v:textbox style="mso-next-textbox:#_x0000_s1054" inset="4.68pt,2.34pt,4.68pt,2.34pt">
                <w:txbxContent>
                  <w:p w:rsidR="007363C0" w:rsidRDefault="007363C0" w:rsidP="00F7608E">
                    <w:pPr>
                      <w:autoSpaceDE w:val="0"/>
                      <w:autoSpaceDN w:val="0"/>
                      <w:jc w:val="center"/>
                      <w:rPr>
                        <w:rFonts w:ascii="Tahoma" w:cs="Tahoma"/>
                        <w:color w:val="000000"/>
                        <w:sz w:val="18"/>
                        <w:szCs w:val="18"/>
                      </w:rPr>
                    </w:pPr>
                    <w:r>
                      <w:rPr>
                        <w:rFonts w:ascii="Tahoma" w:cs="Tahoma"/>
                        <w:color w:val="000000"/>
                        <w:sz w:val="18"/>
                        <w:szCs w:val="18"/>
                      </w:rPr>
                      <w:t>Application ABC</w:t>
                    </w:r>
                  </w:p>
                </w:txbxContent>
              </v:textbox>
            </v:roundrect>
            <v:roundrect id="_x0000_s1055" style="position:absolute;left:2076;top:5729;width:1518;height:504;mso-wrap-style:none;v-text-anchor:middle" arcsize="10923f" fillcolor="#f4848f">
              <v:shadow color="#1c1c1c"/>
              <v:textbox style="mso-next-textbox:#_x0000_s1055" inset="4.68pt,2.34pt,4.68pt,2.34pt">
                <w:txbxContent>
                  <w:p w:rsidR="007363C0" w:rsidRDefault="007363C0" w:rsidP="00F7608E">
                    <w:pPr>
                      <w:autoSpaceDE w:val="0"/>
                      <w:autoSpaceDN w:val="0"/>
                      <w:jc w:val="center"/>
                      <w:rPr>
                        <w:rFonts w:ascii="Tahoma" w:cs="Tahoma"/>
                        <w:color w:val="000000"/>
                        <w:sz w:val="18"/>
                        <w:szCs w:val="18"/>
                      </w:rPr>
                    </w:pPr>
                    <w:r>
                      <w:rPr>
                        <w:rFonts w:ascii="Tahoma" w:cs="Tahoma"/>
                        <w:color w:val="000000"/>
                        <w:sz w:val="18"/>
                        <w:szCs w:val="18"/>
                      </w:rPr>
                      <w:t>Security module</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6" type="#_x0000_t69" style="position:absolute;left:3762;top:5454;width:3420;height:573;rotation:-743294fd;v-text-anchor:middle" fillcolor="#fb493b">
              <v:shadow color="#1c1c1c"/>
              <v:textbox style="mso-next-textbox:#_x0000_s1056" inset="4.68pt,2.34pt,4.68pt,2.34pt">
                <w:txbxContent>
                  <w:p w:rsidR="007363C0" w:rsidRDefault="007363C0" w:rsidP="00F7608E">
                    <w:pPr>
                      <w:rPr>
                        <w:szCs w:val="18"/>
                      </w:rPr>
                    </w:pPr>
                  </w:p>
                </w:txbxContent>
              </v:textbox>
            </v:shape>
            <v:shape id="_x0000_s1057" type="#_x0000_t22" style="position:absolute;left:7254;top:4251;width:1541;height:1507;mso-wrap-style:none;v-text-anchor:middle" fillcolor="#bf6951">
              <v:shadow color="#1c1c1c"/>
              <v:textbox style="mso-next-textbox:#_x0000_s1057" inset="4.68pt,2.34pt,4.68pt,2.34pt">
                <w:txbxContent>
                  <w:p w:rsidR="007363C0" w:rsidRDefault="007363C0" w:rsidP="00F7608E">
                    <w:pPr>
                      <w:autoSpaceDE w:val="0"/>
                      <w:autoSpaceDN w:val="0"/>
                      <w:jc w:val="center"/>
                      <w:rPr>
                        <w:rFonts w:ascii="Tahoma" w:cs="Tahoma"/>
                        <w:color w:val="000000"/>
                        <w:sz w:val="23"/>
                        <w:szCs w:val="23"/>
                      </w:rPr>
                    </w:pPr>
                    <w:r>
                      <w:rPr>
                        <w:rFonts w:ascii="Tahoma" w:cs="Tahoma"/>
                        <w:color w:val="000000"/>
                        <w:sz w:val="23"/>
                        <w:szCs w:val="23"/>
                      </w:rPr>
                      <w:t>Common</w:t>
                    </w:r>
                  </w:p>
                  <w:p w:rsidR="007363C0" w:rsidRDefault="007363C0" w:rsidP="00F7608E">
                    <w:pPr>
                      <w:autoSpaceDE w:val="0"/>
                      <w:autoSpaceDN w:val="0"/>
                      <w:jc w:val="center"/>
                      <w:rPr>
                        <w:rFonts w:ascii="Tahoma" w:cs="Tahoma"/>
                        <w:color w:val="000000"/>
                        <w:sz w:val="23"/>
                        <w:szCs w:val="23"/>
                      </w:rPr>
                    </w:pPr>
                    <w:r>
                      <w:rPr>
                        <w:rFonts w:ascii="Tahoma" w:cs="Tahoma"/>
                        <w:color w:val="000000"/>
                        <w:sz w:val="23"/>
                        <w:szCs w:val="23"/>
                      </w:rPr>
                      <w:t>Authorization</w:t>
                    </w:r>
                  </w:p>
                  <w:p w:rsidR="007363C0" w:rsidRDefault="007363C0" w:rsidP="00F7608E">
                    <w:pPr>
                      <w:autoSpaceDE w:val="0"/>
                      <w:autoSpaceDN w:val="0"/>
                      <w:jc w:val="center"/>
                      <w:rPr>
                        <w:rFonts w:ascii="Tahoma" w:cs="Tahoma"/>
                        <w:color w:val="000000"/>
                        <w:sz w:val="23"/>
                        <w:szCs w:val="23"/>
                      </w:rPr>
                    </w:pPr>
                    <w:r>
                      <w:rPr>
                        <w:rFonts w:ascii="Tahoma" w:cs="Tahoma"/>
                        <w:color w:val="000000"/>
                        <w:sz w:val="23"/>
                        <w:szCs w:val="23"/>
                      </w:rPr>
                      <w:t>Schema</w:t>
                    </w:r>
                  </w:p>
                </w:txbxContent>
              </v:textbox>
            </v:shape>
            <v:roundrect id="_x0000_s1058" style="position:absolute;left:4330;top:6483;width:1328;height:1442;v-text-anchor:middle" arcsize="10923f" fillcolor="#d4f991">
              <v:shadow color="#1c1c1c"/>
              <v:textbox style="mso-next-textbox:#_x0000_s1058" inset="4.68pt,2.34pt,4.68pt,2.34pt">
                <w:txbxContent>
                  <w:p w:rsidR="007363C0" w:rsidRDefault="007363C0" w:rsidP="00F7608E">
                    <w:pPr>
                      <w:autoSpaceDE w:val="0"/>
                      <w:autoSpaceDN w:val="0"/>
                      <w:jc w:val="center"/>
                      <w:rPr>
                        <w:rFonts w:ascii="Tahoma" w:cs="Tahoma"/>
                        <w:color w:val="000000"/>
                        <w:sz w:val="18"/>
                        <w:szCs w:val="18"/>
                      </w:rPr>
                    </w:pPr>
                    <w:r>
                      <w:rPr>
                        <w:rFonts w:ascii="Tahoma" w:cs="Tahoma"/>
                        <w:color w:val="000000"/>
                        <w:sz w:val="18"/>
                        <w:szCs w:val="18"/>
                      </w:rPr>
                      <w:t>Web server</w:t>
                    </w:r>
                  </w:p>
                </w:txbxContent>
              </v:textbox>
            </v:roundrect>
            <v:rect id="_x0000_s1059" style="position:absolute;left:2190;top:6555;width:1330;height:1226;v-text-anchor:middle" fillcolor="#00e4a8">
              <v:shadow color="#1c1c1c"/>
              <v:textbox style="mso-next-textbox:#_x0000_s1059" inset="4.68pt,2.34pt,4.68pt,2.34pt">
                <w:txbxContent>
                  <w:p w:rsidR="007363C0" w:rsidRDefault="007363C0" w:rsidP="00F7608E">
                    <w:pPr>
                      <w:autoSpaceDE w:val="0"/>
                      <w:autoSpaceDN w:val="0"/>
                      <w:jc w:val="center"/>
                      <w:rPr>
                        <w:rFonts w:ascii="Tahoma" w:cs="Tahoma"/>
                        <w:color w:val="000000"/>
                        <w:sz w:val="18"/>
                        <w:szCs w:val="18"/>
                      </w:rPr>
                    </w:pPr>
                    <w:r>
                      <w:rPr>
                        <w:rFonts w:ascii="Tahoma" w:cs="Tahoma"/>
                        <w:color w:val="000000"/>
                        <w:sz w:val="18"/>
                        <w:szCs w:val="18"/>
                      </w:rPr>
                      <w:t>User</w:t>
                    </w:r>
                  </w:p>
                  <w:p w:rsidR="007363C0" w:rsidRDefault="007363C0" w:rsidP="00F7608E">
                    <w:pPr>
                      <w:autoSpaceDE w:val="0"/>
                      <w:autoSpaceDN w:val="0"/>
                      <w:jc w:val="center"/>
                      <w:rPr>
                        <w:rFonts w:ascii="Tahoma" w:cs="Tahoma"/>
                        <w:color w:val="000000"/>
                        <w:sz w:val="18"/>
                        <w:szCs w:val="18"/>
                      </w:rPr>
                    </w:pPr>
                    <w:r>
                      <w:rPr>
                        <w:rFonts w:ascii="Tahoma" w:cs="Tahoma"/>
                        <w:color w:val="000000"/>
                        <w:sz w:val="18"/>
                        <w:szCs w:val="18"/>
                      </w:rPr>
                      <w:t>Provisioning</w:t>
                    </w:r>
                  </w:p>
                  <w:p w:rsidR="007363C0" w:rsidRDefault="007363C0" w:rsidP="00F7608E">
                    <w:pPr>
                      <w:autoSpaceDE w:val="0"/>
                      <w:autoSpaceDN w:val="0"/>
                      <w:jc w:val="center"/>
                      <w:rPr>
                        <w:rFonts w:ascii="Tahoma" w:cs="Tahoma"/>
                        <w:color w:val="000000"/>
                        <w:sz w:val="18"/>
                        <w:szCs w:val="18"/>
                      </w:rPr>
                    </w:pPr>
                    <w:r>
                      <w:rPr>
                        <w:rFonts w:ascii="Tahoma" w:cs="Tahoma"/>
                        <w:color w:val="000000"/>
                        <w:sz w:val="18"/>
                        <w:szCs w:val="18"/>
                      </w:rPr>
                      <w:t xml:space="preserve">Web </w:t>
                    </w:r>
                  </w:p>
                  <w:p w:rsidR="007363C0" w:rsidRDefault="007363C0" w:rsidP="00F7608E">
                    <w:pPr>
                      <w:autoSpaceDE w:val="0"/>
                      <w:autoSpaceDN w:val="0"/>
                      <w:jc w:val="center"/>
                      <w:rPr>
                        <w:rFonts w:ascii="Tahoma" w:cs="Tahoma"/>
                        <w:color w:val="000000"/>
                        <w:sz w:val="18"/>
                        <w:szCs w:val="18"/>
                      </w:rPr>
                    </w:pPr>
                    <w:r>
                      <w:rPr>
                        <w:rFonts w:ascii="Tahoma" w:cs="Tahoma"/>
                        <w:color w:val="000000"/>
                        <w:sz w:val="18"/>
                        <w:szCs w:val="18"/>
                      </w:rPr>
                      <w:t>interface</w:t>
                    </w:r>
                  </w:p>
                </w:txbxContent>
              </v:textbox>
            </v:rect>
            <v:group id="_x0000_s1060" style="position:absolute;left:6674;top:6388;width:1966;height:1766" coordorigin="2951,3106" coordsize="1208,805">
              <v:roundrect id="_x0000_s1061" style="position:absolute;left:2951;top:3106;width:1208;height:805" arcsize="10923f" fillcolor="#00e4a8">
                <v:shadow color="#1c1c1c"/>
                <v:textbox style="mso-next-textbox:#_x0000_s1061" inset="4.68pt,2.34pt,4.68pt,2.34pt">
                  <w:txbxContent>
                    <w:p w:rsidR="007363C0" w:rsidRDefault="007363C0" w:rsidP="00F7608E">
                      <w:pPr>
                        <w:autoSpaceDE w:val="0"/>
                        <w:autoSpaceDN w:val="0"/>
                        <w:jc w:val="center"/>
                        <w:rPr>
                          <w:rFonts w:ascii="Tahoma" w:cs="Tahoma"/>
                          <w:color w:val="000000"/>
                          <w:sz w:val="18"/>
                          <w:szCs w:val="18"/>
                        </w:rPr>
                      </w:pPr>
                      <w:r>
                        <w:rPr>
                          <w:rFonts w:ascii="Tahoma" w:cs="Tahoma"/>
                          <w:color w:val="000000"/>
                          <w:sz w:val="18"/>
                          <w:szCs w:val="18"/>
                        </w:rPr>
                        <w:t>Application</w:t>
                      </w:r>
                    </w:p>
                    <w:p w:rsidR="007363C0" w:rsidRDefault="007363C0" w:rsidP="00F7608E">
                      <w:pPr>
                        <w:autoSpaceDE w:val="0"/>
                        <w:autoSpaceDN w:val="0"/>
                        <w:jc w:val="center"/>
                        <w:rPr>
                          <w:rFonts w:ascii="Tahoma" w:cs="Tahoma"/>
                          <w:color w:val="000000"/>
                          <w:sz w:val="18"/>
                          <w:szCs w:val="18"/>
                        </w:rPr>
                      </w:pPr>
                      <w:r>
                        <w:rPr>
                          <w:rFonts w:ascii="Tahoma" w:cs="Tahoma"/>
                          <w:color w:val="000000"/>
                          <w:sz w:val="18"/>
                          <w:szCs w:val="18"/>
                        </w:rPr>
                        <w:t>server</w:t>
                      </w:r>
                    </w:p>
                  </w:txbxContent>
                </v:textbox>
              </v:roundrect>
              <v:roundrect id="_x0000_s1062" style="position:absolute;left:3057;top:3436;width:1031;height:439;v-text-anchor:middle" arcsize="10923f" fillcolor="#ffcf01">
                <v:shadow color="#1c1c1c"/>
                <v:textbox style="mso-next-textbox:#_x0000_s1062" inset="4.68pt,2.34pt,4.68pt,2.34pt">
                  <w:txbxContent>
                    <w:p w:rsidR="007363C0" w:rsidRDefault="007363C0" w:rsidP="00F7608E">
                      <w:pPr>
                        <w:autoSpaceDE w:val="0"/>
                        <w:autoSpaceDN w:val="0"/>
                        <w:jc w:val="center"/>
                        <w:rPr>
                          <w:rFonts w:ascii="Tahoma" w:cs="Tahoma"/>
                          <w:color w:val="000000"/>
                          <w:sz w:val="18"/>
                          <w:szCs w:val="18"/>
                        </w:rPr>
                      </w:pPr>
                      <w:r>
                        <w:rPr>
                          <w:rFonts w:ascii="Tahoma" w:cs="Tahoma"/>
                          <w:color w:val="000000"/>
                          <w:sz w:val="18"/>
                          <w:szCs w:val="18"/>
                        </w:rPr>
                        <w:t>User</w:t>
                      </w:r>
                    </w:p>
                    <w:p w:rsidR="007363C0" w:rsidRDefault="007363C0" w:rsidP="00F7608E">
                      <w:pPr>
                        <w:autoSpaceDE w:val="0"/>
                        <w:autoSpaceDN w:val="0"/>
                        <w:jc w:val="center"/>
                        <w:rPr>
                          <w:rFonts w:ascii="Tahoma" w:cs="Tahoma"/>
                          <w:color w:val="000000"/>
                          <w:sz w:val="18"/>
                          <w:szCs w:val="18"/>
                        </w:rPr>
                      </w:pPr>
                      <w:r>
                        <w:rPr>
                          <w:rFonts w:ascii="Tahoma" w:cs="Tahoma"/>
                          <w:color w:val="000000"/>
                          <w:sz w:val="18"/>
                          <w:szCs w:val="18"/>
                        </w:rPr>
                        <w:t>Provisioning</w:t>
                      </w:r>
                    </w:p>
                    <w:p w:rsidR="007363C0" w:rsidRDefault="007363C0" w:rsidP="00F7608E">
                      <w:pPr>
                        <w:autoSpaceDE w:val="0"/>
                        <w:autoSpaceDN w:val="0"/>
                        <w:jc w:val="center"/>
                        <w:rPr>
                          <w:rFonts w:ascii="Tahoma" w:cs="Tahoma"/>
                          <w:color w:val="000000"/>
                          <w:sz w:val="18"/>
                          <w:szCs w:val="18"/>
                        </w:rPr>
                      </w:pPr>
                      <w:r>
                        <w:rPr>
                          <w:rFonts w:ascii="Tahoma" w:cs="Tahoma"/>
                          <w:color w:val="000000"/>
                          <w:sz w:val="18"/>
                          <w:szCs w:val="18"/>
                        </w:rPr>
                        <w:t>application</w:t>
                      </w:r>
                    </w:p>
                  </w:txbxContent>
                </v:textbox>
              </v:roundrect>
            </v:group>
            <v:shape id="_x0000_s1063" type="#_x0000_t69" style="position:absolute;left:3520;top:7131;width:810;height:146;v-text-anchor:middle" fillcolor="#00644a">
              <v:shadow color="#1c1c1c"/>
            </v:shape>
            <v:shape id="_x0000_s1064" type="#_x0000_t69" style="position:absolute;left:5658;top:7145;width:1016;height:145;v-text-anchor:middle" fillcolor="#00644a">
              <v:shadow color="#1c1c1c"/>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65" type="#_x0000_t70" style="position:absolute;left:7967;top:5848;width:115;height:504;v-text-anchor:middle" fillcolor="#00644a">
              <v:shadow color="#1c1c1c"/>
            </v:shape>
            <v:shape id="_x0000_s1066" type="#_x0000_t22" style="position:absolute;left:4962;top:2466;width:943;height:1253;mso-wrap-style:none;v-text-anchor:middle" fillcolor="#33c">
              <v:shadow color="#1c1c1c"/>
              <v:textbox style="mso-next-textbox:#_x0000_s1066" inset="4.68pt,2.34pt,4.68pt,2.34pt">
                <w:txbxContent>
                  <w:p w:rsidR="007363C0" w:rsidRDefault="007363C0" w:rsidP="00F7608E">
                    <w:pPr>
                      <w:autoSpaceDE w:val="0"/>
                      <w:autoSpaceDN w:val="0"/>
                      <w:jc w:val="center"/>
                      <w:rPr>
                        <w:rFonts w:ascii="Tahoma" w:cs="Tahoma"/>
                        <w:color w:val="FFFFFF"/>
                        <w:sz w:val="23"/>
                        <w:szCs w:val="23"/>
                      </w:rPr>
                    </w:pPr>
                    <w:r>
                      <w:rPr>
                        <w:rFonts w:ascii="Tahoma" w:cs="Tahoma"/>
                        <w:color w:val="FFFFFF"/>
                        <w:sz w:val="23"/>
                        <w:szCs w:val="23"/>
                      </w:rPr>
                      <w:t>RDBMS</w:t>
                    </w:r>
                  </w:p>
                </w:txbxContent>
              </v:textbox>
            </v:shape>
            <v:shape id="_x0000_s1067" type="#_x0000_t70" style="position:absolute;left:4179;top:3417;width:746;height:2300;rotation:3458776fd;v-text-anchor:middle" adj="7140,2981" fillcolor="#aff7f7">
              <v:shadow color="#1c1c1c"/>
              <v:textbox style="mso-rotate:270;mso-next-textbox:#_x0000_s1067" inset="4.68pt,2.34pt,4.68pt,2.34pt">
                <w:txbxContent>
                  <w:p w:rsidR="007363C0" w:rsidRDefault="007363C0" w:rsidP="00F7608E">
                    <w:pPr>
                      <w:rPr>
                        <w:szCs w:val="28"/>
                      </w:rPr>
                    </w:pPr>
                  </w:p>
                </w:txbxContent>
              </v:textbox>
            </v:shape>
            <v:rect id="_x0000_s1068" style="position:absolute;left:2430;top:4860;width:720;height:360;v-text-anchor:middle" fillcolor="#00e4a8">
              <v:shadow color="#1c1c1c"/>
              <v:textbox style="mso-next-textbox:#_x0000_s1068" inset="4.68pt,2.34pt,4.68pt,2.34pt">
                <w:txbxContent>
                  <w:p w:rsidR="007363C0" w:rsidRDefault="007363C0" w:rsidP="00F7608E">
                    <w:pPr>
                      <w:autoSpaceDE w:val="0"/>
                      <w:autoSpaceDN w:val="0"/>
                      <w:jc w:val="center"/>
                      <w:rPr>
                        <w:rFonts w:ascii="Tahoma" w:cs="Tahoma"/>
                        <w:color w:val="000000"/>
                        <w:sz w:val="23"/>
                        <w:szCs w:val="23"/>
                      </w:rPr>
                    </w:pPr>
                    <w:r>
                      <w:rPr>
                        <w:rFonts w:ascii="Tahoma" w:cs="Tahoma"/>
                        <w:color w:val="000000"/>
                        <w:sz w:val="23"/>
                        <w:szCs w:val="23"/>
                      </w:rPr>
                      <w:t>JAAS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9" type="#_x0000_t13" style="position:absolute;left:1467;top:4579;width:1360;height:949;rotation:90;mso-wrap-style:none;v-text-anchor:middle" adj="15900,5176" fillcolor="aqua">
              <v:shadow color="#1c1c1c"/>
              <v:textbox style="layout-flow:vertical-ideographic;mso-rotate:270;mso-next-textbox:#_x0000_s1069" inset="4.68pt,2.34pt,4.68pt,2.34pt">
                <w:txbxContent>
                  <w:p w:rsidR="007363C0" w:rsidRDefault="007363C0" w:rsidP="00F7608E">
                    <w:pPr>
                      <w:autoSpaceDE w:val="0"/>
                      <w:autoSpaceDN w:val="0"/>
                      <w:jc w:val="center"/>
                      <w:rPr>
                        <w:rFonts w:ascii="Tahoma" w:cs="Tahoma"/>
                        <w:color w:val="000000"/>
                        <w:sz w:val="18"/>
                        <w:szCs w:val="18"/>
                      </w:rPr>
                    </w:pPr>
                  </w:p>
                  <w:p w:rsidR="007363C0" w:rsidRDefault="007363C0" w:rsidP="00F7608E">
                    <w:pPr>
                      <w:autoSpaceDE w:val="0"/>
                      <w:autoSpaceDN w:val="0"/>
                      <w:jc w:val="center"/>
                      <w:rPr>
                        <w:rFonts w:ascii="Tahoma" w:cs="Tahoma"/>
                        <w:color w:val="000000"/>
                        <w:sz w:val="18"/>
                        <w:szCs w:val="18"/>
                      </w:rPr>
                    </w:pPr>
                    <w:r>
                      <w:rPr>
                        <w:rFonts w:ascii="Tahoma" w:cs="Tahoma"/>
                        <w:color w:val="000000"/>
                        <w:sz w:val="18"/>
                        <w:szCs w:val="18"/>
                      </w:rPr>
                      <w:t>Authenticate</w:t>
                    </w:r>
                  </w:p>
                </w:txbxContent>
              </v:textbox>
            </v:shape>
            <v:shape id="_x0000_s1070" type="#_x0000_t202" style="position:absolute;left:3725;top:3804;width:1440;height:561" filled="f" stroked="f">
              <v:textbox style="mso-next-textbox:#_x0000_s1070">
                <w:txbxContent>
                  <w:p w:rsidR="007363C0" w:rsidRDefault="007363C0" w:rsidP="00F7608E">
                    <w:pPr>
                      <w:autoSpaceDE w:val="0"/>
                      <w:autoSpaceDN w:val="0"/>
                      <w:jc w:val="center"/>
                      <w:rPr>
                        <w:rFonts w:ascii="Tahoma" w:cs="Tahoma"/>
                        <w:color w:val="000000"/>
                        <w:sz w:val="18"/>
                        <w:szCs w:val="18"/>
                      </w:rPr>
                    </w:pPr>
                    <w:r>
                      <w:rPr>
                        <w:rFonts w:ascii="Tahoma" w:cs="Tahoma"/>
                        <w:color w:val="000000"/>
                        <w:sz w:val="18"/>
                        <w:szCs w:val="18"/>
                      </w:rPr>
                      <w:t>Authenticate</w:t>
                    </w:r>
                  </w:p>
                  <w:p w:rsidR="007363C0" w:rsidRDefault="007363C0" w:rsidP="00F7608E"/>
                </w:txbxContent>
              </v:textbox>
            </v:shape>
            <v:shape id="_x0000_s1071" type="#_x0000_t22" style="position:absolute;left:7362;top:2177;width:1440;height:1657" fillcolor="#9cf">
              <v:textbox style="mso-next-textbox:#_x0000_s1071">
                <w:txbxContent>
                  <w:p w:rsidR="007363C0" w:rsidRDefault="007363C0" w:rsidP="00F7608E">
                    <w:pPr>
                      <w:autoSpaceDE w:val="0"/>
                      <w:autoSpaceDN w:val="0"/>
                      <w:jc w:val="center"/>
                      <w:rPr>
                        <w:rFonts w:ascii="Tahoma" w:cs="Tahoma"/>
                        <w:color w:val="000000"/>
                        <w:sz w:val="23"/>
                        <w:szCs w:val="23"/>
                      </w:rPr>
                    </w:pPr>
                    <w:r>
                      <w:rPr>
                        <w:rFonts w:ascii="Tahoma" w:cs="Tahoma"/>
                        <w:color w:val="000000"/>
                        <w:sz w:val="23"/>
                        <w:szCs w:val="23"/>
                      </w:rPr>
                      <w:t>Common Logging Database</w:t>
                    </w:r>
                  </w:p>
                </w:txbxContent>
              </v:textbox>
            </v:shape>
            <v:shape id="_x0000_s1072" type="#_x0000_t13" style="position:absolute;left:3538;top:4562;width:4140;height:360;rotation:-1861753fd" adj="19326,3600" fillcolor="#ff9"/>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73" type="#_x0000_t68" style="position:absolute;left:3090;top:4383;width:582;height:1317;v-text-anchor:middle" fillcolor="red">
              <v:shadow color="#1c1c1c"/>
              <v:textbox style="layout-flow:vertical-ideographic;mso-next-textbox:#_x0000_s1073" inset="4.68pt,2.34pt,4.68pt,2.34pt">
                <w:txbxContent>
                  <w:p w:rsidR="007363C0" w:rsidRDefault="007363C0" w:rsidP="00F7608E">
                    <w:pPr>
                      <w:autoSpaceDE w:val="0"/>
                      <w:autoSpaceDN w:val="0"/>
                      <w:jc w:val="center"/>
                      <w:rPr>
                        <w:rFonts w:ascii="Tahoma" w:cs="Tahoma"/>
                        <w:color w:val="000000"/>
                        <w:sz w:val="18"/>
                        <w:szCs w:val="18"/>
                      </w:rPr>
                    </w:pPr>
                    <w:r>
                      <w:rPr>
                        <w:rFonts w:ascii="Tahoma" w:cs="Tahoma"/>
                        <w:color w:val="000000"/>
                        <w:sz w:val="18"/>
                        <w:szCs w:val="18"/>
                      </w:rPr>
                      <w:t>Authorize</w:t>
                    </w:r>
                  </w:p>
                  <w:p w:rsidR="007363C0" w:rsidRDefault="007363C0" w:rsidP="00F7608E"/>
                </w:txbxContent>
              </v:textbox>
            </v:shape>
            <w10:wrap type="none"/>
            <w10:anchorlock/>
          </v:group>
        </w:pict>
      </w:r>
    </w:p>
    <w:p w:rsidR="00F7608E" w:rsidRPr="00F7608E" w:rsidRDefault="002A3C9A" w:rsidP="00F7608E">
      <w:pPr>
        <w:pStyle w:val="Caption"/>
      </w:pPr>
      <w:r>
        <w:t>Figure</w:t>
      </w:r>
      <w:r w:rsidR="00F7608E">
        <w:t xml:space="preserve"> </w:t>
      </w:r>
      <w:fldSimple w:instr=" STYLEREF 1 \s ">
        <w:r w:rsidR="00E92FAF">
          <w:rPr>
            <w:noProof/>
          </w:rPr>
          <w:t>1</w:t>
        </w:r>
      </w:fldSimple>
      <w:r w:rsidR="002F0542">
        <w:noBreakHyphen/>
      </w:r>
      <w:fldSimple w:instr=" SEQ Figure \* ARABIC \s 1 ">
        <w:r w:rsidR="00E92FAF">
          <w:rPr>
            <w:noProof/>
          </w:rPr>
          <w:t>1</w:t>
        </w:r>
      </w:fldSimple>
      <w:r w:rsidR="00F7608E">
        <w:t xml:space="preserve"> CSM Architecture</w:t>
      </w:r>
    </w:p>
    <w:p w:rsidR="00F7608E" w:rsidRDefault="00F7608E" w:rsidP="00F7608E">
      <w:pPr>
        <w:pStyle w:val="BodyText"/>
      </w:pPr>
      <w:r>
        <w:t xml:space="preserve">CSM works with Java Authentication and Authorization Service (JAAS) to </w:t>
      </w:r>
      <w:r w:rsidR="00865911">
        <w:fldChar w:fldCharType="begin"/>
      </w:r>
      <w:r w:rsidR="00985C3C">
        <w:instrText xml:space="preserve"> XE "</w:instrText>
      </w:r>
      <w:r w:rsidR="00985C3C" w:rsidRPr="00DD4AB6">
        <w:instrText>JAAS</w:instrText>
      </w:r>
      <w:r w:rsidR="00985C3C">
        <w:instrText xml:space="preserve">" </w:instrText>
      </w:r>
      <w:r w:rsidR="00865911">
        <w:fldChar w:fldCharType="end"/>
      </w:r>
      <w:r>
        <w:t xml:space="preserve">authenticate and authorize for the </w:t>
      </w:r>
      <w:r w:rsidR="00F73F46">
        <w:t>application</w:t>
      </w:r>
      <w:r>
        <w:t xml:space="preserve"> ABC. To authenticate, it references credential providers such as an LDAP or RDBMS. CSM can be configured to check multiple credential providers in a defined order. To authorize, CSM refers to the Authorization Schema. </w:t>
      </w:r>
      <w:r w:rsidR="00865911">
        <w:fldChar w:fldCharType="begin"/>
      </w:r>
      <w:r w:rsidR="00985C3C">
        <w:instrText xml:space="preserve"> XE "</w:instrText>
      </w:r>
      <w:r w:rsidR="00985C3C" w:rsidRPr="00DD4AB6">
        <w:instrText>authorization schema</w:instrText>
      </w:r>
      <w:r w:rsidR="00985C3C">
        <w:instrText xml:space="preserve">" </w:instrText>
      </w:r>
      <w:r w:rsidR="00865911">
        <w:fldChar w:fldCharType="end"/>
      </w:r>
      <w:r>
        <w:t xml:space="preserve">The Authorization Schema contains the Users, Roles, Protection Elements, etc., and their associations, so that the application knows whether or not to allow a user to access a particular object. The Authorization data can be stored on a variety of databases. It is created and modified by the </w:t>
      </w:r>
      <w:r w:rsidR="00F73F46">
        <w:t>application</w:t>
      </w:r>
      <w:r>
        <w:t xml:space="preserve"> Administrator using the web-based UPT.</w:t>
      </w:r>
      <w:r w:rsidR="00215A99" w:rsidRPr="00215A99">
        <w:t xml:space="preserve"> </w:t>
      </w:r>
      <w:r w:rsidR="00865911">
        <w:fldChar w:fldCharType="begin"/>
      </w:r>
      <w:r w:rsidR="00215A99">
        <w:instrText xml:space="preserve"> XE "</w:instrText>
      </w:r>
      <w:r w:rsidR="00215A99" w:rsidRPr="00C41BB0">
        <w:instrText>CSM:architecture</w:instrText>
      </w:r>
      <w:r w:rsidR="00215A99">
        <w:instrText xml:space="preserve">" </w:instrText>
      </w:r>
      <w:r w:rsidR="00865911">
        <w:fldChar w:fldCharType="end"/>
      </w:r>
    </w:p>
    <w:p w:rsidR="00253939" w:rsidRDefault="00F7608E" w:rsidP="00F7608E">
      <w:pPr>
        <w:pStyle w:val="BodyText"/>
      </w:pPr>
      <w:r>
        <w:t xml:space="preserve">CSM uses NCICB’s Common Logging Module (CLM) to perform all the </w:t>
      </w:r>
      <w:r w:rsidR="00985C3C">
        <w:t>a</w:t>
      </w:r>
      <w:r>
        <w:t xml:space="preserve">udit and </w:t>
      </w:r>
      <w:r w:rsidR="00985C3C">
        <w:t>l</w:t>
      </w:r>
      <w:r>
        <w:t xml:space="preserve">ogging. CSM logs all of the events and object state changes (security objects stated below in Table 4-1). These logs will be stored in a separate Common Logging Database for backup and review. Since logging can be configured using log4j, client applications have control over the logging of audit trails. More details regarding audit logging by CSM can be found in the </w:t>
      </w:r>
      <w:fldSimple w:instr=" REF _Ref213644940 \h  \* MERGEFORMAT ">
        <w:r w:rsidR="00E92FAF" w:rsidRPr="00E92FAF">
          <w:rPr>
            <w:i/>
            <w:color w:val="0000FF"/>
          </w:rPr>
          <w:t>Audit Logging</w:t>
        </w:r>
      </w:fldSimple>
      <w:r w:rsidR="00985C3C">
        <w:t xml:space="preserve"> section, beginning on page </w:t>
      </w:r>
      <w:r w:rsidR="00865911" w:rsidRPr="00985C3C">
        <w:fldChar w:fldCharType="begin"/>
      </w:r>
      <w:r w:rsidR="00985C3C" w:rsidRPr="00985C3C">
        <w:instrText xml:space="preserve"> PAGEREF _Ref213644942 \h </w:instrText>
      </w:r>
      <w:r w:rsidR="00865911" w:rsidRPr="00985C3C">
        <w:fldChar w:fldCharType="separate"/>
      </w:r>
      <w:r w:rsidR="00E92FAF">
        <w:rPr>
          <w:noProof/>
        </w:rPr>
        <w:t>24</w:t>
      </w:r>
      <w:r w:rsidR="00865911" w:rsidRPr="00985C3C">
        <w:fldChar w:fldCharType="end"/>
      </w:r>
      <w:r w:rsidR="00985C3C">
        <w:t>.</w:t>
      </w:r>
    </w:p>
    <w:p w:rsidR="00245EF8" w:rsidRDefault="00F7608E" w:rsidP="00947024">
      <w:pPr>
        <w:pStyle w:val="Heading2"/>
        <w:keepLines/>
      </w:pPr>
      <w:bookmarkStart w:id="177" w:name="_Ref213910163"/>
      <w:bookmarkStart w:id="178" w:name="_Ref213910188"/>
      <w:bookmarkStart w:id="179" w:name="_Toc214359110"/>
      <w:r w:rsidRPr="00F7608E">
        <w:lastRenderedPageBreak/>
        <w:t>Security Concepts</w:t>
      </w:r>
      <w:bookmarkEnd w:id="177"/>
      <w:bookmarkEnd w:id="178"/>
      <w:bookmarkEnd w:id="179"/>
    </w:p>
    <w:p w:rsidR="00245EF8" w:rsidRDefault="00F7608E" w:rsidP="00947024">
      <w:pPr>
        <w:pStyle w:val="BodyText"/>
        <w:keepNext/>
        <w:keepLines/>
      </w:pPr>
      <w:r w:rsidRPr="00F7608E">
        <w:t>In order to successfully integrate CSM with an application, it is important to understand the definitions for the security concepts defined in</w:t>
      </w:r>
      <w:r w:rsidR="008B318A">
        <w:t xml:space="preserve"> the table below</w:t>
      </w:r>
      <w:r w:rsidRPr="00F7608E">
        <w:t xml:space="preserve">. </w:t>
      </w:r>
      <w:r w:rsidR="008B318A">
        <w:t>A</w:t>
      </w:r>
      <w:r w:rsidR="00F73F46">
        <w:t>pplication</w:t>
      </w:r>
      <w:r w:rsidRPr="00F7608E">
        <w:t xml:space="preserve"> Developers should understand these concepts and begin to understand how they apply to their particular application.</w:t>
      </w:r>
      <w:r w:rsidR="00215A99">
        <w:t xml:space="preserve"> </w:t>
      </w:r>
      <w:r w:rsidR="00865911">
        <w:fldChar w:fldCharType="begin"/>
      </w:r>
      <w:r w:rsidR="00215A99">
        <w:instrText xml:space="preserve"> XE "</w:instrText>
      </w:r>
      <w:r w:rsidR="00985C3C">
        <w:instrText>s</w:instrText>
      </w:r>
      <w:r w:rsidR="00215A99" w:rsidRPr="00A9560F">
        <w:instrText>ecurity</w:instrText>
      </w:r>
      <w:r w:rsidR="00985C3C">
        <w:instrText>:</w:instrText>
      </w:r>
      <w:r w:rsidR="00215A99" w:rsidRPr="00A9560F">
        <w:instrText>concepts</w:instrText>
      </w:r>
      <w:r w:rsidR="00985C3C">
        <w:instrText xml:space="preserve"> </w:instrText>
      </w:r>
      <w:r w:rsidR="00215A99" w:rsidRPr="00A9560F">
        <w:instrText>defined</w:instrText>
      </w:r>
      <w:r w:rsidR="00215A99">
        <w:instrText xml:space="preserve">" </w:instrText>
      </w:r>
      <w:r w:rsidR="00865911">
        <w:fldChar w:fldCharType="end"/>
      </w:r>
      <w:r w:rsidR="00865911">
        <w:fldChar w:fldCharType="begin"/>
      </w:r>
      <w:r w:rsidR="00985C3C">
        <w:instrText xml:space="preserve"> XE "</w:instrText>
      </w:r>
      <w:r w:rsidR="00985C3C" w:rsidRPr="00591686">
        <w:instrText>overview:security concepts</w:instrText>
      </w:r>
      <w:r w:rsidR="00985C3C">
        <w:instrText xml:space="preserve">" </w:instrText>
      </w:r>
      <w:r w:rsidR="00865911">
        <w:fldChar w:fldCharType="end"/>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657"/>
        <w:gridCol w:w="5929"/>
      </w:tblGrid>
      <w:tr w:rsidR="00F7608E" w:rsidRPr="0044655F" w:rsidTr="00985C3C">
        <w:trPr>
          <w:tblHeader/>
        </w:trPr>
        <w:tc>
          <w:tcPr>
            <w:tcW w:w="3042" w:type="dxa"/>
            <w:shd w:val="clear" w:color="auto" w:fill="D9D9D9"/>
            <w:vAlign w:val="center"/>
          </w:tcPr>
          <w:p w:rsidR="00F7608E" w:rsidRPr="0044655F" w:rsidRDefault="00F7608E" w:rsidP="00D039D0">
            <w:pPr>
              <w:pStyle w:val="TableHeaderCenter"/>
            </w:pPr>
            <w:r w:rsidRPr="0044655F">
              <w:t>Security Concept</w:t>
            </w:r>
          </w:p>
        </w:tc>
        <w:tc>
          <w:tcPr>
            <w:tcW w:w="7128" w:type="dxa"/>
            <w:shd w:val="clear" w:color="auto" w:fill="D9D9D9"/>
            <w:vAlign w:val="center"/>
          </w:tcPr>
          <w:p w:rsidR="00F7608E" w:rsidRPr="0044655F" w:rsidRDefault="00F7608E" w:rsidP="00D039D0">
            <w:pPr>
              <w:pStyle w:val="TableHeaderCenter"/>
            </w:pPr>
            <w:r w:rsidRPr="0044655F">
              <w:t>Definition</w:t>
            </w:r>
          </w:p>
        </w:tc>
      </w:tr>
      <w:tr w:rsidR="00F7608E" w:rsidRPr="00F7608E" w:rsidTr="00985C3C">
        <w:tc>
          <w:tcPr>
            <w:tcW w:w="3042" w:type="dxa"/>
            <w:vAlign w:val="center"/>
          </w:tcPr>
          <w:p w:rsidR="00F7608E" w:rsidRPr="00F7608E" w:rsidRDefault="00F7608E" w:rsidP="00D039D0">
            <w:pPr>
              <w:pStyle w:val="TableText"/>
            </w:pPr>
            <w:bookmarkStart w:id="180" w:name="_Toc98138034"/>
            <w:r w:rsidRPr="00F7608E">
              <w:t>Application</w:t>
            </w:r>
            <w:bookmarkEnd w:id="180"/>
          </w:p>
        </w:tc>
        <w:tc>
          <w:tcPr>
            <w:tcW w:w="7128" w:type="dxa"/>
            <w:vAlign w:val="center"/>
          </w:tcPr>
          <w:p w:rsidR="00F7608E" w:rsidRPr="00F7608E" w:rsidRDefault="00F7608E" w:rsidP="00D039D0">
            <w:pPr>
              <w:pStyle w:val="TableText"/>
            </w:pPr>
            <w:r w:rsidRPr="00F7608E">
              <w:t>Any software or set of software intended to achieve business or technical goals.</w:t>
            </w:r>
            <w:r w:rsidRPr="00F7608E">
              <w:tab/>
            </w:r>
          </w:p>
        </w:tc>
      </w:tr>
      <w:tr w:rsidR="00F7608E" w:rsidRPr="00F7608E" w:rsidTr="00985C3C">
        <w:tc>
          <w:tcPr>
            <w:tcW w:w="3042" w:type="dxa"/>
            <w:vAlign w:val="center"/>
          </w:tcPr>
          <w:p w:rsidR="00F7608E" w:rsidRPr="00F7608E" w:rsidRDefault="00F7608E" w:rsidP="00D039D0">
            <w:pPr>
              <w:pStyle w:val="TableText"/>
            </w:pPr>
            <w:bookmarkStart w:id="181" w:name="_Toc98138035"/>
            <w:r w:rsidRPr="00F7608E">
              <w:t>User</w:t>
            </w:r>
            <w:bookmarkEnd w:id="181"/>
          </w:p>
        </w:tc>
        <w:tc>
          <w:tcPr>
            <w:tcW w:w="7128" w:type="dxa"/>
            <w:vAlign w:val="center"/>
          </w:tcPr>
          <w:p w:rsidR="00F7608E" w:rsidRPr="00F7608E" w:rsidRDefault="00F7608E" w:rsidP="00D039D0">
            <w:pPr>
              <w:pStyle w:val="TableText"/>
            </w:pPr>
            <w:r w:rsidRPr="00F7608E">
              <w:t>A User is someone that requires access to an application. Users can become part of a Group, and can have an associated P</w:t>
            </w:r>
            <w:r>
              <w:t>rotection Group and Roles.</w:t>
            </w:r>
          </w:p>
        </w:tc>
      </w:tr>
      <w:tr w:rsidR="00F7608E" w:rsidRPr="00F7608E" w:rsidTr="00985C3C">
        <w:tc>
          <w:tcPr>
            <w:tcW w:w="3042" w:type="dxa"/>
            <w:vAlign w:val="center"/>
          </w:tcPr>
          <w:p w:rsidR="00F7608E" w:rsidRPr="00F7608E" w:rsidRDefault="00F7608E" w:rsidP="00D039D0">
            <w:pPr>
              <w:pStyle w:val="TableText"/>
            </w:pPr>
            <w:bookmarkStart w:id="182" w:name="_Toc98138036"/>
            <w:r w:rsidRPr="00F7608E">
              <w:t>Group</w:t>
            </w:r>
            <w:bookmarkEnd w:id="182"/>
          </w:p>
        </w:tc>
        <w:tc>
          <w:tcPr>
            <w:tcW w:w="7128" w:type="dxa"/>
            <w:vAlign w:val="center"/>
          </w:tcPr>
          <w:p w:rsidR="00F7608E" w:rsidRPr="00F7608E" w:rsidRDefault="00F7608E" w:rsidP="00D039D0">
            <w:pPr>
              <w:pStyle w:val="TableText"/>
            </w:pPr>
            <w:r w:rsidRPr="00F7608E">
              <w:t>A Group is a collection of application users. By combining users into a Group, it becomes easier to manage their collective roles and access rights in your application.</w:t>
            </w:r>
          </w:p>
        </w:tc>
      </w:tr>
      <w:tr w:rsidR="00F7608E" w:rsidRPr="00F7608E" w:rsidTr="00985C3C">
        <w:tc>
          <w:tcPr>
            <w:tcW w:w="3042" w:type="dxa"/>
            <w:vAlign w:val="center"/>
          </w:tcPr>
          <w:p w:rsidR="00F7608E" w:rsidRPr="00F7608E" w:rsidRDefault="00F7608E" w:rsidP="00D039D0">
            <w:pPr>
              <w:pStyle w:val="TableText"/>
            </w:pPr>
            <w:bookmarkStart w:id="183" w:name="_Toc98138037"/>
            <w:r w:rsidRPr="00F7608E">
              <w:t>Protection Element</w:t>
            </w:r>
            <w:bookmarkEnd w:id="183"/>
          </w:p>
        </w:tc>
        <w:tc>
          <w:tcPr>
            <w:tcW w:w="7128" w:type="dxa"/>
            <w:vAlign w:val="center"/>
          </w:tcPr>
          <w:p w:rsidR="00F7608E" w:rsidRPr="00F7608E" w:rsidRDefault="00F7608E" w:rsidP="00D039D0">
            <w:pPr>
              <w:pStyle w:val="TableText"/>
            </w:pPr>
            <w:r w:rsidRPr="00F7608E">
              <w:t>A Protection Element is any entity (typically data) that has controlled access. Examples include Social Security Number, City, and Salary. Protection Elements can also include o</w:t>
            </w:r>
            <w:r>
              <w:t>perations, buttons, links, etc.</w:t>
            </w:r>
          </w:p>
        </w:tc>
      </w:tr>
      <w:tr w:rsidR="00F7608E" w:rsidRPr="00F7608E" w:rsidTr="00985C3C">
        <w:tc>
          <w:tcPr>
            <w:tcW w:w="3042" w:type="dxa"/>
            <w:vAlign w:val="center"/>
          </w:tcPr>
          <w:p w:rsidR="00F7608E" w:rsidRPr="00F7608E" w:rsidRDefault="00F7608E" w:rsidP="00D039D0">
            <w:pPr>
              <w:pStyle w:val="TableText"/>
            </w:pPr>
            <w:bookmarkStart w:id="184" w:name="_Toc98138038"/>
            <w:r w:rsidRPr="00F7608E">
              <w:t>Protection Group</w:t>
            </w:r>
            <w:bookmarkEnd w:id="184"/>
          </w:p>
        </w:tc>
        <w:tc>
          <w:tcPr>
            <w:tcW w:w="7128" w:type="dxa"/>
            <w:vAlign w:val="center"/>
          </w:tcPr>
          <w:p w:rsidR="00F7608E" w:rsidRPr="00F7608E" w:rsidRDefault="00F7608E" w:rsidP="00D039D0">
            <w:pPr>
              <w:pStyle w:val="TableText"/>
            </w:pPr>
            <w:r w:rsidRPr="00F7608E">
              <w:t>A Protection Group is a collection of application Protection Elements. By combining Protection Elements into a Protection Group, it becomes easier to associate Users and Groups with rights to a particular data set. Examples include Address and Personal Information.</w:t>
            </w:r>
          </w:p>
        </w:tc>
      </w:tr>
      <w:tr w:rsidR="00F7608E" w:rsidRPr="00F7608E" w:rsidTr="00985C3C">
        <w:tc>
          <w:tcPr>
            <w:tcW w:w="3042" w:type="dxa"/>
            <w:vAlign w:val="center"/>
          </w:tcPr>
          <w:p w:rsidR="00F7608E" w:rsidRPr="00F7608E" w:rsidRDefault="00F7608E" w:rsidP="00D039D0">
            <w:pPr>
              <w:pStyle w:val="TableText"/>
            </w:pPr>
            <w:bookmarkStart w:id="185" w:name="_Toc98138039"/>
            <w:r w:rsidRPr="00F7608E">
              <w:t>Privilege</w:t>
            </w:r>
            <w:bookmarkEnd w:id="185"/>
          </w:p>
        </w:tc>
        <w:tc>
          <w:tcPr>
            <w:tcW w:w="7128" w:type="dxa"/>
            <w:vAlign w:val="center"/>
          </w:tcPr>
          <w:p w:rsidR="00F7608E" w:rsidRPr="00F7608E" w:rsidRDefault="00F7608E" w:rsidP="00D039D0">
            <w:pPr>
              <w:pStyle w:val="TableText"/>
            </w:pPr>
            <w:r w:rsidRPr="00F7608E">
              <w:t>A Privilege refers to any operation performed upon data</w:t>
            </w:r>
            <w:r w:rsidR="008B318A" w:rsidRPr="00F7608E">
              <w:t xml:space="preserve">. </w:t>
            </w:r>
            <w:r w:rsidRPr="00F7608E">
              <w:t>CSM makes use of a standard set of privileges</w:t>
            </w:r>
            <w:r w:rsidR="008B318A" w:rsidRPr="00F7608E">
              <w:t xml:space="preserve">. </w:t>
            </w:r>
            <w:r w:rsidRPr="00F7608E">
              <w:t>This will help standardize authorization to comply with JAAS and Authorization Policy and allow for adoption of technology such as SAML in the future.</w:t>
            </w:r>
          </w:p>
        </w:tc>
      </w:tr>
      <w:tr w:rsidR="00F7608E" w:rsidRPr="00F7608E" w:rsidTr="00985C3C">
        <w:tc>
          <w:tcPr>
            <w:tcW w:w="3042" w:type="dxa"/>
            <w:vAlign w:val="center"/>
          </w:tcPr>
          <w:p w:rsidR="00F7608E" w:rsidRPr="00F7608E" w:rsidRDefault="00F7608E" w:rsidP="00D039D0">
            <w:pPr>
              <w:pStyle w:val="TableText"/>
            </w:pPr>
            <w:bookmarkStart w:id="186" w:name="_Toc98138040"/>
            <w:r w:rsidRPr="00F7608E">
              <w:t>Role</w:t>
            </w:r>
            <w:bookmarkEnd w:id="186"/>
          </w:p>
        </w:tc>
        <w:tc>
          <w:tcPr>
            <w:tcW w:w="7128" w:type="dxa"/>
            <w:vAlign w:val="center"/>
          </w:tcPr>
          <w:p w:rsidR="00F7608E" w:rsidRPr="00F7608E" w:rsidRDefault="00F7608E" w:rsidP="00D039D0">
            <w:pPr>
              <w:pStyle w:val="TableText"/>
            </w:pPr>
            <w:r w:rsidRPr="00F7608E">
              <w:t>A Role is a collection of application Privileges. Examples include Record Admin and HR Manager.</w:t>
            </w:r>
          </w:p>
        </w:tc>
      </w:tr>
    </w:tbl>
    <w:p w:rsidR="00F7608E" w:rsidRDefault="002A3C9A" w:rsidP="00F7608E">
      <w:pPr>
        <w:pStyle w:val="Caption"/>
      </w:pPr>
      <w:r>
        <w:t>Figure</w:t>
      </w:r>
      <w:r w:rsidR="00F7608E">
        <w:t xml:space="preserve"> </w:t>
      </w:r>
      <w:fldSimple w:instr=" STYLEREF 1 \s ">
        <w:r w:rsidR="00E92FAF">
          <w:rPr>
            <w:noProof/>
          </w:rPr>
          <w:t>1</w:t>
        </w:r>
      </w:fldSimple>
      <w:r w:rsidR="002F0542">
        <w:noBreakHyphen/>
      </w:r>
      <w:fldSimple w:instr=" SEQ Figure \* ARABIC \s 1 ">
        <w:r w:rsidR="00E92FAF">
          <w:rPr>
            <w:noProof/>
          </w:rPr>
          <w:t>2</w:t>
        </w:r>
      </w:fldSimple>
      <w:r w:rsidR="00F7608E">
        <w:t xml:space="preserve"> Security concept definitions</w:t>
      </w:r>
    </w:p>
    <w:p w:rsidR="00F7608E" w:rsidRDefault="00F7608E" w:rsidP="00F7608E">
      <w:pPr>
        <w:pStyle w:val="BodyText"/>
      </w:pPr>
      <w:r w:rsidRPr="00F7608E">
        <w:t>CSM users need to identify aspects of the application that should be labeled as Protection Elements. These elements are combined to Protection Groups, and then users are assigned Roles for that Protection Group.</w:t>
      </w:r>
      <w:r w:rsidR="00865911">
        <w:fldChar w:fldCharType="begin"/>
      </w:r>
      <w:r w:rsidR="00985C3C">
        <w:instrText xml:space="preserve"> XE "</w:instrText>
      </w:r>
      <w:r w:rsidR="00F5488B">
        <w:instrText>protection group</w:instrText>
      </w:r>
      <w:r w:rsidR="00985C3C">
        <w:instrText xml:space="preserve">" </w:instrText>
      </w:r>
      <w:r w:rsidR="00865911">
        <w:fldChar w:fldCharType="end"/>
      </w:r>
    </w:p>
    <w:p w:rsidR="00F7608E" w:rsidRPr="0044655F" w:rsidRDefault="00F7608E" w:rsidP="008579A9">
      <w:pPr>
        <w:pStyle w:val="BodyText"/>
      </w:pPr>
      <w:r w:rsidRPr="0044655F">
        <w:t>Shown in</w:t>
      </w:r>
      <w:r w:rsidR="00947024">
        <w:t xml:space="preserve"> </w:t>
      </w:r>
      <w:r w:rsidR="00865911">
        <w:fldChar w:fldCharType="begin"/>
      </w:r>
      <w:r w:rsidR="00947024">
        <w:instrText xml:space="preserve"> REF _Ref213910453 \h </w:instrText>
      </w:r>
      <w:r w:rsidR="00865911">
        <w:fldChar w:fldCharType="separate"/>
      </w:r>
      <w:r w:rsidR="00E92FAF">
        <w:t xml:space="preserve">Table </w:t>
      </w:r>
      <w:r w:rsidR="00E92FAF">
        <w:rPr>
          <w:noProof/>
        </w:rPr>
        <w:t>1</w:t>
      </w:r>
      <w:r w:rsidR="00E92FAF">
        <w:noBreakHyphen/>
      </w:r>
      <w:r w:rsidR="00E92FAF">
        <w:rPr>
          <w:noProof/>
        </w:rPr>
        <w:t>1</w:t>
      </w:r>
      <w:r w:rsidR="00865911">
        <w:fldChar w:fldCharType="end"/>
      </w:r>
      <w:r w:rsidR="008579A9">
        <w:t xml:space="preserve"> </w:t>
      </w:r>
      <w:r w:rsidRPr="0044655F">
        <w:t>are definitions of related security terms.</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147"/>
        <w:gridCol w:w="6439"/>
      </w:tblGrid>
      <w:tr w:rsidR="00F7608E" w:rsidRPr="00F80B54" w:rsidTr="00947024">
        <w:trPr>
          <w:cantSplit/>
          <w:tblHeader/>
        </w:trPr>
        <w:tc>
          <w:tcPr>
            <w:tcW w:w="2430" w:type="dxa"/>
            <w:shd w:val="clear" w:color="auto" w:fill="D9D9D9"/>
          </w:tcPr>
          <w:p w:rsidR="00F7608E" w:rsidRPr="0044655F" w:rsidRDefault="00F7608E" w:rsidP="00D039D0">
            <w:pPr>
              <w:pStyle w:val="TableHeaderCenter"/>
            </w:pPr>
            <w:r w:rsidRPr="0044655F">
              <w:t>Related Concept</w:t>
            </w:r>
          </w:p>
        </w:tc>
        <w:tc>
          <w:tcPr>
            <w:tcW w:w="7740" w:type="dxa"/>
            <w:shd w:val="clear" w:color="auto" w:fill="D9D9D9"/>
          </w:tcPr>
          <w:p w:rsidR="00F7608E" w:rsidRPr="0044655F" w:rsidRDefault="00F7608E" w:rsidP="00D039D0">
            <w:pPr>
              <w:pStyle w:val="TableHeaderCenter"/>
            </w:pPr>
            <w:r w:rsidRPr="0044655F">
              <w:t>Definition</w:t>
            </w:r>
          </w:p>
        </w:tc>
      </w:tr>
      <w:tr w:rsidR="00F7608E" w:rsidRPr="008579A9" w:rsidTr="00947024">
        <w:trPr>
          <w:cantSplit/>
        </w:trPr>
        <w:tc>
          <w:tcPr>
            <w:tcW w:w="2430" w:type="dxa"/>
            <w:vAlign w:val="center"/>
          </w:tcPr>
          <w:p w:rsidR="00F7608E" w:rsidRPr="008579A9" w:rsidRDefault="00F7608E" w:rsidP="00D039D0">
            <w:pPr>
              <w:pStyle w:val="TableText"/>
            </w:pPr>
            <w:bookmarkStart w:id="187" w:name="_Toc98138042"/>
            <w:r w:rsidRPr="008579A9">
              <w:t>Credential Provider</w:t>
            </w:r>
            <w:bookmarkEnd w:id="187"/>
          </w:p>
        </w:tc>
        <w:tc>
          <w:tcPr>
            <w:tcW w:w="7740" w:type="dxa"/>
          </w:tcPr>
          <w:p w:rsidR="00F7608E" w:rsidRPr="008579A9" w:rsidRDefault="00F7608E" w:rsidP="00D039D0">
            <w:pPr>
              <w:pStyle w:val="TableText"/>
            </w:pPr>
            <w:r w:rsidRPr="008579A9">
              <w:t>A credential is a data or set of data which represents an individual unique to a given application (username, password, etc.). Credential providers are trusted organizations that create secure directories or databases that store credentials. In an authentication transaction, organizations check with the credential providers to verify entered information is valid. For example, the NCI network uses a credential provider to verify that a user name and password match and are valid before allowing access.</w:t>
            </w:r>
            <w:r w:rsidR="00215A99">
              <w:t xml:space="preserve"> </w:t>
            </w:r>
            <w:r w:rsidR="00865911">
              <w:fldChar w:fldCharType="begin"/>
            </w:r>
            <w:r w:rsidR="00215A99">
              <w:instrText xml:space="preserve"> XE "</w:instrText>
            </w:r>
            <w:r w:rsidR="00985C3C">
              <w:instrText>c</w:instrText>
            </w:r>
            <w:r w:rsidR="00215A99" w:rsidRPr="00470F52">
              <w:instrText>redential Provider</w:instrText>
            </w:r>
            <w:r w:rsidR="00215A99">
              <w:instrText xml:space="preserve">" </w:instrText>
            </w:r>
            <w:r w:rsidR="00865911">
              <w:fldChar w:fldCharType="end"/>
            </w:r>
          </w:p>
        </w:tc>
      </w:tr>
      <w:tr w:rsidR="00F7608E" w:rsidRPr="008579A9" w:rsidTr="00947024">
        <w:trPr>
          <w:cantSplit/>
        </w:trPr>
        <w:tc>
          <w:tcPr>
            <w:tcW w:w="2430" w:type="dxa"/>
            <w:vAlign w:val="center"/>
          </w:tcPr>
          <w:p w:rsidR="00F7608E" w:rsidRPr="008579A9" w:rsidRDefault="00F7608E" w:rsidP="00D039D0">
            <w:pPr>
              <w:pStyle w:val="TableText"/>
            </w:pPr>
            <w:r w:rsidRPr="008579A9">
              <w:lastRenderedPageBreak/>
              <w:t>JAAS</w:t>
            </w:r>
          </w:p>
        </w:tc>
        <w:tc>
          <w:tcPr>
            <w:tcW w:w="7740" w:type="dxa"/>
          </w:tcPr>
          <w:p w:rsidR="00F7608E" w:rsidRPr="008579A9" w:rsidRDefault="00F7608E" w:rsidP="00D039D0">
            <w:pPr>
              <w:pStyle w:val="TableText"/>
            </w:pPr>
            <w:r w:rsidRPr="008579A9">
              <w:t>Set of Java packages that enable services to authenticate and enforce access controls upon users. JAAS implements a Java version of the standard Pluggable Authentication Module framework, and supports user- based authorization.</w:t>
            </w:r>
            <w:r w:rsidR="00215A99">
              <w:t xml:space="preserve"> </w:t>
            </w:r>
            <w:r w:rsidR="00865911">
              <w:fldChar w:fldCharType="begin"/>
            </w:r>
            <w:r w:rsidR="00215A99">
              <w:instrText xml:space="preserve"> XE "</w:instrText>
            </w:r>
            <w:r w:rsidR="00215A99" w:rsidRPr="00470F52">
              <w:instrText>JAAS</w:instrText>
            </w:r>
            <w:r w:rsidR="00215A99">
              <w:instrText xml:space="preserve">" </w:instrText>
            </w:r>
            <w:r w:rsidR="00865911">
              <w:fldChar w:fldCharType="end"/>
            </w:r>
          </w:p>
        </w:tc>
      </w:tr>
      <w:tr w:rsidR="00F7608E" w:rsidRPr="008579A9" w:rsidTr="00947024">
        <w:trPr>
          <w:cantSplit/>
        </w:trPr>
        <w:tc>
          <w:tcPr>
            <w:tcW w:w="2430" w:type="dxa"/>
            <w:vAlign w:val="center"/>
          </w:tcPr>
          <w:p w:rsidR="00F7608E" w:rsidRPr="008579A9" w:rsidRDefault="00F7608E" w:rsidP="00D039D0">
            <w:pPr>
              <w:pStyle w:val="TableText"/>
            </w:pPr>
            <w:bookmarkStart w:id="188" w:name="_Toc98138043"/>
            <w:r w:rsidRPr="008579A9">
              <w:t>LDAP</w:t>
            </w:r>
            <w:bookmarkEnd w:id="188"/>
          </w:p>
        </w:tc>
        <w:tc>
          <w:tcPr>
            <w:tcW w:w="7740" w:type="dxa"/>
          </w:tcPr>
          <w:p w:rsidR="00F7608E" w:rsidRPr="008579A9" w:rsidRDefault="00F7608E" w:rsidP="00D039D0">
            <w:pPr>
              <w:pStyle w:val="TableText"/>
            </w:pPr>
            <w:r w:rsidRPr="008579A9">
              <w:t>Credential providers may choose to store credential information using a directory based on LDAP</w:t>
            </w:r>
            <w:r w:rsidR="008B318A" w:rsidRPr="008579A9">
              <w:t xml:space="preserve">. </w:t>
            </w:r>
            <w:r w:rsidRPr="008579A9">
              <w:t xml:space="preserve">An LDAP is simply a set of protocols for accessing information directories. Using LDAP, client programs can login to a server, access a directory, and verify credential entries. </w:t>
            </w:r>
            <w:r w:rsidR="00865911">
              <w:fldChar w:fldCharType="begin"/>
            </w:r>
            <w:r w:rsidR="00215A99">
              <w:instrText xml:space="preserve"> XE "</w:instrText>
            </w:r>
            <w:r w:rsidR="00215A99" w:rsidRPr="00470F52">
              <w:instrText>LDAP</w:instrText>
            </w:r>
            <w:r w:rsidR="00215A99">
              <w:instrText xml:space="preserve">" </w:instrText>
            </w:r>
            <w:r w:rsidR="00865911">
              <w:fldChar w:fldCharType="end"/>
            </w:r>
          </w:p>
        </w:tc>
      </w:tr>
      <w:tr w:rsidR="00F7608E" w:rsidRPr="008579A9" w:rsidTr="00947024">
        <w:trPr>
          <w:cantSplit/>
        </w:trPr>
        <w:tc>
          <w:tcPr>
            <w:tcW w:w="2430" w:type="dxa"/>
            <w:vAlign w:val="center"/>
          </w:tcPr>
          <w:p w:rsidR="00F7608E" w:rsidRPr="008579A9" w:rsidRDefault="00F7608E" w:rsidP="00D039D0">
            <w:pPr>
              <w:pStyle w:val="TableText"/>
            </w:pPr>
            <w:bookmarkStart w:id="189" w:name="_Toc98138044"/>
            <w:r w:rsidRPr="008579A9">
              <w:t>RDBMS</w:t>
            </w:r>
            <w:bookmarkEnd w:id="189"/>
          </w:p>
        </w:tc>
        <w:tc>
          <w:tcPr>
            <w:tcW w:w="7740" w:type="dxa"/>
          </w:tcPr>
          <w:p w:rsidR="00F7608E" w:rsidRPr="008579A9" w:rsidRDefault="00F7608E" w:rsidP="00D039D0">
            <w:pPr>
              <w:pStyle w:val="TableText"/>
            </w:pPr>
            <w:r w:rsidRPr="008579A9">
              <w:t>Credential providers may choose to store credential information with a RDBMS. Unlike with LDAP, credential data is stored in the form of related tables. </w:t>
            </w:r>
            <w:r w:rsidR="00865911">
              <w:fldChar w:fldCharType="begin"/>
            </w:r>
            <w:r w:rsidR="00215A99">
              <w:instrText xml:space="preserve"> XE "</w:instrText>
            </w:r>
            <w:r w:rsidR="00215A99" w:rsidRPr="00470F52">
              <w:instrText>RDBMS</w:instrText>
            </w:r>
            <w:r w:rsidR="00215A99">
              <w:instrText xml:space="preserve">" </w:instrText>
            </w:r>
            <w:r w:rsidR="00865911">
              <w:fldChar w:fldCharType="end"/>
            </w:r>
          </w:p>
        </w:tc>
      </w:tr>
      <w:tr w:rsidR="00F7608E" w:rsidRPr="008579A9" w:rsidTr="00947024">
        <w:trPr>
          <w:cantSplit/>
        </w:trPr>
        <w:tc>
          <w:tcPr>
            <w:tcW w:w="2430" w:type="dxa"/>
          </w:tcPr>
          <w:p w:rsidR="00F7608E" w:rsidRPr="008579A9" w:rsidRDefault="00F7608E" w:rsidP="00D039D0">
            <w:pPr>
              <w:pStyle w:val="TableText"/>
            </w:pPr>
            <w:r w:rsidRPr="008579A9">
              <w:t>Login Module</w:t>
            </w:r>
          </w:p>
        </w:tc>
        <w:tc>
          <w:tcPr>
            <w:tcW w:w="7740" w:type="dxa"/>
          </w:tcPr>
          <w:p w:rsidR="00F7608E" w:rsidRPr="008579A9" w:rsidRDefault="00F7608E" w:rsidP="00D039D0">
            <w:pPr>
              <w:pStyle w:val="TableText"/>
            </w:pPr>
            <w:r w:rsidRPr="008579A9">
              <w:t>Responsible for authenticating users and for populating users and groups. A Login Module is a required component of an authentication provider, and can be a component of an identity assertion provider if you want to develop a separate LoginModule for perimeter authentication. LoginModules that are not used for perimeter authentication also verify the proof material submitted (for example, a user password).</w:t>
            </w:r>
            <w:r w:rsidR="00215A99">
              <w:t xml:space="preserve"> </w:t>
            </w:r>
            <w:r w:rsidR="00865911">
              <w:fldChar w:fldCharType="begin"/>
            </w:r>
            <w:r w:rsidR="00215A99">
              <w:instrText xml:space="preserve"> XE "</w:instrText>
            </w:r>
            <w:r w:rsidR="00985C3C">
              <w:instrText>login m</w:instrText>
            </w:r>
            <w:r w:rsidR="00215A99" w:rsidRPr="00470F52">
              <w:instrText>odule</w:instrText>
            </w:r>
            <w:r w:rsidR="00215A99">
              <w:instrText xml:space="preserve">" </w:instrText>
            </w:r>
            <w:r w:rsidR="00865911">
              <w:fldChar w:fldCharType="end"/>
            </w:r>
          </w:p>
        </w:tc>
      </w:tr>
    </w:tbl>
    <w:p w:rsidR="00F7608E" w:rsidRPr="00947024" w:rsidRDefault="00947024" w:rsidP="008579A9">
      <w:pPr>
        <w:pStyle w:val="Caption"/>
      </w:pPr>
      <w:bookmarkStart w:id="190" w:name="_Ref213910453"/>
      <w:bookmarkStart w:id="191" w:name="_Ref213493811"/>
      <w:r>
        <w:t xml:space="preserve">Table </w:t>
      </w:r>
      <w:fldSimple w:instr=" STYLEREF 1 \s ">
        <w:r w:rsidR="00E92FAF">
          <w:rPr>
            <w:noProof/>
          </w:rPr>
          <w:t>1</w:t>
        </w:r>
      </w:fldSimple>
      <w:r w:rsidR="007F0163">
        <w:noBreakHyphen/>
      </w:r>
      <w:fldSimple w:instr=" SEQ Table \* ARABIC \s 1 ">
        <w:r w:rsidR="00E92FAF">
          <w:rPr>
            <w:noProof/>
          </w:rPr>
          <w:t>1</w:t>
        </w:r>
      </w:fldSimple>
      <w:bookmarkEnd w:id="190"/>
      <w:r>
        <w:t xml:space="preserve"> Related Security Concept Definitions</w:t>
      </w:r>
      <w:bookmarkEnd w:id="191"/>
    </w:p>
    <w:p w:rsidR="00F7608E" w:rsidRDefault="008579A9" w:rsidP="008579A9">
      <w:pPr>
        <w:pStyle w:val="Heading2"/>
      </w:pPr>
      <w:bookmarkStart w:id="192" w:name="_Ref213910164"/>
      <w:bookmarkStart w:id="193" w:name="_Ref213910191"/>
      <w:bookmarkStart w:id="194" w:name="_Toc214359111"/>
      <w:r>
        <w:t>Minimum System Requirements</w:t>
      </w:r>
      <w:bookmarkEnd w:id="192"/>
      <w:bookmarkEnd w:id="193"/>
      <w:bookmarkEnd w:id="194"/>
    </w:p>
    <w:p w:rsidR="00F7608E" w:rsidRDefault="008B318A" w:rsidP="008579A9">
      <w:pPr>
        <w:pStyle w:val="BodyText"/>
      </w:pPr>
      <w:r w:rsidRPr="008579A9">
        <w:t xml:space="preserve">The following software is required and not included with CSM Software as listed in </w:t>
      </w:r>
      <w:r>
        <w:t>the table below.</w:t>
      </w:r>
      <w:r w:rsidRPr="008579A9">
        <w:t xml:space="preserve"> The software name, version, description, and URL hyperlinks are indicated in the table.</w:t>
      </w:r>
      <w:r w:rsidRPr="00215A99">
        <w:t xml:space="preserve"> </w:t>
      </w:r>
      <w:r w:rsidR="00865911">
        <w:fldChar w:fldCharType="begin"/>
      </w:r>
      <w:r w:rsidR="00215A99">
        <w:instrText xml:space="preserve"> XE "</w:instrText>
      </w:r>
      <w:r w:rsidR="00985C3C">
        <w:instrText>s</w:instrText>
      </w:r>
      <w:r w:rsidR="00215A99" w:rsidRPr="00470F52">
        <w:instrText>ystem requirements</w:instrText>
      </w:r>
      <w:r w:rsidR="00215A99">
        <w:instrText xml:space="preserve">" </w:instrText>
      </w:r>
      <w:r w:rsidR="00865911">
        <w:fldChar w:fldCharType="end"/>
      </w:r>
      <w:r w:rsidR="00865911">
        <w:fldChar w:fldCharType="begin"/>
      </w:r>
      <w:r w:rsidR="00985C3C">
        <w:instrText xml:space="preserve"> XE "</w:instrText>
      </w:r>
      <w:r w:rsidR="00985C3C" w:rsidRPr="00DD4AB6">
        <w:instrText>software requirements</w:instrText>
      </w:r>
      <w:r w:rsidR="00985C3C">
        <w:instrText xml:space="preserve">" </w:instrText>
      </w:r>
      <w:r w:rsidR="00865911">
        <w:fldChar w:fldCharType="end"/>
      </w:r>
      <w:r w:rsidR="00865911">
        <w:fldChar w:fldCharType="begin"/>
      </w:r>
      <w:r w:rsidR="00985C3C">
        <w:instrText xml:space="preserve"> XE "</w:instrText>
      </w:r>
      <w:r w:rsidR="00985C3C" w:rsidRPr="00DD4AB6">
        <w:instrText>minimum requirements</w:instrText>
      </w:r>
      <w:r w:rsidR="00985C3C">
        <w:instrText xml:space="preserve">" </w:instrText>
      </w:r>
      <w:r w:rsidR="00865911">
        <w:fldChar w:fldCharType="end"/>
      </w:r>
    </w:p>
    <w:tbl>
      <w:tblPr>
        <w:tblW w:w="8640" w:type="dxa"/>
        <w:tblInd w:w="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2700"/>
        <w:gridCol w:w="1440"/>
        <w:gridCol w:w="3060"/>
      </w:tblGrid>
      <w:tr w:rsidR="008579A9" w:rsidRPr="008579A9" w:rsidTr="00B518D5">
        <w:tc>
          <w:tcPr>
            <w:tcW w:w="1440" w:type="dxa"/>
            <w:shd w:val="clear" w:color="auto" w:fill="D9D9D9"/>
          </w:tcPr>
          <w:p w:rsidR="008579A9" w:rsidRPr="008579A9" w:rsidRDefault="008579A9" w:rsidP="00D039D0">
            <w:pPr>
              <w:pStyle w:val="TableHeaderCenter"/>
            </w:pPr>
            <w:r w:rsidRPr="008579A9">
              <w:t>Software</w:t>
            </w:r>
          </w:p>
        </w:tc>
        <w:tc>
          <w:tcPr>
            <w:tcW w:w="2700" w:type="dxa"/>
            <w:shd w:val="clear" w:color="auto" w:fill="D9D9D9"/>
          </w:tcPr>
          <w:p w:rsidR="008579A9" w:rsidRPr="008579A9" w:rsidRDefault="008579A9" w:rsidP="00D039D0">
            <w:pPr>
              <w:pStyle w:val="TableHeaderCenter"/>
            </w:pPr>
            <w:r w:rsidRPr="008579A9">
              <w:t>Description</w:t>
            </w:r>
          </w:p>
        </w:tc>
        <w:tc>
          <w:tcPr>
            <w:tcW w:w="1440" w:type="dxa"/>
            <w:shd w:val="clear" w:color="auto" w:fill="D9D9D9"/>
          </w:tcPr>
          <w:p w:rsidR="008579A9" w:rsidRPr="008579A9" w:rsidRDefault="008579A9" w:rsidP="00D039D0">
            <w:pPr>
              <w:pStyle w:val="TableHeaderCenter"/>
            </w:pPr>
            <w:r w:rsidRPr="008579A9">
              <w:t>Version</w:t>
            </w:r>
          </w:p>
        </w:tc>
        <w:tc>
          <w:tcPr>
            <w:tcW w:w="3060" w:type="dxa"/>
            <w:shd w:val="clear" w:color="auto" w:fill="D9D9D9"/>
          </w:tcPr>
          <w:p w:rsidR="008579A9" w:rsidRPr="008579A9" w:rsidRDefault="008579A9" w:rsidP="00D039D0">
            <w:pPr>
              <w:pStyle w:val="TableHeaderCenter"/>
            </w:pPr>
            <w:r w:rsidRPr="008579A9">
              <w:t>URL</w:t>
            </w:r>
          </w:p>
        </w:tc>
      </w:tr>
      <w:tr w:rsidR="008579A9" w:rsidRPr="008579A9" w:rsidTr="00B518D5">
        <w:tc>
          <w:tcPr>
            <w:tcW w:w="1440" w:type="dxa"/>
            <w:vAlign w:val="center"/>
          </w:tcPr>
          <w:p w:rsidR="008579A9" w:rsidRPr="008579A9" w:rsidRDefault="008579A9" w:rsidP="00D039D0">
            <w:pPr>
              <w:pStyle w:val="TableText"/>
            </w:pPr>
            <w:r w:rsidRPr="008579A9">
              <w:t>JDK</w:t>
            </w:r>
            <w:r w:rsidR="00865911">
              <w:fldChar w:fldCharType="begin"/>
            </w:r>
            <w:r w:rsidR="00215A99">
              <w:instrText xml:space="preserve"> XE "</w:instrText>
            </w:r>
            <w:r w:rsidR="00215A99" w:rsidRPr="00470F52">
              <w:instrText>JDK</w:instrText>
            </w:r>
            <w:r w:rsidR="00215A99">
              <w:instrText xml:space="preserve">" </w:instrText>
            </w:r>
            <w:r w:rsidR="00865911">
              <w:fldChar w:fldCharType="end"/>
            </w:r>
          </w:p>
        </w:tc>
        <w:tc>
          <w:tcPr>
            <w:tcW w:w="2700" w:type="dxa"/>
            <w:vAlign w:val="center"/>
          </w:tcPr>
          <w:p w:rsidR="008579A9" w:rsidRPr="008579A9" w:rsidRDefault="008579A9" w:rsidP="00D039D0">
            <w:pPr>
              <w:pStyle w:val="TableText"/>
            </w:pPr>
            <w:r w:rsidRPr="008579A9">
              <w:t xml:space="preserve">The J2SE Software Development Kit (SDK) supports creating J2SE applications </w:t>
            </w:r>
          </w:p>
        </w:tc>
        <w:tc>
          <w:tcPr>
            <w:tcW w:w="1440" w:type="dxa"/>
            <w:vAlign w:val="center"/>
          </w:tcPr>
          <w:p w:rsidR="008579A9" w:rsidRPr="008579A9" w:rsidRDefault="008579A9" w:rsidP="00D039D0">
            <w:pPr>
              <w:pStyle w:val="TableText"/>
            </w:pPr>
            <w:r w:rsidRPr="008579A9">
              <w:t>1.5.0_11 or higher</w:t>
            </w:r>
          </w:p>
        </w:tc>
        <w:tc>
          <w:tcPr>
            <w:tcW w:w="3060" w:type="dxa"/>
            <w:vAlign w:val="center"/>
          </w:tcPr>
          <w:p w:rsidR="008579A9" w:rsidRPr="008579A9" w:rsidRDefault="008579A9" w:rsidP="00D039D0">
            <w:pPr>
              <w:pStyle w:val="TableText"/>
            </w:pPr>
            <w:r w:rsidRPr="008579A9">
              <w:t>http://java.sun.com/j2se/1.5.0/download.html</w:t>
            </w:r>
          </w:p>
        </w:tc>
      </w:tr>
      <w:tr w:rsidR="008579A9" w:rsidRPr="008579A9" w:rsidTr="00B518D5">
        <w:tc>
          <w:tcPr>
            <w:tcW w:w="1440" w:type="dxa"/>
            <w:vAlign w:val="center"/>
          </w:tcPr>
          <w:p w:rsidR="008579A9" w:rsidRPr="008579A9" w:rsidRDefault="008579A9" w:rsidP="00D039D0">
            <w:pPr>
              <w:pStyle w:val="TableText"/>
            </w:pPr>
            <w:r w:rsidRPr="008579A9">
              <w:t>Oracle</w:t>
            </w:r>
            <w:r w:rsidR="00865911">
              <w:fldChar w:fldCharType="begin"/>
            </w:r>
            <w:r w:rsidR="00215A99">
              <w:instrText xml:space="preserve"> XE "</w:instrText>
            </w:r>
            <w:r w:rsidR="00215A99" w:rsidRPr="00470F52">
              <w:instrText>Oracle</w:instrText>
            </w:r>
            <w:r w:rsidR="00215A99">
              <w:instrText xml:space="preserve">" </w:instrText>
            </w:r>
            <w:r w:rsidR="00865911">
              <w:fldChar w:fldCharType="end"/>
            </w:r>
          </w:p>
        </w:tc>
        <w:tc>
          <w:tcPr>
            <w:tcW w:w="2700" w:type="dxa"/>
            <w:vMerge w:val="restart"/>
            <w:vAlign w:val="center"/>
          </w:tcPr>
          <w:p w:rsidR="008579A9" w:rsidRDefault="008579A9" w:rsidP="00D039D0">
            <w:pPr>
              <w:pStyle w:val="TableText"/>
            </w:pPr>
            <w:r>
              <w:t>Database Server</w:t>
            </w:r>
          </w:p>
          <w:p w:rsidR="008579A9" w:rsidRPr="008579A9" w:rsidRDefault="008579A9" w:rsidP="00D039D0">
            <w:pPr>
              <w:pStyle w:val="TableText"/>
            </w:pPr>
            <w:r>
              <w:t>(only one is required)</w:t>
            </w:r>
          </w:p>
        </w:tc>
        <w:tc>
          <w:tcPr>
            <w:tcW w:w="1440" w:type="dxa"/>
            <w:vAlign w:val="center"/>
          </w:tcPr>
          <w:p w:rsidR="008579A9" w:rsidRPr="008579A9" w:rsidRDefault="008579A9" w:rsidP="00D039D0">
            <w:pPr>
              <w:pStyle w:val="TableText"/>
            </w:pPr>
            <w:r w:rsidRPr="008579A9">
              <w:t>9i</w:t>
            </w:r>
          </w:p>
        </w:tc>
        <w:tc>
          <w:tcPr>
            <w:tcW w:w="3060" w:type="dxa"/>
            <w:vAlign w:val="center"/>
          </w:tcPr>
          <w:p w:rsidR="008579A9" w:rsidRPr="008579A9" w:rsidRDefault="008579A9" w:rsidP="00D039D0">
            <w:pPr>
              <w:pStyle w:val="TableText"/>
            </w:pPr>
            <w:r w:rsidRPr="008579A9">
              <w:t>http://www.oracle.com/technolog</w:t>
            </w:r>
            <w:r>
              <w:t xml:space="preserve">y/products/oracle9i/index.html </w:t>
            </w:r>
          </w:p>
        </w:tc>
      </w:tr>
      <w:tr w:rsidR="008579A9" w:rsidRPr="008579A9" w:rsidTr="00B518D5">
        <w:tc>
          <w:tcPr>
            <w:tcW w:w="1440" w:type="dxa"/>
            <w:vAlign w:val="center"/>
          </w:tcPr>
          <w:p w:rsidR="008579A9" w:rsidRPr="008579A9" w:rsidRDefault="008579A9" w:rsidP="00D039D0">
            <w:pPr>
              <w:pStyle w:val="TableText"/>
            </w:pPr>
            <w:r w:rsidRPr="008579A9">
              <w:t>MySQL</w:t>
            </w:r>
            <w:r w:rsidR="00865911">
              <w:fldChar w:fldCharType="begin"/>
            </w:r>
            <w:r w:rsidR="00215A99">
              <w:instrText xml:space="preserve"> XE "</w:instrText>
            </w:r>
            <w:r w:rsidR="00215A99" w:rsidRPr="00470F52">
              <w:instrText>MySQL</w:instrText>
            </w:r>
            <w:r w:rsidR="00215A99">
              <w:instrText xml:space="preserve">" </w:instrText>
            </w:r>
            <w:r w:rsidR="00865911">
              <w:fldChar w:fldCharType="end"/>
            </w:r>
          </w:p>
        </w:tc>
        <w:tc>
          <w:tcPr>
            <w:tcW w:w="2700" w:type="dxa"/>
            <w:vMerge/>
            <w:vAlign w:val="center"/>
          </w:tcPr>
          <w:p w:rsidR="008579A9" w:rsidRPr="008579A9" w:rsidRDefault="008579A9" w:rsidP="00D039D0">
            <w:pPr>
              <w:pStyle w:val="TableText"/>
            </w:pPr>
          </w:p>
        </w:tc>
        <w:tc>
          <w:tcPr>
            <w:tcW w:w="1440" w:type="dxa"/>
            <w:vAlign w:val="center"/>
          </w:tcPr>
          <w:p w:rsidR="008579A9" w:rsidRPr="008579A9" w:rsidRDefault="008579A9" w:rsidP="00D039D0">
            <w:pPr>
              <w:pStyle w:val="TableText"/>
            </w:pPr>
            <w:r w:rsidRPr="008579A9">
              <w:t>5.0.27</w:t>
            </w:r>
          </w:p>
        </w:tc>
        <w:tc>
          <w:tcPr>
            <w:tcW w:w="3060" w:type="dxa"/>
            <w:vAlign w:val="center"/>
          </w:tcPr>
          <w:p w:rsidR="008579A9" w:rsidRPr="008579A9" w:rsidRDefault="008579A9" w:rsidP="00D039D0">
            <w:pPr>
              <w:pStyle w:val="TableText"/>
            </w:pPr>
            <w:r w:rsidRPr="008579A9">
              <w:t>http://dev.mysq</w:t>
            </w:r>
            <w:r>
              <w:t xml:space="preserve">l.com/downloads/mysql/5.0.html </w:t>
            </w:r>
          </w:p>
        </w:tc>
      </w:tr>
      <w:tr w:rsidR="008579A9" w:rsidRPr="008579A9" w:rsidTr="00B518D5">
        <w:tc>
          <w:tcPr>
            <w:tcW w:w="1440" w:type="dxa"/>
            <w:vAlign w:val="center"/>
          </w:tcPr>
          <w:p w:rsidR="008579A9" w:rsidRPr="008579A9" w:rsidRDefault="008579A9" w:rsidP="00D039D0">
            <w:pPr>
              <w:pStyle w:val="TableText"/>
            </w:pPr>
            <w:r w:rsidRPr="008579A9">
              <w:t>JBoss</w:t>
            </w:r>
            <w:r w:rsidR="00865911">
              <w:fldChar w:fldCharType="begin"/>
            </w:r>
            <w:r w:rsidR="00215A99">
              <w:instrText xml:space="preserve"> XE "JBOSS" </w:instrText>
            </w:r>
            <w:r w:rsidR="00865911">
              <w:fldChar w:fldCharType="end"/>
            </w:r>
          </w:p>
        </w:tc>
        <w:tc>
          <w:tcPr>
            <w:tcW w:w="2700" w:type="dxa"/>
            <w:vMerge w:val="restart"/>
            <w:vAlign w:val="center"/>
          </w:tcPr>
          <w:p w:rsidR="008579A9" w:rsidRDefault="008579A9" w:rsidP="00D039D0">
            <w:pPr>
              <w:pStyle w:val="TableText"/>
            </w:pPr>
            <w:r>
              <w:t>Application Server</w:t>
            </w:r>
          </w:p>
          <w:p w:rsidR="008579A9" w:rsidRPr="008579A9" w:rsidRDefault="008579A9" w:rsidP="00D039D0">
            <w:pPr>
              <w:pStyle w:val="TableText"/>
            </w:pPr>
            <w:r>
              <w:t>(only one is required)</w:t>
            </w:r>
          </w:p>
        </w:tc>
        <w:tc>
          <w:tcPr>
            <w:tcW w:w="1440" w:type="dxa"/>
            <w:vAlign w:val="center"/>
          </w:tcPr>
          <w:p w:rsidR="008579A9" w:rsidRPr="008579A9" w:rsidRDefault="008579A9" w:rsidP="00D039D0">
            <w:pPr>
              <w:pStyle w:val="TableText"/>
            </w:pPr>
            <w:r w:rsidRPr="008579A9">
              <w:t>4.0.5</w:t>
            </w:r>
          </w:p>
        </w:tc>
        <w:tc>
          <w:tcPr>
            <w:tcW w:w="3060" w:type="dxa"/>
            <w:vAlign w:val="center"/>
          </w:tcPr>
          <w:p w:rsidR="008579A9" w:rsidRPr="008579A9" w:rsidRDefault="008579A9" w:rsidP="00D039D0">
            <w:pPr>
              <w:pStyle w:val="TableText"/>
            </w:pPr>
            <w:r w:rsidRPr="008579A9">
              <w:t>http://la</w:t>
            </w:r>
            <w:r>
              <w:t xml:space="preserve">bs.jboss.com/jbossas/downloads </w:t>
            </w:r>
          </w:p>
        </w:tc>
      </w:tr>
      <w:tr w:rsidR="008579A9" w:rsidRPr="008579A9" w:rsidTr="00B518D5">
        <w:tc>
          <w:tcPr>
            <w:tcW w:w="1440" w:type="dxa"/>
            <w:vAlign w:val="center"/>
          </w:tcPr>
          <w:p w:rsidR="008579A9" w:rsidRPr="008579A9" w:rsidRDefault="008579A9" w:rsidP="00D039D0">
            <w:pPr>
              <w:pStyle w:val="TableText"/>
            </w:pPr>
            <w:r w:rsidRPr="008579A9">
              <w:t>Tomcat</w:t>
            </w:r>
            <w:r w:rsidR="00865911">
              <w:fldChar w:fldCharType="begin"/>
            </w:r>
            <w:r w:rsidR="00215A99">
              <w:instrText xml:space="preserve"> XE "</w:instrText>
            </w:r>
            <w:r w:rsidR="00215A99" w:rsidRPr="00470F52">
              <w:instrText>Tomcat</w:instrText>
            </w:r>
            <w:r w:rsidR="00215A99">
              <w:instrText xml:space="preserve">" </w:instrText>
            </w:r>
            <w:r w:rsidR="00865911">
              <w:fldChar w:fldCharType="end"/>
            </w:r>
          </w:p>
        </w:tc>
        <w:tc>
          <w:tcPr>
            <w:tcW w:w="2700" w:type="dxa"/>
            <w:vMerge/>
            <w:vAlign w:val="center"/>
          </w:tcPr>
          <w:p w:rsidR="008579A9" w:rsidRPr="008579A9" w:rsidRDefault="008579A9" w:rsidP="00D039D0">
            <w:pPr>
              <w:pStyle w:val="TableText"/>
            </w:pPr>
          </w:p>
        </w:tc>
        <w:tc>
          <w:tcPr>
            <w:tcW w:w="1440" w:type="dxa"/>
            <w:vAlign w:val="center"/>
          </w:tcPr>
          <w:p w:rsidR="008579A9" w:rsidRPr="008579A9" w:rsidRDefault="008579A9" w:rsidP="00D039D0">
            <w:pPr>
              <w:pStyle w:val="TableText"/>
            </w:pPr>
            <w:r w:rsidRPr="008579A9">
              <w:t>5.5.20</w:t>
            </w:r>
          </w:p>
        </w:tc>
        <w:tc>
          <w:tcPr>
            <w:tcW w:w="3060" w:type="dxa"/>
            <w:vAlign w:val="center"/>
          </w:tcPr>
          <w:p w:rsidR="008579A9" w:rsidRPr="008579A9" w:rsidRDefault="008579A9" w:rsidP="00D039D0">
            <w:pPr>
              <w:pStyle w:val="TableText"/>
            </w:pPr>
            <w:r w:rsidRPr="008579A9">
              <w:t>http://tom</w:t>
            </w:r>
            <w:r>
              <w:t xml:space="preserve">cat.apache.org/download-55.cgi </w:t>
            </w:r>
          </w:p>
        </w:tc>
      </w:tr>
      <w:tr w:rsidR="008579A9" w:rsidRPr="008579A9" w:rsidTr="00B518D5">
        <w:tc>
          <w:tcPr>
            <w:tcW w:w="1440" w:type="dxa"/>
            <w:vAlign w:val="center"/>
          </w:tcPr>
          <w:p w:rsidR="008579A9" w:rsidRPr="008579A9" w:rsidRDefault="008579A9" w:rsidP="00D039D0">
            <w:pPr>
              <w:pStyle w:val="TableText"/>
            </w:pPr>
            <w:r w:rsidRPr="008579A9">
              <w:t>Ant</w:t>
            </w:r>
            <w:r w:rsidR="00865911">
              <w:fldChar w:fldCharType="begin"/>
            </w:r>
            <w:r w:rsidR="00215A99">
              <w:instrText xml:space="preserve"> XE "</w:instrText>
            </w:r>
            <w:r w:rsidR="00215A99" w:rsidRPr="00470F52">
              <w:instrText>Ant</w:instrText>
            </w:r>
            <w:r w:rsidR="00215A99">
              <w:instrText xml:space="preserve">" </w:instrText>
            </w:r>
            <w:r w:rsidR="00865911">
              <w:fldChar w:fldCharType="end"/>
            </w:r>
          </w:p>
        </w:tc>
        <w:tc>
          <w:tcPr>
            <w:tcW w:w="2700" w:type="dxa"/>
            <w:vAlign w:val="center"/>
          </w:tcPr>
          <w:p w:rsidR="008579A9" w:rsidRPr="008579A9" w:rsidRDefault="008579A9" w:rsidP="00D039D0">
            <w:pPr>
              <w:pStyle w:val="TableText"/>
            </w:pPr>
            <w:r w:rsidRPr="008579A9">
              <w:t>Build Tool</w:t>
            </w:r>
          </w:p>
        </w:tc>
        <w:tc>
          <w:tcPr>
            <w:tcW w:w="1440" w:type="dxa"/>
            <w:vAlign w:val="center"/>
          </w:tcPr>
          <w:p w:rsidR="008579A9" w:rsidRPr="008579A9" w:rsidRDefault="008579A9" w:rsidP="00D039D0">
            <w:pPr>
              <w:pStyle w:val="TableText"/>
            </w:pPr>
            <w:r w:rsidRPr="008579A9">
              <w:t xml:space="preserve">1.6.5 </w:t>
            </w:r>
            <w:r w:rsidR="00215A99">
              <w:t>or higher</w:t>
            </w:r>
          </w:p>
        </w:tc>
        <w:tc>
          <w:tcPr>
            <w:tcW w:w="3060" w:type="dxa"/>
            <w:vAlign w:val="center"/>
          </w:tcPr>
          <w:p w:rsidR="008579A9" w:rsidRPr="008579A9" w:rsidRDefault="00215A99" w:rsidP="00D039D0">
            <w:pPr>
              <w:pStyle w:val="TableText"/>
            </w:pPr>
            <w:r w:rsidRPr="008579A9">
              <w:t>http://</w:t>
            </w:r>
            <w:r>
              <w:t>ant.apache.org/bindownload.cgi</w:t>
            </w:r>
          </w:p>
        </w:tc>
      </w:tr>
    </w:tbl>
    <w:p w:rsidR="000425A4" w:rsidRDefault="00947024" w:rsidP="008579A9">
      <w:pPr>
        <w:pStyle w:val="Caption"/>
      </w:pPr>
      <w:r>
        <w:t xml:space="preserve">Table </w:t>
      </w:r>
      <w:fldSimple w:instr=" STYLEREF 1 \s ">
        <w:r w:rsidR="00E92FAF">
          <w:rPr>
            <w:noProof/>
          </w:rPr>
          <w:t>1</w:t>
        </w:r>
      </w:fldSimple>
      <w:r w:rsidR="007F0163">
        <w:noBreakHyphen/>
      </w:r>
      <w:fldSimple w:instr=" SEQ Table \* ARABIC \s 1 ">
        <w:r w:rsidR="00E92FAF">
          <w:rPr>
            <w:noProof/>
          </w:rPr>
          <w:t>2</w:t>
        </w:r>
      </w:fldSimple>
      <w:r>
        <w:t xml:space="preserve"> Minimum Software Requirements</w:t>
      </w:r>
    </w:p>
    <w:p w:rsidR="008579A9" w:rsidRDefault="008579A9" w:rsidP="009B7547"/>
    <w:p w:rsidR="008579A9" w:rsidRDefault="008579A9" w:rsidP="009B7547"/>
    <w:p w:rsidR="008579A9" w:rsidRDefault="008579A9" w:rsidP="009B7547"/>
    <w:p w:rsidR="00590CE4" w:rsidRDefault="00590CE4" w:rsidP="009B7547">
      <w:pPr>
        <w:sectPr w:rsidR="00590CE4" w:rsidSect="00A57346">
          <w:headerReference w:type="even" r:id="rId31"/>
          <w:headerReference w:type="default" r:id="rId32"/>
          <w:headerReference w:type="first" r:id="rId33"/>
          <w:pgSz w:w="12240" w:h="15840" w:code="1"/>
          <w:pgMar w:top="1440" w:right="1440" w:bottom="1440" w:left="1440" w:header="720" w:footer="720" w:gutter="432"/>
          <w:cols w:space="720"/>
          <w:titlePg/>
          <w:docGrid w:linePitch="360"/>
        </w:sectPr>
      </w:pPr>
    </w:p>
    <w:p w:rsidR="00590CE4" w:rsidRDefault="00012C64" w:rsidP="00590CE4">
      <w:pPr>
        <w:pStyle w:val="Heading1"/>
      </w:pPr>
      <w:bookmarkStart w:id="197" w:name="_Ref213636124"/>
      <w:bookmarkStart w:id="198" w:name="_Ref213636127"/>
      <w:bookmarkStart w:id="199" w:name="_Toc214359112"/>
      <w:r>
        <w:lastRenderedPageBreak/>
        <w:t>Using the CSM API</w:t>
      </w:r>
      <w:bookmarkEnd w:id="197"/>
      <w:bookmarkEnd w:id="198"/>
      <w:bookmarkEnd w:id="199"/>
    </w:p>
    <w:p w:rsidR="00590CE4" w:rsidRDefault="00590CE4" w:rsidP="00FE0B65">
      <w:pPr>
        <w:pStyle w:val="BodyText"/>
      </w:pPr>
      <w:r w:rsidRPr="00F73F46">
        <w:t xml:space="preserve">This chapter provides an overview of the </w:t>
      </w:r>
      <w:r w:rsidR="00C154BD" w:rsidRPr="00F73F46">
        <w:t>CSM API and how to use it. Topics in this chapter include:</w:t>
      </w:r>
    </w:p>
    <w:p w:rsidR="00985C3C" w:rsidRDefault="00865911" w:rsidP="00985C3C">
      <w:pPr>
        <w:pStyle w:val="ListBullet"/>
      </w:pPr>
      <w:fldSimple w:instr=" REF _Ref213645194 \h  \* MERGEFORMAT ">
        <w:r w:rsidR="00E92FAF" w:rsidRPr="00E92FAF">
          <w:rPr>
            <w:i/>
            <w:color w:val="0000FF"/>
          </w:rPr>
          <w:t>Workflow</w:t>
        </w:r>
      </w:fldSimple>
      <w:r w:rsidR="00985C3C">
        <w:t xml:space="preserve"> on this page.</w:t>
      </w:r>
    </w:p>
    <w:p w:rsidR="00985C3C" w:rsidRDefault="00865911" w:rsidP="00985C3C">
      <w:pPr>
        <w:pStyle w:val="ListBullet"/>
      </w:pPr>
      <w:fldSimple w:instr=" REF _Ref213645204 \h  \* MERGEFORMAT ">
        <w:r w:rsidR="00E92FAF" w:rsidRPr="00E92FAF">
          <w:rPr>
            <w:i/>
            <w:color w:val="0000FF"/>
          </w:rPr>
          <w:t>API Services</w:t>
        </w:r>
      </w:fldSimple>
      <w:r w:rsidR="00985C3C">
        <w:t xml:space="preserve"> on page </w:t>
      </w:r>
      <w:r>
        <w:fldChar w:fldCharType="begin"/>
      </w:r>
      <w:r w:rsidR="00985C3C">
        <w:instrText xml:space="preserve"> PAGEREF _Ref213645207 \h </w:instrText>
      </w:r>
      <w:r>
        <w:fldChar w:fldCharType="separate"/>
      </w:r>
      <w:r w:rsidR="00E92FAF">
        <w:rPr>
          <w:noProof/>
        </w:rPr>
        <w:t>10</w:t>
      </w:r>
      <w:r>
        <w:fldChar w:fldCharType="end"/>
      </w:r>
      <w:r w:rsidR="00985C3C">
        <w:t>.</w:t>
      </w:r>
    </w:p>
    <w:p w:rsidR="00985C3C" w:rsidRDefault="00865911" w:rsidP="00985C3C">
      <w:pPr>
        <w:pStyle w:val="ListBullet"/>
      </w:pPr>
      <w:fldSimple w:instr=" REF _Ref213647220 \h  \* MERGEFORMAT ">
        <w:r w:rsidR="00E92FAF" w:rsidRPr="00E92FAF">
          <w:rPr>
            <w:i/>
            <w:color w:val="0000FF"/>
          </w:rPr>
          <w:t>Integrating with the CSM Authentication Service</w:t>
        </w:r>
      </w:fldSimple>
      <w:r w:rsidR="007C56FC">
        <w:t xml:space="preserve"> on page </w:t>
      </w:r>
      <w:r>
        <w:fldChar w:fldCharType="begin"/>
      </w:r>
      <w:r w:rsidR="007C56FC">
        <w:instrText xml:space="preserve"> PAGEREF _Ref213647220 \h </w:instrText>
      </w:r>
      <w:r>
        <w:fldChar w:fldCharType="separate"/>
      </w:r>
      <w:r w:rsidR="00E92FAF">
        <w:rPr>
          <w:noProof/>
        </w:rPr>
        <w:t>10</w:t>
      </w:r>
      <w:r>
        <w:fldChar w:fldCharType="end"/>
      </w:r>
      <w:r w:rsidR="00E250C9">
        <w:t>.</w:t>
      </w:r>
    </w:p>
    <w:p w:rsidR="007C56FC" w:rsidRDefault="00865911" w:rsidP="00985C3C">
      <w:pPr>
        <w:pStyle w:val="ListBullet"/>
      </w:pPr>
      <w:fldSimple w:instr=" REF _Ref213909923 \h  \* MERGEFORMAT ">
        <w:r w:rsidR="00E92FAF" w:rsidRPr="00E92FAF">
          <w:rPr>
            <w:i/>
            <w:color w:val="0000FF"/>
          </w:rPr>
          <w:t>Integrating With the CSM Authorization Service</w:t>
        </w:r>
      </w:fldSimple>
      <w:r w:rsidR="007C56FC">
        <w:t xml:space="preserve"> on page </w:t>
      </w:r>
      <w:r>
        <w:fldChar w:fldCharType="begin"/>
      </w:r>
      <w:r w:rsidR="007C56FC">
        <w:instrText xml:space="preserve"> PAGEREF _Ref213909926 \h </w:instrText>
      </w:r>
      <w:r>
        <w:fldChar w:fldCharType="separate"/>
      </w:r>
      <w:r w:rsidR="00E92FAF">
        <w:rPr>
          <w:noProof/>
        </w:rPr>
        <w:t>19</w:t>
      </w:r>
      <w:r>
        <w:fldChar w:fldCharType="end"/>
      </w:r>
      <w:r w:rsidR="00E250C9">
        <w:t>.</w:t>
      </w:r>
    </w:p>
    <w:p w:rsidR="00985C3C" w:rsidRDefault="00865911" w:rsidP="00985C3C">
      <w:pPr>
        <w:pStyle w:val="ListBullet"/>
      </w:pPr>
      <w:fldSimple w:instr=" REF _Ref213645246 \h  \* MERGEFORMAT ">
        <w:r w:rsidR="00E92FAF" w:rsidRPr="00E92FAF">
          <w:rPr>
            <w:i/>
            <w:color w:val="0000FF"/>
          </w:rPr>
          <w:t>Audit Logging</w:t>
        </w:r>
      </w:fldSimple>
      <w:r w:rsidR="00985C3C">
        <w:t xml:space="preserve"> on page </w:t>
      </w:r>
      <w:r>
        <w:fldChar w:fldCharType="begin"/>
      </w:r>
      <w:r w:rsidR="00985C3C">
        <w:instrText xml:space="preserve"> PAGEREF _Ref213645249 \h </w:instrText>
      </w:r>
      <w:r>
        <w:fldChar w:fldCharType="separate"/>
      </w:r>
      <w:r w:rsidR="00E92FAF">
        <w:rPr>
          <w:noProof/>
        </w:rPr>
        <w:t>24</w:t>
      </w:r>
      <w:r>
        <w:fldChar w:fldCharType="end"/>
      </w:r>
      <w:r w:rsidR="00985C3C">
        <w:t>.</w:t>
      </w:r>
    </w:p>
    <w:p w:rsidR="0063793B" w:rsidRDefault="00C154BD" w:rsidP="00C154BD">
      <w:pPr>
        <w:pStyle w:val="Heading2"/>
      </w:pPr>
      <w:bookmarkStart w:id="200" w:name="_Ref213645194"/>
      <w:bookmarkStart w:id="201" w:name="_Toc214359113"/>
      <w:r>
        <w:t>Workflow</w:t>
      </w:r>
      <w:bookmarkEnd w:id="200"/>
      <w:bookmarkEnd w:id="201"/>
    </w:p>
    <w:p w:rsidR="00C154BD" w:rsidRPr="007469CF" w:rsidRDefault="00C154BD" w:rsidP="00C154BD">
      <w:pPr>
        <w:pStyle w:val="BodyText"/>
      </w:pPr>
      <w:r w:rsidRPr="007469CF">
        <w:t xml:space="preserve">This workflow section outlines the basic steps, both strategic and technical, </w:t>
      </w:r>
      <w:r>
        <w:t>for successful CSM integration.</w:t>
      </w:r>
      <w:r w:rsidRPr="007469CF">
        <w:t xml:space="preserve"> </w:t>
      </w:r>
      <w:r w:rsidR="00865911">
        <w:fldChar w:fldCharType="begin"/>
      </w:r>
      <w:r w:rsidR="00985C3C">
        <w:instrText xml:space="preserve"> XE "</w:instrText>
      </w:r>
      <w:r w:rsidR="001953B7">
        <w:instrText>API</w:instrText>
      </w:r>
      <w:r w:rsidR="001953B7" w:rsidRPr="002D36D6">
        <w:instrText>:</w:instrText>
      </w:r>
      <w:r w:rsidR="001953B7">
        <w:instrText>integration</w:instrText>
      </w:r>
      <w:r w:rsidR="00985C3C">
        <w:instrText xml:space="preserve"> workflow" </w:instrText>
      </w:r>
      <w:r w:rsidR="00865911">
        <w:fldChar w:fldCharType="end"/>
      </w:r>
      <w:r w:rsidR="00865911">
        <w:fldChar w:fldCharType="begin"/>
      </w:r>
      <w:r w:rsidR="00985C3C">
        <w:instrText xml:space="preserve"> XE "</w:instrText>
      </w:r>
      <w:r w:rsidR="00985C3C" w:rsidRPr="00F132BB">
        <w:instrText>overview:integration workflow</w:instrText>
      </w:r>
      <w:r w:rsidR="00985C3C">
        <w:instrText xml:space="preserve">" </w:instrText>
      </w:r>
      <w:r w:rsidR="00865911">
        <w:fldChar w:fldCharType="end"/>
      </w:r>
    </w:p>
    <w:p w:rsidR="00C154BD" w:rsidRPr="007469CF" w:rsidRDefault="00C154BD" w:rsidP="00C154BD">
      <w:pPr>
        <w:pStyle w:val="ListNumber"/>
      </w:pPr>
      <w:r w:rsidRPr="007469CF">
        <w:t>Decide which services you would like to</w:t>
      </w:r>
      <w:r w:rsidR="00985C3C">
        <w:t xml:space="preserve"> integrate with an application.</w:t>
      </w:r>
      <w:r w:rsidRPr="007469CF">
        <w:t xml:space="preserve"> If the application should authenticate users against an LDAP or other directory, selec</w:t>
      </w:r>
      <w:r w:rsidR="00985C3C">
        <w:t>t Authentication.</w:t>
      </w:r>
      <w:r w:rsidR="00865911">
        <w:fldChar w:fldCharType="begin"/>
      </w:r>
      <w:r w:rsidR="00985C3C">
        <w:instrText xml:space="preserve"> XE "</w:instrText>
      </w:r>
      <w:r w:rsidR="00985C3C" w:rsidRPr="00DD4AB6">
        <w:instrText>LDAP</w:instrText>
      </w:r>
      <w:r w:rsidR="00985C3C">
        <w:instrText xml:space="preserve">" </w:instrText>
      </w:r>
      <w:r w:rsidR="00865911">
        <w:fldChar w:fldCharType="end"/>
      </w:r>
      <w:r w:rsidR="00865911">
        <w:fldChar w:fldCharType="begin"/>
      </w:r>
      <w:r w:rsidR="00985C3C">
        <w:instrText xml:space="preserve"> XE "</w:instrText>
      </w:r>
      <w:r w:rsidR="00985C3C" w:rsidRPr="00884A5D">
        <w:instrText>authentication:LDAP</w:instrText>
      </w:r>
      <w:r w:rsidR="00985C3C">
        <w:instrText xml:space="preserve">" </w:instrText>
      </w:r>
      <w:r w:rsidR="00865911">
        <w:fldChar w:fldCharType="end"/>
      </w:r>
      <w:r w:rsidRPr="007469CF">
        <w:t xml:space="preserve"> If granular data protection is important, also integrate with the authoriza</w:t>
      </w:r>
      <w:r w:rsidR="00985C3C">
        <w:t>tion and provisioning services.</w:t>
      </w:r>
      <w:r w:rsidRPr="007469CF">
        <w:t xml:space="preserve"> These options allow administrators to specify which users have access to particular c</w:t>
      </w:r>
      <w:r>
        <w:t xml:space="preserve">omponents of the application. </w:t>
      </w:r>
      <w:r w:rsidR="00865911">
        <w:fldChar w:fldCharType="begin"/>
      </w:r>
      <w:r w:rsidR="00985C3C">
        <w:instrText xml:space="preserve"> XE "</w:instrText>
      </w:r>
      <w:r w:rsidR="001953B7">
        <w:instrText>authorization:workflow</w:instrText>
      </w:r>
      <w:r w:rsidR="00985C3C">
        <w:instrText xml:space="preserve">" </w:instrText>
      </w:r>
      <w:r w:rsidR="00865911">
        <w:fldChar w:fldCharType="end"/>
      </w:r>
    </w:p>
    <w:p w:rsidR="00C154BD" w:rsidRPr="007469CF" w:rsidRDefault="00985C3C" w:rsidP="00C154BD">
      <w:pPr>
        <w:pStyle w:val="ListNumber"/>
      </w:pPr>
      <w:r>
        <w:t>Review the information in this document</w:t>
      </w:r>
      <w:r w:rsidR="00C154BD">
        <w:t>.</w:t>
      </w:r>
      <w:r w:rsidR="00C154BD" w:rsidRPr="007469CF">
        <w:t xml:space="preserve"> It provides an overview, workflow, and specific de</w:t>
      </w:r>
      <w:r w:rsidR="00C154BD">
        <w:t>ployment and integration steps.</w:t>
      </w:r>
      <w:r w:rsidR="00C154BD" w:rsidRPr="007469CF">
        <w:t xml:space="preserve"> If using the provisioning service, </w:t>
      </w:r>
      <w:r>
        <w:t xml:space="preserve">pay special attention to </w:t>
      </w:r>
      <w:fldSimple w:instr=" REF _Ref213645536 \w \h  \* MERGEFORMAT ">
        <w:r w:rsidR="00E92FAF">
          <w:rPr>
            <w:i/>
            <w:color w:val="0000FF"/>
          </w:rPr>
          <w:t>Chapter 3</w:t>
        </w:r>
      </w:fldSimple>
      <w:r>
        <w:t xml:space="preserve">, </w:t>
      </w:r>
      <w:fldSimple w:instr=" REF _Ref213645539 \h  \* MERGEFORMAT ">
        <w:r w:rsidR="00E92FAF" w:rsidRPr="00E92FAF">
          <w:rPr>
            <w:i/>
            <w:color w:val="0000FF"/>
          </w:rPr>
          <w:t>User Provisioning Tool (UPT)</w:t>
        </w:r>
      </w:fldSimple>
      <w:r>
        <w:t xml:space="preserve"> beginning on page </w:t>
      </w:r>
      <w:r w:rsidR="00865911">
        <w:fldChar w:fldCharType="begin"/>
      </w:r>
      <w:r>
        <w:instrText xml:space="preserve"> PAGEREF _Ref213645540 \h </w:instrText>
      </w:r>
      <w:r w:rsidR="00865911">
        <w:fldChar w:fldCharType="separate"/>
      </w:r>
      <w:r w:rsidR="00E92FAF">
        <w:rPr>
          <w:noProof/>
        </w:rPr>
        <w:t>29</w:t>
      </w:r>
      <w:r w:rsidR="00865911">
        <w:fldChar w:fldCharType="end"/>
      </w:r>
      <w:r>
        <w:t>.</w:t>
      </w:r>
    </w:p>
    <w:p w:rsidR="00C154BD" w:rsidRPr="007469CF" w:rsidRDefault="00C154BD" w:rsidP="00C154BD">
      <w:pPr>
        <w:pStyle w:val="ListNumber"/>
      </w:pPr>
      <w:r w:rsidRPr="007469CF">
        <w:t>Appoint a Security Schema Administrator who is familiar with the</w:t>
      </w:r>
      <w:r w:rsidR="00985C3C">
        <w:t xml:space="preserve"> application and its user base.</w:t>
      </w:r>
      <w:r w:rsidRPr="007469CF">
        <w:t xml:space="preserve"> Using the User Provisioning Tool (UPT), these individuals input user</w:t>
      </w:r>
      <w:r>
        <w:t>s</w:t>
      </w:r>
      <w:r w:rsidRPr="007469CF">
        <w:t>, roles, etc., and ultimately give</w:t>
      </w:r>
      <w:r>
        <w:t>s</w:t>
      </w:r>
      <w:r w:rsidRPr="007469CF">
        <w:t xml:space="preserve"> privileges to users for certain application elements.</w:t>
      </w:r>
      <w:r w:rsidR="00865911">
        <w:fldChar w:fldCharType="begin"/>
      </w:r>
      <w:r w:rsidR="00985C3C">
        <w:instrText xml:space="preserve"> XE "</w:instrText>
      </w:r>
      <w:r w:rsidR="00985C3C" w:rsidRPr="00157ADC">
        <w:instrText>security:schema administrator</w:instrText>
      </w:r>
      <w:r w:rsidR="00985C3C">
        <w:instrText xml:space="preserve">" </w:instrText>
      </w:r>
      <w:r w:rsidR="00865911">
        <w:fldChar w:fldCharType="end"/>
      </w:r>
    </w:p>
    <w:p w:rsidR="00C154BD" w:rsidRPr="007469CF" w:rsidRDefault="00C154BD" w:rsidP="00C154BD">
      <w:pPr>
        <w:pStyle w:val="ListNumber"/>
      </w:pPr>
      <w:r w:rsidRPr="007469CF">
        <w:t>Determine a s</w:t>
      </w:r>
      <w:r w:rsidR="00985C3C">
        <w:t>ecurity authorization strategy.</w:t>
      </w:r>
      <w:r w:rsidRPr="007469CF">
        <w:t xml:space="preserve"> In this step, the Schema Administrator and the application team determines what data or links should be protected and what groups of people should have access to what.</w:t>
      </w:r>
      <w:r w:rsidR="00865911">
        <w:fldChar w:fldCharType="begin"/>
      </w:r>
      <w:r w:rsidR="00985C3C">
        <w:instrText xml:space="preserve"> XE "</w:instrText>
      </w:r>
      <w:r w:rsidR="00985C3C" w:rsidRPr="00E77546">
        <w:instrText>security:authorization strategy</w:instrText>
      </w:r>
      <w:r w:rsidR="00985C3C">
        <w:instrText xml:space="preserve">" </w:instrText>
      </w:r>
      <w:r w:rsidR="00865911">
        <w:fldChar w:fldCharType="end"/>
      </w:r>
    </w:p>
    <w:p w:rsidR="00C154BD" w:rsidRPr="00985C3C" w:rsidRDefault="00C154BD" w:rsidP="00985C3C">
      <w:pPr>
        <w:pStyle w:val="ListNumber"/>
      </w:pPr>
      <w:r w:rsidRPr="00985C3C">
        <w:t>Dec</w:t>
      </w:r>
      <w:r w:rsidR="00985C3C">
        <w:t>ide upon a deployment approach.</w:t>
      </w:r>
      <w:r w:rsidR="001953B7" w:rsidRPr="00985C3C">
        <w:t xml:space="preserve"> As discussed in</w:t>
      </w:r>
      <w:r w:rsidRPr="00985C3C">
        <w:t xml:space="preserve"> </w:t>
      </w:r>
      <w:fldSimple w:instr=" REF _Ref214244194 \h  \* MERGEFORMAT ">
        <w:r w:rsidR="00E92FAF" w:rsidRPr="00E92FAF">
          <w:rPr>
            <w:i/>
            <w:color w:val="0000FF"/>
          </w:rPr>
          <w:t>Installation Modes</w:t>
        </w:r>
      </w:fldSimple>
      <w:r w:rsidR="007F0163">
        <w:t xml:space="preserve"> on page </w:t>
      </w:r>
      <w:r w:rsidR="00865911">
        <w:fldChar w:fldCharType="begin"/>
      </w:r>
      <w:r w:rsidR="007F0163">
        <w:instrText xml:space="preserve"> PAGEREF _Ref214244197 \h </w:instrText>
      </w:r>
      <w:r w:rsidR="00865911">
        <w:fldChar w:fldCharType="separate"/>
      </w:r>
      <w:r w:rsidR="00E92FAF">
        <w:rPr>
          <w:noProof/>
        </w:rPr>
        <w:t>66</w:t>
      </w:r>
      <w:r w:rsidR="00865911">
        <w:fldChar w:fldCharType="end"/>
      </w:r>
      <w:r w:rsidR="007F0163">
        <w:t xml:space="preserve">, </w:t>
      </w:r>
      <w:r w:rsidRPr="00985C3C">
        <w:t>authorization data can be stored on separate servers or as part of</w:t>
      </w:r>
      <w:r w:rsidR="00985C3C">
        <w:t xml:space="preserve"> a common authorization schema.</w:t>
      </w:r>
      <w:r w:rsidRPr="00985C3C">
        <w:t xml:space="preserve"> Similarly, the UPT can</w:t>
      </w:r>
      <w:r w:rsidR="00985C3C">
        <w:t xml:space="preserve"> be hosted locally or commonly.</w:t>
      </w:r>
      <w:r w:rsidRPr="00985C3C">
        <w:t xml:space="preserve"> Your decision may be made based on speed, security, user commonality, or other factors.</w:t>
      </w:r>
    </w:p>
    <w:p w:rsidR="00C154BD" w:rsidRPr="007469CF" w:rsidRDefault="00C154BD" w:rsidP="00C154BD">
      <w:pPr>
        <w:pStyle w:val="ListNumber"/>
      </w:pPr>
      <w:r w:rsidRPr="007469CF">
        <w:t>Deploy</w:t>
      </w:r>
      <w:r w:rsidR="00985C3C">
        <w:t xml:space="preserve"> authentication, authorization, and user provisioning. These steps are listed in detail later in this chapter. </w:t>
      </w:r>
    </w:p>
    <w:p w:rsidR="00C154BD" w:rsidRPr="001A41C6" w:rsidRDefault="00C154BD" w:rsidP="00C154BD">
      <w:pPr>
        <w:pStyle w:val="ListNumber"/>
      </w:pPr>
      <w:r w:rsidRPr="001A41C6">
        <w:t xml:space="preserve">Decide if you want to enable </w:t>
      </w:r>
      <w:r w:rsidR="00F73F46">
        <w:t>audit logging</w:t>
      </w:r>
      <w:r w:rsidRPr="001A41C6">
        <w:t xml:space="preserve"> for these services or not. If yes then configure</w:t>
      </w:r>
      <w:r w:rsidR="00985C3C">
        <w:t xml:space="preserve"> a</w:t>
      </w:r>
      <w:r w:rsidRPr="001A41C6">
        <w:t>s explained</w:t>
      </w:r>
      <w:r w:rsidR="00985C3C">
        <w:t xml:space="preserve"> in the</w:t>
      </w:r>
      <w:r w:rsidR="00985C3C" w:rsidRPr="00F73F46">
        <w:rPr>
          <w:i/>
          <w:color w:val="0000FF"/>
        </w:rPr>
        <w:t xml:space="preserve"> </w:t>
      </w:r>
      <w:fldSimple w:instr=" REF _Ref213645715 \h  \* MERGEFORMAT ">
        <w:r w:rsidR="00E92FAF" w:rsidRPr="00E92FAF">
          <w:rPr>
            <w:i/>
            <w:color w:val="0000FF"/>
          </w:rPr>
          <w:t>Audit Logging</w:t>
        </w:r>
      </w:fldSimple>
      <w:r w:rsidR="00985C3C">
        <w:t xml:space="preserve"> section of this chapter, beginning on page </w:t>
      </w:r>
      <w:r w:rsidR="00865911">
        <w:fldChar w:fldCharType="begin"/>
      </w:r>
      <w:r w:rsidR="00985C3C">
        <w:instrText xml:space="preserve"> PAGEREF _Ref213645717 \h </w:instrText>
      </w:r>
      <w:r w:rsidR="00865911">
        <w:fldChar w:fldCharType="separate"/>
      </w:r>
      <w:r w:rsidR="00E92FAF">
        <w:rPr>
          <w:noProof/>
        </w:rPr>
        <w:t>24</w:t>
      </w:r>
      <w:r w:rsidR="00865911">
        <w:fldChar w:fldCharType="end"/>
      </w:r>
      <w:r w:rsidR="00985C3C">
        <w:t>.</w:t>
      </w:r>
      <w:r w:rsidR="00865911">
        <w:fldChar w:fldCharType="begin"/>
      </w:r>
      <w:r w:rsidR="001953B7">
        <w:instrText xml:space="preserve"> XE "audit logging:workflow" </w:instrText>
      </w:r>
      <w:r w:rsidR="00865911">
        <w:fldChar w:fldCharType="end"/>
      </w:r>
    </w:p>
    <w:p w:rsidR="00C154BD" w:rsidRPr="007469CF" w:rsidRDefault="00C154BD" w:rsidP="00C154BD">
      <w:pPr>
        <w:pStyle w:val="ListNumber"/>
      </w:pPr>
      <w:r w:rsidRPr="007469CF">
        <w:t>Input the authorization data using the UPT.</w:t>
      </w:r>
      <w:r w:rsidR="00865911">
        <w:fldChar w:fldCharType="begin"/>
      </w:r>
      <w:r w:rsidR="00985C3C">
        <w:instrText xml:space="preserve"> XE "</w:instrText>
      </w:r>
      <w:r w:rsidR="00985C3C" w:rsidRPr="003D128A">
        <w:instrText>authorization:input data</w:instrText>
      </w:r>
      <w:r w:rsidR="00985C3C">
        <w:instrText xml:space="preserve">" </w:instrText>
      </w:r>
      <w:r w:rsidR="00865911">
        <w:fldChar w:fldCharType="end"/>
      </w:r>
    </w:p>
    <w:p w:rsidR="00C154BD" w:rsidRDefault="00C154BD" w:rsidP="00C154BD">
      <w:pPr>
        <w:pStyle w:val="ListNumber"/>
      </w:pPr>
      <w:r w:rsidRPr="007469CF">
        <w:lastRenderedPageBreak/>
        <w:t xml:space="preserve">Integrate the application code using the integration steps for </w:t>
      </w:r>
      <w:r w:rsidR="00985C3C">
        <w:t>authentication, authorization, and user provisioning</w:t>
      </w:r>
      <w:r>
        <w:t>.</w:t>
      </w:r>
      <w:r w:rsidR="00865911">
        <w:fldChar w:fldCharType="begin"/>
      </w:r>
      <w:r w:rsidR="00985C3C">
        <w:instrText xml:space="preserve"> XE "</w:instrText>
      </w:r>
      <w:r w:rsidR="00985C3C" w:rsidRPr="00DD4AB6">
        <w:instrText>integrate application</w:instrText>
      </w:r>
      <w:r w:rsidR="00985C3C">
        <w:instrText xml:space="preserve">" </w:instrText>
      </w:r>
      <w:r w:rsidR="00865911">
        <w:fldChar w:fldCharType="end"/>
      </w:r>
    </w:p>
    <w:p w:rsidR="00C154BD" w:rsidRPr="00093510" w:rsidRDefault="00C154BD" w:rsidP="00C154BD">
      <w:pPr>
        <w:pStyle w:val="ListNumber"/>
      </w:pPr>
      <w:r w:rsidRPr="00093510">
        <w:t>Test and refine CSM integration with your application. Confirm that your authorization policy and implementation meets requirements.</w:t>
      </w:r>
      <w:r w:rsidR="00865911">
        <w:fldChar w:fldCharType="begin"/>
      </w:r>
      <w:r w:rsidR="00985C3C">
        <w:instrText xml:space="preserve"> XE "</w:instrText>
      </w:r>
      <w:r w:rsidR="00985C3C" w:rsidRPr="00DD4AB6">
        <w:instrText>test integration</w:instrText>
      </w:r>
      <w:r w:rsidR="00985C3C">
        <w:instrText xml:space="preserve">" </w:instrText>
      </w:r>
      <w:r w:rsidR="00865911">
        <w:fldChar w:fldCharType="end"/>
      </w:r>
    </w:p>
    <w:p w:rsidR="00C154BD" w:rsidRDefault="00C154BD" w:rsidP="00C154BD">
      <w:pPr>
        <w:pStyle w:val="Heading2"/>
      </w:pPr>
      <w:bookmarkStart w:id="202" w:name="_Ref213645204"/>
      <w:bookmarkStart w:id="203" w:name="_Ref213645207"/>
      <w:bookmarkStart w:id="204" w:name="_Toc214359114"/>
      <w:r>
        <w:t>API Services</w:t>
      </w:r>
      <w:bookmarkEnd w:id="202"/>
      <w:bookmarkEnd w:id="203"/>
      <w:bookmarkEnd w:id="204"/>
    </w:p>
    <w:p w:rsidR="00C154BD" w:rsidRDefault="00C154BD" w:rsidP="00C154BD">
      <w:pPr>
        <w:pStyle w:val="BodyText"/>
      </w:pPr>
      <w:r>
        <w:t xml:space="preserve">The Security API’s consist of primary components – Authentication, </w:t>
      </w:r>
      <w:r w:rsidR="008B318A">
        <w:t>Authorization,</w:t>
      </w:r>
      <w:r>
        <w:t xml:space="preserve"> and User Provisioning. The following corresponding managers control these components:</w:t>
      </w:r>
      <w:r w:rsidR="00E250C9">
        <w:t xml:space="preserve"> </w:t>
      </w:r>
      <w:r w:rsidR="00865911">
        <w:fldChar w:fldCharType="begin"/>
      </w:r>
      <w:r w:rsidR="00E250C9">
        <w:instrText xml:space="preserve"> XE "</w:instrText>
      </w:r>
      <w:r w:rsidR="00E250C9" w:rsidRPr="00B83EFC">
        <w:instrText>API:services</w:instrText>
      </w:r>
      <w:r w:rsidR="00E250C9">
        <w:instrText xml:space="preserve">" </w:instrText>
      </w:r>
      <w:r w:rsidR="00865911">
        <w:fldChar w:fldCharType="end"/>
      </w:r>
    </w:p>
    <w:p w:rsidR="00C154BD" w:rsidRDefault="00C154BD" w:rsidP="00C154BD">
      <w:pPr>
        <w:pStyle w:val="ListBullet"/>
      </w:pPr>
      <w:r>
        <w:t>AuthenticationManager – for Authentication</w:t>
      </w:r>
    </w:p>
    <w:p w:rsidR="00C154BD" w:rsidRDefault="00C154BD" w:rsidP="00C154BD">
      <w:pPr>
        <w:pStyle w:val="ListBullet"/>
      </w:pPr>
      <w:r>
        <w:t>AuthorizationManager – for Authorization and User Provisioning.</w:t>
      </w:r>
    </w:p>
    <w:p w:rsidR="00C154BD" w:rsidRDefault="00C154BD" w:rsidP="00C154BD">
      <w:pPr>
        <w:pStyle w:val="Heading3"/>
      </w:pPr>
      <w:bookmarkStart w:id="205" w:name="_Toc214359115"/>
      <w:r>
        <w:t>Authentication</w:t>
      </w:r>
      <w:r w:rsidR="00C5659A">
        <w:t xml:space="preserve"> </w:t>
      </w:r>
      <w:r>
        <w:t>Manager</w:t>
      </w:r>
      <w:bookmarkEnd w:id="205"/>
    </w:p>
    <w:p w:rsidR="0063793B" w:rsidRDefault="00C154BD" w:rsidP="00C154BD">
      <w:pPr>
        <w:pStyle w:val="BodyText"/>
      </w:pPr>
      <w:r w:rsidRPr="00C154BD">
        <w:t xml:space="preserve">The AuthenticationManager is an interface that authenticates a user against a credential provider. See </w:t>
      </w:r>
      <w:fldSimple w:instr=" REF _Ref213647220 \h  \* MERGEFORMAT ">
        <w:r w:rsidR="00E92FAF" w:rsidRPr="00E92FAF">
          <w:rPr>
            <w:i/>
            <w:color w:val="0000FF"/>
          </w:rPr>
          <w:t>Integrating with the CSM Authentication Service</w:t>
        </w:r>
      </w:fldSimple>
      <w:r w:rsidR="00757E8C">
        <w:t xml:space="preserve"> below</w:t>
      </w:r>
      <w:r w:rsidRPr="00C154BD">
        <w:t xml:space="preserve"> to learn how to integrate with the AuthenticationManager. Developers will work primarily with the login method. Detailed descriptions about each method’s functionality and its parameters are present in the CSM API Javadocs.</w:t>
      </w:r>
      <w:r w:rsidR="00865911">
        <w:fldChar w:fldCharType="begin"/>
      </w:r>
      <w:r w:rsidR="00E250C9">
        <w:instrText xml:space="preserve"> XE "</w:instrText>
      </w:r>
      <w:r w:rsidR="00E250C9" w:rsidRPr="000C7E9B">
        <w:instrText>authentication manager</w:instrText>
      </w:r>
      <w:r w:rsidR="00E250C9">
        <w:instrText xml:space="preserve">" </w:instrText>
      </w:r>
      <w:r w:rsidR="00865911">
        <w:fldChar w:fldCharType="end"/>
      </w:r>
    </w:p>
    <w:p w:rsidR="00C154BD" w:rsidRDefault="00C154BD" w:rsidP="00C154BD">
      <w:pPr>
        <w:pStyle w:val="Heading3"/>
      </w:pPr>
      <w:bookmarkStart w:id="206" w:name="_Toc214359116"/>
      <w:r>
        <w:t>Auth</w:t>
      </w:r>
      <w:r w:rsidR="00943469">
        <w:t>or</w:t>
      </w:r>
      <w:r>
        <w:t>ization Manager</w:t>
      </w:r>
      <w:bookmarkEnd w:id="206"/>
    </w:p>
    <w:p w:rsidR="00F73F46" w:rsidRDefault="00C154BD" w:rsidP="00C154BD">
      <w:pPr>
        <w:pStyle w:val="BodyText"/>
      </w:pPr>
      <w:r w:rsidRPr="00C154BD">
        <w:t xml:space="preserve">The AuthorizationManager is an interface which provides run-time methods with the purpose of checking access permissions. See </w:t>
      </w:r>
      <w:fldSimple w:instr=" REF _Ref213910693 \h  \* MERGEFORMAT ">
        <w:r w:rsidR="00E92FAF" w:rsidRPr="00E92FAF">
          <w:rPr>
            <w:i/>
            <w:color w:val="0000FF"/>
          </w:rPr>
          <w:t>Integrating With the CSM Authorization Service</w:t>
        </w:r>
      </w:fldSimple>
      <w:r w:rsidR="00947024" w:rsidRPr="00947024">
        <w:t xml:space="preserve"> on page </w:t>
      </w:r>
      <w:r w:rsidR="00865911" w:rsidRPr="00947024">
        <w:fldChar w:fldCharType="begin"/>
      </w:r>
      <w:r w:rsidR="00947024" w:rsidRPr="00947024">
        <w:instrText xml:space="preserve"> PAGEREF _Ref213910696 \h </w:instrText>
      </w:r>
      <w:r w:rsidR="00865911" w:rsidRPr="00947024">
        <w:fldChar w:fldCharType="separate"/>
      </w:r>
      <w:r w:rsidR="00E92FAF">
        <w:rPr>
          <w:noProof/>
        </w:rPr>
        <w:t>19</w:t>
      </w:r>
      <w:r w:rsidR="00865911" w:rsidRPr="00947024">
        <w:fldChar w:fldCharType="end"/>
      </w:r>
      <w:r w:rsidRPr="00C154BD">
        <w:t xml:space="preserve"> to learn how to integrate with the AuthorizationManager</w:t>
      </w:r>
      <w:r w:rsidR="008B318A" w:rsidRPr="00C154BD">
        <w:t xml:space="preserve">. </w:t>
      </w:r>
      <w:r w:rsidRPr="00C154BD">
        <w:t xml:space="preserve">This manager also provides an interface where application developers can provision user access rights. </w:t>
      </w:r>
      <w:r w:rsidR="00865911">
        <w:fldChar w:fldCharType="begin"/>
      </w:r>
      <w:r w:rsidR="00E250C9">
        <w:instrText xml:space="preserve"> XE "</w:instrText>
      </w:r>
      <w:r w:rsidR="00E250C9" w:rsidRPr="000C7E9B">
        <w:instrText>authorization manager</w:instrText>
      </w:r>
      <w:r w:rsidR="00E250C9">
        <w:instrText xml:space="preserve">" </w:instrText>
      </w:r>
      <w:r w:rsidR="00865911">
        <w:fldChar w:fldCharType="end"/>
      </w:r>
    </w:p>
    <w:p w:rsidR="0063793B" w:rsidRDefault="00C154BD" w:rsidP="00C154BD">
      <w:pPr>
        <w:pStyle w:val="BodyText"/>
      </w:pPr>
      <w:r w:rsidRPr="00C154BD">
        <w:t>The user provisioning functionality is primarily used internally by the User Provisioning Tool (UPT) hence there is no integration shown in this document. Detailed descriptions about each method’s functionality and its parameters are present in the CSM API Javadocs.</w:t>
      </w:r>
    </w:p>
    <w:p w:rsidR="00C154BD" w:rsidRDefault="00757E8C" w:rsidP="00C154BD">
      <w:pPr>
        <w:pStyle w:val="Heading2"/>
      </w:pPr>
      <w:bookmarkStart w:id="207" w:name="_Ref213647220"/>
      <w:bookmarkStart w:id="208" w:name="_Toc214359117"/>
      <w:r>
        <w:t>Integrating with the CSM Authentication Service</w:t>
      </w:r>
      <w:bookmarkEnd w:id="207"/>
      <w:bookmarkEnd w:id="208"/>
    </w:p>
    <w:p w:rsidR="00C154BD" w:rsidRPr="009D299C" w:rsidRDefault="00C154BD" w:rsidP="00C154BD">
      <w:pPr>
        <w:pStyle w:val="BodyText"/>
      </w:pPr>
      <w:r w:rsidRPr="009D299C">
        <w:t xml:space="preserve">The CSM </w:t>
      </w:r>
      <w:r w:rsidR="00F73F46" w:rsidRPr="009D299C">
        <w:t>authentication service</w:t>
      </w:r>
      <w:r w:rsidRPr="009D299C">
        <w:t xml:space="preserve"> provides a simple and comprehensive solution for user authentication. Developers can easily incorporate the service into their applications with simple configuration and coding changes to their applications. </w:t>
      </w:r>
      <w:r w:rsidR="00C8100A" w:rsidRPr="009D299C">
        <w:t>Currently, t</w:t>
      </w:r>
      <w:r w:rsidR="00F73F46" w:rsidRPr="009D299C">
        <w:t xml:space="preserve">he </w:t>
      </w:r>
      <w:r w:rsidR="00C8100A" w:rsidRPr="009D299C">
        <w:t>a</w:t>
      </w:r>
      <w:r w:rsidRPr="009D299C">
        <w:t xml:space="preserve">uthentication </w:t>
      </w:r>
      <w:r w:rsidR="00F73F46" w:rsidRPr="009D299C">
        <w:t>s</w:t>
      </w:r>
      <w:r w:rsidRPr="009D299C">
        <w:t>ervice allows authentication using LDAP</w:t>
      </w:r>
      <w:r w:rsidR="00C8100A" w:rsidRPr="009D299C">
        <w:t xml:space="preserve"> and RDBMS credential providers only.</w:t>
      </w:r>
      <w:r w:rsidR="00865911">
        <w:fldChar w:fldCharType="begin"/>
      </w:r>
      <w:r w:rsidR="001953B7">
        <w:instrText xml:space="preserve"> XE "</w:instrText>
      </w:r>
      <w:r w:rsidR="001953B7" w:rsidRPr="000C7E9B">
        <w:instrText>integrate authentication service</w:instrText>
      </w:r>
      <w:r w:rsidR="001953B7">
        <w:instrText xml:space="preserve">" </w:instrText>
      </w:r>
      <w:r w:rsidR="00865911">
        <w:fldChar w:fldCharType="end"/>
      </w:r>
      <w:r w:rsidR="00865911">
        <w:fldChar w:fldCharType="begin"/>
      </w:r>
      <w:r w:rsidR="001953B7">
        <w:instrText xml:space="preserve"> XE "</w:instrText>
      </w:r>
      <w:r w:rsidR="001953B7" w:rsidRPr="00146BB8">
        <w:instrText>authentication service:integration</w:instrText>
      </w:r>
      <w:r w:rsidR="001953B7">
        <w:instrText xml:space="preserve">" </w:instrText>
      </w:r>
      <w:r w:rsidR="00865911">
        <w:fldChar w:fldCharType="end"/>
      </w:r>
    </w:p>
    <w:p w:rsidR="00C8100A" w:rsidRDefault="00C8100A" w:rsidP="00C154BD">
      <w:pPr>
        <w:pStyle w:val="BodyText"/>
      </w:pPr>
      <w:r w:rsidRPr="009D299C">
        <w:t>The CSM authentication service is available for any application. It can be used exclusively and is effective on its own. However, if you want to use CSM, you do not have to replace the existing authentication in an application. CSM’s authentication service can also be used to supplement an application’s current authentication mechanism.</w:t>
      </w:r>
    </w:p>
    <w:p w:rsidR="00C154BD" w:rsidRDefault="00C154BD" w:rsidP="007777A2">
      <w:pPr>
        <w:pStyle w:val="Heading3"/>
        <w:keepLines/>
      </w:pPr>
      <w:bookmarkStart w:id="209" w:name="_Toc214359118"/>
      <w:r>
        <w:lastRenderedPageBreak/>
        <w:t xml:space="preserve">Importing the CSM Authentication </w:t>
      </w:r>
      <w:r w:rsidR="008B318A">
        <w:t>Manager Class</w:t>
      </w:r>
      <w:bookmarkEnd w:id="209"/>
    </w:p>
    <w:p w:rsidR="00C154BD" w:rsidRPr="00C154BD" w:rsidRDefault="00C154BD" w:rsidP="007777A2">
      <w:pPr>
        <w:pStyle w:val="BodyText"/>
        <w:keepNext/>
        <w:keepLines/>
      </w:pPr>
      <w:r w:rsidRPr="00C154BD">
        <w:t xml:space="preserve">To use the CSM </w:t>
      </w:r>
      <w:r w:rsidR="00F73F46">
        <w:t>authentication service</w:t>
      </w:r>
      <w:r w:rsidRPr="00C154BD">
        <w:t>, add the last two</w:t>
      </w:r>
      <w:r w:rsidR="007777A2">
        <w:t xml:space="preserve"> (highlighted) import statements </w:t>
      </w:r>
      <w:r w:rsidR="00653E32">
        <w:t xml:space="preserve">shown </w:t>
      </w:r>
      <w:r w:rsidR="007777A2">
        <w:t xml:space="preserve">in the sample below </w:t>
      </w:r>
      <w:r w:rsidRPr="00C154BD">
        <w:t>to the action classes that require authentication</w:t>
      </w:r>
      <w:r w:rsidR="001953B7" w:rsidRPr="00C154BD">
        <w:t xml:space="preserve">. </w:t>
      </w:r>
      <w:r w:rsidR="00865911">
        <w:fldChar w:fldCharType="begin"/>
      </w:r>
      <w:r w:rsidR="00E250C9">
        <w:instrText xml:space="preserve"> XE "</w:instrText>
      </w:r>
      <w:r w:rsidR="00E250C9" w:rsidRPr="00CD7C3D">
        <w:instrText>authentication manager:import class</w:instrText>
      </w:r>
      <w:r w:rsidR="00E250C9">
        <w:instrText xml:space="preserve">" </w:instrText>
      </w:r>
      <w:r w:rsidR="00865911">
        <w:fldChar w:fldCharType="end"/>
      </w:r>
      <w:r w:rsidR="00865911">
        <w:fldChar w:fldCharType="begin"/>
      </w:r>
      <w:r w:rsidR="00FB61D9">
        <w:instrText xml:space="preserve"> XE "</w:instrText>
      </w:r>
      <w:r w:rsidR="00FB61D9" w:rsidRPr="000C7E9B">
        <w:instrText>import authentication manager</w:instrText>
      </w:r>
      <w:r w:rsidR="00FB61D9">
        <w:instrText xml:space="preserve">" </w:instrText>
      </w:r>
      <w:r w:rsidR="00865911">
        <w:fldChar w:fldCharType="end"/>
      </w:r>
    </w:p>
    <w:p w:rsidR="00C154BD" w:rsidRPr="00D401F1" w:rsidRDefault="00C154BD" w:rsidP="007777A2">
      <w:pPr>
        <w:pStyle w:val="BodyTextIndent"/>
        <w:keepNext/>
        <w:keepLines/>
        <w:rPr>
          <w:rStyle w:val="CodeChar0"/>
        </w:rPr>
      </w:pPr>
      <w:r w:rsidRPr="00D401F1">
        <w:rPr>
          <w:rStyle w:val="CodeChar0"/>
        </w:rPr>
        <w:t>import gov.nih.nci.abcapp.UserCredentials;</w:t>
      </w:r>
    </w:p>
    <w:p w:rsidR="00C154BD" w:rsidRPr="00D401F1" w:rsidRDefault="00C154BD" w:rsidP="007777A2">
      <w:pPr>
        <w:pStyle w:val="BodyTextIndent"/>
        <w:keepNext/>
        <w:keepLines/>
        <w:rPr>
          <w:rStyle w:val="CodeChar0"/>
        </w:rPr>
      </w:pPr>
      <w:r w:rsidRPr="00D401F1">
        <w:rPr>
          <w:rStyle w:val="CodeChar0"/>
        </w:rPr>
        <w:t>import gov.nih.nci.abcapp.model.Form;</w:t>
      </w:r>
    </w:p>
    <w:p w:rsidR="00C154BD" w:rsidRPr="00D401F1" w:rsidRDefault="00C154BD" w:rsidP="007777A2">
      <w:pPr>
        <w:pStyle w:val="BodyTextIndent"/>
        <w:keepNext/>
        <w:keepLines/>
        <w:rPr>
          <w:rStyle w:val="CodeChar0"/>
        </w:rPr>
      </w:pPr>
      <w:r w:rsidRPr="00D401F1">
        <w:rPr>
          <w:rStyle w:val="CodeChar0"/>
        </w:rPr>
        <w:t>import gov.nih.nci.abcapp.util.Constants;</w:t>
      </w:r>
    </w:p>
    <w:p w:rsidR="00C154BD" w:rsidRPr="007777A2" w:rsidRDefault="00C154BD" w:rsidP="007777A2">
      <w:pPr>
        <w:pStyle w:val="BodyTextIndent"/>
        <w:rPr>
          <w:rStyle w:val="CodeChar0"/>
        </w:rPr>
      </w:pPr>
      <w:r w:rsidRPr="007777A2">
        <w:rPr>
          <w:rStyle w:val="CodeChar0"/>
        </w:rPr>
        <w:t>import gov.nih.nci.security.SecurityServiceProvider;</w:t>
      </w:r>
    </w:p>
    <w:p w:rsidR="00C154BD" w:rsidRPr="00D401F1" w:rsidRDefault="00C154BD" w:rsidP="007777A2">
      <w:pPr>
        <w:pStyle w:val="BodyTextIndent"/>
        <w:rPr>
          <w:rStyle w:val="CodeChar0"/>
        </w:rPr>
      </w:pPr>
      <w:r w:rsidRPr="007777A2">
        <w:rPr>
          <w:rStyle w:val="CodeChar0"/>
        </w:rPr>
        <w:t>import gov.nih.nci.security.AuthenticationManager;</w:t>
      </w:r>
    </w:p>
    <w:p w:rsidR="007777A2" w:rsidRDefault="00C154BD" w:rsidP="00C154BD">
      <w:pPr>
        <w:pStyle w:val="BodyText"/>
      </w:pPr>
      <w:r w:rsidRPr="00C154BD">
        <w:t xml:space="preserve">The class </w:t>
      </w:r>
      <w:r w:rsidRPr="007777A2">
        <w:rPr>
          <w:rStyle w:val="CodeChar0"/>
        </w:rPr>
        <w:t>SecurityServiceProvider</w:t>
      </w:r>
      <w:r w:rsidRPr="00C154BD">
        <w:t xml:space="preserve"> is the common interface class exposed by the CSM application. It contains methods to obtain the correct instance of the AuthenticationManager configured for that application. </w:t>
      </w:r>
    </w:p>
    <w:p w:rsidR="002E64CB" w:rsidRDefault="00C154BD" w:rsidP="007777A2">
      <w:pPr>
        <w:pStyle w:val="BodyText"/>
      </w:pPr>
      <w:r w:rsidRPr="00C154BD">
        <w:t xml:space="preserve">The client application then uses the </w:t>
      </w:r>
      <w:r w:rsidRPr="007777A2">
        <w:t>AuthenticationManager</w:t>
      </w:r>
      <w:r w:rsidRPr="00C154BD">
        <w:t xml:space="preserve"> to perform the actual authentication using CSM.</w:t>
      </w:r>
      <w:r w:rsidR="007777A2">
        <w:t xml:space="preserve"> </w:t>
      </w:r>
    </w:p>
    <w:p w:rsidR="009E5872" w:rsidRDefault="002E64CB" w:rsidP="002E64CB">
      <w:pPr>
        <w:pStyle w:val="NoteMainbody"/>
      </w:pPr>
      <w:r w:rsidRPr="002E64CB">
        <w:rPr>
          <w:rStyle w:val="Bold"/>
        </w:rPr>
        <w:t>NOTE:</w:t>
      </w:r>
      <w:r>
        <w:t xml:space="preserve"> </w:t>
      </w:r>
      <w:r w:rsidR="00653E32">
        <w:t>The above import statements identify the client application</w:t>
      </w:r>
      <w:r>
        <w:t xml:space="preserve"> </w:t>
      </w:r>
      <w:r w:rsidR="00653E32">
        <w:t xml:space="preserve">as </w:t>
      </w:r>
      <w:r>
        <w:t>“abcapp”; this same application is used for the examples</w:t>
      </w:r>
      <w:r w:rsidR="00C5659A">
        <w:t xml:space="preserve"> provided </w:t>
      </w:r>
      <w:r>
        <w:t xml:space="preserve">throughout this document. </w:t>
      </w:r>
      <w:r w:rsidR="00653E32">
        <w:t xml:space="preserve"> </w:t>
      </w:r>
    </w:p>
    <w:p w:rsidR="00C154BD" w:rsidRDefault="00C154BD" w:rsidP="00943469">
      <w:pPr>
        <w:pStyle w:val="Heading3"/>
      </w:pPr>
      <w:bookmarkStart w:id="210" w:name="_Toc214359119"/>
      <w:r>
        <w:t>Using the CSM Authentication Manager Class</w:t>
      </w:r>
      <w:bookmarkEnd w:id="210"/>
    </w:p>
    <w:p w:rsidR="00C154BD" w:rsidRDefault="007777A2" w:rsidP="007363C0">
      <w:pPr>
        <w:pStyle w:val="BodyText"/>
        <w:spacing w:afterLines="60"/>
      </w:pPr>
      <w:r>
        <w:t>The example provided below</w:t>
      </w:r>
      <w:r w:rsidR="00C154BD" w:rsidRPr="00C154BD">
        <w:t xml:space="preserve"> illustrates how to use</w:t>
      </w:r>
      <w:r>
        <w:t xml:space="preserve"> the CSM AuthenticationManager s</w:t>
      </w:r>
      <w:r w:rsidR="00C154BD" w:rsidRPr="00C154BD">
        <w:t>ervi</w:t>
      </w:r>
      <w:r>
        <w:t>ce class in the</w:t>
      </w:r>
      <w:r w:rsidR="002E64CB">
        <w:t xml:space="preserve"> </w:t>
      </w:r>
      <w:r w:rsidR="00C8100A">
        <w:t>“</w:t>
      </w:r>
      <w:r w:rsidR="002E64CB" w:rsidRPr="002E64CB">
        <w:t>abcapp</w:t>
      </w:r>
      <w:r w:rsidR="00C8100A">
        <w:t>”</w:t>
      </w:r>
      <w:r>
        <w:t xml:space="preserve"> application</w:t>
      </w:r>
      <w:r w:rsidR="00D401F1">
        <w:t>.</w:t>
      </w:r>
      <w:r w:rsidR="002E64CB">
        <w:t xml:space="preserve"> </w:t>
      </w:r>
      <w:r w:rsidR="00865911">
        <w:fldChar w:fldCharType="begin"/>
      </w:r>
      <w:r w:rsidR="001953B7">
        <w:instrText xml:space="preserve"> XE "</w:instrText>
      </w:r>
      <w:r w:rsidR="001953B7" w:rsidRPr="00F60C3C">
        <w:instrText>authentication manager:using</w:instrText>
      </w:r>
      <w:r w:rsidR="001953B7">
        <w:instrText xml:space="preserve">" </w:instrText>
      </w:r>
      <w:r w:rsidR="00865911">
        <w:fldChar w:fldCharType="end"/>
      </w:r>
      <w:r w:rsidR="00865911">
        <w:fldChar w:fldCharType="begin"/>
      </w:r>
      <w:r w:rsidR="001953B7">
        <w:instrText xml:space="preserve"> XE "</w:instrText>
      </w:r>
      <w:r w:rsidR="001953B7" w:rsidRPr="000C7E9B">
        <w:instrText>using authentication manager class</w:instrText>
      </w:r>
      <w:r w:rsidR="001953B7">
        <w:instrText xml:space="preserve">" </w:instrText>
      </w:r>
      <w:r w:rsidR="00865911">
        <w:fldChar w:fldCharType="end"/>
      </w:r>
    </w:p>
    <w:p w:rsidR="007363C0" w:rsidRDefault="007C01BE" w:rsidP="007363C0">
      <w:pPr>
        <w:spacing w:afterLines="60"/>
        <w:ind w:left="1440"/>
        <w:rPr>
          <w:rFonts w:ascii="Microsoft Sans Serif" w:hAnsi="Microsoft Sans Serif" w:cs="Microsoft Sans Serif"/>
          <w:sz w:val="18"/>
          <w:szCs w:val="18"/>
        </w:rPr>
      </w:pPr>
      <w:r w:rsidRPr="007C01BE">
        <w:rPr>
          <w:rFonts w:ascii="Microsoft Sans Serif" w:hAnsi="Microsoft Sans Serif" w:cs="Microsoft Sans Serif"/>
          <w:sz w:val="18"/>
          <w:szCs w:val="18"/>
        </w:rPr>
        <w:t>UserCredentials credentials = new UserCredentials();</w:t>
      </w:r>
    </w:p>
    <w:p w:rsidR="007363C0" w:rsidRDefault="007C01BE" w:rsidP="007363C0">
      <w:pPr>
        <w:spacing w:afterLines="60"/>
        <w:ind w:left="1440"/>
        <w:rPr>
          <w:rFonts w:ascii="Microsoft Sans Serif" w:hAnsi="Microsoft Sans Serif" w:cs="Microsoft Sans Serif"/>
          <w:sz w:val="18"/>
          <w:szCs w:val="18"/>
        </w:rPr>
      </w:pPr>
      <w:r w:rsidRPr="007C01BE">
        <w:rPr>
          <w:rFonts w:ascii="Microsoft Sans Serif" w:hAnsi="Microsoft Sans Serif" w:cs="Microsoft Sans Serif"/>
          <w:sz w:val="18"/>
          <w:szCs w:val="18"/>
        </w:rPr>
        <w:t>credentials.setPassword(Form.getPassword());</w:t>
      </w:r>
    </w:p>
    <w:p w:rsidR="007363C0" w:rsidRDefault="007C01BE" w:rsidP="007363C0">
      <w:pPr>
        <w:spacing w:afterLines="60"/>
        <w:ind w:left="1440"/>
        <w:rPr>
          <w:rFonts w:ascii="Microsoft Sans Serif" w:hAnsi="Microsoft Sans Serif" w:cs="Microsoft Sans Serif"/>
          <w:sz w:val="18"/>
          <w:szCs w:val="18"/>
        </w:rPr>
      </w:pPr>
      <w:r w:rsidRPr="007C01BE">
        <w:rPr>
          <w:rFonts w:ascii="Microsoft Sans Serif" w:hAnsi="Microsoft Sans Serif" w:cs="Microsoft Sans Serif"/>
          <w:sz w:val="18"/>
          <w:szCs w:val="18"/>
        </w:rPr>
        <w:t>credentials.setUsername(Form.getUsername());</w:t>
      </w:r>
    </w:p>
    <w:p w:rsidR="007363C0" w:rsidRDefault="007C01BE" w:rsidP="007363C0">
      <w:pPr>
        <w:spacing w:afterLines="60"/>
        <w:ind w:left="1440"/>
        <w:rPr>
          <w:rFonts w:ascii="Microsoft Sans Serif" w:hAnsi="Microsoft Sans Serif" w:cs="Microsoft Sans Serif"/>
          <w:sz w:val="18"/>
          <w:szCs w:val="18"/>
        </w:rPr>
      </w:pPr>
      <w:r w:rsidRPr="007C01BE">
        <w:rPr>
          <w:rFonts w:ascii="Microsoft Sans Serif" w:hAnsi="Microsoft Sans Serif" w:cs="Microsoft Sans Serif"/>
          <w:sz w:val="18"/>
          <w:szCs w:val="18"/>
        </w:rPr>
        <w:t>//Get the user credentials from the database and login</w:t>
      </w:r>
    </w:p>
    <w:p w:rsidR="007363C0" w:rsidRDefault="007C01BE" w:rsidP="007363C0">
      <w:pPr>
        <w:spacing w:afterLines="60"/>
        <w:ind w:left="1440"/>
        <w:rPr>
          <w:rFonts w:ascii="Microsoft Sans Serif" w:hAnsi="Microsoft Sans Serif" w:cs="Microsoft Sans Serif"/>
          <w:sz w:val="18"/>
          <w:szCs w:val="18"/>
        </w:rPr>
      </w:pPr>
      <w:r w:rsidRPr="007C01BE">
        <w:rPr>
          <w:rFonts w:ascii="Microsoft Sans Serif" w:hAnsi="Microsoft Sans Serif" w:cs="Microsoft Sans Serif"/>
          <w:sz w:val="18"/>
          <w:szCs w:val="18"/>
        </w:rPr>
        <w:t>try{</w:t>
      </w:r>
    </w:p>
    <w:p w:rsidR="007363C0" w:rsidRDefault="007C01BE" w:rsidP="007363C0">
      <w:pPr>
        <w:spacing w:afterLines="60"/>
        <w:ind w:left="1980"/>
        <w:rPr>
          <w:rFonts w:ascii="Microsoft Sans Serif" w:hAnsi="Microsoft Sans Serif" w:cs="Microsoft Sans Serif"/>
          <w:sz w:val="18"/>
          <w:szCs w:val="18"/>
        </w:rPr>
      </w:pPr>
      <w:r w:rsidRPr="007C01BE">
        <w:rPr>
          <w:rFonts w:ascii="Microsoft Sans Serif" w:hAnsi="Microsoft Sans Serif" w:cs="Microsoft Sans Serif"/>
          <w:sz w:val="18"/>
          <w:szCs w:val="18"/>
        </w:rPr>
        <w:t>AuthenticationManager authenticationManager = SecurityServiceProvider.getAuthenticationManager(“abcapp”);</w:t>
      </w:r>
    </w:p>
    <w:p w:rsidR="007363C0" w:rsidRDefault="007C01BE" w:rsidP="007363C0">
      <w:pPr>
        <w:spacing w:afterLines="60"/>
        <w:ind w:left="1980"/>
        <w:rPr>
          <w:rFonts w:ascii="Microsoft Sans Serif" w:hAnsi="Microsoft Sans Serif" w:cs="Microsoft Sans Serif"/>
          <w:sz w:val="18"/>
          <w:szCs w:val="18"/>
        </w:rPr>
      </w:pPr>
      <w:r w:rsidRPr="007C01BE">
        <w:rPr>
          <w:rFonts w:ascii="Microsoft Sans Serif" w:hAnsi="Microsoft Sans Serif" w:cs="Microsoft Sans Serif"/>
          <w:sz w:val="18"/>
          <w:szCs w:val="18"/>
        </w:rPr>
        <w:t>boolean loginOK = authenticationManager.login(credentials.getUsername(), credentials.getPassword());</w:t>
      </w:r>
    </w:p>
    <w:p w:rsidR="007363C0" w:rsidRDefault="00DB040E" w:rsidP="007363C0">
      <w:pPr>
        <w:spacing w:afterLines="60"/>
        <w:ind w:left="1260"/>
        <w:rPr>
          <w:rFonts w:ascii="Microsoft Sans Serif" w:hAnsi="Microsoft Sans Serif" w:cs="Microsoft Sans Serif"/>
          <w:sz w:val="18"/>
          <w:szCs w:val="18"/>
        </w:rPr>
      </w:pPr>
      <w:r>
        <w:rPr>
          <w:rFonts w:ascii="Microsoft Sans Serif" w:hAnsi="Microsoft Sans Serif" w:cs="Microsoft Sans Serif"/>
          <w:sz w:val="18"/>
          <w:szCs w:val="18"/>
        </w:rPr>
        <w:tab/>
      </w:r>
      <w:r>
        <w:rPr>
          <w:rFonts w:ascii="Microsoft Sans Serif" w:hAnsi="Microsoft Sans Serif" w:cs="Microsoft Sans Serif"/>
          <w:sz w:val="18"/>
          <w:szCs w:val="18"/>
        </w:rPr>
        <w:tab/>
      </w:r>
      <w:r w:rsidR="007C01BE" w:rsidRPr="007C01BE">
        <w:rPr>
          <w:rFonts w:ascii="Microsoft Sans Serif" w:hAnsi="Microsoft Sans Serif" w:cs="Microsoft Sans Serif"/>
          <w:sz w:val="18"/>
          <w:szCs w:val="18"/>
        </w:rPr>
        <w:t>if (loginOK)System.out.println("SUCESSFUL LOGIN");</w:t>
      </w:r>
    </w:p>
    <w:p w:rsidR="007363C0" w:rsidRDefault="00DB040E" w:rsidP="007363C0">
      <w:pPr>
        <w:spacing w:afterLines="60"/>
        <w:ind w:left="1260"/>
        <w:rPr>
          <w:rFonts w:ascii="Microsoft Sans Serif" w:hAnsi="Microsoft Sans Serif" w:cs="Microsoft Sans Serif"/>
          <w:sz w:val="18"/>
          <w:szCs w:val="18"/>
        </w:rPr>
      </w:pPr>
      <w:r>
        <w:rPr>
          <w:rFonts w:ascii="Microsoft Sans Serif" w:hAnsi="Microsoft Sans Serif" w:cs="Microsoft Sans Serif"/>
          <w:sz w:val="18"/>
          <w:szCs w:val="18"/>
        </w:rPr>
        <w:tab/>
      </w:r>
      <w:r>
        <w:rPr>
          <w:rFonts w:ascii="Microsoft Sans Serif" w:hAnsi="Microsoft Sans Serif" w:cs="Microsoft Sans Serif"/>
          <w:sz w:val="18"/>
          <w:szCs w:val="18"/>
        </w:rPr>
        <w:tab/>
      </w:r>
      <w:r w:rsidR="007C01BE" w:rsidRPr="007C01BE">
        <w:rPr>
          <w:rFonts w:ascii="Microsoft Sans Serif" w:hAnsi="Microsoft Sans Serif" w:cs="Microsoft Sans Serif"/>
          <w:sz w:val="18"/>
          <w:szCs w:val="18"/>
        </w:rPr>
        <w:t>else System.out.println("ERROR IN LOGIN");</w:t>
      </w:r>
      <w:r w:rsidR="007C01BE" w:rsidRPr="007C01BE">
        <w:rPr>
          <w:rFonts w:ascii="Microsoft Sans Serif" w:hAnsi="Microsoft Sans Serif" w:cs="Microsoft Sans Serif"/>
          <w:sz w:val="18"/>
          <w:szCs w:val="18"/>
        </w:rPr>
        <w:tab/>
      </w:r>
    </w:p>
    <w:p w:rsidR="007363C0" w:rsidRDefault="007C01BE" w:rsidP="007363C0">
      <w:pPr>
        <w:spacing w:afterLines="60"/>
        <w:ind w:left="1260"/>
        <w:rPr>
          <w:rFonts w:ascii="Microsoft Sans Serif" w:hAnsi="Microsoft Sans Serif" w:cs="Microsoft Sans Serif"/>
          <w:sz w:val="18"/>
          <w:szCs w:val="18"/>
        </w:rPr>
      </w:pPr>
      <w:r w:rsidRPr="007C01BE">
        <w:rPr>
          <w:rFonts w:ascii="Microsoft Sans Serif" w:hAnsi="Microsoft Sans Serif" w:cs="Microsoft Sans Serif"/>
          <w:sz w:val="18"/>
          <w:szCs w:val="18"/>
        </w:rPr>
        <w:t xml:space="preserve"> }catch (CSException cse){ </w:t>
      </w:r>
    </w:p>
    <w:p w:rsidR="007363C0" w:rsidRDefault="00DB040E" w:rsidP="007363C0">
      <w:pPr>
        <w:spacing w:afterLines="60"/>
        <w:ind w:left="1260"/>
        <w:rPr>
          <w:rFonts w:ascii="Microsoft Sans Serif" w:hAnsi="Microsoft Sans Serif" w:cs="Microsoft Sans Serif"/>
          <w:sz w:val="18"/>
          <w:szCs w:val="18"/>
        </w:rPr>
      </w:pPr>
      <w:r>
        <w:rPr>
          <w:rFonts w:ascii="Microsoft Sans Serif" w:hAnsi="Microsoft Sans Serif" w:cs="Microsoft Sans Serif"/>
          <w:sz w:val="18"/>
          <w:szCs w:val="18"/>
        </w:rPr>
        <w:tab/>
      </w:r>
      <w:r>
        <w:rPr>
          <w:rFonts w:ascii="Microsoft Sans Serif" w:hAnsi="Microsoft Sans Serif" w:cs="Microsoft Sans Serif"/>
          <w:sz w:val="18"/>
          <w:szCs w:val="18"/>
        </w:rPr>
        <w:tab/>
        <w:t xml:space="preserve">         </w:t>
      </w:r>
      <w:r w:rsidR="007C01BE" w:rsidRPr="007C01BE">
        <w:rPr>
          <w:rFonts w:ascii="Microsoft Sans Serif" w:hAnsi="Microsoft Sans Serif" w:cs="Microsoft Sans Serif"/>
          <w:sz w:val="18"/>
          <w:szCs w:val="18"/>
        </w:rPr>
        <w:t>System.out.println("ERROR IN LOGIN");</w:t>
      </w:r>
      <w:r w:rsidR="007C01BE" w:rsidRPr="007C01BE">
        <w:rPr>
          <w:rFonts w:ascii="Microsoft Sans Serif" w:hAnsi="Microsoft Sans Serif" w:cs="Microsoft Sans Serif"/>
          <w:sz w:val="18"/>
          <w:szCs w:val="18"/>
        </w:rPr>
        <w:tab/>
      </w:r>
    </w:p>
    <w:p w:rsidR="007363C0" w:rsidRDefault="007C01BE" w:rsidP="007363C0">
      <w:pPr>
        <w:spacing w:afterLines="60"/>
        <w:ind w:left="1260"/>
        <w:rPr>
          <w:rFonts w:ascii="Microsoft Sans Serif" w:hAnsi="Microsoft Sans Serif" w:cs="Microsoft Sans Serif"/>
          <w:sz w:val="18"/>
          <w:szCs w:val="18"/>
        </w:rPr>
      </w:pPr>
      <w:r w:rsidRPr="007C01BE">
        <w:rPr>
          <w:rFonts w:ascii="Microsoft Sans Serif" w:hAnsi="Microsoft Sans Serif" w:cs="Microsoft Sans Serif"/>
          <w:sz w:val="18"/>
          <w:szCs w:val="18"/>
        </w:rPr>
        <w:t>}</w:t>
      </w:r>
    </w:p>
    <w:p w:rsidR="002E64CB" w:rsidRDefault="00D401F1" w:rsidP="00C154BD">
      <w:pPr>
        <w:pStyle w:val="BodyText"/>
      </w:pPr>
      <w:r w:rsidRPr="00D401F1">
        <w:t xml:space="preserve">The client class obtains the default implementation of the AuthenticationManager by calling the static </w:t>
      </w:r>
      <w:r w:rsidRPr="002E64CB">
        <w:rPr>
          <w:rStyle w:val="Emphasis"/>
        </w:rPr>
        <w:t>getAuthenticationManager</w:t>
      </w:r>
      <w:r w:rsidRPr="00D401F1">
        <w:t xml:space="preserve"> method of the SecurityServiceProvider class </w:t>
      </w:r>
      <w:r w:rsidR="007C01BE">
        <w:t>and</w:t>
      </w:r>
      <w:r w:rsidR="002E64CB">
        <w:t xml:space="preserve"> passing the A</w:t>
      </w:r>
      <w:r w:rsidRPr="00D401F1">
        <w:t>pplication Context name</w:t>
      </w:r>
      <w:r w:rsidR="002E64CB">
        <w:t xml:space="preserve"> (“abcapp”)</w:t>
      </w:r>
      <w:r w:rsidRPr="00D401F1">
        <w:t>. It then invokes the login method</w:t>
      </w:r>
      <w:r w:rsidR="002E64CB">
        <w:t>,</w:t>
      </w:r>
      <w:r w:rsidRPr="00D401F1">
        <w:t xml:space="preserve"> passing the user’s ID and password. </w:t>
      </w:r>
    </w:p>
    <w:p w:rsidR="00D401F1" w:rsidRPr="00D401F1" w:rsidRDefault="00D401F1" w:rsidP="00C154BD">
      <w:pPr>
        <w:pStyle w:val="BodyText"/>
      </w:pPr>
      <w:r w:rsidRPr="00D401F1">
        <w:t>Note that the application name should match the name used in the configuration files for JAAS to work correctly. If the credentials provided are correct</w:t>
      </w:r>
      <w:r w:rsidR="002E64CB">
        <w:t>,</w:t>
      </w:r>
      <w:r w:rsidRPr="00D401F1">
        <w:t xml:space="preserve"> a Boolean </w:t>
      </w:r>
      <w:r w:rsidRPr="002E64CB">
        <w:rPr>
          <w:rStyle w:val="CodeChar0"/>
        </w:rPr>
        <w:lastRenderedPageBreak/>
        <w:t>true</w:t>
      </w:r>
      <w:r w:rsidRPr="00D401F1">
        <w:t xml:space="preserve"> is returned indicating that the user is authenticated. If there is an authentication error, a </w:t>
      </w:r>
      <w:r w:rsidRPr="002E64CB">
        <w:rPr>
          <w:rStyle w:val="CodeChar0"/>
        </w:rPr>
        <w:t>CSException</w:t>
      </w:r>
      <w:r w:rsidRPr="00D401F1">
        <w:t xml:space="preserve"> is thrown with the appropriate error message embedded.</w:t>
      </w:r>
    </w:p>
    <w:p w:rsidR="00C154BD" w:rsidRDefault="00D401F1" w:rsidP="00D401F1">
      <w:pPr>
        <w:pStyle w:val="Heading3"/>
      </w:pPr>
      <w:bookmarkStart w:id="211" w:name="_Toc214359120"/>
      <w:r>
        <w:t>Installation and Deployment Configurations</w:t>
      </w:r>
      <w:bookmarkEnd w:id="211"/>
    </w:p>
    <w:p w:rsidR="00D401F1" w:rsidRDefault="00D401F1" w:rsidP="00D401F1">
      <w:pPr>
        <w:pStyle w:val="BodyText"/>
      </w:pPr>
      <w:r w:rsidRPr="00D401F1">
        <w:t xml:space="preserve">This section serves as a guide to help developers integrate applications with CSM’s </w:t>
      </w:r>
      <w:r w:rsidR="00F73F46">
        <w:t>authentication service</w:t>
      </w:r>
      <w:r w:rsidR="00C8100A">
        <w:t>. It outlines the process required and provides the information</w:t>
      </w:r>
      <w:r w:rsidRPr="00D401F1">
        <w:t xml:space="preserve"> developers need to know in order</w:t>
      </w:r>
      <w:r w:rsidR="00C8100A">
        <w:t xml:space="preserve"> to successfully integrate CSM’s</w:t>
      </w:r>
      <w:r w:rsidRPr="00D401F1">
        <w:t xml:space="preserve"> </w:t>
      </w:r>
      <w:r w:rsidR="00C8100A">
        <w:t>a</w:t>
      </w:r>
      <w:r w:rsidRPr="00D401F1">
        <w:t>uthentication</w:t>
      </w:r>
      <w:r w:rsidR="00C8100A">
        <w:t xml:space="preserve"> service. This includes</w:t>
      </w:r>
      <w:r w:rsidRPr="00D401F1">
        <w:t>:</w:t>
      </w:r>
      <w:r w:rsidR="00E250C9">
        <w:t xml:space="preserve"> </w:t>
      </w:r>
      <w:r w:rsidR="00865911">
        <w:fldChar w:fldCharType="begin"/>
      </w:r>
      <w:r w:rsidR="00E250C9">
        <w:instrText xml:space="preserve"> XE "</w:instrText>
      </w:r>
      <w:r w:rsidR="00E250C9" w:rsidRPr="00A60232">
        <w:instrText>authentication service:installation</w:instrText>
      </w:r>
      <w:r w:rsidR="00E250C9">
        <w:instrText xml:space="preserve">" </w:instrText>
      </w:r>
      <w:r w:rsidR="00865911">
        <w:fldChar w:fldCharType="end"/>
      </w:r>
      <w:r w:rsidR="00865911">
        <w:fldChar w:fldCharType="begin"/>
      </w:r>
      <w:r w:rsidR="00E250C9">
        <w:instrText xml:space="preserve"> XE "</w:instrText>
      </w:r>
      <w:r w:rsidR="00E250C9" w:rsidRPr="000C7E9B">
        <w:instrText>supported authentication</w:instrText>
      </w:r>
      <w:r w:rsidR="00E250C9">
        <w:instrText xml:space="preserve">" </w:instrText>
      </w:r>
      <w:r w:rsidR="00865911">
        <w:fldChar w:fldCharType="end"/>
      </w:r>
    </w:p>
    <w:p w:rsidR="00D401F1" w:rsidRDefault="00C8100A" w:rsidP="00D401F1">
      <w:pPr>
        <w:pStyle w:val="ListBullet"/>
      </w:pPr>
      <w:r>
        <w:t>CSM API JAR</w:t>
      </w:r>
      <w:r w:rsidR="00D401F1">
        <w:t xml:space="preserve"> placement</w:t>
      </w:r>
    </w:p>
    <w:p w:rsidR="00D401F1" w:rsidRDefault="00D401F1" w:rsidP="00D401F1">
      <w:pPr>
        <w:pStyle w:val="ListBullet"/>
      </w:pPr>
      <w:r>
        <w:t>LDAP</w:t>
      </w:r>
      <w:r w:rsidR="00C5659A">
        <w:t>/RDBMS</w:t>
      </w:r>
      <w:r>
        <w:t xml:space="preserve"> properties and configuration</w:t>
      </w:r>
    </w:p>
    <w:p w:rsidR="00C5659A" w:rsidRDefault="00C5659A" w:rsidP="00C5659A">
      <w:pPr>
        <w:pStyle w:val="ListBullet"/>
      </w:pPr>
      <w:r>
        <w:t>Database properties and configuration</w:t>
      </w:r>
    </w:p>
    <w:p w:rsidR="00D401F1" w:rsidRPr="00D401F1" w:rsidRDefault="00C8100A" w:rsidP="00D401F1">
      <w:pPr>
        <w:pStyle w:val="ListBullet"/>
      </w:pPr>
      <w:r>
        <w:t>If audit logging, CLM API JAR</w:t>
      </w:r>
      <w:r w:rsidR="00D401F1">
        <w:t xml:space="preserve"> placement and configuration.</w:t>
      </w:r>
    </w:p>
    <w:p w:rsidR="00C8100A" w:rsidRDefault="00C8100A" w:rsidP="00D401F1">
      <w:pPr>
        <w:pStyle w:val="BodyText"/>
      </w:pPr>
      <w:r>
        <w:t xml:space="preserve">The CSM authentication service can be used on its own or to supplement an application’s current authentication mechanism. </w:t>
      </w:r>
      <w:r w:rsidRPr="00D401F1">
        <w:t>Currently, only RDBMS-based and LDAP-based authenticated is supported.</w:t>
      </w:r>
      <w:r w:rsidR="00E250C9">
        <w:t xml:space="preserve"> </w:t>
      </w:r>
      <w:r w:rsidR="00865911">
        <w:fldChar w:fldCharType="begin"/>
      </w:r>
      <w:r w:rsidR="00E250C9">
        <w:instrText xml:space="preserve"> XE "</w:instrText>
      </w:r>
      <w:r w:rsidR="008C29D3">
        <w:instrText>LDAP:</w:instrText>
      </w:r>
      <w:r w:rsidR="00E250C9" w:rsidRPr="000C7E9B">
        <w:instrText>authentication</w:instrText>
      </w:r>
      <w:r w:rsidR="00E250C9">
        <w:instrText xml:space="preserve">" </w:instrText>
      </w:r>
      <w:r w:rsidR="00865911">
        <w:fldChar w:fldCharType="end"/>
      </w:r>
      <w:r w:rsidR="00865911">
        <w:fldChar w:fldCharType="begin"/>
      </w:r>
      <w:r w:rsidR="00E250C9">
        <w:instrText xml:space="preserve"> XE "</w:instrText>
      </w:r>
      <w:r w:rsidR="00E250C9" w:rsidRPr="000C7E9B">
        <w:instrText>RDBMS authentication</w:instrText>
      </w:r>
      <w:r w:rsidR="00E250C9">
        <w:instrText xml:space="preserve">" </w:instrText>
      </w:r>
      <w:r w:rsidR="00865911">
        <w:fldChar w:fldCharType="end"/>
      </w:r>
      <w:r w:rsidR="00865911">
        <w:fldChar w:fldCharType="begin"/>
      </w:r>
      <w:r w:rsidR="00E250C9">
        <w:instrText xml:space="preserve"> XE "</w:instrText>
      </w:r>
      <w:r w:rsidR="00E250C9" w:rsidRPr="00FD552F">
        <w:instrText>authentication service:LDAP</w:instrText>
      </w:r>
      <w:r w:rsidR="00E250C9">
        <w:instrText xml:space="preserve">" </w:instrText>
      </w:r>
      <w:r w:rsidR="00865911">
        <w:fldChar w:fldCharType="end"/>
      </w:r>
      <w:r w:rsidR="00865911">
        <w:fldChar w:fldCharType="begin"/>
      </w:r>
      <w:r w:rsidR="00E250C9">
        <w:instrText xml:space="preserve"> XE "</w:instrText>
      </w:r>
      <w:r w:rsidR="00E250C9" w:rsidRPr="00760736">
        <w:instrText>authentication service:RDBMS</w:instrText>
      </w:r>
      <w:r w:rsidR="00E250C9">
        <w:instrText xml:space="preserve">" </w:instrText>
      </w:r>
      <w:r w:rsidR="00865911">
        <w:fldChar w:fldCharType="end"/>
      </w:r>
    </w:p>
    <w:p w:rsidR="00D401F1" w:rsidRDefault="00D401F1" w:rsidP="00D401F1">
      <w:pPr>
        <w:pStyle w:val="Heading4"/>
      </w:pPr>
      <w:r>
        <w:t>JAR Placement</w:t>
      </w:r>
    </w:p>
    <w:p w:rsidR="00D401F1" w:rsidRDefault="00D401F1" w:rsidP="00D401F1">
      <w:pPr>
        <w:pStyle w:val="BodyText"/>
      </w:pPr>
      <w:r w:rsidRPr="00D401F1">
        <w:t xml:space="preserve">The CSM API’s </w:t>
      </w:r>
      <w:r w:rsidR="00F73F46">
        <w:t>application</w:t>
      </w:r>
      <w:r w:rsidRPr="00D401F1">
        <w:t xml:space="preserve"> is available as a JAR file, </w:t>
      </w:r>
      <w:r w:rsidRPr="00C5659A">
        <w:rPr>
          <w:rStyle w:val="CodeChar0"/>
        </w:rPr>
        <w:t>csmapi.jar</w:t>
      </w:r>
      <w:r w:rsidRPr="00D401F1">
        <w:t>, which</w:t>
      </w:r>
      <w:r w:rsidR="00C5659A">
        <w:t xml:space="preserve"> must</w:t>
      </w:r>
      <w:r w:rsidRPr="00D401F1">
        <w:t xml:space="preserve"> be placed in the class path of the application. Along with this JAR, there are many supporting JARs on which the CSM API depends. In case of web applications, these </w:t>
      </w:r>
      <w:r w:rsidR="00C5659A">
        <w:t xml:space="preserve">files </w:t>
      </w:r>
      <w:r w:rsidRPr="00D401F1">
        <w:t>should be added in</w:t>
      </w:r>
      <w:r w:rsidR="00C5659A">
        <w:t>to</w:t>
      </w:r>
      <w:r w:rsidRPr="00D401F1">
        <w:t xml:space="preserve"> the folder</w:t>
      </w:r>
      <w:r w:rsidR="00C5659A">
        <w:t>:</w:t>
      </w:r>
      <w:r w:rsidRPr="00D401F1">
        <w:t xml:space="preserve"> </w:t>
      </w:r>
      <w:r w:rsidRPr="00C5659A">
        <w:rPr>
          <w:rStyle w:val="CodeChar0"/>
        </w:rPr>
        <w:t>&lt;application-web-root&gt;\WEB-INF\lib</w:t>
      </w:r>
      <w:r w:rsidRPr="00D401F1">
        <w:t>.</w:t>
      </w:r>
      <w:r w:rsidR="00865911">
        <w:fldChar w:fldCharType="begin"/>
      </w:r>
      <w:r w:rsidR="00E250C9">
        <w:instrText xml:space="preserve"> XE "</w:instrText>
      </w:r>
      <w:r w:rsidR="00E250C9" w:rsidRPr="009D06C0">
        <w:instrText>authentication service:JAR placement</w:instrText>
      </w:r>
      <w:r w:rsidR="00E250C9">
        <w:instrText xml:space="preserve">" </w:instrText>
      </w:r>
      <w:r w:rsidR="00865911">
        <w:fldChar w:fldCharType="end"/>
      </w:r>
    </w:p>
    <w:p w:rsidR="00D401F1" w:rsidRDefault="00D401F1" w:rsidP="00D401F1">
      <w:pPr>
        <w:pStyle w:val="Heading4"/>
      </w:pPr>
      <w:r>
        <w:t>Configuring Lock-out In Authentication Manager</w:t>
      </w:r>
    </w:p>
    <w:p w:rsidR="00C5659A" w:rsidRDefault="00D401F1" w:rsidP="00D401F1">
      <w:pPr>
        <w:pStyle w:val="BodyText"/>
      </w:pPr>
      <w:r w:rsidRPr="00D401F1">
        <w:t>If desired</w:t>
      </w:r>
      <w:r w:rsidR="00C5659A">
        <w:t>,</w:t>
      </w:r>
      <w:r w:rsidRPr="00D401F1">
        <w:t xml:space="preserve"> </w:t>
      </w:r>
      <w:r w:rsidR="00C5659A">
        <w:t xml:space="preserve">you </w:t>
      </w:r>
      <w:r w:rsidRPr="00D401F1">
        <w:t xml:space="preserve">can use the optional user lockout feature provided by CSM’s default JAAS implementation of Authentication Manager. </w:t>
      </w:r>
      <w:r w:rsidR="00865911">
        <w:fldChar w:fldCharType="begin"/>
      </w:r>
      <w:r w:rsidR="00E250C9">
        <w:instrText xml:space="preserve"> XE "</w:instrText>
      </w:r>
      <w:r w:rsidR="001953B7" w:rsidRPr="008D2C77">
        <w:instrText>authentication</w:instrText>
      </w:r>
      <w:r w:rsidR="00E250C9" w:rsidRPr="008D2C77">
        <w:instrText xml:space="preserve"> manager:configure lock-out</w:instrText>
      </w:r>
      <w:r w:rsidR="00E250C9">
        <w:instrText xml:space="preserve">" </w:instrText>
      </w:r>
      <w:r w:rsidR="00865911">
        <w:fldChar w:fldCharType="end"/>
      </w:r>
      <w:r w:rsidR="00865911">
        <w:fldChar w:fldCharType="begin"/>
      </w:r>
      <w:r w:rsidR="00E250C9">
        <w:instrText xml:space="preserve"> XE "</w:instrText>
      </w:r>
      <w:r w:rsidR="00E250C9" w:rsidRPr="000C7E9B">
        <w:instrText>lock-out</w:instrText>
      </w:r>
      <w:r w:rsidR="00E250C9">
        <w:instrText xml:space="preserve">" </w:instrText>
      </w:r>
      <w:r w:rsidR="00865911">
        <w:fldChar w:fldCharType="end"/>
      </w:r>
    </w:p>
    <w:p w:rsidR="00D401F1" w:rsidRDefault="00C5659A" w:rsidP="00D401F1">
      <w:pPr>
        <w:pStyle w:val="BodyText"/>
      </w:pPr>
      <w:r>
        <w:t>There are three properties (listed below) that must be properly configured in order to use the lockout manager. If any of the three do not have a valid value, the lockout manager is disabled.</w:t>
      </w:r>
      <w:r w:rsidR="00D401F1" w:rsidRPr="00D401F1">
        <w:t xml:space="preserve"> To be valid, these values must be non-zero positive integers.</w:t>
      </w:r>
    </w:p>
    <w:p w:rsidR="00D401F1" w:rsidRDefault="00D401F1" w:rsidP="00D401F1">
      <w:pPr>
        <w:pStyle w:val="ListBullet"/>
      </w:pPr>
      <w:r w:rsidRPr="00C5659A">
        <w:rPr>
          <w:rStyle w:val="CodeChar0"/>
        </w:rPr>
        <w:t>lockout-time</w:t>
      </w:r>
      <w:r>
        <w:t xml:space="preserve">: This property specifies the time </w:t>
      </w:r>
      <w:r w:rsidR="00C5659A">
        <w:t>(</w:t>
      </w:r>
      <w:r>
        <w:t>in milliseconds</w:t>
      </w:r>
      <w:r w:rsidR="00C5659A">
        <w:t>)</w:t>
      </w:r>
      <w:r>
        <w:t xml:space="preserve"> that the user will be locked out after the configured number of unsuccessful login attempts has been reached.</w:t>
      </w:r>
      <w:r w:rsidR="00C5659A">
        <w:t xml:space="preserve"> </w:t>
      </w:r>
      <w:r w:rsidR="00C5659A" w:rsidRPr="00C5659A">
        <w:rPr>
          <w:rStyle w:val="Bold"/>
        </w:rPr>
        <w:t>Default value = 1800000 milliseconds</w:t>
      </w:r>
      <w:r w:rsidR="00C5659A">
        <w:t>.</w:t>
      </w:r>
    </w:p>
    <w:p w:rsidR="00D401F1" w:rsidRDefault="00D401F1" w:rsidP="00D401F1">
      <w:pPr>
        <w:pStyle w:val="ListBullet"/>
      </w:pPr>
      <w:r w:rsidRPr="00C5659A">
        <w:rPr>
          <w:rStyle w:val="CodeChar0"/>
        </w:rPr>
        <w:t>allowed-login-time</w:t>
      </w:r>
      <w:r>
        <w:t>:  This property specifies the time in milliseconds in which the configured number of unsuccessful login attempts must occur in order to lock the user out.</w:t>
      </w:r>
      <w:r w:rsidR="00C5659A">
        <w:t xml:space="preserve"> </w:t>
      </w:r>
      <w:r w:rsidR="00C5659A" w:rsidRPr="00C5659A">
        <w:rPr>
          <w:rStyle w:val="Bold"/>
        </w:rPr>
        <w:t>Default value = 60000 milliseconds</w:t>
      </w:r>
    </w:p>
    <w:p w:rsidR="00D401F1" w:rsidRDefault="00D401F1" w:rsidP="00D401F1">
      <w:pPr>
        <w:pStyle w:val="ListBullet"/>
      </w:pPr>
      <w:r w:rsidRPr="00C5659A">
        <w:rPr>
          <w:rStyle w:val="CodeChar0"/>
        </w:rPr>
        <w:t>allowed-attempts</w:t>
      </w:r>
      <w:r>
        <w:t>: This property specifies the number of unsuccessful login attempts allowed before the user account is locked out.</w:t>
      </w:r>
      <w:r w:rsidR="00C5659A">
        <w:t xml:space="preserve"> </w:t>
      </w:r>
      <w:r w:rsidR="00C5659A" w:rsidRPr="00C5659A">
        <w:rPr>
          <w:rStyle w:val="Bold"/>
        </w:rPr>
        <w:t>Default value = 3</w:t>
      </w:r>
      <w:r w:rsidR="00C5659A" w:rsidRPr="00C5659A">
        <w:t>.</w:t>
      </w:r>
    </w:p>
    <w:p w:rsidR="00D401F1" w:rsidRDefault="00D401F1" w:rsidP="00D401F1">
      <w:pPr>
        <w:pStyle w:val="BodyText"/>
      </w:pPr>
      <w:r>
        <w:t xml:space="preserve">Alternatively, in the client application class, </w:t>
      </w:r>
      <w:r w:rsidR="00C5659A">
        <w:t xml:space="preserve">you </w:t>
      </w:r>
      <w:r>
        <w:t>can call and provide values for the lockout parameters by using the following method of SecurityServiceProvider Class:</w:t>
      </w:r>
      <w:r w:rsidR="00865911">
        <w:fldChar w:fldCharType="begin"/>
      </w:r>
      <w:r w:rsidR="00E250C9">
        <w:instrText xml:space="preserve"> XE "</w:instrText>
      </w:r>
      <w:r w:rsidR="00E250C9" w:rsidRPr="000C7E9B">
        <w:instrText>lock-out</w:instrText>
      </w:r>
      <w:r w:rsidR="00E250C9">
        <w:instrText xml:space="preserve">" </w:instrText>
      </w:r>
      <w:r w:rsidR="00865911">
        <w:fldChar w:fldCharType="end"/>
      </w:r>
    </w:p>
    <w:p w:rsidR="00D401F1" w:rsidRPr="00D401F1" w:rsidRDefault="00D401F1" w:rsidP="00C546F3">
      <w:pPr>
        <w:pStyle w:val="Classfilesample"/>
      </w:pPr>
      <w:r w:rsidRPr="00D401F1">
        <w:t>public static AuthenticationManager getAuthenticationManager(String applicationContextName, String lockoutTime, String allowedLoginTime, String allowedAttempts) throws CSException, CSConfigurationException</w:t>
      </w:r>
    </w:p>
    <w:p w:rsidR="00D401F1" w:rsidRDefault="00943469" w:rsidP="00757E8C">
      <w:pPr>
        <w:pStyle w:val="Heading3"/>
      </w:pPr>
      <w:bookmarkStart w:id="212" w:name="_Toc214359121"/>
      <w:r>
        <w:lastRenderedPageBreak/>
        <w:t>RDBMS Credential Provider Properties and Login Module Configuration</w:t>
      </w:r>
      <w:bookmarkEnd w:id="212"/>
    </w:p>
    <w:p w:rsidR="00943469" w:rsidRDefault="00943469" w:rsidP="00943469">
      <w:pPr>
        <w:pStyle w:val="BodyText"/>
      </w:pPr>
      <w:r>
        <w:t xml:space="preserve">In order to authenticate using </w:t>
      </w:r>
      <w:r w:rsidR="00905F83">
        <w:t>an</w:t>
      </w:r>
      <w:r>
        <w:t xml:space="preserve"> RDBMS database, developers must provide:</w:t>
      </w:r>
      <w:r w:rsidR="00E250C9" w:rsidRPr="00E250C9">
        <w:t xml:space="preserve"> </w:t>
      </w:r>
      <w:r w:rsidR="00865911">
        <w:fldChar w:fldCharType="begin"/>
      </w:r>
      <w:r w:rsidR="00E250C9">
        <w:instrText xml:space="preserve"> XE "</w:instrText>
      </w:r>
      <w:r w:rsidR="00E250C9" w:rsidRPr="000C7E9B">
        <w:instrText>RDBMS authentication</w:instrText>
      </w:r>
      <w:r w:rsidR="00E250C9">
        <w:instrText xml:space="preserve">" </w:instrText>
      </w:r>
      <w:r w:rsidR="00865911">
        <w:fldChar w:fldCharType="end"/>
      </w:r>
      <w:r w:rsidR="00865911">
        <w:fldChar w:fldCharType="begin"/>
      </w:r>
      <w:r w:rsidR="00E250C9">
        <w:instrText xml:space="preserve"> XE "</w:instrText>
      </w:r>
      <w:r w:rsidR="00E250C9" w:rsidRPr="00760736">
        <w:instrText>authentication service:RDBMS</w:instrText>
      </w:r>
      <w:r w:rsidR="00E250C9">
        <w:instrText xml:space="preserve">" </w:instrText>
      </w:r>
      <w:r w:rsidR="00865911">
        <w:fldChar w:fldCharType="end"/>
      </w:r>
      <w:r w:rsidR="00865911">
        <w:fldChar w:fldCharType="begin"/>
      </w:r>
      <w:r w:rsidR="00E250C9">
        <w:instrText xml:space="preserve"> XE "</w:instrText>
      </w:r>
      <w:r w:rsidR="00E250C9" w:rsidRPr="00171128">
        <w:instrText>RDBMS:login module</w:instrText>
      </w:r>
      <w:r w:rsidR="00E250C9">
        <w:instrText xml:space="preserve">" </w:instrText>
      </w:r>
      <w:r w:rsidR="00865911">
        <w:fldChar w:fldCharType="end"/>
      </w:r>
    </w:p>
    <w:p w:rsidR="00943469" w:rsidRDefault="00943469" w:rsidP="00943469">
      <w:pPr>
        <w:pStyle w:val="ListBullet"/>
      </w:pPr>
      <w:r>
        <w:t>The details about the database,</w:t>
      </w:r>
    </w:p>
    <w:p w:rsidR="00943469" w:rsidRDefault="00943469" w:rsidP="00943469">
      <w:pPr>
        <w:pStyle w:val="ListBullet"/>
      </w:pPr>
      <w:r>
        <w:t>The actual query which will make the database calls.</w:t>
      </w:r>
    </w:p>
    <w:p w:rsidR="00943469" w:rsidRDefault="00943469" w:rsidP="00943469">
      <w:pPr>
        <w:pStyle w:val="BodyText"/>
      </w:pPr>
      <w:r>
        <w:t xml:space="preserve">The CSM goal is to make authentication work with any compatible application or credential provider. </w:t>
      </w:r>
      <w:r w:rsidR="00905F83">
        <w:t>To do this,</w:t>
      </w:r>
      <w:r>
        <w:t xml:space="preserve"> </w:t>
      </w:r>
      <w:r w:rsidR="00905F83">
        <w:t xml:space="preserve">CSM uses </w:t>
      </w:r>
      <w:r>
        <w:t>the same Login Modules to perform authentication</w:t>
      </w:r>
      <w:r w:rsidR="00905F83">
        <w:t>,</w:t>
      </w:r>
      <w:r>
        <w:t xml:space="preserve"> </w:t>
      </w:r>
      <w:r w:rsidR="00905F83">
        <w:t>requiring these modules</w:t>
      </w:r>
      <w:r>
        <w:t xml:space="preserve"> </w:t>
      </w:r>
      <w:r w:rsidR="00905F83">
        <w:t xml:space="preserve">to </w:t>
      </w:r>
      <w:r>
        <w:t xml:space="preserve">possess a standard set of properties. </w:t>
      </w:r>
    </w:p>
    <w:p w:rsidR="00943469" w:rsidRDefault="00943469" w:rsidP="00943469">
      <w:pPr>
        <w:pStyle w:val="BodyText"/>
      </w:pPr>
      <w:r>
        <w:t>The properties needed to establish a connection to the database include:</w:t>
      </w:r>
    </w:p>
    <w:p w:rsidR="00943469" w:rsidRDefault="00943469" w:rsidP="00943469">
      <w:pPr>
        <w:pStyle w:val="ListBullet"/>
      </w:pPr>
      <w:r w:rsidRPr="00905F83">
        <w:rPr>
          <w:rStyle w:val="Bold"/>
        </w:rPr>
        <w:t>Driver</w:t>
      </w:r>
      <w:r>
        <w:t xml:space="preserve"> - The database driver loaded in memory to perform database operations</w:t>
      </w:r>
      <w:r w:rsidR="00905F83">
        <w:t>.</w:t>
      </w:r>
    </w:p>
    <w:p w:rsidR="00943469" w:rsidRDefault="00943469" w:rsidP="00943469">
      <w:pPr>
        <w:pStyle w:val="ListBullet"/>
      </w:pPr>
      <w:r w:rsidRPr="00905F83">
        <w:rPr>
          <w:rStyle w:val="Bold"/>
        </w:rPr>
        <w:t>URL</w:t>
      </w:r>
      <w:r>
        <w:t xml:space="preserve"> - The URL used to locate and connect to the database</w:t>
      </w:r>
      <w:r w:rsidR="00905F83">
        <w:t>.</w:t>
      </w:r>
    </w:p>
    <w:p w:rsidR="00943469" w:rsidRDefault="00943469" w:rsidP="00943469">
      <w:pPr>
        <w:pStyle w:val="ListBullet"/>
      </w:pPr>
      <w:r w:rsidRPr="00905F83">
        <w:rPr>
          <w:rStyle w:val="Bold"/>
        </w:rPr>
        <w:t>User</w:t>
      </w:r>
      <w:r>
        <w:t xml:space="preserve"> - The user name used to connect to the database</w:t>
      </w:r>
      <w:r w:rsidR="00905F83">
        <w:t>.</w:t>
      </w:r>
    </w:p>
    <w:p w:rsidR="00943469" w:rsidRDefault="00943469" w:rsidP="00943469">
      <w:pPr>
        <w:pStyle w:val="ListBullet"/>
      </w:pPr>
      <w:r w:rsidRPr="00905F83">
        <w:rPr>
          <w:rStyle w:val="Bold"/>
        </w:rPr>
        <w:t>Password</w:t>
      </w:r>
      <w:r>
        <w:t xml:space="preserve"> - The password used to connect to the database</w:t>
      </w:r>
      <w:r w:rsidR="00905F83">
        <w:t>.</w:t>
      </w:r>
    </w:p>
    <w:p w:rsidR="00943469" w:rsidRDefault="00943469" w:rsidP="00943469">
      <w:pPr>
        <w:pStyle w:val="BodyText"/>
      </w:pPr>
      <w:r>
        <w:t xml:space="preserve">The following property provides the </w:t>
      </w:r>
      <w:r w:rsidR="00905F83">
        <w:t xml:space="preserve">database </w:t>
      </w:r>
      <w:r>
        <w:t xml:space="preserve">query to be used </w:t>
      </w:r>
      <w:r w:rsidR="00905F83">
        <w:t>to retrieve the user:</w:t>
      </w:r>
    </w:p>
    <w:p w:rsidR="00943469" w:rsidRDefault="00943469" w:rsidP="00943469">
      <w:pPr>
        <w:pStyle w:val="ListBullet"/>
      </w:pPr>
      <w:r w:rsidRPr="00905F83">
        <w:rPr>
          <w:rStyle w:val="Bold"/>
        </w:rPr>
        <w:t>Query</w:t>
      </w:r>
      <w:r>
        <w:t xml:space="preserve"> - The query </w:t>
      </w:r>
      <w:r w:rsidR="00905F83">
        <w:t>that</w:t>
      </w:r>
      <w:r>
        <w:t xml:space="preserve"> will be fired against the RDBMS tables to verify the user </w:t>
      </w:r>
      <w:r w:rsidR="00905F83">
        <w:t>ID</w:t>
      </w:r>
      <w:r>
        <w:t xml:space="preserve"> and the password passed for authentication</w:t>
      </w:r>
      <w:r w:rsidR="00905F83">
        <w:t>.</w:t>
      </w:r>
    </w:p>
    <w:p w:rsidR="00943469" w:rsidRDefault="00943469" w:rsidP="00943469">
      <w:pPr>
        <w:pStyle w:val="BodyText"/>
      </w:pPr>
      <w:r>
        <w:t>Th</w:t>
      </w:r>
      <w:r w:rsidR="00905F83">
        <w:t xml:space="preserve">e next </w:t>
      </w:r>
      <w:r>
        <w:t>section</w:t>
      </w:r>
      <w:r w:rsidR="00905F83">
        <w:t>s provide instructions for configuring a login module</w:t>
      </w:r>
      <w:r>
        <w:t xml:space="preserve"> using </w:t>
      </w:r>
      <w:r w:rsidR="00905F83">
        <w:t xml:space="preserve">either </w:t>
      </w:r>
      <w:r>
        <w:t xml:space="preserve">JAAS or the JBoss </w:t>
      </w:r>
      <w:r w:rsidRPr="00905F83">
        <w:rPr>
          <w:rStyle w:val="Emphasis"/>
        </w:rPr>
        <w:t>login-config.xml</w:t>
      </w:r>
      <w:r>
        <w:t xml:space="preserve"> file.</w:t>
      </w:r>
    </w:p>
    <w:p w:rsidR="00943469" w:rsidRDefault="00A34675" w:rsidP="00A34675">
      <w:pPr>
        <w:pStyle w:val="Heading4"/>
      </w:pPr>
      <w:r>
        <w:t>Configuring a</w:t>
      </w:r>
      <w:r w:rsidR="006426C3">
        <w:t>n RDBMS</w:t>
      </w:r>
      <w:r>
        <w:t xml:space="preserve"> Login Module in JAAS</w:t>
      </w:r>
    </w:p>
    <w:p w:rsidR="00A34675" w:rsidRDefault="00A34675" w:rsidP="00A34675">
      <w:pPr>
        <w:pStyle w:val="BodyText"/>
      </w:pPr>
      <w:r>
        <w:t>Developers can configure a login module for each application by making an entry in the JAAS configuration file for that application name or context.</w:t>
      </w:r>
      <w:r w:rsidR="00E250C9" w:rsidRPr="00E250C9">
        <w:t xml:space="preserve"> </w:t>
      </w:r>
      <w:r w:rsidR="00865911">
        <w:fldChar w:fldCharType="begin"/>
      </w:r>
      <w:r w:rsidR="00E250C9">
        <w:instrText xml:space="preserve"> XE "</w:instrText>
      </w:r>
      <w:r w:rsidR="00E250C9" w:rsidRPr="004A4E46">
        <w:instrText>JAAS:RDBMS login module</w:instrText>
      </w:r>
      <w:r w:rsidR="00E250C9">
        <w:instrText xml:space="preserve">" </w:instrText>
      </w:r>
      <w:r w:rsidR="00865911">
        <w:fldChar w:fldCharType="end"/>
      </w:r>
    </w:p>
    <w:p w:rsidR="00A34675" w:rsidRDefault="00A34675" w:rsidP="00A34675">
      <w:pPr>
        <w:pStyle w:val="BodyText"/>
      </w:pPr>
      <w:r>
        <w:t xml:space="preserve">The general format for making an entry into </w:t>
      </w:r>
      <w:r w:rsidR="003958BF">
        <w:t>the configuration files is shown below:</w:t>
      </w:r>
    </w:p>
    <w:p w:rsidR="00195D94" w:rsidRPr="00905F83" w:rsidRDefault="00195D94" w:rsidP="00C546F3">
      <w:pPr>
        <w:pStyle w:val="Classfilesample"/>
      </w:pPr>
      <w:r w:rsidRPr="00905F83">
        <w:t>Application 1 {</w:t>
      </w:r>
    </w:p>
    <w:p w:rsidR="00195D94" w:rsidRPr="00905F83" w:rsidRDefault="00195D94" w:rsidP="00C546F3">
      <w:pPr>
        <w:pStyle w:val="Classfilesample"/>
      </w:pPr>
      <w:r w:rsidRPr="00905F83">
        <w:t xml:space="preserve">          ModuleClass  Flag    ModuleOptions;</w:t>
      </w:r>
    </w:p>
    <w:p w:rsidR="00195D94" w:rsidRPr="00905F83" w:rsidRDefault="00195D94" w:rsidP="00C546F3">
      <w:pPr>
        <w:pStyle w:val="Classfilesample"/>
      </w:pPr>
      <w:r w:rsidRPr="00905F83">
        <w:t xml:space="preserve">          ModuleClass  Flag    ModuleOptions;</w:t>
      </w:r>
    </w:p>
    <w:p w:rsidR="00195D94" w:rsidRPr="00905F83" w:rsidRDefault="00195D94" w:rsidP="00C546F3">
      <w:pPr>
        <w:pStyle w:val="Classfilesample"/>
      </w:pPr>
      <w:r w:rsidRPr="00905F83">
        <w:t xml:space="preserve">          ...</w:t>
      </w:r>
    </w:p>
    <w:p w:rsidR="00195D94" w:rsidRPr="00905F83" w:rsidRDefault="00195D94" w:rsidP="00C546F3">
      <w:pPr>
        <w:pStyle w:val="Classfilesample"/>
      </w:pPr>
      <w:r w:rsidRPr="00905F83">
        <w:t xml:space="preserve">      };</w:t>
      </w:r>
    </w:p>
    <w:p w:rsidR="00195D94" w:rsidRPr="00905F83" w:rsidRDefault="00195D94" w:rsidP="00C546F3">
      <w:pPr>
        <w:pStyle w:val="Classfilesample"/>
      </w:pPr>
      <w:r w:rsidRPr="00905F83">
        <w:t>Application 2 {</w:t>
      </w:r>
    </w:p>
    <w:p w:rsidR="00195D94" w:rsidRPr="00905F83" w:rsidRDefault="00195D94" w:rsidP="00C546F3">
      <w:pPr>
        <w:pStyle w:val="Classfilesample"/>
      </w:pPr>
      <w:r w:rsidRPr="00905F83">
        <w:t xml:space="preserve">          ModuleClass  Flag    ModuleOptions;</w:t>
      </w:r>
    </w:p>
    <w:p w:rsidR="00195D94" w:rsidRPr="00905F83" w:rsidRDefault="00195D94" w:rsidP="00C546F3">
      <w:pPr>
        <w:pStyle w:val="Classfilesample"/>
      </w:pPr>
      <w:r w:rsidRPr="00905F83">
        <w:t xml:space="preserve">          ...</w:t>
      </w:r>
    </w:p>
    <w:p w:rsidR="00195D94" w:rsidRPr="00905F83" w:rsidRDefault="00195D94" w:rsidP="00C546F3">
      <w:pPr>
        <w:pStyle w:val="Classfilesample"/>
      </w:pPr>
      <w:r w:rsidRPr="00905F83">
        <w:t xml:space="preserve">      };</w:t>
      </w:r>
    </w:p>
    <w:p w:rsidR="00A34675" w:rsidRPr="00905F83" w:rsidRDefault="00A34675" w:rsidP="00C546F3">
      <w:pPr>
        <w:pStyle w:val="Classfilesample"/>
      </w:pPr>
      <w:r w:rsidRPr="00905F83">
        <w:t>Application 1 {</w:t>
      </w:r>
      <w:r w:rsidRPr="00905F83">
        <w:br/>
      </w:r>
    </w:p>
    <w:p w:rsidR="009E5872" w:rsidRDefault="00A34675" w:rsidP="00C546F3">
      <w:pPr>
        <w:pStyle w:val="BodyText"/>
        <w:keepNext/>
        <w:keepLines/>
      </w:pPr>
      <w:r w:rsidRPr="00A34675">
        <w:t xml:space="preserve">For </w:t>
      </w:r>
      <w:r w:rsidR="00337233">
        <w:t>“</w:t>
      </w:r>
      <w:r w:rsidRPr="00A34675">
        <w:t>abcapp</w:t>
      </w:r>
      <w:r w:rsidR="008B318A" w:rsidRPr="00A34675">
        <w:t>”,</w:t>
      </w:r>
      <w:r w:rsidRPr="00A34675">
        <w:t xml:space="preserve"> which uses </w:t>
      </w:r>
      <w:r w:rsidRPr="003958BF">
        <w:rPr>
          <w:rStyle w:val="Emphasis"/>
        </w:rPr>
        <w:t>RDBMSLoginModule</w:t>
      </w:r>
      <w:r w:rsidRPr="00A34675">
        <w:t xml:space="preserve">, the JAAS configuration file </w:t>
      </w:r>
      <w:r w:rsidR="003958BF">
        <w:t>entry would appear as follows:</w:t>
      </w:r>
      <w:r w:rsidR="00E250C9">
        <w:t xml:space="preserve"> </w:t>
      </w:r>
      <w:r w:rsidR="00865911">
        <w:fldChar w:fldCharType="begin"/>
      </w:r>
      <w:r w:rsidR="00E250C9">
        <w:instrText xml:space="preserve"> XE "</w:instrText>
      </w:r>
      <w:r w:rsidR="00E250C9" w:rsidRPr="000C7E9B">
        <w:instrText>RDBMS authentication</w:instrText>
      </w:r>
      <w:r w:rsidR="00E250C9">
        <w:instrText xml:space="preserve">" </w:instrText>
      </w:r>
      <w:r w:rsidR="00865911">
        <w:fldChar w:fldCharType="end"/>
      </w:r>
      <w:r w:rsidR="00865911">
        <w:fldChar w:fldCharType="begin"/>
      </w:r>
      <w:r w:rsidR="00E250C9">
        <w:instrText xml:space="preserve"> XE "</w:instrText>
      </w:r>
      <w:r w:rsidR="00E250C9" w:rsidRPr="00760736">
        <w:instrText>authentication service:RDBMS</w:instrText>
      </w:r>
      <w:r w:rsidR="00E250C9">
        <w:instrText xml:space="preserve">" </w:instrText>
      </w:r>
      <w:r w:rsidR="00865911">
        <w:fldChar w:fldCharType="end"/>
      </w:r>
    </w:p>
    <w:p w:rsidR="00A34675" w:rsidRPr="00D5600E" w:rsidRDefault="00A34675" w:rsidP="00C546F3">
      <w:pPr>
        <w:pStyle w:val="Classfilesample"/>
      </w:pPr>
      <w:r w:rsidRPr="00D5600E">
        <w:rPr>
          <w:highlight w:val="white"/>
        </w:rPr>
        <w:t>abcapp</w:t>
      </w:r>
    </w:p>
    <w:p w:rsidR="00A34675" w:rsidRPr="00D5600E" w:rsidRDefault="00A34675" w:rsidP="00C546F3">
      <w:pPr>
        <w:pStyle w:val="Classfilesample"/>
      </w:pPr>
      <w:r w:rsidRPr="00D5600E">
        <w:rPr>
          <w:highlight w:val="white"/>
        </w:rPr>
        <w:lastRenderedPageBreak/>
        <w:t>{</w:t>
      </w:r>
    </w:p>
    <w:p w:rsidR="00A34675" w:rsidRPr="00D5600E" w:rsidRDefault="00C546F3" w:rsidP="00C546F3">
      <w:pPr>
        <w:pStyle w:val="Classfilesample"/>
        <w:rPr>
          <w:highlight w:val="white"/>
        </w:rPr>
      </w:pPr>
      <w:r>
        <w:rPr>
          <w:highlight w:val="white"/>
        </w:rPr>
        <w:tab/>
      </w:r>
      <w:r w:rsidR="00A34675" w:rsidRPr="00D5600E">
        <w:rPr>
          <w:highlight w:val="white"/>
        </w:rPr>
        <w:t xml:space="preserve">gov.nih.nci.security.authentication.loginmodules.RDBMSLoginModule Required </w:t>
      </w:r>
    </w:p>
    <w:p w:rsidR="00A34675" w:rsidRPr="00D5600E" w:rsidRDefault="00C546F3" w:rsidP="00C546F3">
      <w:pPr>
        <w:pStyle w:val="Classfilesample"/>
        <w:rPr>
          <w:highlight w:val="white"/>
        </w:rPr>
      </w:pPr>
      <w:r>
        <w:rPr>
          <w:highlight w:val="white"/>
        </w:rPr>
        <w:tab/>
      </w:r>
      <w:r w:rsidR="00A34675" w:rsidRPr="00D5600E">
        <w:rPr>
          <w:highlight w:val="white"/>
        </w:rPr>
        <w:t xml:space="preserve">driver="oracle.jdbc.driver.OracleDriver" </w:t>
      </w:r>
    </w:p>
    <w:p w:rsidR="00A34675" w:rsidRPr="00D5600E" w:rsidRDefault="00C546F3" w:rsidP="00C546F3">
      <w:pPr>
        <w:pStyle w:val="Classfilesample"/>
        <w:rPr>
          <w:highlight w:val="white"/>
        </w:rPr>
      </w:pPr>
      <w:r>
        <w:rPr>
          <w:highlight w:val="white"/>
        </w:rPr>
        <w:tab/>
      </w:r>
      <w:r w:rsidR="00A34675" w:rsidRPr="00D5600E">
        <w:rPr>
          <w:highlight w:val="white"/>
        </w:rPr>
        <w:t xml:space="preserve">url="jdbc:oracle:thin:@oracle_db_server:1521:abcappdb" </w:t>
      </w:r>
    </w:p>
    <w:p w:rsidR="00A34675" w:rsidRPr="00D5600E" w:rsidRDefault="00C546F3" w:rsidP="00C546F3">
      <w:pPr>
        <w:pStyle w:val="Classfilesample"/>
        <w:rPr>
          <w:highlight w:val="white"/>
        </w:rPr>
      </w:pPr>
      <w:r>
        <w:rPr>
          <w:highlight w:val="white"/>
        </w:rPr>
        <w:tab/>
      </w:r>
      <w:r w:rsidR="00A34675" w:rsidRPr="00D5600E">
        <w:rPr>
          <w:highlight w:val="white"/>
        </w:rPr>
        <w:t xml:space="preserve">user="USERNAME" </w:t>
      </w:r>
    </w:p>
    <w:p w:rsidR="00A34675" w:rsidRPr="00D5600E" w:rsidRDefault="00C546F3" w:rsidP="00C546F3">
      <w:pPr>
        <w:pStyle w:val="Classfilesample"/>
        <w:rPr>
          <w:highlight w:val="white"/>
        </w:rPr>
      </w:pPr>
      <w:r>
        <w:rPr>
          <w:highlight w:val="white"/>
        </w:rPr>
        <w:tab/>
      </w:r>
      <w:r w:rsidR="00A34675" w:rsidRPr="00D5600E">
        <w:rPr>
          <w:highlight w:val="white"/>
        </w:rPr>
        <w:t xml:space="preserve">passwd="PASSWORD" </w:t>
      </w:r>
    </w:p>
    <w:p w:rsidR="00A34675" w:rsidRPr="00D5600E" w:rsidRDefault="00C546F3" w:rsidP="00C546F3">
      <w:pPr>
        <w:pStyle w:val="Classfilesample"/>
      </w:pPr>
      <w:r>
        <w:rPr>
          <w:highlight w:val="white"/>
        </w:rPr>
        <w:tab/>
      </w:r>
      <w:r w:rsidR="00A34675" w:rsidRPr="00D5600E">
        <w:rPr>
          <w:highlight w:val="white"/>
        </w:rPr>
        <w:t>query="SELECT * FROM users WHERE username=? and password=?"</w:t>
      </w:r>
    </w:p>
    <w:p w:rsidR="00A34675" w:rsidRPr="00D5600E" w:rsidRDefault="00A34675" w:rsidP="00C546F3">
      <w:pPr>
        <w:pStyle w:val="Classfilesample"/>
      </w:pPr>
      <w:r w:rsidRPr="00D5600E">
        <w:rPr>
          <w:highlight w:val="white"/>
        </w:rPr>
        <w:t>}</w:t>
      </w:r>
    </w:p>
    <w:p w:rsidR="004321D3" w:rsidRDefault="004321D3" w:rsidP="00A34675">
      <w:pPr>
        <w:pStyle w:val="BodyText"/>
      </w:pPr>
    </w:p>
    <w:p w:rsidR="00A34675" w:rsidRDefault="00A34675" w:rsidP="00A34675">
      <w:pPr>
        <w:pStyle w:val="BodyText"/>
      </w:pPr>
      <w:r>
        <w:t>The configuration file entry</w:t>
      </w:r>
      <w:r w:rsidR="003958BF">
        <w:t xml:space="preserve"> shown above</w:t>
      </w:r>
      <w:r>
        <w:t xml:space="preserve"> contains the following:</w:t>
      </w:r>
    </w:p>
    <w:p w:rsidR="00A34675" w:rsidRDefault="00A34675" w:rsidP="00A34675">
      <w:pPr>
        <w:pStyle w:val="ListBullet"/>
      </w:pPr>
      <w:r>
        <w:t xml:space="preserve">The </w:t>
      </w:r>
      <w:r w:rsidRPr="00337233">
        <w:rPr>
          <w:rStyle w:val="Bold"/>
        </w:rPr>
        <w:t>application</w:t>
      </w:r>
      <w:r>
        <w:t xml:space="preserve"> is </w:t>
      </w:r>
      <w:r w:rsidRPr="003958BF">
        <w:rPr>
          <w:rStyle w:val="Emphasis"/>
        </w:rPr>
        <w:t>abcapp</w:t>
      </w:r>
      <w:r>
        <w:t xml:space="preserve">. </w:t>
      </w:r>
    </w:p>
    <w:p w:rsidR="00A34675" w:rsidRDefault="00A34675" w:rsidP="00A34675">
      <w:pPr>
        <w:pStyle w:val="ListBullet"/>
      </w:pPr>
      <w:r>
        <w:t xml:space="preserve">The </w:t>
      </w:r>
      <w:r w:rsidRPr="00337233">
        <w:rPr>
          <w:rStyle w:val="Bold"/>
        </w:rPr>
        <w:t>ModuleClass</w:t>
      </w:r>
      <w:r>
        <w:t xml:space="preserve"> is </w:t>
      </w:r>
      <w:r w:rsidRPr="003958BF">
        <w:rPr>
          <w:rStyle w:val="Emphasis"/>
        </w:rPr>
        <w:t>gov.nih.nci.security.authentication.loginmodules.RDBMSLoginModule</w:t>
      </w:r>
      <w:r w:rsidR="003958BF" w:rsidRPr="003958BF">
        <w:t>.</w:t>
      </w:r>
      <w:r>
        <w:t xml:space="preserve"> </w:t>
      </w:r>
    </w:p>
    <w:p w:rsidR="00A34675" w:rsidRDefault="00A34675" w:rsidP="00A34675">
      <w:pPr>
        <w:pStyle w:val="ListBullet"/>
      </w:pPr>
      <w:r>
        <w:t xml:space="preserve">The </w:t>
      </w:r>
      <w:r w:rsidRPr="00337233">
        <w:rPr>
          <w:rStyle w:val="Bold"/>
        </w:rPr>
        <w:t>Required</w:t>
      </w:r>
      <w:r>
        <w:t xml:space="preserve"> flag indicates that authentication using this credential source is a must for overall authentication to be successful. </w:t>
      </w:r>
    </w:p>
    <w:p w:rsidR="00A34675" w:rsidRDefault="00A34675" w:rsidP="00A34675">
      <w:pPr>
        <w:pStyle w:val="ListBullet"/>
      </w:pPr>
      <w:r>
        <w:t xml:space="preserve">The </w:t>
      </w:r>
      <w:r w:rsidRPr="00337233">
        <w:rPr>
          <w:rStyle w:val="Bold"/>
        </w:rPr>
        <w:t>ModuleOptions</w:t>
      </w:r>
      <w:r>
        <w:t xml:space="preserve"> are a set of parameters </w:t>
      </w:r>
      <w:r w:rsidR="003958BF">
        <w:t>that</w:t>
      </w:r>
      <w:r>
        <w:t xml:space="preserve"> are passed to the </w:t>
      </w:r>
      <w:r w:rsidRPr="003958BF">
        <w:rPr>
          <w:rStyle w:val="Emphasis"/>
        </w:rPr>
        <w:t>ModuleClass</w:t>
      </w:r>
      <w:r>
        <w:t xml:space="preserve"> to perform its actions.</w:t>
      </w:r>
    </w:p>
    <w:p w:rsidR="00A34675" w:rsidRDefault="00337233" w:rsidP="00A34675">
      <w:pPr>
        <w:pStyle w:val="ListBullet"/>
      </w:pPr>
      <w:r>
        <w:t>T</w:t>
      </w:r>
      <w:r w:rsidR="00A34675">
        <w:t xml:space="preserve">he </w:t>
      </w:r>
      <w:r w:rsidR="00A34675" w:rsidRPr="00337233">
        <w:rPr>
          <w:rStyle w:val="Bold"/>
        </w:rPr>
        <w:t xml:space="preserve">database </w:t>
      </w:r>
      <w:r w:rsidRPr="00337233">
        <w:rPr>
          <w:rStyle w:val="Bold"/>
        </w:rPr>
        <w:t>driver</w:t>
      </w:r>
      <w:r>
        <w:t xml:space="preserve"> is </w:t>
      </w:r>
      <w:r w:rsidR="00A34675">
        <w:t>passed as:</w:t>
      </w:r>
      <w:r>
        <w:br/>
      </w:r>
      <w:r w:rsidR="00A34675" w:rsidRPr="003958BF">
        <w:rPr>
          <w:rStyle w:val="Emphasis"/>
        </w:rPr>
        <w:t>driver="oracle.jdbc.driver.OracleDriver"</w:t>
      </w:r>
      <w:r w:rsidR="003958BF" w:rsidRPr="003958BF">
        <w:t>.</w:t>
      </w:r>
    </w:p>
    <w:p w:rsidR="00A34675" w:rsidRDefault="003958BF" w:rsidP="00A34675">
      <w:pPr>
        <w:pStyle w:val="ListBullet"/>
      </w:pPr>
      <w:r>
        <w:t xml:space="preserve">The </w:t>
      </w:r>
      <w:r w:rsidRPr="00337233">
        <w:rPr>
          <w:rStyle w:val="Bold"/>
        </w:rPr>
        <w:t>URL</w:t>
      </w:r>
      <w:r>
        <w:t xml:space="preserve"> for the database is: </w:t>
      </w:r>
      <w:r w:rsidR="00A34675" w:rsidRPr="003958BF">
        <w:rPr>
          <w:rStyle w:val="Emphasis"/>
        </w:rPr>
        <w:t>url="jdbc:oracle:thin:@oracle_db_server.nci.nih.gov:1521:abcappdb"</w:t>
      </w:r>
    </w:p>
    <w:p w:rsidR="00A34675" w:rsidRDefault="003958BF" w:rsidP="00A34675">
      <w:pPr>
        <w:pStyle w:val="ListBullet"/>
      </w:pPr>
      <w:r>
        <w:t>The</w:t>
      </w:r>
      <w:r w:rsidR="00337233">
        <w:t xml:space="preserve"> </w:t>
      </w:r>
      <w:r w:rsidR="00337233" w:rsidRPr="00337233">
        <w:rPr>
          <w:rStyle w:val="Bold"/>
        </w:rPr>
        <w:t>User</w:t>
      </w:r>
      <w:r w:rsidR="00337233">
        <w:t xml:space="preserve"> (user ID)</w:t>
      </w:r>
      <w:r>
        <w:t xml:space="preserve"> is passed as: </w:t>
      </w:r>
      <w:r w:rsidR="00A34675" w:rsidRPr="003958BF">
        <w:rPr>
          <w:rStyle w:val="Emphasis"/>
        </w:rPr>
        <w:t>user="USERNAME"</w:t>
      </w:r>
    </w:p>
    <w:p w:rsidR="00A34675" w:rsidRDefault="003958BF" w:rsidP="00A34675">
      <w:pPr>
        <w:pStyle w:val="ListBullet"/>
      </w:pPr>
      <w:r>
        <w:t xml:space="preserve">The </w:t>
      </w:r>
      <w:r w:rsidR="00337233" w:rsidRPr="00337233">
        <w:rPr>
          <w:rStyle w:val="Bold"/>
        </w:rPr>
        <w:t>P</w:t>
      </w:r>
      <w:r w:rsidRPr="00337233">
        <w:rPr>
          <w:rStyle w:val="Bold"/>
        </w:rPr>
        <w:t>assword</w:t>
      </w:r>
      <w:r>
        <w:t xml:space="preserve"> </w:t>
      </w:r>
      <w:r w:rsidR="00337233">
        <w:t xml:space="preserve">given </w:t>
      </w:r>
      <w:r>
        <w:t xml:space="preserve">is passed as: </w:t>
      </w:r>
      <w:r w:rsidR="00A34675" w:rsidRPr="003958BF">
        <w:rPr>
          <w:rStyle w:val="Emphasis"/>
        </w:rPr>
        <w:t>passwd="PASSWORD"</w:t>
      </w:r>
    </w:p>
    <w:p w:rsidR="00A34675" w:rsidRDefault="003958BF" w:rsidP="003958BF">
      <w:pPr>
        <w:pStyle w:val="ListBullet"/>
      </w:pPr>
      <w:r>
        <w:t xml:space="preserve">The </w:t>
      </w:r>
      <w:r w:rsidR="00337233" w:rsidRPr="00337233">
        <w:rPr>
          <w:rStyle w:val="Bold"/>
        </w:rPr>
        <w:t>Query</w:t>
      </w:r>
      <w:r>
        <w:t xml:space="preserve"> sent to the database to verify the user is: </w:t>
      </w:r>
      <w:r w:rsidR="00A34675">
        <w:t xml:space="preserve"> </w:t>
      </w:r>
      <w:r>
        <w:br/>
      </w:r>
      <w:r w:rsidR="00A34675" w:rsidRPr="003958BF">
        <w:rPr>
          <w:rStyle w:val="Emphasis"/>
        </w:rPr>
        <w:t>query="SELECT * FROM users WHERE username=? and password=?"</w:t>
      </w:r>
    </w:p>
    <w:p w:rsidR="003958BF" w:rsidRDefault="003958BF" w:rsidP="00A34675">
      <w:pPr>
        <w:pStyle w:val="BodyText"/>
      </w:pPr>
      <w:r>
        <w:t>The example shown indicates that</w:t>
      </w:r>
      <w:r w:rsidR="00A34675">
        <w:t xml:space="preserve"> since </w:t>
      </w:r>
      <w:r>
        <w:t>the “abcapp”</w:t>
      </w:r>
      <w:r w:rsidR="00A34675">
        <w:t xml:space="preserve"> application has only one credential provider, only one corresponding entry </w:t>
      </w:r>
      <w:r>
        <w:t>is</w:t>
      </w:r>
      <w:r w:rsidR="00A34675">
        <w:t xml:space="preserve"> made in the configuration file. </w:t>
      </w:r>
    </w:p>
    <w:p w:rsidR="00A34675" w:rsidRDefault="00A34675" w:rsidP="00A34675">
      <w:pPr>
        <w:pStyle w:val="BodyText"/>
      </w:pPr>
      <w:r>
        <w:t xml:space="preserve">If the application uses multiple credential </w:t>
      </w:r>
      <w:r w:rsidR="003958BF">
        <w:t>providers, the LoginModule</w:t>
      </w:r>
      <w:r>
        <w:t>s can be stacked.</w:t>
      </w:r>
      <w:r w:rsidR="003958BF">
        <w:t xml:space="preserve"> In addition, as shown by the generic format for the configuration file (seen on the previous page), a</w:t>
      </w:r>
      <w:r>
        <w:t xml:space="preserve"> single configuration file can contain entries for multiple applications.</w:t>
      </w:r>
      <w:r w:rsidR="00337233">
        <w:t xml:space="preserve"> </w:t>
      </w:r>
    </w:p>
    <w:p w:rsidR="00A34675" w:rsidRDefault="00A34675" w:rsidP="00B83E13">
      <w:pPr>
        <w:pStyle w:val="Heading4"/>
      </w:pPr>
      <w:r>
        <w:t>Configuring a</w:t>
      </w:r>
      <w:r w:rsidR="006426C3">
        <w:t>n RDBMS</w:t>
      </w:r>
      <w:r>
        <w:t xml:space="preserve"> Login Module in JBOSS</w:t>
      </w:r>
    </w:p>
    <w:p w:rsidR="00195D94" w:rsidRDefault="00792113" w:rsidP="00B83E13">
      <w:pPr>
        <w:pStyle w:val="BodyText"/>
        <w:keepNext/>
      </w:pPr>
      <w:r>
        <w:t xml:space="preserve">If the application uses a JBoss server, you </w:t>
      </w:r>
      <w:r w:rsidR="00337233">
        <w:t>can configure a login module by using</w:t>
      </w:r>
      <w:r w:rsidR="00195D94">
        <w:t xml:space="preserve"> the JBoss </w:t>
      </w:r>
      <w:r w:rsidR="00195D94" w:rsidRPr="00337233">
        <w:rPr>
          <w:rStyle w:val="CodeChar0"/>
        </w:rPr>
        <w:t>login-config.xml</w:t>
      </w:r>
      <w:r w:rsidR="00195D94">
        <w:t xml:space="preserve"> file</w:t>
      </w:r>
      <w:r w:rsidR="00337233">
        <w:t>,</w:t>
      </w:r>
      <w:r w:rsidR="00195D94">
        <w:t xml:space="preserve"> located at</w:t>
      </w:r>
      <w:r w:rsidR="00337233">
        <w:t>:</w:t>
      </w:r>
      <w:r w:rsidR="00195D94">
        <w:t xml:space="preserve"> </w:t>
      </w:r>
      <w:r w:rsidR="00195D94" w:rsidRPr="00337233">
        <w:rPr>
          <w:rStyle w:val="Emphasis"/>
        </w:rPr>
        <w:t>{jboss-home}\server\{server-name}\conf\login-config.xml</w:t>
      </w:r>
      <w:r w:rsidR="00195D94">
        <w:t>.</w:t>
      </w:r>
      <w:r w:rsidR="00E250C9">
        <w:t xml:space="preserve"> </w:t>
      </w:r>
      <w:r w:rsidR="00865911">
        <w:fldChar w:fldCharType="begin"/>
      </w:r>
      <w:r w:rsidR="00E250C9">
        <w:instrText xml:space="preserve"> XE "</w:instrText>
      </w:r>
      <w:r w:rsidR="00E250C9" w:rsidRPr="000C7E9B">
        <w:instrText>RDBMS authentication</w:instrText>
      </w:r>
      <w:r w:rsidR="00E250C9">
        <w:instrText xml:space="preserve">" </w:instrText>
      </w:r>
      <w:r w:rsidR="00865911">
        <w:fldChar w:fldCharType="end"/>
      </w:r>
      <w:r w:rsidR="00865911">
        <w:fldChar w:fldCharType="begin"/>
      </w:r>
      <w:r w:rsidR="00E250C9">
        <w:instrText xml:space="preserve"> XE "</w:instrText>
      </w:r>
      <w:r w:rsidR="00E250C9" w:rsidRPr="00760736">
        <w:instrText>authentication service:RDBMS</w:instrText>
      </w:r>
      <w:r w:rsidR="00E250C9">
        <w:instrText xml:space="preserve">" </w:instrText>
      </w:r>
      <w:r w:rsidR="00865911">
        <w:fldChar w:fldCharType="end"/>
      </w:r>
      <w:r w:rsidR="00865911">
        <w:fldChar w:fldCharType="begin"/>
      </w:r>
      <w:r w:rsidR="00E250C9">
        <w:instrText xml:space="preserve"> XE "</w:instrText>
      </w:r>
      <w:r w:rsidR="00E250C9" w:rsidRPr="000F7CDE">
        <w:instrText>RDBMS:login module</w:instrText>
      </w:r>
      <w:r w:rsidR="00E250C9">
        <w:instrText xml:space="preserve">" </w:instrText>
      </w:r>
      <w:r w:rsidR="00865911">
        <w:fldChar w:fldCharType="end"/>
      </w:r>
      <w:r w:rsidR="00865911">
        <w:fldChar w:fldCharType="begin"/>
      </w:r>
      <w:r w:rsidR="00E250C9">
        <w:instrText xml:space="preserve"> XE "</w:instrText>
      </w:r>
      <w:r w:rsidR="00E250C9" w:rsidRPr="00090D08">
        <w:instrText>JBoss:RDBMS login module</w:instrText>
      </w:r>
      <w:r w:rsidR="00E250C9">
        <w:instrText xml:space="preserve">" </w:instrText>
      </w:r>
      <w:r w:rsidR="00865911">
        <w:fldChar w:fldCharType="end"/>
      </w:r>
    </w:p>
    <w:p w:rsidR="00195D94" w:rsidRPr="00150B0B" w:rsidRDefault="00337233" w:rsidP="00337233">
      <w:pPr>
        <w:pStyle w:val="BodyText"/>
        <w:keepNext/>
        <w:keepLines/>
        <w:rPr>
          <w:rFonts w:ascii="Calibri" w:hAnsi="Calibri"/>
          <w:sz w:val="24"/>
        </w:rPr>
      </w:pPr>
      <w:r>
        <w:t>The example below shows how the</w:t>
      </w:r>
      <w:r w:rsidR="00195D94">
        <w:t xml:space="preserve"> entry for the </w:t>
      </w:r>
      <w:r>
        <w:t>“</w:t>
      </w:r>
      <w:r w:rsidR="00195D94">
        <w:t>abcapp</w:t>
      </w:r>
      <w:r>
        <w:t>”</w:t>
      </w:r>
      <w:r w:rsidR="00195D94">
        <w:t xml:space="preserve"> application</w:t>
      </w:r>
      <w:r>
        <w:t xml:space="preserve"> would appear</w:t>
      </w:r>
      <w:r w:rsidR="00195D94">
        <w:t xml:space="preserve">: </w:t>
      </w:r>
    </w:p>
    <w:p w:rsidR="00195D94" w:rsidRDefault="00195D94" w:rsidP="00C546F3">
      <w:pPr>
        <w:pStyle w:val="Classfilesample"/>
      </w:pPr>
      <w:r>
        <w:t>&lt;application-policy name = "abcapp"&gt;</w:t>
      </w:r>
    </w:p>
    <w:p w:rsidR="00195D94" w:rsidRDefault="00195D94" w:rsidP="00C546F3">
      <w:pPr>
        <w:pStyle w:val="Classfilesample"/>
      </w:pPr>
      <w:r>
        <w:t xml:space="preserve">   &lt;authentication&gt;</w:t>
      </w:r>
    </w:p>
    <w:p w:rsidR="00195D94" w:rsidRDefault="00195D94" w:rsidP="00C546F3">
      <w:pPr>
        <w:pStyle w:val="Classfilesample"/>
      </w:pPr>
      <w:r>
        <w:lastRenderedPageBreak/>
        <w:t xml:space="preserve">      &lt;login-module code = "gov.nih.nci.security.authentication.loginmodules.RDBMSLoginModule" flag = "required" &gt;</w:t>
      </w:r>
    </w:p>
    <w:p w:rsidR="00195D94" w:rsidRDefault="00195D94" w:rsidP="00C546F3">
      <w:pPr>
        <w:pStyle w:val="Classfilesample"/>
      </w:pPr>
      <w:r>
        <w:t xml:space="preserve">          &lt;module-option name="driver"&gt; oracle.jdbc.driver.OracleDriver&lt;/module-option&gt;</w:t>
      </w:r>
    </w:p>
    <w:p w:rsidR="00195D94" w:rsidRDefault="00195D94" w:rsidP="00C546F3">
      <w:pPr>
        <w:pStyle w:val="Classfilesample"/>
      </w:pPr>
      <w:r>
        <w:t xml:space="preserve">          &lt;module-option name="url"&gt;jdbc:oracle:thin:@oracle_db_server:1521:abcappdb&lt;/module-option&gt;</w:t>
      </w:r>
    </w:p>
    <w:p w:rsidR="00195D94" w:rsidRDefault="00195D94" w:rsidP="00C546F3">
      <w:pPr>
        <w:pStyle w:val="Classfilesample"/>
      </w:pPr>
      <w:r>
        <w:t xml:space="preserve">          &lt;module-option name="user"&gt;USERNAME&lt;/module-option&gt;</w:t>
      </w:r>
    </w:p>
    <w:p w:rsidR="00195D94" w:rsidRDefault="00195D94" w:rsidP="00C546F3">
      <w:pPr>
        <w:pStyle w:val="Classfilesample"/>
      </w:pPr>
      <w:r>
        <w:t xml:space="preserve">          &lt;module-option name="passwd"&gt;PASSWORD&lt;/module-option&gt;</w:t>
      </w:r>
    </w:p>
    <w:p w:rsidR="00195D94" w:rsidRDefault="00195D94" w:rsidP="00C546F3">
      <w:pPr>
        <w:pStyle w:val="Classfilesample"/>
      </w:pPr>
      <w:r>
        <w:t xml:space="preserve">          &lt;module-option name="query"&gt;SELECT * FROM users WHERE username=? and password=?&lt;/module-option&gt;</w:t>
      </w:r>
    </w:p>
    <w:p w:rsidR="00195D94" w:rsidRDefault="00195D94" w:rsidP="00C546F3">
      <w:pPr>
        <w:pStyle w:val="Classfilesample"/>
      </w:pPr>
      <w:r>
        <w:t xml:space="preserve">     &lt;module-option name="encryption-enable</w:t>
      </w:r>
      <w:r w:rsidR="00F322C4">
        <w:t>d</w:t>
      </w:r>
      <w:r>
        <w:t>"&gt;YES&lt;/module-option&gt;</w:t>
      </w:r>
    </w:p>
    <w:p w:rsidR="00195D94" w:rsidRDefault="00195D94" w:rsidP="00C546F3">
      <w:pPr>
        <w:pStyle w:val="Classfilesample"/>
      </w:pPr>
      <w:r>
        <w:t xml:space="preserve">    &lt;/login-module&gt;</w:t>
      </w:r>
    </w:p>
    <w:p w:rsidR="00195D94" w:rsidRDefault="00195D94" w:rsidP="00C546F3">
      <w:pPr>
        <w:pStyle w:val="Classfilesample"/>
      </w:pPr>
      <w:r>
        <w:t xml:space="preserve">  &lt;/authentication&gt;</w:t>
      </w:r>
    </w:p>
    <w:p w:rsidR="00A34675" w:rsidRDefault="00195D94" w:rsidP="00C546F3">
      <w:pPr>
        <w:pStyle w:val="Classfilesample"/>
      </w:pPr>
      <w:r>
        <w:t>&lt;/application-policy&gt;</w:t>
      </w:r>
    </w:p>
    <w:p w:rsidR="00A34675" w:rsidRDefault="00A34675" w:rsidP="00A34675">
      <w:pPr>
        <w:pStyle w:val="BodyText"/>
      </w:pPr>
    </w:p>
    <w:p w:rsidR="00195D94" w:rsidRDefault="00195D94" w:rsidP="00195D94">
      <w:pPr>
        <w:pStyle w:val="BodyText"/>
      </w:pPr>
      <w:r>
        <w:t>As shown in this example:</w:t>
      </w:r>
    </w:p>
    <w:p w:rsidR="00195D94" w:rsidRDefault="00195D94" w:rsidP="00195D94">
      <w:pPr>
        <w:pStyle w:val="ListBullet"/>
      </w:pPr>
      <w:r>
        <w:t xml:space="preserve">The </w:t>
      </w:r>
      <w:r w:rsidRPr="00B83E13">
        <w:rPr>
          <w:rStyle w:val="Bold"/>
        </w:rPr>
        <w:t>application-policy</w:t>
      </w:r>
      <w:r>
        <w:t xml:space="preserve"> specifies the application for which we are defining the authentication policy</w:t>
      </w:r>
      <w:r w:rsidR="00B83E13">
        <w:t>:</w:t>
      </w:r>
      <w:r>
        <w:t xml:space="preserve"> </w:t>
      </w:r>
      <w:r w:rsidRPr="00B83E13">
        <w:rPr>
          <w:rStyle w:val="Emphasis"/>
        </w:rPr>
        <w:t>abcapp</w:t>
      </w:r>
      <w:r>
        <w:t>.</w:t>
      </w:r>
    </w:p>
    <w:p w:rsidR="00195D94" w:rsidRDefault="00195D94" w:rsidP="00195D94">
      <w:pPr>
        <w:pStyle w:val="ListBullet"/>
      </w:pPr>
      <w:r>
        <w:t xml:space="preserve">The </w:t>
      </w:r>
      <w:r w:rsidRPr="00B83E13">
        <w:rPr>
          <w:rStyle w:val="Bold"/>
        </w:rPr>
        <w:t>login-module</w:t>
      </w:r>
      <w:r w:rsidRPr="00B83E13">
        <w:t xml:space="preserve"> i</w:t>
      </w:r>
      <w:r>
        <w:t xml:space="preserve">s the LoginModule class to be used to </w:t>
      </w:r>
      <w:r w:rsidR="00337233">
        <w:t>perform the authentication task:</w:t>
      </w:r>
      <w:r>
        <w:t xml:space="preserve"> </w:t>
      </w:r>
      <w:r w:rsidRPr="00B83E13">
        <w:rPr>
          <w:rStyle w:val="Emphasis"/>
        </w:rPr>
        <w:t>gov.nih.nci.security.authentication.loginmodules.RDBMSLoginModule</w:t>
      </w:r>
      <w:r>
        <w:t xml:space="preserve"> </w:t>
      </w:r>
    </w:p>
    <w:p w:rsidR="00195D94" w:rsidRDefault="00B83E13" w:rsidP="00195D94">
      <w:pPr>
        <w:pStyle w:val="ListBullet"/>
      </w:pPr>
      <w:r>
        <w:t xml:space="preserve">The </w:t>
      </w:r>
      <w:r w:rsidRPr="00B83E13">
        <w:rPr>
          <w:rStyle w:val="Bold"/>
        </w:rPr>
        <w:t>flag</w:t>
      </w:r>
      <w:r>
        <w:t xml:space="preserve"> provided is </w:t>
      </w:r>
      <w:r>
        <w:rPr>
          <w:rStyle w:val="Emphasis"/>
        </w:rPr>
        <w:t>required</w:t>
      </w:r>
      <w:r w:rsidRPr="00B83E13">
        <w:t>.</w:t>
      </w:r>
    </w:p>
    <w:p w:rsidR="00195D94" w:rsidRDefault="00195D94" w:rsidP="00195D94">
      <w:pPr>
        <w:pStyle w:val="ListBullet"/>
      </w:pPr>
      <w:r>
        <w:t xml:space="preserve">The </w:t>
      </w:r>
      <w:r w:rsidRPr="00B83E13">
        <w:rPr>
          <w:rStyle w:val="Bold"/>
        </w:rPr>
        <w:t>module-options</w:t>
      </w:r>
      <w:r>
        <w:t xml:space="preserve"> list the parameters passed to the LoginModule to perform the authentication task. In </w:t>
      </w:r>
      <w:r w:rsidR="00B83E13">
        <w:t>the above example</w:t>
      </w:r>
      <w:r>
        <w:t xml:space="preserve"> they are:</w:t>
      </w:r>
    </w:p>
    <w:p w:rsidR="00195D94" w:rsidRPr="00B83E13" w:rsidRDefault="00195D94" w:rsidP="00B83E13">
      <w:pPr>
        <w:pStyle w:val="BodyTextIndent2"/>
        <w:rPr>
          <w:rStyle w:val="Emphasis"/>
        </w:rPr>
      </w:pPr>
      <w:r w:rsidRPr="00B83E13">
        <w:rPr>
          <w:rStyle w:val="Emphasis"/>
        </w:rPr>
        <w:t>&lt;module-option name="driver"&gt;oracle.jdbc.driver.OracleDriver&lt;/module-option&gt;</w:t>
      </w:r>
    </w:p>
    <w:p w:rsidR="00195D94" w:rsidRPr="00B83E13" w:rsidRDefault="00195D94" w:rsidP="00B83E13">
      <w:pPr>
        <w:pStyle w:val="BodyTextIndent2"/>
        <w:rPr>
          <w:rStyle w:val="Emphasis"/>
        </w:rPr>
      </w:pPr>
      <w:r w:rsidRPr="00B83E13">
        <w:rPr>
          <w:rStyle w:val="Emphasis"/>
        </w:rPr>
        <w:t>&lt;module-option name="url"&gt;jdbc:oracle:thin:@cbiodb2-d.nci.nih.gov:1521:cbdev&lt;/module-option&gt;</w:t>
      </w:r>
    </w:p>
    <w:p w:rsidR="00195D94" w:rsidRPr="00B83E13" w:rsidRDefault="00195D94" w:rsidP="00B83E13">
      <w:pPr>
        <w:pStyle w:val="BodyTextIndent2"/>
        <w:rPr>
          <w:rStyle w:val="Emphasis"/>
        </w:rPr>
      </w:pPr>
      <w:r w:rsidRPr="00B83E13">
        <w:rPr>
          <w:rStyle w:val="Emphasis"/>
        </w:rPr>
        <w:t>&lt;module-option name="user"&gt;USERNAME&lt;/module-option&gt;</w:t>
      </w:r>
    </w:p>
    <w:p w:rsidR="00195D94" w:rsidRPr="00B83E13" w:rsidRDefault="00195D94" w:rsidP="00B83E13">
      <w:pPr>
        <w:pStyle w:val="BodyTextIndent2"/>
        <w:rPr>
          <w:rStyle w:val="Emphasis"/>
        </w:rPr>
      </w:pPr>
      <w:r w:rsidRPr="00B83E13">
        <w:rPr>
          <w:rStyle w:val="Emphasis"/>
        </w:rPr>
        <w:t>&lt;module-option name="passwd"&gt;PASSWORD&lt;/module-option&gt;</w:t>
      </w:r>
    </w:p>
    <w:p w:rsidR="00195D94" w:rsidRDefault="00195D94" w:rsidP="00B83E13">
      <w:pPr>
        <w:pStyle w:val="BodyTextIndent2"/>
        <w:rPr>
          <w:rStyle w:val="Emphasis"/>
        </w:rPr>
      </w:pPr>
      <w:r w:rsidRPr="00B83E13">
        <w:rPr>
          <w:rStyle w:val="Emphasis"/>
        </w:rPr>
        <w:t>&lt;module-option name="query"&gt;SELECT * FROM users WHERE username=? and password=?&lt;/module-option&gt;</w:t>
      </w:r>
    </w:p>
    <w:p w:rsidR="004321D3" w:rsidRPr="00B83E13" w:rsidRDefault="004321D3" w:rsidP="00B83E13">
      <w:pPr>
        <w:pStyle w:val="BodyTextIndent2"/>
        <w:rPr>
          <w:rStyle w:val="Emphasis"/>
        </w:rPr>
      </w:pPr>
      <w:r>
        <w:rPr>
          <w:rStyle w:val="Emphasis"/>
        </w:rPr>
        <w:t>&lt;module-option name=”encryption-enable</w:t>
      </w:r>
      <w:r w:rsidR="00F322C4">
        <w:rPr>
          <w:rStyle w:val="Emphasis"/>
        </w:rPr>
        <w:t>d</w:t>
      </w:r>
      <w:r>
        <w:rPr>
          <w:rStyle w:val="Emphasis"/>
        </w:rPr>
        <w:t>”&gt;YES&lt;/module-</w:t>
      </w:r>
      <w:r w:rsidR="008B318A">
        <w:rPr>
          <w:rStyle w:val="Emphasis"/>
        </w:rPr>
        <w:t>option</w:t>
      </w:r>
      <w:r>
        <w:rPr>
          <w:rStyle w:val="Emphasis"/>
        </w:rPr>
        <w:t>&gt;</w:t>
      </w:r>
    </w:p>
    <w:p w:rsidR="00195D94" w:rsidRDefault="00195D94" w:rsidP="00195D94">
      <w:pPr>
        <w:pStyle w:val="Heading4"/>
      </w:pPr>
      <w:r>
        <w:t>Enabling Encryption in the RDBMS Login Module</w:t>
      </w:r>
    </w:p>
    <w:p w:rsidR="004321D3" w:rsidRDefault="00B83E13" w:rsidP="00195D94">
      <w:pPr>
        <w:pStyle w:val="BodyText"/>
      </w:pPr>
      <w:r>
        <w:t>Encrypted passwords have been supported s</w:t>
      </w:r>
      <w:r w:rsidR="00195D94">
        <w:t>ince CSM v3.2</w:t>
      </w:r>
      <w:r w:rsidR="004321D3">
        <w:t xml:space="preserve">, and for version 4.0, encrypted passwords by default and stored </w:t>
      </w:r>
      <w:r>
        <w:t>them in</w:t>
      </w:r>
      <w:r w:rsidR="00195D94">
        <w:t xml:space="preserve"> the CSM database.</w:t>
      </w:r>
      <w:r w:rsidR="00E250C9">
        <w:t xml:space="preserve"> </w:t>
      </w:r>
      <w:r w:rsidR="00865911">
        <w:fldChar w:fldCharType="begin"/>
      </w:r>
      <w:r w:rsidR="00E250C9">
        <w:instrText xml:space="preserve"> XE "</w:instrText>
      </w:r>
      <w:r w:rsidR="00E250C9" w:rsidRPr="000C7E9B">
        <w:instrText>RDBMS authentication</w:instrText>
      </w:r>
      <w:r w:rsidR="00E250C9">
        <w:instrText xml:space="preserve">" </w:instrText>
      </w:r>
      <w:r w:rsidR="00865911">
        <w:fldChar w:fldCharType="end"/>
      </w:r>
      <w:r w:rsidR="00865911">
        <w:fldChar w:fldCharType="begin"/>
      </w:r>
      <w:r w:rsidR="00E250C9">
        <w:instrText xml:space="preserve"> XE "</w:instrText>
      </w:r>
      <w:r w:rsidR="00E250C9" w:rsidRPr="00760736">
        <w:instrText>authentication service:RDBMS</w:instrText>
      </w:r>
      <w:r w:rsidR="00E250C9">
        <w:instrText xml:space="preserve">" </w:instrText>
      </w:r>
      <w:r w:rsidR="00865911">
        <w:fldChar w:fldCharType="end"/>
      </w:r>
      <w:r w:rsidR="00865911">
        <w:fldChar w:fldCharType="begin"/>
      </w:r>
      <w:r w:rsidR="00E250C9">
        <w:instrText xml:space="preserve"> XE "</w:instrText>
      </w:r>
      <w:r w:rsidR="00E250C9" w:rsidRPr="009A6717">
        <w:instrText>RDBMS:encryption</w:instrText>
      </w:r>
      <w:r w:rsidR="00E250C9">
        <w:instrText xml:space="preserve">" </w:instrText>
      </w:r>
      <w:r w:rsidR="00865911">
        <w:fldChar w:fldCharType="end"/>
      </w:r>
      <w:r w:rsidR="00865911">
        <w:fldChar w:fldCharType="begin"/>
      </w:r>
      <w:r w:rsidR="00E250C9">
        <w:instrText xml:space="preserve"> XE "</w:instrText>
      </w:r>
      <w:r w:rsidR="00E250C9" w:rsidRPr="000C7E9B">
        <w:instrText>encryption in RDBMS</w:instrText>
      </w:r>
      <w:r w:rsidR="00E250C9">
        <w:instrText xml:space="preserve">" </w:instrText>
      </w:r>
      <w:r w:rsidR="00865911">
        <w:fldChar w:fldCharType="end"/>
      </w:r>
    </w:p>
    <w:p w:rsidR="00195D94" w:rsidRDefault="004321D3" w:rsidP="00195D94">
      <w:pPr>
        <w:pStyle w:val="BodyText"/>
      </w:pPr>
      <w:r>
        <w:t>I</w:t>
      </w:r>
      <w:r w:rsidR="00195D94">
        <w:t>f a</w:t>
      </w:r>
      <w:r>
        <w:t>n application is using the CSM</w:t>
      </w:r>
      <w:r w:rsidR="00195D94">
        <w:t xml:space="preserve"> User Table as </w:t>
      </w:r>
      <w:r w:rsidR="00B83E13">
        <w:t xml:space="preserve">the </w:t>
      </w:r>
      <w:r w:rsidR="00195D94">
        <w:t>credential pro</w:t>
      </w:r>
      <w:r w:rsidR="00B83E13">
        <w:t xml:space="preserve">vider, </w:t>
      </w:r>
      <w:r>
        <w:t>you</w:t>
      </w:r>
      <w:r w:rsidR="00195D94">
        <w:t xml:space="preserve"> </w:t>
      </w:r>
      <w:r w:rsidR="00B83E13">
        <w:t xml:space="preserve">must </w:t>
      </w:r>
      <w:r>
        <w:t xml:space="preserve">use a </w:t>
      </w:r>
      <w:r w:rsidRPr="004321D3">
        <w:rPr>
          <w:rStyle w:val="Emphasis"/>
        </w:rPr>
        <w:t>module-option</w:t>
      </w:r>
      <w:r>
        <w:t xml:space="preserve"> entry (shown below and in the </w:t>
      </w:r>
      <w:r w:rsidRPr="004321D3">
        <w:rPr>
          <w:rStyle w:val="Emphasis"/>
        </w:rPr>
        <w:t>abcapp</w:t>
      </w:r>
      <w:r>
        <w:t xml:space="preserve"> example above) in the JBoss </w:t>
      </w:r>
      <w:r w:rsidRPr="00B83E13">
        <w:rPr>
          <w:rStyle w:val="CodeChar0"/>
        </w:rPr>
        <w:t>login-config.xml</w:t>
      </w:r>
      <w:r>
        <w:t xml:space="preserve"> to tell</w:t>
      </w:r>
      <w:r w:rsidR="00195D94">
        <w:t xml:space="preserve"> the RDMBS Login Module</w:t>
      </w:r>
      <w:r w:rsidR="00B83E13">
        <w:t xml:space="preserve"> </w:t>
      </w:r>
      <w:r w:rsidR="00195D94">
        <w:t>to use encryption</w:t>
      </w:r>
      <w:r>
        <w:t>.</w:t>
      </w:r>
      <w:r w:rsidR="00195D94">
        <w:t xml:space="preserve"> </w:t>
      </w:r>
    </w:p>
    <w:p w:rsidR="00195D94" w:rsidRDefault="00195D94" w:rsidP="00C546F3">
      <w:pPr>
        <w:pStyle w:val="Classfilesample"/>
      </w:pPr>
      <w:r>
        <w:lastRenderedPageBreak/>
        <w:t>&lt;module-option name="encryption-enable</w:t>
      </w:r>
      <w:r w:rsidR="00F322C4">
        <w:t>d</w:t>
      </w:r>
      <w:r>
        <w:t>"&gt;YES&lt;/module-option&gt;</w:t>
      </w:r>
    </w:p>
    <w:p w:rsidR="00195D94" w:rsidRDefault="00B83E13" w:rsidP="00195D94">
      <w:pPr>
        <w:pStyle w:val="BodyText"/>
      </w:pPr>
      <w:r>
        <w:t xml:space="preserve">Adding the </w:t>
      </w:r>
      <w:r w:rsidRPr="00B83E13">
        <w:rPr>
          <w:rStyle w:val="Bold"/>
        </w:rPr>
        <w:t>e</w:t>
      </w:r>
      <w:r w:rsidR="00195D94" w:rsidRPr="00B83E13">
        <w:rPr>
          <w:rStyle w:val="Bold"/>
        </w:rPr>
        <w:t>ncryption-enable</w:t>
      </w:r>
      <w:r w:rsidR="00F322C4">
        <w:rPr>
          <w:rStyle w:val="Bold"/>
        </w:rPr>
        <w:t>d</w:t>
      </w:r>
      <w:r w:rsidR="00195D94">
        <w:t xml:space="preserve"> option with a </w:t>
      </w:r>
      <w:r w:rsidR="00195D94" w:rsidRPr="00B83E13">
        <w:rPr>
          <w:rStyle w:val="Emphasis"/>
        </w:rPr>
        <w:t>YES</w:t>
      </w:r>
      <w:r w:rsidR="00195D94">
        <w:t xml:space="preserve"> value uses the default CSM encryption to encrypt the user entered password befor</w:t>
      </w:r>
      <w:r w:rsidR="004321D3">
        <w:t>e verifying it against CSM’s</w:t>
      </w:r>
      <w:r w:rsidR="00195D94">
        <w:t xml:space="preserve"> User Table.</w:t>
      </w:r>
    </w:p>
    <w:p w:rsidR="00195D94" w:rsidRDefault="00195D94" w:rsidP="00757E8C">
      <w:pPr>
        <w:pStyle w:val="Heading3"/>
      </w:pPr>
      <w:bookmarkStart w:id="213" w:name="_Toc214359122"/>
      <w:r>
        <w:t>LDAP Credential Provider Properties and Login Module Configuration</w:t>
      </w:r>
      <w:bookmarkEnd w:id="213"/>
    </w:p>
    <w:p w:rsidR="00195D94" w:rsidRDefault="00195D94" w:rsidP="00195D94">
      <w:pPr>
        <w:pStyle w:val="BodyText"/>
      </w:pPr>
      <w:r>
        <w:t xml:space="preserve">The CSM default implementation provides an LDAP-based authentication module </w:t>
      </w:r>
      <w:r w:rsidR="00C13A11">
        <w:t xml:space="preserve">for use by </w:t>
      </w:r>
      <w:r>
        <w:t xml:space="preserve">client applications. In order to authenticate using LDAP, developers must provide: </w:t>
      </w:r>
      <w:r w:rsidR="00865911">
        <w:fldChar w:fldCharType="begin"/>
      </w:r>
      <w:r w:rsidR="00E250C9">
        <w:instrText xml:space="preserve"> XE "</w:instrText>
      </w:r>
      <w:r w:rsidR="008C29D3">
        <w:instrText>LDAP:</w:instrText>
      </w:r>
      <w:r w:rsidR="00E250C9" w:rsidRPr="000C7E9B">
        <w:instrText>authentication</w:instrText>
      </w:r>
      <w:r w:rsidR="00E250C9">
        <w:instrText xml:space="preserve">" </w:instrText>
      </w:r>
      <w:r w:rsidR="00865911">
        <w:fldChar w:fldCharType="end"/>
      </w:r>
      <w:r w:rsidR="00865911">
        <w:fldChar w:fldCharType="begin"/>
      </w:r>
      <w:r w:rsidR="00E250C9">
        <w:instrText xml:space="preserve"> XE "</w:instrText>
      </w:r>
      <w:r w:rsidR="00E250C9" w:rsidRPr="00FD552F">
        <w:instrText>authentication service:LDAP</w:instrText>
      </w:r>
      <w:r w:rsidR="00E250C9">
        <w:instrText xml:space="preserve">" </w:instrText>
      </w:r>
      <w:r w:rsidR="00865911">
        <w:fldChar w:fldCharType="end"/>
      </w:r>
      <w:r w:rsidR="00865911">
        <w:fldChar w:fldCharType="begin"/>
      </w:r>
      <w:r w:rsidR="00E250C9">
        <w:instrText xml:space="preserve"> XE "</w:instrText>
      </w:r>
      <w:r w:rsidR="00E250C9" w:rsidRPr="004945D6">
        <w:instrText>LDAP:login module</w:instrText>
      </w:r>
      <w:r w:rsidR="00E250C9">
        <w:instrText xml:space="preserve">" </w:instrText>
      </w:r>
      <w:r w:rsidR="00865911">
        <w:fldChar w:fldCharType="end"/>
      </w:r>
    </w:p>
    <w:p w:rsidR="00195D94" w:rsidRDefault="00C13A11" w:rsidP="00195D94">
      <w:pPr>
        <w:pStyle w:val="ListBullet"/>
      </w:pPr>
      <w:r>
        <w:t>D</w:t>
      </w:r>
      <w:r w:rsidR="00195D94">
        <w:t>etails about the LDAP server</w:t>
      </w:r>
      <w:r>
        <w:t>, and</w:t>
      </w:r>
    </w:p>
    <w:p w:rsidR="00195D94" w:rsidRDefault="00195D94" w:rsidP="00195D94">
      <w:pPr>
        <w:pStyle w:val="ListBullet"/>
      </w:pPr>
      <w:r>
        <w:t>The label for the user ID Common Name (CN) or User Identification (UID) in the LDAP server</w:t>
      </w:r>
      <w:r w:rsidR="00C13A11">
        <w:t>.</w:t>
      </w:r>
    </w:p>
    <w:p w:rsidR="00195D94" w:rsidRDefault="00195D94" w:rsidP="00195D94">
      <w:pPr>
        <w:pStyle w:val="BodyText"/>
      </w:pPr>
      <w:r>
        <w:t>The properties needed to establish a connection to the LDAP include:</w:t>
      </w:r>
    </w:p>
    <w:p w:rsidR="00195D94" w:rsidRDefault="00195D94" w:rsidP="00195D94">
      <w:pPr>
        <w:pStyle w:val="ListBullet"/>
      </w:pPr>
      <w:r w:rsidRPr="00C13A11">
        <w:rPr>
          <w:rStyle w:val="Bold"/>
        </w:rPr>
        <w:t>ldapHost</w:t>
      </w:r>
      <w:r>
        <w:t xml:space="preserve"> – The URL of the actual LDAP server.</w:t>
      </w:r>
    </w:p>
    <w:p w:rsidR="00195D94" w:rsidRDefault="00195D94" w:rsidP="00195D94">
      <w:pPr>
        <w:pStyle w:val="ListBullet"/>
      </w:pPr>
      <w:r w:rsidRPr="00C13A11">
        <w:rPr>
          <w:rStyle w:val="Bold"/>
        </w:rPr>
        <w:t>ldapSearchableBase</w:t>
      </w:r>
      <w:r>
        <w:t xml:space="preserve"> – The base of the LDAP tree from where the search should begin.</w:t>
      </w:r>
    </w:p>
    <w:p w:rsidR="00195D94" w:rsidRDefault="00195D94" w:rsidP="00195D94">
      <w:pPr>
        <w:pStyle w:val="ListBullet"/>
      </w:pPr>
      <w:r w:rsidRPr="00C13A11">
        <w:rPr>
          <w:rStyle w:val="Bold"/>
        </w:rPr>
        <w:t>ldapUserIdLabel</w:t>
      </w:r>
      <w:r>
        <w:t xml:space="preserve"> – The actual user </w:t>
      </w:r>
      <w:r w:rsidR="00C13A11">
        <w:t>ID</w:t>
      </w:r>
      <w:r>
        <w:t xml:space="preserve"> label used for the CN entry in LDAP.</w:t>
      </w:r>
    </w:p>
    <w:p w:rsidR="00195D94" w:rsidRDefault="00C13A11" w:rsidP="00195D94">
      <w:pPr>
        <w:pStyle w:val="BodyText"/>
      </w:pPr>
      <w:r>
        <w:t>For LDAP c</w:t>
      </w:r>
      <w:r w:rsidR="00195D94">
        <w:t xml:space="preserve">redential </w:t>
      </w:r>
      <w:r>
        <w:t>p</w:t>
      </w:r>
      <w:r w:rsidR="00195D94">
        <w:t xml:space="preserve">roviders that </w:t>
      </w:r>
      <w:r>
        <w:t xml:space="preserve">do not </w:t>
      </w:r>
      <w:r w:rsidR="00195D94">
        <w:t xml:space="preserve">allow anonymous binding to verify user credentials, you will need to provide the common admin user name and password as additional properties to the LDAP Login </w:t>
      </w:r>
      <w:r w:rsidR="006426C3">
        <w:t>M</w:t>
      </w:r>
      <w:r w:rsidR="00195D94">
        <w:t>odule configuration.</w:t>
      </w:r>
      <w:r w:rsidR="006426C3">
        <w:t xml:space="preserve"> Those properties are as follows:</w:t>
      </w:r>
    </w:p>
    <w:p w:rsidR="00195D94" w:rsidRDefault="00195D94" w:rsidP="00195D94">
      <w:pPr>
        <w:pStyle w:val="ListBullet"/>
      </w:pPr>
      <w:r w:rsidRPr="006426C3">
        <w:rPr>
          <w:rStyle w:val="Bold"/>
        </w:rPr>
        <w:t>ldapAdminUserName</w:t>
      </w:r>
      <w:r>
        <w:t xml:space="preserve"> – The fully qualified name of the common admin user</w:t>
      </w:r>
      <w:r w:rsidR="006426C3">
        <w:t>,</w:t>
      </w:r>
      <w:r>
        <w:t xml:space="preserve"> or the look up </w:t>
      </w:r>
      <w:r w:rsidR="006426C3">
        <w:t>to</w:t>
      </w:r>
      <w:r>
        <w:t xml:space="preserve"> be used to bind to the LDAP server </w:t>
      </w:r>
      <w:r w:rsidR="006426C3">
        <w:t>in order</w:t>
      </w:r>
      <w:r>
        <w:t xml:space="preserve"> to verify individual user ids and password</w:t>
      </w:r>
      <w:r w:rsidR="006426C3">
        <w:t>s.</w:t>
      </w:r>
    </w:p>
    <w:p w:rsidR="00195D94" w:rsidRDefault="00195D94" w:rsidP="00195D94">
      <w:pPr>
        <w:pStyle w:val="ListBullet"/>
      </w:pPr>
      <w:r w:rsidRPr="006426C3">
        <w:rPr>
          <w:rStyle w:val="Bold"/>
        </w:rPr>
        <w:t>ldapAdminPassword</w:t>
      </w:r>
      <w:r w:rsidR="006426C3">
        <w:t xml:space="preserve"> – Password for the LDAP a</w:t>
      </w:r>
      <w:r>
        <w:t xml:space="preserve">dmin </w:t>
      </w:r>
      <w:r w:rsidR="006426C3">
        <w:t>u</w:t>
      </w:r>
      <w:r>
        <w:t>ser mentioned above.</w:t>
      </w:r>
    </w:p>
    <w:p w:rsidR="00792113" w:rsidRPr="00195D94" w:rsidRDefault="00792113" w:rsidP="00792113">
      <w:pPr>
        <w:pStyle w:val="BodyText"/>
      </w:pPr>
      <w:r>
        <w:t xml:space="preserve">See </w:t>
      </w:r>
      <w:fldSimple w:instr=" REF _Ref213654815 \h  \* MERGEFORMAT ">
        <w:r w:rsidR="00E92FAF" w:rsidRPr="00E92FAF">
          <w:rPr>
            <w:i/>
            <w:color w:val="0000FF"/>
          </w:rPr>
          <w:t>Configuring LDAP Login Module Using Anonymous Bind</w:t>
        </w:r>
      </w:fldSimple>
      <w:r>
        <w:t xml:space="preserve"> on page </w:t>
      </w:r>
      <w:r w:rsidR="00865911">
        <w:fldChar w:fldCharType="begin"/>
      </w:r>
      <w:r>
        <w:instrText xml:space="preserve"> PAGEREF _Ref213654815 \h </w:instrText>
      </w:r>
      <w:r w:rsidR="00865911">
        <w:fldChar w:fldCharType="separate"/>
      </w:r>
      <w:r w:rsidR="00E92FAF">
        <w:rPr>
          <w:noProof/>
        </w:rPr>
        <w:t>18</w:t>
      </w:r>
      <w:r w:rsidR="00865911">
        <w:fldChar w:fldCharType="end"/>
      </w:r>
      <w:r>
        <w:t xml:space="preserve"> for details.</w:t>
      </w:r>
    </w:p>
    <w:p w:rsidR="00195D94" w:rsidRDefault="00195D94" w:rsidP="00195D94">
      <w:pPr>
        <w:pStyle w:val="Heading4"/>
      </w:pPr>
      <w:r>
        <w:t>Configuring LDAP Login Module in JAAS</w:t>
      </w:r>
    </w:p>
    <w:p w:rsidR="006426C3" w:rsidRDefault="006426C3" w:rsidP="006426C3">
      <w:pPr>
        <w:pStyle w:val="BodyText"/>
      </w:pPr>
      <w:r>
        <w:t>Developers can configure a login module for each application by making an entry in the JAAS configuration file for that application name or context.</w:t>
      </w:r>
      <w:r w:rsidR="00E250C9" w:rsidRPr="00E250C9">
        <w:t xml:space="preserve"> </w:t>
      </w:r>
      <w:r w:rsidR="00865911">
        <w:fldChar w:fldCharType="begin"/>
      </w:r>
      <w:r w:rsidR="00E250C9">
        <w:instrText xml:space="preserve"> XE "</w:instrText>
      </w:r>
      <w:r w:rsidR="00E250C9" w:rsidRPr="000C7E9B">
        <w:instrText>LDAP</w:instrText>
      </w:r>
      <w:r w:rsidR="008C29D3">
        <w:instrText>:</w:instrText>
      </w:r>
      <w:r w:rsidR="00E250C9" w:rsidRPr="000C7E9B">
        <w:instrText>authentication</w:instrText>
      </w:r>
      <w:r w:rsidR="00E250C9">
        <w:instrText xml:space="preserve">" </w:instrText>
      </w:r>
      <w:r w:rsidR="00865911">
        <w:fldChar w:fldCharType="end"/>
      </w:r>
      <w:r w:rsidR="00865911">
        <w:fldChar w:fldCharType="begin"/>
      </w:r>
      <w:r w:rsidR="00E250C9">
        <w:instrText xml:space="preserve"> XE "</w:instrText>
      </w:r>
      <w:r w:rsidR="00E250C9" w:rsidRPr="00FD552F">
        <w:instrText>authentication service:LDAP</w:instrText>
      </w:r>
      <w:r w:rsidR="00E250C9">
        <w:instrText xml:space="preserve">" </w:instrText>
      </w:r>
      <w:r w:rsidR="00865911">
        <w:fldChar w:fldCharType="end"/>
      </w:r>
      <w:r w:rsidR="00865911">
        <w:fldChar w:fldCharType="begin"/>
      </w:r>
      <w:r w:rsidR="00E250C9">
        <w:instrText xml:space="preserve"> XE "</w:instrText>
      </w:r>
      <w:r w:rsidR="00E250C9" w:rsidRPr="004945D6">
        <w:instrText>LDAP:login module</w:instrText>
      </w:r>
      <w:r w:rsidR="00E250C9">
        <w:instrText xml:space="preserve">" </w:instrText>
      </w:r>
      <w:r w:rsidR="00865911">
        <w:fldChar w:fldCharType="end"/>
      </w:r>
      <w:r w:rsidR="00865911">
        <w:fldChar w:fldCharType="begin"/>
      </w:r>
      <w:r w:rsidR="00E250C9">
        <w:instrText xml:space="preserve"> XE "</w:instrText>
      </w:r>
      <w:r w:rsidR="00E250C9" w:rsidRPr="006A741A">
        <w:instrText>JAAS:</w:instrText>
      </w:r>
      <w:r w:rsidR="00E250C9">
        <w:instrText xml:space="preserve">LDAP </w:instrText>
      </w:r>
      <w:r w:rsidR="00E250C9" w:rsidRPr="006A741A">
        <w:instrText>login module</w:instrText>
      </w:r>
      <w:r w:rsidR="00E250C9">
        <w:instrText xml:space="preserve">" </w:instrText>
      </w:r>
      <w:r w:rsidR="00865911">
        <w:fldChar w:fldCharType="end"/>
      </w:r>
    </w:p>
    <w:p w:rsidR="006426C3" w:rsidRDefault="006426C3" w:rsidP="009D299C">
      <w:pPr>
        <w:pStyle w:val="BodyText"/>
        <w:keepNext/>
        <w:keepLines/>
      </w:pPr>
      <w:r>
        <w:t>The general format for making an entry into the configuration files is shown below:</w:t>
      </w:r>
    </w:p>
    <w:p w:rsidR="00C546F3" w:rsidRDefault="006426C3" w:rsidP="009D299C">
      <w:pPr>
        <w:pStyle w:val="Classfilesample"/>
        <w:keepNext/>
      </w:pPr>
      <w:r w:rsidRPr="00905F83">
        <w:t>Application 1 {</w:t>
      </w:r>
    </w:p>
    <w:p w:rsidR="006426C3" w:rsidRPr="00905F83" w:rsidRDefault="00C546F3" w:rsidP="00C546F3">
      <w:pPr>
        <w:pStyle w:val="Classfilesample"/>
      </w:pPr>
      <w:r>
        <w:tab/>
      </w:r>
      <w:r w:rsidR="006426C3" w:rsidRPr="00905F83">
        <w:t>ModuleClass  Flag    ModuleOptions;</w:t>
      </w:r>
    </w:p>
    <w:p w:rsidR="006426C3" w:rsidRPr="00905F83" w:rsidRDefault="00C546F3" w:rsidP="00C546F3">
      <w:pPr>
        <w:pStyle w:val="Classfilesample"/>
      </w:pPr>
      <w:r>
        <w:t xml:space="preserve"> </w:t>
      </w:r>
      <w:r>
        <w:tab/>
      </w:r>
      <w:r w:rsidR="006426C3" w:rsidRPr="00905F83">
        <w:t>ModuleClass  Flag    ModuleOptions;</w:t>
      </w:r>
    </w:p>
    <w:p w:rsidR="006426C3" w:rsidRPr="00905F83" w:rsidRDefault="006426C3" w:rsidP="00C546F3">
      <w:pPr>
        <w:pStyle w:val="Classfilesample"/>
      </w:pPr>
      <w:r w:rsidRPr="00905F83">
        <w:t xml:space="preserve">          ...</w:t>
      </w:r>
    </w:p>
    <w:p w:rsidR="006426C3" w:rsidRPr="00905F83" w:rsidRDefault="006426C3" w:rsidP="00C546F3">
      <w:pPr>
        <w:pStyle w:val="Classfilesample"/>
      </w:pPr>
      <w:r w:rsidRPr="00905F83">
        <w:t xml:space="preserve">      };</w:t>
      </w:r>
    </w:p>
    <w:p w:rsidR="006426C3" w:rsidRPr="00905F83" w:rsidRDefault="006426C3" w:rsidP="00C546F3">
      <w:pPr>
        <w:pStyle w:val="Classfilesample"/>
      </w:pPr>
      <w:r w:rsidRPr="00905F83">
        <w:t>Application 2 {</w:t>
      </w:r>
    </w:p>
    <w:p w:rsidR="006426C3" w:rsidRPr="00905F83" w:rsidRDefault="00C546F3" w:rsidP="00C546F3">
      <w:pPr>
        <w:pStyle w:val="Classfilesample"/>
      </w:pPr>
      <w:r>
        <w:tab/>
      </w:r>
      <w:r w:rsidR="006426C3" w:rsidRPr="00905F83">
        <w:t>ModuleClass  Flag    ModuleOptions;</w:t>
      </w:r>
    </w:p>
    <w:p w:rsidR="006426C3" w:rsidRPr="00905F83" w:rsidRDefault="006426C3" w:rsidP="00C546F3">
      <w:pPr>
        <w:pStyle w:val="Classfilesample"/>
      </w:pPr>
      <w:r w:rsidRPr="00905F83">
        <w:t xml:space="preserve">          ...</w:t>
      </w:r>
    </w:p>
    <w:p w:rsidR="006426C3" w:rsidRPr="00905F83" w:rsidRDefault="006426C3" w:rsidP="00C546F3">
      <w:pPr>
        <w:pStyle w:val="Classfilesample"/>
      </w:pPr>
      <w:r w:rsidRPr="00905F83">
        <w:lastRenderedPageBreak/>
        <w:t xml:space="preserve">      };</w:t>
      </w:r>
    </w:p>
    <w:p w:rsidR="006426C3" w:rsidRPr="00905F83" w:rsidRDefault="006426C3" w:rsidP="00C546F3">
      <w:pPr>
        <w:pStyle w:val="Classfilesample"/>
      </w:pPr>
      <w:r w:rsidRPr="00905F83">
        <w:t>Application 1 {</w:t>
      </w:r>
      <w:r w:rsidRPr="00905F83">
        <w:br/>
      </w:r>
    </w:p>
    <w:p w:rsidR="00195D94" w:rsidRPr="00EB0521" w:rsidRDefault="006426C3" w:rsidP="00EB0521">
      <w:pPr>
        <w:pStyle w:val="BodyText"/>
        <w:rPr>
          <w:rStyle w:val="BodyTextChar"/>
        </w:rPr>
      </w:pPr>
      <w:r>
        <w:t xml:space="preserve">The example below shows the JAAS config file entries needed for </w:t>
      </w:r>
      <w:r w:rsidR="00195D94" w:rsidRPr="006426C3">
        <w:rPr>
          <w:rStyle w:val="Emphasis"/>
        </w:rPr>
        <w:t>abcapp</w:t>
      </w:r>
      <w:r w:rsidR="00195D94" w:rsidRPr="00195D94">
        <w:t xml:space="preserve"> </w:t>
      </w:r>
      <w:r>
        <w:t xml:space="preserve">to use the </w:t>
      </w:r>
      <w:r w:rsidR="00195D94" w:rsidRPr="00195D94">
        <w:t>LDAP</w:t>
      </w:r>
      <w:r>
        <w:t xml:space="preserve"> </w:t>
      </w:r>
      <w:r w:rsidR="00195D94" w:rsidRPr="00195D94">
        <w:t>Login</w:t>
      </w:r>
      <w:r>
        <w:t xml:space="preserve"> </w:t>
      </w:r>
      <w:r w:rsidR="00195D94" w:rsidRPr="00195D94">
        <w:t>Module</w:t>
      </w:r>
      <w:r>
        <w:t>.</w:t>
      </w:r>
      <w:r w:rsidR="00195D94" w:rsidRPr="00195D94">
        <w:t xml:space="preserve"> </w:t>
      </w:r>
    </w:p>
    <w:p w:rsidR="006426C3" w:rsidRPr="00792113" w:rsidRDefault="006426C3" w:rsidP="00C546F3">
      <w:pPr>
        <w:pStyle w:val="Classfilesample"/>
      </w:pPr>
      <w:r w:rsidRPr="00792113">
        <w:rPr>
          <w:highlight w:val="white"/>
        </w:rPr>
        <w:t>abcapp</w:t>
      </w:r>
    </w:p>
    <w:p w:rsidR="006426C3" w:rsidRPr="00792113" w:rsidRDefault="006426C3" w:rsidP="00C546F3">
      <w:pPr>
        <w:pStyle w:val="Classfilesample"/>
      </w:pPr>
      <w:r w:rsidRPr="00792113">
        <w:rPr>
          <w:highlight w:val="white"/>
        </w:rPr>
        <w:t>{</w:t>
      </w:r>
    </w:p>
    <w:p w:rsidR="006426C3" w:rsidRPr="00792113" w:rsidRDefault="00792113" w:rsidP="00C546F3">
      <w:pPr>
        <w:pStyle w:val="Classfilesample"/>
        <w:rPr>
          <w:highlight w:val="white"/>
        </w:rPr>
      </w:pPr>
      <w:r w:rsidRPr="00792113">
        <w:rPr>
          <w:highlight w:val="white"/>
        </w:rPr>
        <w:tab/>
      </w:r>
      <w:r w:rsidR="006426C3" w:rsidRPr="00792113">
        <w:rPr>
          <w:highlight w:val="white"/>
        </w:rPr>
        <w:t xml:space="preserve">gov.nih.nci.security.authentication.loginmodules.LDAPLoginModule Required </w:t>
      </w:r>
    </w:p>
    <w:p w:rsidR="006426C3" w:rsidRPr="00792113" w:rsidRDefault="00792113" w:rsidP="00C546F3">
      <w:pPr>
        <w:pStyle w:val="Classfilesample"/>
      </w:pPr>
      <w:r w:rsidRPr="00792113">
        <w:rPr>
          <w:highlight w:val="white"/>
        </w:rPr>
        <w:tab/>
      </w:r>
      <w:r w:rsidR="006426C3" w:rsidRPr="00792113">
        <w:rPr>
          <w:highlight w:val="white"/>
        </w:rPr>
        <w:t>ldapHost=</w:t>
      </w:r>
      <w:r w:rsidR="006426C3" w:rsidRPr="00792113">
        <w:t xml:space="preserve"> “ldaps://ncids2b.nci.nih.gov:636”</w:t>
      </w:r>
    </w:p>
    <w:p w:rsidR="006426C3" w:rsidRPr="00792113" w:rsidRDefault="00792113" w:rsidP="00C546F3">
      <w:pPr>
        <w:pStyle w:val="Classfilesample"/>
      </w:pPr>
      <w:r w:rsidRPr="00792113">
        <w:tab/>
      </w:r>
      <w:r w:rsidR="006426C3" w:rsidRPr="00792113">
        <w:t>ldapSearchableBase= “ou=nci,o=nih”</w:t>
      </w:r>
    </w:p>
    <w:p w:rsidR="006426C3" w:rsidRPr="00792113" w:rsidRDefault="00792113" w:rsidP="00C546F3">
      <w:pPr>
        <w:pStyle w:val="Classfilesample"/>
        <w:rPr>
          <w:highlight w:val="white"/>
        </w:rPr>
      </w:pPr>
      <w:r w:rsidRPr="00792113">
        <w:tab/>
      </w:r>
      <w:r w:rsidR="006426C3" w:rsidRPr="00792113">
        <w:t>ldapUserIdLabel=”cn”;</w:t>
      </w:r>
    </w:p>
    <w:p w:rsidR="006426C3" w:rsidRPr="00792113" w:rsidRDefault="006426C3" w:rsidP="00C546F3">
      <w:pPr>
        <w:pStyle w:val="Classfilesample"/>
        <w:rPr>
          <w:highlight w:val="white"/>
        </w:rPr>
      </w:pPr>
      <w:r w:rsidRPr="00792113">
        <w:rPr>
          <w:highlight w:val="white"/>
        </w:rPr>
        <w:t>};</w:t>
      </w:r>
    </w:p>
    <w:p w:rsidR="00792113" w:rsidRDefault="00792113" w:rsidP="00EB0521">
      <w:pPr>
        <w:pStyle w:val="BodyText"/>
      </w:pPr>
    </w:p>
    <w:p w:rsidR="00EB0521" w:rsidRDefault="00EB0521" w:rsidP="00EB0521">
      <w:pPr>
        <w:pStyle w:val="BodyText"/>
      </w:pPr>
      <w:r>
        <w:t xml:space="preserve">As shown in </w:t>
      </w:r>
      <w:r w:rsidR="006426C3">
        <w:t>the above example:</w:t>
      </w:r>
    </w:p>
    <w:p w:rsidR="00EB0521" w:rsidRDefault="00EB0521" w:rsidP="00EB0521">
      <w:pPr>
        <w:pStyle w:val="ListBullet"/>
      </w:pPr>
      <w:r>
        <w:t xml:space="preserve">The </w:t>
      </w:r>
      <w:r w:rsidRPr="006426C3">
        <w:rPr>
          <w:rStyle w:val="Bold"/>
        </w:rPr>
        <w:t>application</w:t>
      </w:r>
      <w:r>
        <w:t xml:space="preserve"> is </w:t>
      </w:r>
      <w:r w:rsidRPr="006426C3">
        <w:rPr>
          <w:rStyle w:val="Emphasis"/>
        </w:rPr>
        <w:t>abcapp</w:t>
      </w:r>
      <w:r>
        <w:t xml:space="preserve">. </w:t>
      </w:r>
    </w:p>
    <w:p w:rsidR="00EB0521" w:rsidRDefault="00EB0521" w:rsidP="00EB0521">
      <w:pPr>
        <w:pStyle w:val="ListBullet"/>
      </w:pPr>
      <w:r>
        <w:t xml:space="preserve">The </w:t>
      </w:r>
      <w:r w:rsidRPr="006426C3">
        <w:rPr>
          <w:rStyle w:val="Bold"/>
        </w:rPr>
        <w:t>ModuleClass</w:t>
      </w:r>
      <w:r>
        <w:t xml:space="preserve"> is </w:t>
      </w:r>
      <w:r w:rsidRPr="006426C3">
        <w:rPr>
          <w:rStyle w:val="Emphasis"/>
        </w:rPr>
        <w:t>gov.nih.nci.security.authentication.loginmodules.LDAPLoginModule</w:t>
      </w:r>
      <w:r>
        <w:t xml:space="preserve">. </w:t>
      </w:r>
    </w:p>
    <w:p w:rsidR="00EB0521" w:rsidRDefault="00EB0521" w:rsidP="00EB0521">
      <w:pPr>
        <w:pStyle w:val="ListBullet"/>
      </w:pPr>
      <w:r>
        <w:t xml:space="preserve">The </w:t>
      </w:r>
      <w:r w:rsidRPr="006426C3">
        <w:rPr>
          <w:rStyle w:val="Bold"/>
        </w:rPr>
        <w:t>Required</w:t>
      </w:r>
      <w:r>
        <w:t xml:space="preserve"> flag indicates that authentication using this credential source is a must for overall authentication to be successful. </w:t>
      </w:r>
    </w:p>
    <w:p w:rsidR="00EB0521" w:rsidRDefault="00EB0521" w:rsidP="00EB0521">
      <w:pPr>
        <w:pStyle w:val="ListBullet"/>
      </w:pPr>
      <w:r>
        <w:t xml:space="preserve">The </w:t>
      </w:r>
      <w:r w:rsidRPr="006426C3">
        <w:rPr>
          <w:rStyle w:val="Bold"/>
        </w:rPr>
        <w:t>LDAP details</w:t>
      </w:r>
      <w:r w:rsidR="006426C3">
        <w:t xml:space="preserve"> are passed as follows:</w:t>
      </w:r>
    </w:p>
    <w:p w:rsidR="00EB0521" w:rsidRPr="006426C3" w:rsidRDefault="00EB0521" w:rsidP="006426C3">
      <w:pPr>
        <w:pStyle w:val="BodyTextIndent2"/>
        <w:rPr>
          <w:rStyle w:val="Emphasis"/>
        </w:rPr>
      </w:pPr>
      <w:r w:rsidRPr="006426C3">
        <w:rPr>
          <w:rStyle w:val="Emphasis"/>
        </w:rPr>
        <w:t>ldapHost="ldaps://ncids2b.nci.nih.gov:636"</w:t>
      </w:r>
    </w:p>
    <w:p w:rsidR="00EB0521" w:rsidRPr="006426C3" w:rsidRDefault="00EB0521" w:rsidP="006426C3">
      <w:pPr>
        <w:pStyle w:val="BodyTextIndent2"/>
        <w:rPr>
          <w:rStyle w:val="Emphasis"/>
        </w:rPr>
      </w:pPr>
      <w:r w:rsidRPr="006426C3">
        <w:rPr>
          <w:rStyle w:val="Emphasis"/>
        </w:rPr>
        <w:t>ldapSearchableBase= “ou=nci,o=nih”</w:t>
      </w:r>
    </w:p>
    <w:p w:rsidR="00EB0521" w:rsidRPr="006426C3" w:rsidRDefault="00EB0521" w:rsidP="006426C3">
      <w:pPr>
        <w:pStyle w:val="BodyTextIndent2"/>
        <w:rPr>
          <w:rStyle w:val="Emphasis"/>
        </w:rPr>
      </w:pPr>
      <w:r w:rsidRPr="006426C3">
        <w:rPr>
          <w:rStyle w:val="Emphasis"/>
        </w:rPr>
        <w:t>ldapUserIdLabel=”cn”</w:t>
      </w:r>
    </w:p>
    <w:p w:rsidR="006426C3" w:rsidRDefault="006426C3" w:rsidP="006426C3">
      <w:pPr>
        <w:pStyle w:val="BodyText"/>
      </w:pPr>
      <w:r>
        <w:t xml:space="preserve">The example shown indicates that since the “abcapp” application has only one credential provider, only one corresponding entry is made in the configuration file. </w:t>
      </w:r>
    </w:p>
    <w:p w:rsidR="006426C3" w:rsidRDefault="006426C3" w:rsidP="006426C3">
      <w:pPr>
        <w:pStyle w:val="BodyText"/>
      </w:pPr>
      <w:r>
        <w:t xml:space="preserve">If the application uses multiple credential providers, the LoginModules can be stacked. In addition, as shown by the generic format for the configuration file, a single configuration file can contain entries for multiple applications. </w:t>
      </w:r>
    </w:p>
    <w:p w:rsidR="00195D94" w:rsidRDefault="00EB0521" w:rsidP="00EB0521">
      <w:pPr>
        <w:pStyle w:val="Heading4"/>
      </w:pPr>
      <w:r>
        <w:t>Configuring LDAP Login Module in JBOSS</w:t>
      </w:r>
    </w:p>
    <w:p w:rsidR="00792113" w:rsidRDefault="00792113" w:rsidP="008C29D3">
      <w:pPr>
        <w:pStyle w:val="BodyText"/>
        <w:keepNext/>
      </w:pPr>
      <w:r>
        <w:t xml:space="preserve">If the application uses a JBoss server, you can configure a login module by using the JBoss </w:t>
      </w:r>
      <w:r w:rsidRPr="00337233">
        <w:rPr>
          <w:rStyle w:val="CodeChar0"/>
        </w:rPr>
        <w:t>login-config.xml</w:t>
      </w:r>
      <w:r>
        <w:t xml:space="preserve"> file, located at: </w:t>
      </w:r>
      <w:r w:rsidRPr="00337233">
        <w:rPr>
          <w:rStyle w:val="Emphasis"/>
        </w:rPr>
        <w:t>{jboss-home}\server\{server-name}\conf\login-config.xml</w:t>
      </w:r>
      <w:r>
        <w:t>.</w:t>
      </w:r>
      <w:r w:rsidR="00E250C9">
        <w:t xml:space="preserve"> </w:t>
      </w:r>
      <w:r w:rsidR="00865911">
        <w:fldChar w:fldCharType="begin"/>
      </w:r>
      <w:r w:rsidR="00E250C9">
        <w:instrText xml:space="preserve"> XE "</w:instrText>
      </w:r>
      <w:r w:rsidR="008C29D3">
        <w:instrText>LDAP:</w:instrText>
      </w:r>
      <w:r w:rsidR="00E250C9" w:rsidRPr="000C7E9B">
        <w:instrText>authentication</w:instrText>
      </w:r>
      <w:r w:rsidR="00E250C9">
        <w:instrText xml:space="preserve">" </w:instrText>
      </w:r>
      <w:r w:rsidR="00865911">
        <w:fldChar w:fldCharType="end"/>
      </w:r>
      <w:r w:rsidR="00865911">
        <w:fldChar w:fldCharType="begin"/>
      </w:r>
      <w:r w:rsidR="00E250C9">
        <w:instrText xml:space="preserve"> XE "</w:instrText>
      </w:r>
      <w:r w:rsidR="00E250C9" w:rsidRPr="00FD552F">
        <w:instrText>authentication service:LDAP</w:instrText>
      </w:r>
      <w:r w:rsidR="00E250C9">
        <w:instrText xml:space="preserve">" </w:instrText>
      </w:r>
      <w:r w:rsidR="00865911">
        <w:fldChar w:fldCharType="end"/>
      </w:r>
      <w:r w:rsidR="00865911">
        <w:fldChar w:fldCharType="begin"/>
      </w:r>
      <w:r w:rsidR="00E250C9">
        <w:instrText xml:space="preserve"> XE "</w:instrText>
      </w:r>
      <w:r w:rsidR="00E250C9" w:rsidRPr="004945D6">
        <w:instrText>LDAP:login module</w:instrText>
      </w:r>
      <w:r w:rsidR="00E250C9">
        <w:instrText xml:space="preserve">" </w:instrText>
      </w:r>
      <w:r w:rsidR="00865911">
        <w:fldChar w:fldCharType="end"/>
      </w:r>
      <w:r w:rsidR="00865911">
        <w:fldChar w:fldCharType="begin"/>
      </w:r>
      <w:r w:rsidR="00E250C9">
        <w:instrText xml:space="preserve"> XE "</w:instrText>
      </w:r>
      <w:r w:rsidR="00E250C9" w:rsidRPr="00932024">
        <w:instrText>JBoss:LDAP login module</w:instrText>
      </w:r>
      <w:r w:rsidR="00E250C9">
        <w:instrText xml:space="preserve">" </w:instrText>
      </w:r>
      <w:r w:rsidR="00865911">
        <w:fldChar w:fldCharType="end"/>
      </w:r>
    </w:p>
    <w:p w:rsidR="00792113" w:rsidRDefault="00792113" w:rsidP="00EB0521">
      <w:pPr>
        <w:pStyle w:val="BodyText"/>
      </w:pPr>
    </w:p>
    <w:p w:rsidR="00792113" w:rsidRPr="00150B0B" w:rsidRDefault="00792113" w:rsidP="00792113">
      <w:pPr>
        <w:pStyle w:val="BodyText"/>
        <w:keepNext/>
        <w:keepLines/>
        <w:rPr>
          <w:rFonts w:ascii="Calibri" w:hAnsi="Calibri"/>
          <w:sz w:val="24"/>
        </w:rPr>
      </w:pPr>
      <w:r>
        <w:t xml:space="preserve">The example below shows how the entry for the “abcapp” application would appear: </w:t>
      </w:r>
    </w:p>
    <w:p w:rsidR="00EB0521" w:rsidRDefault="00EB0521" w:rsidP="00C546F3">
      <w:pPr>
        <w:pStyle w:val="Classfilesample"/>
      </w:pPr>
      <w:r>
        <w:t>&lt;application-policy name = "abcapp"&gt;</w:t>
      </w:r>
    </w:p>
    <w:p w:rsidR="00EB0521" w:rsidRDefault="00EB0521" w:rsidP="00C546F3">
      <w:pPr>
        <w:pStyle w:val="Classfilesample"/>
      </w:pPr>
      <w:r>
        <w:t xml:space="preserve">  &lt;authentication&gt;</w:t>
      </w:r>
    </w:p>
    <w:p w:rsidR="00EB0521" w:rsidRDefault="00EB0521" w:rsidP="00C546F3">
      <w:pPr>
        <w:pStyle w:val="Classfilesample"/>
      </w:pPr>
      <w:r>
        <w:t xml:space="preserve">    &lt;login-module code = "gov.nih.nci.security.authentication.loginmodules.LDAPLoginModule" flag = "required" &gt;</w:t>
      </w:r>
    </w:p>
    <w:p w:rsidR="00EB0521" w:rsidRDefault="00EB0521" w:rsidP="00C546F3">
      <w:pPr>
        <w:pStyle w:val="Classfilesample"/>
      </w:pPr>
      <w:r>
        <w:lastRenderedPageBreak/>
        <w:t xml:space="preserve">      &lt;module-option name="ldapHost"&gt;ldaps://ncids2b.nci.nih.gov:636&lt;/module-option&gt;</w:t>
      </w:r>
    </w:p>
    <w:p w:rsidR="00EB0521" w:rsidRDefault="00EB0521" w:rsidP="00C546F3">
      <w:pPr>
        <w:pStyle w:val="Classfilesample"/>
      </w:pPr>
      <w:r>
        <w:t xml:space="preserve">      &lt;module-option name="ldapSearchableBase"&gt;ou=nci,o=nih&lt;/module-option&gt;</w:t>
      </w:r>
    </w:p>
    <w:p w:rsidR="00EB0521" w:rsidRDefault="00EB0521" w:rsidP="00C546F3">
      <w:pPr>
        <w:pStyle w:val="Classfilesample"/>
      </w:pPr>
      <w:r>
        <w:t xml:space="preserve">      &lt;module-option name="ldapUserIdLabel"&gt;cn&lt;/module-option&gt;</w:t>
      </w:r>
    </w:p>
    <w:p w:rsidR="00EB0521" w:rsidRDefault="00EB0521" w:rsidP="00C546F3">
      <w:pPr>
        <w:pStyle w:val="Classfilesample"/>
      </w:pPr>
      <w:r>
        <w:t xml:space="preserve">    &lt;/login-module&gt;</w:t>
      </w:r>
    </w:p>
    <w:p w:rsidR="00EB0521" w:rsidRDefault="00EB0521" w:rsidP="00C546F3">
      <w:pPr>
        <w:pStyle w:val="Classfilesample"/>
      </w:pPr>
      <w:r>
        <w:t xml:space="preserve">  &lt;/authentication&gt;</w:t>
      </w:r>
    </w:p>
    <w:p w:rsidR="00EB0521" w:rsidRPr="00EB0521" w:rsidRDefault="00EB0521" w:rsidP="00C546F3">
      <w:pPr>
        <w:pStyle w:val="Classfilesample"/>
      </w:pPr>
      <w:r>
        <w:t>&lt;/application-policy&gt;</w:t>
      </w:r>
    </w:p>
    <w:p w:rsidR="00792113" w:rsidRDefault="00792113" w:rsidP="00792113">
      <w:pPr>
        <w:pStyle w:val="BodyText"/>
      </w:pPr>
    </w:p>
    <w:p w:rsidR="00792113" w:rsidRDefault="00792113" w:rsidP="00792113">
      <w:pPr>
        <w:pStyle w:val="BodyText"/>
      </w:pPr>
      <w:r>
        <w:t>As shown in this example:</w:t>
      </w:r>
    </w:p>
    <w:p w:rsidR="00792113" w:rsidRDefault="00792113" w:rsidP="00792113">
      <w:pPr>
        <w:pStyle w:val="ListBullet"/>
      </w:pPr>
      <w:r>
        <w:t xml:space="preserve">The </w:t>
      </w:r>
      <w:r w:rsidRPr="00B83E13">
        <w:rPr>
          <w:rStyle w:val="Bold"/>
        </w:rPr>
        <w:t>application-policy</w:t>
      </w:r>
      <w:r>
        <w:t xml:space="preserve"> specifies the application for which we are defining the authentication policy: </w:t>
      </w:r>
      <w:r w:rsidRPr="00B83E13">
        <w:rPr>
          <w:rStyle w:val="Emphasis"/>
        </w:rPr>
        <w:t>abcapp</w:t>
      </w:r>
      <w:r>
        <w:t>.</w:t>
      </w:r>
    </w:p>
    <w:p w:rsidR="00792113" w:rsidRDefault="00792113" w:rsidP="00792113">
      <w:pPr>
        <w:pStyle w:val="ListBullet"/>
      </w:pPr>
      <w:r>
        <w:t xml:space="preserve">The </w:t>
      </w:r>
      <w:r w:rsidRPr="00B83E13">
        <w:rPr>
          <w:rStyle w:val="Bold"/>
        </w:rPr>
        <w:t>login-module</w:t>
      </w:r>
      <w:r w:rsidRPr="00B83E13">
        <w:t xml:space="preserve"> i</w:t>
      </w:r>
      <w:r>
        <w:t xml:space="preserve">s the LoginModule class to be used to perform the authentication task: </w:t>
      </w:r>
      <w:r w:rsidRPr="00792113">
        <w:rPr>
          <w:rStyle w:val="Emphasis"/>
        </w:rPr>
        <w:t>gov.nih.nci.security.authentication.loginmodules.LDAPLoginModule</w:t>
      </w:r>
      <w:r>
        <w:t>.</w:t>
      </w:r>
    </w:p>
    <w:p w:rsidR="00792113" w:rsidRDefault="00792113" w:rsidP="00792113">
      <w:pPr>
        <w:pStyle w:val="ListBullet"/>
      </w:pPr>
      <w:r>
        <w:t xml:space="preserve">The </w:t>
      </w:r>
      <w:r w:rsidRPr="00B83E13">
        <w:rPr>
          <w:rStyle w:val="Bold"/>
        </w:rPr>
        <w:t>flag</w:t>
      </w:r>
      <w:r>
        <w:t xml:space="preserve"> provided is </w:t>
      </w:r>
      <w:r>
        <w:rPr>
          <w:rStyle w:val="Emphasis"/>
        </w:rPr>
        <w:t>required</w:t>
      </w:r>
      <w:r w:rsidRPr="00B83E13">
        <w:t>.</w:t>
      </w:r>
    </w:p>
    <w:p w:rsidR="00792113" w:rsidRDefault="00792113" w:rsidP="00792113">
      <w:pPr>
        <w:pStyle w:val="ListBullet"/>
      </w:pPr>
      <w:r>
        <w:t xml:space="preserve">The </w:t>
      </w:r>
      <w:r w:rsidRPr="00B83E13">
        <w:rPr>
          <w:rStyle w:val="Bold"/>
        </w:rPr>
        <w:t>module-options</w:t>
      </w:r>
      <w:r>
        <w:t xml:space="preserve"> list the parameters passed to the LoginModule to perform the authentication task. In the above example they are:</w:t>
      </w:r>
    </w:p>
    <w:p w:rsidR="00EB0521" w:rsidRPr="00792113" w:rsidRDefault="00EB0521" w:rsidP="00792113">
      <w:pPr>
        <w:pStyle w:val="BodyTextIndent2"/>
        <w:rPr>
          <w:rStyle w:val="Emphasis"/>
        </w:rPr>
      </w:pPr>
      <w:r w:rsidRPr="00792113">
        <w:rPr>
          <w:rStyle w:val="Emphasis"/>
        </w:rPr>
        <w:t>&lt;module-option name="ldapHost"&gt;ldaps://ncids2b.nci.nih.gov:636&lt;/module-option&gt;</w:t>
      </w:r>
    </w:p>
    <w:p w:rsidR="00EB0521" w:rsidRPr="00792113" w:rsidRDefault="00EB0521" w:rsidP="00792113">
      <w:pPr>
        <w:pStyle w:val="BodyTextIndent2"/>
        <w:rPr>
          <w:rStyle w:val="Emphasis"/>
        </w:rPr>
      </w:pPr>
      <w:r w:rsidRPr="00792113">
        <w:rPr>
          <w:rStyle w:val="Emphasis"/>
        </w:rPr>
        <w:t>&lt;module-option name="ldapSearchableBase"&gt;ou=nci,o=nih&lt;/module-option&gt;</w:t>
      </w:r>
    </w:p>
    <w:p w:rsidR="00EB0521" w:rsidRPr="00792113" w:rsidRDefault="00EB0521" w:rsidP="00792113">
      <w:pPr>
        <w:pStyle w:val="BodyTextIndent2"/>
        <w:rPr>
          <w:rStyle w:val="Emphasis"/>
        </w:rPr>
      </w:pPr>
      <w:r w:rsidRPr="00792113">
        <w:rPr>
          <w:rStyle w:val="Emphasis"/>
        </w:rPr>
        <w:t>&lt;module-option name="ldapUserIdLabel"&gt;cn&lt;/module-option&gt;</w:t>
      </w:r>
    </w:p>
    <w:p w:rsidR="00EB0521" w:rsidRDefault="00EB0521" w:rsidP="00EB0521">
      <w:pPr>
        <w:pStyle w:val="Heading4"/>
      </w:pPr>
      <w:bookmarkStart w:id="214" w:name="_Ref213654815"/>
      <w:r>
        <w:t>Configuring LDAP Login Module Using Anonymous Bind</w:t>
      </w:r>
      <w:bookmarkEnd w:id="214"/>
    </w:p>
    <w:p w:rsidR="00C546F3" w:rsidRDefault="00792113" w:rsidP="00EB0521">
      <w:pPr>
        <w:pStyle w:val="BodyText"/>
      </w:pPr>
      <w:r>
        <w:t>If an application uses an LDAP s</w:t>
      </w:r>
      <w:r w:rsidR="00EB0521">
        <w:t xml:space="preserve">erver that </w:t>
      </w:r>
      <w:r w:rsidR="00C546F3">
        <w:t>does not</w:t>
      </w:r>
      <w:r w:rsidR="00EB0521">
        <w:t xml:space="preserve"> support </w:t>
      </w:r>
      <w:r w:rsidR="00C546F3">
        <w:t xml:space="preserve">using </w:t>
      </w:r>
      <w:r w:rsidR="00EB0521">
        <w:t>anonymous binds to perform lookup</w:t>
      </w:r>
      <w:r w:rsidR="00C546F3">
        <w:t>s</w:t>
      </w:r>
      <w:r w:rsidR="00EB0521">
        <w:t xml:space="preserve">, you </w:t>
      </w:r>
      <w:r w:rsidR="00C546F3">
        <w:t xml:space="preserve">will need to specify an Admin ID </w:t>
      </w:r>
      <w:r w:rsidR="00EB0521">
        <w:t xml:space="preserve">(or a lookup user) and password </w:t>
      </w:r>
      <w:r w:rsidR="00C546F3">
        <w:t xml:space="preserve">in order </w:t>
      </w:r>
      <w:r w:rsidR="00EB0521">
        <w:t>to bind to the LDAP server to verify user name</w:t>
      </w:r>
      <w:r w:rsidR="00C546F3">
        <w:t>s</w:t>
      </w:r>
      <w:r w:rsidR="00EB0521">
        <w:t xml:space="preserve"> and password</w:t>
      </w:r>
      <w:r w:rsidR="00C546F3">
        <w:t>s</w:t>
      </w:r>
      <w:r w:rsidR="00EB0521">
        <w:t xml:space="preserve">. </w:t>
      </w:r>
      <w:r w:rsidR="00C546F3">
        <w:t xml:space="preserve">To do this you must provide </w:t>
      </w:r>
      <w:r w:rsidR="00EB0521">
        <w:t xml:space="preserve">additional parameters </w:t>
      </w:r>
      <w:r w:rsidR="00C546F3">
        <w:t xml:space="preserve">for </w:t>
      </w:r>
      <w:r w:rsidR="00EB0521">
        <w:t xml:space="preserve">the LDAP LoginModule entry in the JAAS Login Configuration file. </w:t>
      </w:r>
      <w:r w:rsidR="00865911">
        <w:fldChar w:fldCharType="begin"/>
      </w:r>
      <w:r w:rsidR="00E250C9">
        <w:instrText xml:space="preserve"> XE "</w:instrText>
      </w:r>
      <w:r w:rsidR="008C29D3">
        <w:instrText>LDAP:</w:instrText>
      </w:r>
      <w:r w:rsidR="00E250C9">
        <w:instrText xml:space="preserve">anonymous binds" </w:instrText>
      </w:r>
      <w:r w:rsidR="00865911">
        <w:fldChar w:fldCharType="end"/>
      </w:r>
      <w:r w:rsidR="00865911">
        <w:fldChar w:fldCharType="begin"/>
      </w:r>
      <w:r w:rsidR="00E250C9">
        <w:instrText xml:space="preserve"> XE "</w:instrText>
      </w:r>
      <w:r w:rsidR="00E250C9" w:rsidRPr="00FD552F">
        <w:instrText>authentication service:LDAP</w:instrText>
      </w:r>
      <w:r w:rsidR="00E250C9">
        <w:instrText xml:space="preserve">" </w:instrText>
      </w:r>
      <w:r w:rsidR="00865911">
        <w:fldChar w:fldCharType="end"/>
      </w:r>
      <w:r w:rsidR="00865911">
        <w:fldChar w:fldCharType="begin"/>
      </w:r>
      <w:r w:rsidR="00E250C9">
        <w:instrText xml:space="preserve"> XE "</w:instrText>
      </w:r>
      <w:r w:rsidR="00E250C9" w:rsidRPr="004945D6">
        <w:instrText>LDAP:login module</w:instrText>
      </w:r>
      <w:r w:rsidR="00E250C9">
        <w:instrText xml:space="preserve">" </w:instrText>
      </w:r>
      <w:r w:rsidR="00865911">
        <w:fldChar w:fldCharType="end"/>
      </w:r>
      <w:r w:rsidR="00865911">
        <w:fldChar w:fldCharType="begin"/>
      </w:r>
      <w:r w:rsidR="00E250C9">
        <w:instrText xml:space="preserve"> XE "anonymous binds</w:instrText>
      </w:r>
      <w:r w:rsidR="00E250C9" w:rsidRPr="00932024">
        <w:instrText>:LDAP login module</w:instrText>
      </w:r>
      <w:r w:rsidR="00E250C9">
        <w:instrText xml:space="preserve">" </w:instrText>
      </w:r>
      <w:r w:rsidR="00865911">
        <w:fldChar w:fldCharType="end"/>
      </w:r>
    </w:p>
    <w:p w:rsidR="00EB0521" w:rsidRDefault="00C546F3" w:rsidP="00EB0521">
      <w:pPr>
        <w:pStyle w:val="BodyText"/>
      </w:pPr>
      <w:r>
        <w:t xml:space="preserve">Below is an example of the JBoss </w:t>
      </w:r>
      <w:r w:rsidRPr="00C546F3">
        <w:rPr>
          <w:rStyle w:val="CodeChar0"/>
        </w:rPr>
        <w:t>login-config.xml</w:t>
      </w:r>
      <w:r>
        <w:t xml:space="preserve"> file containing an anonymous bind configuration for the </w:t>
      </w:r>
      <w:r w:rsidRPr="00C546F3">
        <w:rPr>
          <w:rStyle w:val="Emphasis"/>
        </w:rPr>
        <w:t>abcapp</w:t>
      </w:r>
      <w:r>
        <w:t xml:space="preserve"> application:</w:t>
      </w:r>
    </w:p>
    <w:p w:rsidR="00EB0521" w:rsidRDefault="00EB0521" w:rsidP="00C546F3">
      <w:pPr>
        <w:pStyle w:val="Classfilesample"/>
      </w:pPr>
      <w:r>
        <w:t>&lt;application-policy name = "OpenLDAP"&gt;</w:t>
      </w:r>
    </w:p>
    <w:p w:rsidR="00EB0521" w:rsidRDefault="00EB0521" w:rsidP="00C546F3">
      <w:pPr>
        <w:pStyle w:val="Classfilesample"/>
      </w:pPr>
      <w:r>
        <w:t xml:space="preserve">  &lt;authentication&gt;</w:t>
      </w:r>
    </w:p>
    <w:p w:rsidR="00EB0521" w:rsidRDefault="00EB0521" w:rsidP="00C546F3">
      <w:pPr>
        <w:pStyle w:val="Classfilesample"/>
      </w:pPr>
      <w:r>
        <w:t xml:space="preserve">    &lt;login-module code = "gov.nih.nci.security.authentication.loginmodules.LDAPLoginModule" flag = "required" &gt;</w:t>
      </w:r>
    </w:p>
    <w:p w:rsidR="00EB0521" w:rsidRDefault="00EB0521" w:rsidP="00C546F3">
      <w:pPr>
        <w:pStyle w:val="Classfilesample"/>
      </w:pPr>
      <w:r>
        <w:t xml:space="preserve">      &lt;module-option name="ldapHost"&gt;ldap://ncicbds-dev.nci.nih.gov:389&lt;/module-option&gt;</w:t>
      </w:r>
    </w:p>
    <w:p w:rsidR="00EB0521" w:rsidRDefault="00EB0521" w:rsidP="00C546F3">
      <w:pPr>
        <w:pStyle w:val="Classfilesample"/>
      </w:pPr>
      <w:r>
        <w:t xml:space="preserve">      &lt;module-option name="ldapSearchableBase"&gt;ou=csm,dc=ncicb-dev,dc=nci,dc=nih,dc=gov&lt;/module-option&gt;</w:t>
      </w:r>
    </w:p>
    <w:p w:rsidR="00EB0521" w:rsidRDefault="00EB0521" w:rsidP="00C546F3">
      <w:pPr>
        <w:pStyle w:val="Classfilesample"/>
      </w:pPr>
      <w:r>
        <w:t xml:space="preserve">      &lt;module-option name="ldapUserIdLabel"&gt;uid&lt;/module-option&gt;</w:t>
      </w:r>
    </w:p>
    <w:p w:rsidR="00EB0521" w:rsidRDefault="00EB0521" w:rsidP="00C546F3">
      <w:pPr>
        <w:pStyle w:val="Classfilesample"/>
      </w:pPr>
      <w:r>
        <w:lastRenderedPageBreak/>
        <w:t xml:space="preserve">      &lt;module-option name="ldapAdminUserName"&gt;uid=csmAdmin,ou=csm,dc=ncicb-dev,dc=nci,dc=nih,dc=gov&lt;/module-option&gt;</w:t>
      </w:r>
    </w:p>
    <w:p w:rsidR="00EB0521" w:rsidRDefault="00EB0521" w:rsidP="00C546F3">
      <w:pPr>
        <w:pStyle w:val="Classfilesample"/>
      </w:pPr>
      <w:r>
        <w:t xml:space="preserve">      &lt;module-option name="ldapAdminPassword"&gt;PASSWORD&lt;/module-option&gt;</w:t>
      </w:r>
    </w:p>
    <w:p w:rsidR="00EB0521" w:rsidRDefault="00EB0521" w:rsidP="00C546F3">
      <w:pPr>
        <w:pStyle w:val="Classfilesample"/>
      </w:pPr>
      <w:r>
        <w:t xml:space="preserve">    &lt;/login-module&gt;</w:t>
      </w:r>
    </w:p>
    <w:p w:rsidR="00EB0521" w:rsidRDefault="00EB0521" w:rsidP="00C546F3">
      <w:pPr>
        <w:pStyle w:val="Classfilesample"/>
      </w:pPr>
      <w:r>
        <w:t xml:space="preserve">  &lt;/authentication&gt;</w:t>
      </w:r>
    </w:p>
    <w:p w:rsidR="00EB0521" w:rsidRDefault="00EB0521" w:rsidP="00C546F3">
      <w:pPr>
        <w:pStyle w:val="Classfilesample"/>
      </w:pPr>
      <w:r>
        <w:t>&lt;/application-policy&gt;</w:t>
      </w:r>
    </w:p>
    <w:p w:rsidR="00EB0521" w:rsidRDefault="00EB0521" w:rsidP="00A34675">
      <w:pPr>
        <w:pStyle w:val="BodyText"/>
      </w:pPr>
    </w:p>
    <w:p w:rsidR="00EB0521" w:rsidRDefault="00EB0521" w:rsidP="00EB0521">
      <w:pPr>
        <w:pStyle w:val="BodyText"/>
      </w:pPr>
      <w:r>
        <w:t xml:space="preserve">As shown in </w:t>
      </w:r>
      <w:r w:rsidR="00C546F3">
        <w:t>the example</w:t>
      </w:r>
      <w:r>
        <w:t>:</w:t>
      </w:r>
    </w:p>
    <w:p w:rsidR="00C546F3" w:rsidRDefault="00C546F3" w:rsidP="00C546F3">
      <w:pPr>
        <w:pStyle w:val="ListBullet"/>
      </w:pPr>
      <w:r>
        <w:t xml:space="preserve">The </w:t>
      </w:r>
      <w:r w:rsidRPr="00B83E13">
        <w:rPr>
          <w:rStyle w:val="Bold"/>
        </w:rPr>
        <w:t>application-policy</w:t>
      </w:r>
      <w:r>
        <w:t xml:space="preserve"> specifies the application for which we are defining the authentication policy: </w:t>
      </w:r>
      <w:r w:rsidRPr="00B83E13">
        <w:rPr>
          <w:rStyle w:val="Emphasis"/>
        </w:rPr>
        <w:t>abcapp</w:t>
      </w:r>
      <w:r>
        <w:t>.</w:t>
      </w:r>
    </w:p>
    <w:p w:rsidR="00C546F3" w:rsidRDefault="00C546F3" w:rsidP="00C546F3">
      <w:pPr>
        <w:pStyle w:val="ListBullet"/>
      </w:pPr>
      <w:r>
        <w:t xml:space="preserve">The </w:t>
      </w:r>
      <w:r w:rsidRPr="00B83E13">
        <w:rPr>
          <w:rStyle w:val="Bold"/>
        </w:rPr>
        <w:t>login-module</w:t>
      </w:r>
      <w:r w:rsidRPr="00B83E13">
        <w:t xml:space="preserve"> i</w:t>
      </w:r>
      <w:r>
        <w:t xml:space="preserve">s the LoginModule class to be used to perform the authentication task: </w:t>
      </w:r>
      <w:r w:rsidR="00EB028A" w:rsidRPr="00EB028A">
        <w:rPr>
          <w:rStyle w:val="Emphasis"/>
        </w:rPr>
        <w:t>gov.nih.nci.security.authentication.loginmodules.LDAPLoginModule</w:t>
      </w:r>
      <w:r>
        <w:t>.</w:t>
      </w:r>
    </w:p>
    <w:p w:rsidR="00C546F3" w:rsidRDefault="00C546F3" w:rsidP="00C546F3">
      <w:pPr>
        <w:pStyle w:val="ListBullet"/>
      </w:pPr>
      <w:r>
        <w:t xml:space="preserve">The </w:t>
      </w:r>
      <w:r w:rsidRPr="00B83E13">
        <w:rPr>
          <w:rStyle w:val="Bold"/>
        </w:rPr>
        <w:t>flag</w:t>
      </w:r>
      <w:r>
        <w:t xml:space="preserve"> provided is </w:t>
      </w:r>
      <w:r>
        <w:rPr>
          <w:rStyle w:val="Emphasis"/>
        </w:rPr>
        <w:t>required</w:t>
      </w:r>
      <w:r w:rsidRPr="00B83E13">
        <w:t>.</w:t>
      </w:r>
    </w:p>
    <w:p w:rsidR="00C546F3" w:rsidRDefault="00C546F3" w:rsidP="00C546F3">
      <w:pPr>
        <w:pStyle w:val="ListBullet"/>
      </w:pPr>
      <w:r>
        <w:t xml:space="preserve">The </w:t>
      </w:r>
      <w:r w:rsidRPr="00B83E13">
        <w:rPr>
          <w:rStyle w:val="Bold"/>
        </w:rPr>
        <w:t>module-options</w:t>
      </w:r>
      <w:r>
        <w:t xml:space="preserve"> list the parameters passed to the LoginModule to perform the authentication task. In</w:t>
      </w:r>
      <w:r w:rsidR="00EB028A">
        <w:t xml:space="preserve"> this</w:t>
      </w:r>
      <w:r>
        <w:t xml:space="preserve"> example they are:</w:t>
      </w:r>
    </w:p>
    <w:p w:rsidR="00EB028A" w:rsidRPr="00EB028A" w:rsidRDefault="00EB028A" w:rsidP="00EB028A">
      <w:pPr>
        <w:pStyle w:val="BodyTextIndent2"/>
        <w:rPr>
          <w:rStyle w:val="Emphasis"/>
        </w:rPr>
      </w:pPr>
      <w:r w:rsidRPr="00EB028A">
        <w:rPr>
          <w:rStyle w:val="Emphasis"/>
        </w:rPr>
        <w:t>&lt;module-option name="ldapHost"&gt;ldaps://ncids2b.nci.nih.gov:636&lt;/module-option&gt;</w:t>
      </w:r>
    </w:p>
    <w:p w:rsidR="00EB028A" w:rsidRPr="00EB028A" w:rsidRDefault="00EB028A" w:rsidP="00EB028A">
      <w:pPr>
        <w:pStyle w:val="BodyTextIndent2"/>
        <w:rPr>
          <w:rStyle w:val="Emphasis"/>
        </w:rPr>
      </w:pPr>
      <w:r w:rsidRPr="00EB028A">
        <w:rPr>
          <w:rStyle w:val="Emphasis"/>
        </w:rPr>
        <w:t>&lt;module-option name="ldapSearchableBase"&gt;ou=nci,o=nih&lt;/module-option&gt;</w:t>
      </w:r>
    </w:p>
    <w:p w:rsidR="00EB028A" w:rsidRPr="00EB028A" w:rsidRDefault="00EB028A" w:rsidP="00EB028A">
      <w:pPr>
        <w:pStyle w:val="BodyTextIndent2"/>
        <w:rPr>
          <w:rStyle w:val="Emphasis"/>
        </w:rPr>
      </w:pPr>
      <w:r w:rsidRPr="00EB028A">
        <w:rPr>
          <w:rStyle w:val="Emphasis"/>
        </w:rPr>
        <w:t>&lt;module-option name="ldapUserIdLabel"&gt;cn&lt;/module-option&gt;</w:t>
      </w:r>
    </w:p>
    <w:p w:rsidR="00EB0521" w:rsidRPr="00EB028A" w:rsidRDefault="00EB0521" w:rsidP="00EB028A">
      <w:pPr>
        <w:pStyle w:val="BodyTextIndent2"/>
        <w:ind w:left="2160"/>
        <w:rPr>
          <w:rStyle w:val="Emphasis"/>
        </w:rPr>
      </w:pPr>
      <w:r w:rsidRPr="00EB028A">
        <w:rPr>
          <w:rStyle w:val="Emphasis"/>
        </w:rPr>
        <w:t>&lt;module-option name="ldapAdminUserName"&gt;uid=csmAdmin,ou=csm,dc=ncicb-dev,dc=nci,dc=nih,dc=gov&lt;/module-option&gt;</w:t>
      </w:r>
    </w:p>
    <w:p w:rsidR="00EB0521" w:rsidRPr="00EB028A" w:rsidRDefault="00EB0521" w:rsidP="00EB028A">
      <w:pPr>
        <w:pStyle w:val="BodyTextIndent2"/>
        <w:ind w:left="2160"/>
        <w:rPr>
          <w:rStyle w:val="Emphasis"/>
        </w:rPr>
      </w:pPr>
      <w:r w:rsidRPr="00EB028A">
        <w:rPr>
          <w:rStyle w:val="Emphasis"/>
        </w:rPr>
        <w:t>&lt;module-option name="ldapAdminPassword"&gt;PASSWORD&lt;/module-option&gt;</w:t>
      </w:r>
    </w:p>
    <w:p w:rsidR="00EB0521" w:rsidRDefault="00EB0521" w:rsidP="00757E8C">
      <w:pPr>
        <w:pStyle w:val="Heading3"/>
      </w:pPr>
      <w:bookmarkStart w:id="215" w:name="_Toc214359123"/>
      <w:r>
        <w:t>Activating CLM Audit Logging</w:t>
      </w:r>
      <w:bookmarkEnd w:id="215"/>
    </w:p>
    <w:p w:rsidR="00EB0521" w:rsidRDefault="00EB0521" w:rsidP="00EB0521">
      <w:pPr>
        <w:pStyle w:val="BodyText"/>
      </w:pPr>
      <w:r w:rsidRPr="00EB0521">
        <w:t xml:space="preserve">In order to activate the CLM’s </w:t>
      </w:r>
      <w:r w:rsidR="00F73F46">
        <w:t>audit logging</w:t>
      </w:r>
      <w:r w:rsidRPr="00EB0521">
        <w:t xml:space="preserve"> capabilities for Authorization, the user needs to follow the steps to deploy </w:t>
      </w:r>
      <w:r w:rsidR="00F73F46">
        <w:t>audit logging</w:t>
      </w:r>
      <w:r w:rsidRPr="00EB0521">
        <w:t xml:space="preserve"> service as mentioned in the</w:t>
      </w:r>
      <w:r w:rsidR="00757E8C">
        <w:t xml:space="preserve"> </w:t>
      </w:r>
      <w:fldSimple w:instr=" REF _Ref213646933 \h  \* MERGEFORMAT ">
        <w:r w:rsidR="00E92FAF" w:rsidRPr="00E92FAF">
          <w:rPr>
            <w:i/>
            <w:color w:val="0000FF"/>
          </w:rPr>
          <w:t>Audit Logging</w:t>
        </w:r>
      </w:fldSimple>
      <w:r w:rsidR="00757E8C">
        <w:t xml:space="preserve"> section on page </w:t>
      </w:r>
      <w:r w:rsidR="00865911">
        <w:fldChar w:fldCharType="begin"/>
      </w:r>
      <w:r w:rsidR="00757E8C">
        <w:instrText xml:space="preserve"> PAGEREF _Ref213646936 \h </w:instrText>
      </w:r>
      <w:r w:rsidR="00865911">
        <w:fldChar w:fldCharType="separate"/>
      </w:r>
      <w:r w:rsidR="00E92FAF">
        <w:rPr>
          <w:noProof/>
        </w:rPr>
        <w:t>24</w:t>
      </w:r>
      <w:r w:rsidR="00865911">
        <w:fldChar w:fldCharType="end"/>
      </w:r>
      <w:r>
        <w:t>.</w:t>
      </w:r>
    </w:p>
    <w:p w:rsidR="00EB0521" w:rsidRDefault="00757E8C" w:rsidP="00EB0521">
      <w:pPr>
        <w:pStyle w:val="Heading2"/>
      </w:pPr>
      <w:bookmarkStart w:id="216" w:name="_Ref213909923"/>
      <w:bookmarkStart w:id="217" w:name="_Ref213909926"/>
      <w:bookmarkStart w:id="218" w:name="_Ref213910693"/>
      <w:bookmarkStart w:id="219" w:name="_Ref213910696"/>
      <w:bookmarkStart w:id="220" w:name="_Toc214359124"/>
      <w:r>
        <w:t>Integrating With the CSM Authorization Service</w:t>
      </w:r>
      <w:bookmarkEnd w:id="216"/>
      <w:bookmarkEnd w:id="217"/>
      <w:bookmarkEnd w:id="218"/>
      <w:bookmarkEnd w:id="219"/>
      <w:bookmarkEnd w:id="220"/>
    </w:p>
    <w:p w:rsidR="00EB0521" w:rsidRDefault="00EB0521" w:rsidP="00EB0521">
      <w:pPr>
        <w:pStyle w:val="BodyText"/>
      </w:pPr>
      <w:r w:rsidRPr="00EB0521">
        <w:t xml:space="preserve">The </w:t>
      </w:r>
      <w:r w:rsidR="00EB028A">
        <w:t xml:space="preserve">CSM </w:t>
      </w:r>
      <w:r w:rsidRPr="00EB0521">
        <w:t>security APIs</w:t>
      </w:r>
      <w:r w:rsidR="00EB028A">
        <w:t xml:space="preserve"> can be used programmatically to</w:t>
      </w:r>
      <w:r w:rsidRPr="00EB0521">
        <w:t xml:space="preserve"> facilitate security needs at runtime. </w:t>
      </w:r>
      <w:r w:rsidR="00EB028A">
        <w:t xml:space="preserve">The APIs </w:t>
      </w:r>
      <w:r w:rsidRPr="00EB0521">
        <w:t xml:space="preserve">have been written using Java, so it is assumed that developers </w:t>
      </w:r>
      <w:r w:rsidR="00EB028A">
        <w:t xml:space="preserve">using them are familiar with </w:t>
      </w:r>
      <w:r w:rsidRPr="00EB0521">
        <w:t>the Java language</w:t>
      </w:r>
      <w:r w:rsidR="001953B7" w:rsidRPr="00EB0521">
        <w:t xml:space="preserve">. </w:t>
      </w:r>
      <w:r w:rsidR="00865911">
        <w:fldChar w:fldCharType="begin"/>
      </w:r>
      <w:r w:rsidR="00E250C9">
        <w:instrText xml:space="preserve"> XE "</w:instrText>
      </w:r>
      <w:r w:rsidR="00E250C9" w:rsidRPr="007F757E">
        <w:instrText>JBoss:authorization service</w:instrText>
      </w:r>
      <w:r w:rsidR="00E250C9">
        <w:instrText xml:space="preserve">" </w:instrText>
      </w:r>
      <w:r w:rsidR="00865911">
        <w:fldChar w:fldCharType="end"/>
      </w:r>
      <w:r w:rsidR="00865911">
        <w:fldChar w:fldCharType="begin"/>
      </w:r>
      <w:r w:rsidR="00E250C9">
        <w:instrText xml:space="preserve"> XE "</w:instrText>
      </w:r>
      <w:r w:rsidR="00E250C9" w:rsidRPr="00E11A87">
        <w:instrText>authorization service:JBoss</w:instrText>
      </w:r>
      <w:r w:rsidR="00E250C9">
        <w:instrText xml:space="preserve">" </w:instrText>
      </w:r>
      <w:r w:rsidR="00865911">
        <w:fldChar w:fldCharType="end"/>
      </w:r>
      <w:r w:rsidR="00865911">
        <w:fldChar w:fldCharType="begin"/>
      </w:r>
      <w:r w:rsidR="00FB61D9">
        <w:instrText xml:space="preserve"> XE "</w:instrText>
      </w:r>
      <w:r w:rsidR="00FB61D9" w:rsidRPr="000C7E9B">
        <w:instrText xml:space="preserve">integrate </w:instrText>
      </w:r>
      <w:r w:rsidR="00FB61D9">
        <w:instrText>authorization</w:instrText>
      </w:r>
      <w:r w:rsidR="00FB61D9" w:rsidRPr="000C7E9B">
        <w:instrText xml:space="preserve"> service</w:instrText>
      </w:r>
      <w:r w:rsidR="00FB61D9">
        <w:instrText xml:space="preserve">" </w:instrText>
      </w:r>
      <w:r w:rsidR="00865911">
        <w:fldChar w:fldCharType="end"/>
      </w:r>
      <w:r w:rsidR="00865911">
        <w:fldChar w:fldCharType="begin"/>
      </w:r>
      <w:r w:rsidR="00FB61D9">
        <w:instrText xml:space="preserve"> XE "authorization</w:instrText>
      </w:r>
      <w:r w:rsidR="00FB61D9" w:rsidRPr="00146BB8">
        <w:instrText xml:space="preserve"> service:integration</w:instrText>
      </w:r>
      <w:r w:rsidR="00FB61D9">
        <w:instrText xml:space="preserve">" </w:instrText>
      </w:r>
      <w:r w:rsidR="00865911">
        <w:fldChar w:fldCharType="end"/>
      </w:r>
    </w:p>
    <w:p w:rsidR="00EB028A" w:rsidRDefault="00EB0521" w:rsidP="00EB0521">
      <w:pPr>
        <w:pStyle w:val="BodyText"/>
      </w:pPr>
      <w:r>
        <w:t>This section provides instruction</w:t>
      </w:r>
      <w:r w:rsidR="00EB028A">
        <w:t>s</w:t>
      </w:r>
      <w:r>
        <w:t xml:space="preserve"> for integrating the CSM APIs with JBoss. The integration</w:t>
      </w:r>
      <w:r w:rsidR="00EB028A">
        <w:t xml:space="preserve"> is flexible enough to meet most users’ needs, </w:t>
      </w:r>
      <w:r>
        <w:t xml:space="preserve">depending on the number of applications hosted on </w:t>
      </w:r>
      <w:r w:rsidR="00EB028A">
        <w:t xml:space="preserve">the </w:t>
      </w:r>
      <w:r>
        <w:t xml:space="preserve">JBoss </w:t>
      </w:r>
      <w:r w:rsidR="00EB028A">
        <w:t xml:space="preserve">server, </w:t>
      </w:r>
      <w:r>
        <w:t xml:space="preserve">and whether or not a common schema is used. </w:t>
      </w:r>
    </w:p>
    <w:p w:rsidR="00EB0521" w:rsidRDefault="00EB028A" w:rsidP="00EB0521">
      <w:pPr>
        <w:pStyle w:val="BodyText"/>
      </w:pPr>
      <w:r>
        <w:lastRenderedPageBreak/>
        <w:t>The following scenarios are supported for using CSM APIs with JBoss:</w:t>
      </w:r>
      <w:r w:rsidR="00EB0521">
        <w:t xml:space="preserve"> </w:t>
      </w:r>
      <w:r w:rsidR="00865911">
        <w:fldChar w:fldCharType="begin"/>
      </w:r>
      <w:r w:rsidR="00FB61D9">
        <w:instrText xml:space="preserve"> XE "</w:instrText>
      </w:r>
      <w:r w:rsidR="00FB61D9" w:rsidRPr="007E7109">
        <w:instrText>API:with JBoss</w:instrText>
      </w:r>
      <w:r w:rsidR="00FB61D9">
        <w:instrText xml:space="preserve">" </w:instrText>
      </w:r>
      <w:r w:rsidR="00865911">
        <w:fldChar w:fldCharType="end"/>
      </w:r>
      <w:r w:rsidR="00EB0521">
        <w:t xml:space="preserve">   </w:t>
      </w:r>
    </w:p>
    <w:p w:rsidR="00EB0521" w:rsidRDefault="00EB0521" w:rsidP="00EB028A">
      <w:pPr>
        <w:pStyle w:val="ListBullet"/>
      </w:pPr>
      <w:r>
        <w:t xml:space="preserve">JBOSS </w:t>
      </w:r>
      <w:r w:rsidR="00EB028A">
        <w:t xml:space="preserve">hosts </w:t>
      </w:r>
      <w:r>
        <w:t>a number of applications</w:t>
      </w:r>
    </w:p>
    <w:p w:rsidR="00EB0521" w:rsidRDefault="00EB028A" w:rsidP="00EB028A">
      <w:pPr>
        <w:pStyle w:val="ListBullet2"/>
      </w:pPr>
      <w:r>
        <w:t>using</w:t>
      </w:r>
      <w:r w:rsidR="00EB0521">
        <w:t xml:space="preserve"> </w:t>
      </w:r>
      <w:r>
        <w:t xml:space="preserve">a </w:t>
      </w:r>
      <w:r w:rsidR="00EB0521">
        <w:t>common schema</w:t>
      </w:r>
    </w:p>
    <w:p w:rsidR="00EB0521" w:rsidRDefault="00EB028A" w:rsidP="00EB028A">
      <w:pPr>
        <w:pStyle w:val="ListBullet2"/>
      </w:pPr>
      <w:r>
        <w:t>using</w:t>
      </w:r>
      <w:r w:rsidR="00EB0521">
        <w:t xml:space="preserve"> separate schema</w:t>
      </w:r>
      <w:r>
        <w:t>s</w:t>
      </w:r>
    </w:p>
    <w:p w:rsidR="00EB0521" w:rsidRDefault="00EB0521" w:rsidP="00EB028A">
      <w:pPr>
        <w:pStyle w:val="ListBullet"/>
      </w:pPr>
      <w:r>
        <w:t xml:space="preserve">BOSS </w:t>
      </w:r>
      <w:r w:rsidR="00EB028A">
        <w:t>hosts</w:t>
      </w:r>
      <w:r>
        <w:t xml:space="preserve"> only one application</w:t>
      </w:r>
    </w:p>
    <w:p w:rsidR="00EB0521" w:rsidRDefault="00EB028A" w:rsidP="00EB028A">
      <w:pPr>
        <w:pStyle w:val="ListBullet2"/>
      </w:pPr>
      <w:r>
        <w:t>using a</w:t>
      </w:r>
      <w:r w:rsidR="00EB0521">
        <w:t xml:space="preserve"> common schema</w:t>
      </w:r>
    </w:p>
    <w:p w:rsidR="00EB0521" w:rsidRDefault="00EB028A" w:rsidP="00EB028A">
      <w:pPr>
        <w:pStyle w:val="ListBullet2"/>
      </w:pPr>
      <w:r>
        <w:t>using</w:t>
      </w:r>
      <w:r w:rsidR="00EB0521">
        <w:t xml:space="preserve"> separate schema</w:t>
      </w:r>
      <w:r>
        <w:t>s</w:t>
      </w:r>
    </w:p>
    <w:p w:rsidR="00EB0521" w:rsidRDefault="00EB0521" w:rsidP="00757E8C">
      <w:pPr>
        <w:pStyle w:val="Heading3"/>
      </w:pPr>
      <w:bookmarkStart w:id="221" w:name="_Toc214359125"/>
      <w:r>
        <w:t>Importing and Using the CSM Authorization Manager Class</w:t>
      </w:r>
      <w:bookmarkEnd w:id="221"/>
    </w:p>
    <w:p w:rsidR="00653E32" w:rsidRDefault="00653E32" w:rsidP="009F1552">
      <w:pPr>
        <w:pStyle w:val="BodyText"/>
      </w:pPr>
      <w:r w:rsidRPr="00C154BD">
        <w:t xml:space="preserve">To </w:t>
      </w:r>
      <w:r w:rsidR="009D299C">
        <w:t>import</w:t>
      </w:r>
      <w:r w:rsidRPr="00C154BD">
        <w:t xml:space="preserve"> the CSM </w:t>
      </w:r>
      <w:r>
        <w:t>authorization service</w:t>
      </w:r>
      <w:r w:rsidRPr="00C154BD">
        <w:t>, add the last two</w:t>
      </w:r>
      <w:r>
        <w:t xml:space="preserve"> (highlighted) import statements shown in the sample below </w:t>
      </w:r>
      <w:r w:rsidRPr="00C154BD">
        <w:t>to the action classes that require authentication.</w:t>
      </w:r>
      <w:r>
        <w:t xml:space="preserve"> </w:t>
      </w:r>
      <w:r w:rsidR="00865911">
        <w:fldChar w:fldCharType="begin"/>
      </w:r>
      <w:r w:rsidR="00FB61D9">
        <w:instrText xml:space="preserve"> XE "authorization</w:instrText>
      </w:r>
      <w:r w:rsidR="00FB61D9" w:rsidRPr="00CD7C3D">
        <w:instrText xml:space="preserve"> manager:import class</w:instrText>
      </w:r>
      <w:r w:rsidR="00FB61D9">
        <w:instrText xml:space="preserve">" </w:instrText>
      </w:r>
      <w:r w:rsidR="00865911">
        <w:fldChar w:fldCharType="end"/>
      </w:r>
      <w:r w:rsidR="00865911">
        <w:fldChar w:fldCharType="begin"/>
      </w:r>
      <w:r w:rsidR="00FB61D9">
        <w:instrText xml:space="preserve"> XE "</w:instrText>
      </w:r>
      <w:r w:rsidR="00FB61D9" w:rsidRPr="000C7E9B">
        <w:instrText>import authorization manager</w:instrText>
      </w:r>
      <w:r w:rsidR="00FB61D9">
        <w:instrText xml:space="preserve">" </w:instrText>
      </w:r>
      <w:r w:rsidR="00865911">
        <w:fldChar w:fldCharType="end"/>
      </w:r>
    </w:p>
    <w:p w:rsidR="00EB0521" w:rsidRPr="009F1552" w:rsidRDefault="00EB0521" w:rsidP="009F1552">
      <w:pPr>
        <w:pStyle w:val="BodyText"/>
        <w:ind w:left="1440"/>
        <w:rPr>
          <w:rStyle w:val="CodeChar0"/>
        </w:rPr>
      </w:pPr>
      <w:r w:rsidRPr="009F1552">
        <w:rPr>
          <w:rStyle w:val="CodeChar0"/>
        </w:rPr>
        <w:t>import gov.nih.nci.abcapp.UserCredentials;</w:t>
      </w:r>
    </w:p>
    <w:p w:rsidR="00EB0521" w:rsidRPr="009F1552" w:rsidRDefault="00EB0521" w:rsidP="009F1552">
      <w:pPr>
        <w:pStyle w:val="BodyText"/>
        <w:ind w:left="1440"/>
        <w:rPr>
          <w:rStyle w:val="CodeChar0"/>
        </w:rPr>
      </w:pPr>
      <w:r w:rsidRPr="009F1552">
        <w:rPr>
          <w:rStyle w:val="CodeChar0"/>
        </w:rPr>
        <w:t>import gov.nih.nci.abcapp.model.Form;</w:t>
      </w:r>
    </w:p>
    <w:p w:rsidR="00EB0521" w:rsidRPr="009F1552" w:rsidRDefault="00EB0521" w:rsidP="009F1552">
      <w:pPr>
        <w:pStyle w:val="BodyText"/>
        <w:ind w:left="1440"/>
        <w:rPr>
          <w:rStyle w:val="CodeChar0"/>
        </w:rPr>
      </w:pPr>
      <w:r w:rsidRPr="009F1552">
        <w:rPr>
          <w:rStyle w:val="CodeChar0"/>
        </w:rPr>
        <w:t>import gov.nih.nci.abcapp.util.Constants;</w:t>
      </w:r>
    </w:p>
    <w:p w:rsidR="00EB0521" w:rsidRPr="00653E32" w:rsidRDefault="00EB0521" w:rsidP="009F1552">
      <w:pPr>
        <w:pStyle w:val="BodyText"/>
        <w:ind w:left="1440"/>
        <w:rPr>
          <w:rStyle w:val="CodeChar0"/>
        </w:rPr>
      </w:pPr>
      <w:r w:rsidRPr="00653E32">
        <w:rPr>
          <w:rStyle w:val="CodeChar0"/>
        </w:rPr>
        <w:t>import gov.nih.nci.security.SecurityServiceProvider;</w:t>
      </w:r>
    </w:p>
    <w:p w:rsidR="00EB0521" w:rsidRPr="009F1552" w:rsidRDefault="00EB0521" w:rsidP="009F1552">
      <w:pPr>
        <w:pStyle w:val="BodyText"/>
        <w:ind w:left="1440"/>
        <w:rPr>
          <w:rStyle w:val="CodeChar0"/>
        </w:rPr>
      </w:pPr>
      <w:r w:rsidRPr="00653E32">
        <w:rPr>
          <w:rStyle w:val="CodeChar0"/>
        </w:rPr>
        <w:t>import gov.nih.nci.security.AuthorizationManager;</w:t>
      </w:r>
    </w:p>
    <w:p w:rsidR="00653E32" w:rsidRDefault="009F1552" w:rsidP="009F1552">
      <w:pPr>
        <w:pStyle w:val="BodyText"/>
      </w:pPr>
      <w:r>
        <w:t xml:space="preserve">The class </w:t>
      </w:r>
      <w:r w:rsidRPr="00653E32">
        <w:rPr>
          <w:rStyle w:val="CodeChar0"/>
        </w:rPr>
        <w:t>SecurityServiceProvider</w:t>
      </w:r>
      <w:r>
        <w:t xml:space="preserve"> is the common interface class exposed by the CSM application. It contains methods to obtain the correct instance of the AuthorizationManager configured for that application. </w:t>
      </w:r>
    </w:p>
    <w:p w:rsidR="009D299C" w:rsidRDefault="009D299C" w:rsidP="009D299C">
      <w:pPr>
        <w:pStyle w:val="NoteMainbody"/>
      </w:pPr>
      <w:r w:rsidRPr="002E64CB">
        <w:rPr>
          <w:rStyle w:val="Bold"/>
        </w:rPr>
        <w:t>NOTE:</w:t>
      </w:r>
      <w:r>
        <w:t xml:space="preserve"> The above import statements identify the client application as “abcapp”; this same application is used for the examples provided throughout this document.</w:t>
      </w:r>
    </w:p>
    <w:p w:rsidR="00EB0521" w:rsidRDefault="009F1552" w:rsidP="009D299C">
      <w:pPr>
        <w:pStyle w:val="BodyText"/>
        <w:keepNext/>
        <w:keepLines/>
      </w:pPr>
      <w:r>
        <w:t>The client application then uses the AuthorizationManager to perform the actual authentication using CSM.</w:t>
      </w:r>
      <w:r w:rsidR="009D299C">
        <w:t xml:space="preserve"> </w:t>
      </w:r>
      <w:r w:rsidR="00653E32">
        <w:t>The example below</w:t>
      </w:r>
      <w:r w:rsidR="00653E32" w:rsidRPr="00C154BD">
        <w:t xml:space="preserve"> illustrates how to use</w:t>
      </w:r>
      <w:r w:rsidR="00653E32">
        <w:t xml:space="preserve"> the CSM AuthorizationManager s</w:t>
      </w:r>
      <w:r w:rsidR="00653E32" w:rsidRPr="00C154BD">
        <w:t>ervi</w:t>
      </w:r>
      <w:r w:rsidR="00653E32">
        <w:t>ce class in the “</w:t>
      </w:r>
      <w:r w:rsidR="00653E32" w:rsidRPr="002E64CB">
        <w:t>abcapp</w:t>
      </w:r>
      <w:r w:rsidR="00653E32">
        <w:t>” application.</w:t>
      </w:r>
    </w:p>
    <w:p w:rsidR="00DB040E" w:rsidRDefault="00DB040E" w:rsidP="009D299C">
      <w:pPr>
        <w:pStyle w:val="Classfilesample"/>
        <w:keepNext/>
      </w:pPr>
      <w:r>
        <w:t>try {</w:t>
      </w:r>
    </w:p>
    <w:p w:rsidR="00DB040E" w:rsidRDefault="00DB040E" w:rsidP="00DB040E">
      <w:pPr>
        <w:pStyle w:val="Classfilesample"/>
        <w:ind w:left="1980"/>
      </w:pPr>
      <w:r>
        <w:t>AuthorizationManager authorizationManager = SecurityServiceProvider.getAuthorizationManager(“abcapp”);</w:t>
      </w:r>
    </w:p>
    <w:p w:rsidR="00DB040E" w:rsidRDefault="00DB040E" w:rsidP="00DB040E">
      <w:pPr>
        <w:pStyle w:val="Classfilesample"/>
        <w:ind w:left="1980"/>
      </w:pPr>
      <w:r>
        <w:t>boolean hasPermission = authorizationManager.checkPermission(“user name” , “resource name”, “operation” );</w:t>
      </w:r>
    </w:p>
    <w:p w:rsidR="00DB040E" w:rsidRDefault="00DB040E" w:rsidP="00DB040E">
      <w:pPr>
        <w:pStyle w:val="Classfilesample"/>
        <w:ind w:left="1980"/>
      </w:pPr>
      <w:r>
        <w:t>if (hasPermission){    System.out.println(“PERMISSION GRANTED.");</w:t>
      </w:r>
    </w:p>
    <w:p w:rsidR="00DB040E" w:rsidRDefault="00DB040E" w:rsidP="00DB040E">
      <w:pPr>
        <w:pStyle w:val="Classfilesample"/>
        <w:ind w:left="1980"/>
      </w:pPr>
      <w:r>
        <w:t>}else{   System.out.println(“PERMISSION DENIED ");</w:t>
      </w:r>
      <w:r>
        <w:tab/>
        <w:t xml:space="preserve"> }</w:t>
      </w:r>
    </w:p>
    <w:p w:rsidR="00DB040E" w:rsidRDefault="00DB040E" w:rsidP="00DB040E">
      <w:pPr>
        <w:pStyle w:val="Classfilesample"/>
      </w:pPr>
      <w:r>
        <w:t xml:space="preserve">}catch ( CSException cse){ </w:t>
      </w:r>
    </w:p>
    <w:p w:rsidR="00DB040E" w:rsidRDefault="00B517F4" w:rsidP="00B517F4">
      <w:pPr>
        <w:pStyle w:val="Classfilesample"/>
        <w:ind w:left="2160"/>
      </w:pPr>
      <w:r>
        <w:t xml:space="preserve">          </w:t>
      </w:r>
      <w:r w:rsidR="00DB040E">
        <w:t>System.out.println("ERROR IN AUTHORIZATION ");</w:t>
      </w:r>
      <w:r w:rsidR="00DB040E">
        <w:tab/>
        <w:t xml:space="preserve"> </w:t>
      </w:r>
    </w:p>
    <w:p w:rsidR="009F1552" w:rsidRPr="00DB040E" w:rsidRDefault="00DB040E" w:rsidP="00DB040E">
      <w:pPr>
        <w:pStyle w:val="Classfilesample"/>
        <w:rPr>
          <w:rStyle w:val="CodeChar0"/>
          <w:rFonts w:ascii="Microsoft Sans Serif" w:hAnsi="Microsoft Sans Serif"/>
        </w:rPr>
      </w:pPr>
      <w:r>
        <w:t>}</w:t>
      </w:r>
    </w:p>
    <w:p w:rsidR="00653E32" w:rsidRDefault="00653E32" w:rsidP="00653E32">
      <w:pPr>
        <w:pStyle w:val="BodyText"/>
      </w:pPr>
      <w:r w:rsidRPr="00D401F1">
        <w:t xml:space="preserve">The client class obtains the default implementation of the </w:t>
      </w:r>
      <w:r w:rsidRPr="009F1552">
        <w:t xml:space="preserve">AuthorizationManager </w:t>
      </w:r>
      <w:r w:rsidRPr="00D401F1">
        <w:t>by calling the static</w:t>
      </w:r>
      <w:r>
        <w:t xml:space="preserve"> </w:t>
      </w:r>
      <w:r w:rsidRPr="00653E32">
        <w:rPr>
          <w:rStyle w:val="Emphasis"/>
        </w:rPr>
        <w:t>getAuthorizationManager</w:t>
      </w:r>
      <w:r>
        <w:rPr>
          <w:rStyle w:val="Emphasis"/>
        </w:rPr>
        <w:t xml:space="preserve"> </w:t>
      </w:r>
      <w:r w:rsidRPr="00D401F1">
        <w:t xml:space="preserve">method of the SecurityServiceProvider class </w:t>
      </w:r>
      <w:r w:rsidR="007C01BE">
        <w:t>and</w:t>
      </w:r>
      <w:r>
        <w:t xml:space="preserve"> passing the A</w:t>
      </w:r>
      <w:r w:rsidRPr="00D401F1">
        <w:t>pplication Context name</w:t>
      </w:r>
      <w:r>
        <w:t xml:space="preserve"> (“abcapp”)</w:t>
      </w:r>
      <w:r w:rsidRPr="00D401F1">
        <w:t xml:space="preserve">. It then invokes the </w:t>
      </w:r>
      <w:r w:rsidRPr="00653E32">
        <w:rPr>
          <w:rStyle w:val="Emphasis"/>
        </w:rPr>
        <w:t>checkPermission</w:t>
      </w:r>
      <w:r w:rsidRPr="009F1552">
        <w:t xml:space="preserve"> </w:t>
      </w:r>
      <w:r w:rsidRPr="00D401F1">
        <w:t>method</w:t>
      </w:r>
      <w:r>
        <w:t>,</w:t>
      </w:r>
      <w:r w:rsidRPr="00D401F1">
        <w:t xml:space="preserve"> passing the user’s ID</w:t>
      </w:r>
      <w:r>
        <w:t>, the resources it is tryin</w:t>
      </w:r>
      <w:r w:rsidR="007C01BE">
        <w:t>g t</w:t>
      </w:r>
      <w:r>
        <w:t>o ac</w:t>
      </w:r>
      <w:r w:rsidR="007C01BE">
        <w:t>c</w:t>
      </w:r>
      <w:r>
        <w:t>ess, and the operation it wants to perform.</w:t>
      </w:r>
      <w:r w:rsidRPr="00D401F1">
        <w:t xml:space="preserve"> </w:t>
      </w:r>
    </w:p>
    <w:p w:rsidR="00653E32" w:rsidRDefault="00653E32" w:rsidP="00653E32">
      <w:pPr>
        <w:pStyle w:val="BodyText"/>
      </w:pPr>
      <w:r w:rsidRPr="00D401F1">
        <w:lastRenderedPageBreak/>
        <w:t xml:space="preserve">Note that the application name should match the name used in the configuration files </w:t>
      </w:r>
      <w:r w:rsidR="007C01BE">
        <w:t xml:space="preserve">as well as configured for the databases for authorization </w:t>
      </w:r>
      <w:r w:rsidRPr="00D401F1">
        <w:t xml:space="preserve">to work correctly. If the </w:t>
      </w:r>
      <w:r w:rsidR="007C01BE" w:rsidRPr="009F1552">
        <w:t xml:space="preserve">user has the required access permission, a Boolean </w:t>
      </w:r>
      <w:r w:rsidR="007C01BE" w:rsidRPr="007C01BE">
        <w:rPr>
          <w:rStyle w:val="CodeChar0"/>
        </w:rPr>
        <w:t>true</w:t>
      </w:r>
      <w:r w:rsidR="007C01BE" w:rsidRPr="009F1552">
        <w:t xml:space="preserve"> is returned</w:t>
      </w:r>
      <w:r w:rsidR="007C01BE">
        <w:t>,</w:t>
      </w:r>
      <w:r w:rsidR="007C01BE" w:rsidRPr="009F1552">
        <w:t xml:space="preserve"> indicating that the user is </w:t>
      </w:r>
      <w:r w:rsidR="007C01BE">
        <w:t>authorized</w:t>
      </w:r>
      <w:r w:rsidR="007C01BE" w:rsidRPr="009F1552">
        <w:t xml:space="preserve">. </w:t>
      </w:r>
      <w:r w:rsidRPr="00D401F1">
        <w:t xml:space="preserve">If there is an </w:t>
      </w:r>
      <w:r w:rsidR="007C01BE">
        <w:t>authorization</w:t>
      </w:r>
      <w:r w:rsidRPr="00D401F1">
        <w:t xml:space="preserve"> error, a </w:t>
      </w:r>
      <w:r w:rsidRPr="002E64CB">
        <w:rPr>
          <w:rStyle w:val="CodeChar0"/>
        </w:rPr>
        <w:t>CSException</w:t>
      </w:r>
      <w:r w:rsidRPr="00D401F1">
        <w:t xml:space="preserve"> is thrown with the appropriate error message embedded.</w:t>
      </w:r>
      <w:r>
        <w:t xml:space="preserve"> </w:t>
      </w:r>
    </w:p>
    <w:p w:rsidR="009F1552" w:rsidRDefault="009F1552" w:rsidP="007C01BE">
      <w:pPr>
        <w:pStyle w:val="Heading3"/>
      </w:pPr>
      <w:r w:rsidRPr="009F1552">
        <w:t xml:space="preserve"> </w:t>
      </w:r>
      <w:bookmarkStart w:id="222" w:name="_Toc214359126"/>
      <w:r>
        <w:t>Software Products and Scripts</w:t>
      </w:r>
      <w:bookmarkEnd w:id="222"/>
    </w:p>
    <w:p w:rsidR="009F1552" w:rsidRDefault="009F1552" w:rsidP="009F1552">
      <w:pPr>
        <w:pStyle w:val="BodyText"/>
      </w:pPr>
      <w:r>
        <w:t>The table</w:t>
      </w:r>
      <w:r w:rsidR="00B517F4">
        <w:t>s</w:t>
      </w:r>
      <w:r>
        <w:t xml:space="preserve"> below </w:t>
      </w:r>
      <w:r w:rsidR="00B517F4">
        <w:t xml:space="preserve">describe the products and files </w:t>
      </w:r>
      <w:r>
        <w:t>used for authorization.</w:t>
      </w:r>
      <w:r w:rsidR="00865911">
        <w:fldChar w:fldCharType="begin"/>
      </w:r>
      <w:r w:rsidR="00FB61D9">
        <w:instrText xml:space="preserve"> XE "</w:instrText>
      </w:r>
      <w:r w:rsidR="00FB61D9" w:rsidRPr="00621545">
        <w:instrText>authorization manager:products and scripts</w:instrText>
      </w:r>
      <w:r w:rsidR="00FB61D9">
        <w:instrText xml:space="preserve">" </w:instrText>
      </w:r>
      <w:r w:rsidR="00865911">
        <w:fldChar w:fldCharType="end"/>
      </w:r>
      <w:r w:rsidR="00865911">
        <w:fldChar w:fldCharType="begin"/>
      </w:r>
      <w:r w:rsidR="00FB61D9">
        <w:instrText xml:space="preserve"> XE "</w:instrText>
      </w:r>
      <w:r w:rsidR="00FB61D9" w:rsidRPr="000C7E9B">
        <w:instrText>software for authorization</w:instrText>
      </w:r>
      <w:r w:rsidR="00FB61D9">
        <w:instrText xml:space="preserve">" </w:instrText>
      </w:r>
      <w:r w:rsidR="00865911">
        <w:fldChar w:fldCharType="end"/>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5"/>
        <w:gridCol w:w="5939"/>
      </w:tblGrid>
      <w:tr w:rsidR="009F1552" w:rsidRPr="009F1552" w:rsidTr="00B518D5">
        <w:tc>
          <w:tcPr>
            <w:tcW w:w="2448" w:type="dxa"/>
            <w:shd w:val="clear" w:color="auto" w:fill="D9D9D9"/>
            <w:tcMar>
              <w:left w:w="58" w:type="dxa"/>
              <w:right w:w="58" w:type="dxa"/>
            </w:tcMar>
            <w:vAlign w:val="center"/>
          </w:tcPr>
          <w:p w:rsidR="009F1552" w:rsidRPr="009F1552" w:rsidRDefault="009F1552" w:rsidP="00D039D0">
            <w:pPr>
              <w:pStyle w:val="TableHeaderCenter"/>
            </w:pPr>
            <w:r w:rsidRPr="009F1552">
              <w:t>Software Product</w:t>
            </w:r>
          </w:p>
        </w:tc>
        <w:tc>
          <w:tcPr>
            <w:tcW w:w="5976" w:type="dxa"/>
            <w:shd w:val="clear" w:color="auto" w:fill="D9D9D9"/>
            <w:vAlign w:val="center"/>
          </w:tcPr>
          <w:p w:rsidR="009F1552" w:rsidRPr="009F1552" w:rsidRDefault="009F1552" w:rsidP="00D039D0">
            <w:pPr>
              <w:pStyle w:val="TableHeaderCenter"/>
            </w:pPr>
            <w:r w:rsidRPr="009F1552">
              <w:t>Description</w:t>
            </w:r>
          </w:p>
        </w:tc>
      </w:tr>
      <w:tr w:rsidR="009F1552" w:rsidRPr="009F1552" w:rsidTr="00B518D5">
        <w:tc>
          <w:tcPr>
            <w:tcW w:w="2448" w:type="dxa"/>
            <w:tcMar>
              <w:left w:w="58" w:type="dxa"/>
              <w:right w:w="58" w:type="dxa"/>
            </w:tcMar>
            <w:vAlign w:val="center"/>
          </w:tcPr>
          <w:p w:rsidR="009F1552" w:rsidRPr="009F1552" w:rsidRDefault="009F1552" w:rsidP="00D039D0">
            <w:pPr>
              <w:pStyle w:val="TableText"/>
            </w:pPr>
            <w:r w:rsidRPr="009F1552">
              <w:t>JBoss Server</w:t>
            </w:r>
          </w:p>
        </w:tc>
        <w:tc>
          <w:tcPr>
            <w:tcW w:w="5976" w:type="dxa"/>
            <w:vAlign w:val="center"/>
          </w:tcPr>
          <w:p w:rsidR="009F1552" w:rsidRPr="009F1552" w:rsidRDefault="00B517F4" w:rsidP="00D039D0">
            <w:pPr>
              <w:pStyle w:val="TableText"/>
            </w:pPr>
            <w:r>
              <w:t xml:space="preserve">JBoss </w:t>
            </w:r>
            <w:r w:rsidR="009F1552" w:rsidRPr="009F1552">
              <w:t>is the leading open source, standards-compliant, J2EE-based application server implemented in 100% Pure Java.</w:t>
            </w:r>
            <w:r>
              <w:t xml:space="preserve"> Most</w:t>
            </w:r>
            <w:r w:rsidR="009F1552" w:rsidRPr="009F1552">
              <w:t xml:space="preserve"> caCORE applications use </w:t>
            </w:r>
            <w:r>
              <w:t>JBoss</w:t>
            </w:r>
            <w:r w:rsidR="009F1552" w:rsidRPr="009F1552">
              <w:t xml:space="preserve"> to host their applications.</w:t>
            </w:r>
          </w:p>
        </w:tc>
      </w:tr>
      <w:tr w:rsidR="009F1552" w:rsidRPr="009F1552" w:rsidTr="00B518D5">
        <w:tc>
          <w:tcPr>
            <w:tcW w:w="2448" w:type="dxa"/>
            <w:tcMar>
              <w:left w:w="58" w:type="dxa"/>
              <w:right w:w="58" w:type="dxa"/>
            </w:tcMar>
            <w:vAlign w:val="center"/>
          </w:tcPr>
          <w:p w:rsidR="009F1552" w:rsidRPr="009F1552" w:rsidRDefault="009F1552" w:rsidP="00D039D0">
            <w:pPr>
              <w:pStyle w:val="TableText"/>
            </w:pPr>
            <w:r w:rsidRPr="009F1552">
              <w:t>MySQL Database</w:t>
            </w:r>
          </w:p>
        </w:tc>
        <w:tc>
          <w:tcPr>
            <w:tcW w:w="5976" w:type="dxa"/>
            <w:vAlign w:val="center"/>
          </w:tcPr>
          <w:p w:rsidR="009F1552" w:rsidRPr="009F1552" w:rsidRDefault="009F1552" w:rsidP="00D039D0">
            <w:pPr>
              <w:pStyle w:val="TableText"/>
            </w:pPr>
            <w:r w:rsidRPr="009F1552">
              <w:t>MySQL is an open source database. Its speed, scalability and reliability make it a popular choice for Web developers. CSM recommends storing authorization data in a MySQL database because it is a light database, easy to manage and maintain.</w:t>
            </w:r>
          </w:p>
        </w:tc>
      </w:tr>
      <w:tr w:rsidR="009F1552" w:rsidRPr="009F1552" w:rsidTr="00B518D5">
        <w:tc>
          <w:tcPr>
            <w:tcW w:w="2448" w:type="dxa"/>
            <w:tcMar>
              <w:left w:w="58" w:type="dxa"/>
              <w:right w:w="58" w:type="dxa"/>
            </w:tcMar>
            <w:vAlign w:val="center"/>
          </w:tcPr>
          <w:p w:rsidR="009F1552" w:rsidRPr="009F1552" w:rsidRDefault="009F1552" w:rsidP="00D039D0">
            <w:pPr>
              <w:pStyle w:val="TableText"/>
            </w:pPr>
            <w:r w:rsidRPr="009F1552">
              <w:t>Oracle Database</w:t>
            </w:r>
          </w:p>
        </w:tc>
        <w:tc>
          <w:tcPr>
            <w:tcW w:w="5976" w:type="dxa"/>
            <w:vAlign w:val="center"/>
          </w:tcPr>
          <w:p w:rsidR="009F1552" w:rsidRPr="009F1552" w:rsidRDefault="009F1552" w:rsidP="00D039D0">
            <w:pPr>
              <w:pStyle w:val="TableText"/>
            </w:pPr>
            <w:r w:rsidRPr="009F1552">
              <w:t>Oracle’s relational database was the first to support the SQL language, which has since become the industry standard. It is a proprietary database which requires licenses.</w:t>
            </w:r>
          </w:p>
        </w:tc>
      </w:tr>
      <w:tr w:rsidR="009F1552" w:rsidRPr="009F1552" w:rsidTr="00B518D5">
        <w:tc>
          <w:tcPr>
            <w:tcW w:w="2448" w:type="dxa"/>
            <w:tcMar>
              <w:left w:w="58" w:type="dxa"/>
              <w:right w:w="58" w:type="dxa"/>
            </w:tcMar>
            <w:vAlign w:val="center"/>
          </w:tcPr>
          <w:p w:rsidR="009F1552" w:rsidRPr="009F1552" w:rsidRDefault="009F1552" w:rsidP="00D039D0">
            <w:pPr>
              <w:pStyle w:val="TableText"/>
            </w:pPr>
            <w:r w:rsidRPr="009F1552">
              <w:t>Hibernate</w:t>
            </w:r>
          </w:p>
        </w:tc>
        <w:tc>
          <w:tcPr>
            <w:tcW w:w="5976" w:type="dxa"/>
            <w:vAlign w:val="center"/>
          </w:tcPr>
          <w:p w:rsidR="009F1552" w:rsidRPr="009F1552" w:rsidRDefault="009F1552" w:rsidP="00D039D0">
            <w:pPr>
              <w:pStyle w:val="TableText"/>
            </w:pPr>
            <w:r w:rsidRPr="009F1552">
              <w:t>Hibernate is an object/relational persistence and query service for Java. CSM requires developers to modify a provided Hibernate configuration file (hibernate.cfg.xml) in order to connect to the appropriate application authorization schema.</w:t>
            </w:r>
          </w:p>
        </w:tc>
      </w:tr>
    </w:tbl>
    <w:p w:rsidR="009F1552" w:rsidRDefault="002A3C9A" w:rsidP="009F1552">
      <w:pPr>
        <w:pStyle w:val="Caption"/>
      </w:pPr>
      <w:bookmarkStart w:id="223" w:name="_Ref213819234"/>
      <w:r>
        <w:t>Figure</w:t>
      </w:r>
      <w:r w:rsidR="009F1552">
        <w:t xml:space="preserve"> </w:t>
      </w:r>
      <w:fldSimple w:instr=" STYLEREF 1 \s ">
        <w:r w:rsidR="00E92FAF">
          <w:rPr>
            <w:noProof/>
          </w:rPr>
          <w:t>2</w:t>
        </w:r>
      </w:fldSimple>
      <w:r w:rsidR="002F0542">
        <w:noBreakHyphen/>
      </w:r>
      <w:fldSimple w:instr=" SEQ Figure \* ARABIC \s 1 ">
        <w:r w:rsidR="00E92FAF">
          <w:rPr>
            <w:noProof/>
          </w:rPr>
          <w:t>1</w:t>
        </w:r>
      </w:fldSimple>
      <w:bookmarkEnd w:id="223"/>
      <w:r w:rsidR="009F1552">
        <w:rPr>
          <w:noProof/>
        </w:rPr>
        <w:t xml:space="preserve"> </w:t>
      </w:r>
      <w:r w:rsidR="009F1552" w:rsidRPr="00E7539B">
        <w:rPr>
          <w:noProof/>
        </w:rPr>
        <w:t>Authorization software products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8"/>
        <w:gridCol w:w="4986"/>
      </w:tblGrid>
      <w:tr w:rsidR="009F1552" w:rsidRPr="009F1552" w:rsidTr="004C4378">
        <w:tc>
          <w:tcPr>
            <w:tcW w:w="3388" w:type="dxa"/>
            <w:shd w:val="clear" w:color="auto" w:fill="D9D9D9"/>
            <w:tcMar>
              <w:left w:w="58" w:type="dxa"/>
              <w:right w:w="58" w:type="dxa"/>
            </w:tcMar>
            <w:vAlign w:val="center"/>
          </w:tcPr>
          <w:p w:rsidR="009F1552" w:rsidRPr="009F1552" w:rsidRDefault="009F1552" w:rsidP="00D039D0">
            <w:pPr>
              <w:pStyle w:val="TableHeaderCenter"/>
            </w:pPr>
            <w:r w:rsidRPr="009F1552">
              <w:t>File</w:t>
            </w:r>
          </w:p>
        </w:tc>
        <w:tc>
          <w:tcPr>
            <w:tcW w:w="4986" w:type="dxa"/>
            <w:shd w:val="clear" w:color="auto" w:fill="D9D9D9"/>
            <w:vAlign w:val="center"/>
          </w:tcPr>
          <w:p w:rsidR="009F1552" w:rsidRPr="009F1552" w:rsidRDefault="009F1552" w:rsidP="00D039D0">
            <w:pPr>
              <w:pStyle w:val="TableHeaderCenter"/>
            </w:pPr>
            <w:r w:rsidRPr="009F1552">
              <w:t>Description</w:t>
            </w:r>
          </w:p>
        </w:tc>
      </w:tr>
      <w:tr w:rsidR="009F1552" w:rsidRPr="009F1552" w:rsidTr="004C4378">
        <w:tc>
          <w:tcPr>
            <w:tcW w:w="3388" w:type="dxa"/>
            <w:tcMar>
              <w:left w:w="58" w:type="dxa"/>
              <w:right w:w="58" w:type="dxa"/>
            </w:tcMar>
            <w:vAlign w:val="center"/>
          </w:tcPr>
          <w:p w:rsidR="009F1552" w:rsidRPr="009F1552" w:rsidRDefault="009F1552" w:rsidP="00D039D0">
            <w:pPr>
              <w:pStyle w:val="TableText"/>
              <w:rPr>
                <w:rStyle w:val="CodeChar0"/>
              </w:rPr>
            </w:pPr>
            <w:r w:rsidRPr="009F1552">
              <w:rPr>
                <w:rStyle w:val="CodeChar0"/>
              </w:rPr>
              <w:t xml:space="preserve">hibernate.cfg.xml </w:t>
            </w:r>
          </w:p>
        </w:tc>
        <w:tc>
          <w:tcPr>
            <w:tcW w:w="4986" w:type="dxa"/>
            <w:vAlign w:val="center"/>
          </w:tcPr>
          <w:p w:rsidR="009F1552" w:rsidRPr="009F1552" w:rsidRDefault="009F1552" w:rsidP="00D039D0">
            <w:pPr>
              <w:pStyle w:val="TableText"/>
            </w:pPr>
            <w:r w:rsidRPr="009F1552">
              <w:t>The sample XML file which contains the hibernate-mapping and the database connection details.</w:t>
            </w:r>
            <w:r w:rsidR="00865911">
              <w:fldChar w:fldCharType="begin"/>
            </w:r>
            <w:r w:rsidR="00FB61D9">
              <w:instrText xml:space="preserve"> XE "</w:instrText>
            </w:r>
            <w:r w:rsidR="00FB61D9" w:rsidRPr="000C7E9B">
              <w:instrText>scripts for authorization</w:instrText>
            </w:r>
            <w:r w:rsidR="00FB61D9">
              <w:instrText xml:space="preserve">" </w:instrText>
            </w:r>
            <w:r w:rsidR="00865911">
              <w:fldChar w:fldCharType="end"/>
            </w:r>
            <w:r w:rsidR="00865911">
              <w:fldChar w:fldCharType="begin"/>
            </w:r>
            <w:r w:rsidR="008C29D3">
              <w:instrText xml:space="preserve"> XE "</w:instrText>
            </w:r>
            <w:r w:rsidR="008C29D3" w:rsidRPr="00565F47">
              <w:instrText>Hibernate configuration file</w:instrText>
            </w:r>
            <w:r w:rsidR="008C29D3">
              <w:instrText xml:space="preserve">" </w:instrText>
            </w:r>
            <w:r w:rsidR="00865911">
              <w:fldChar w:fldCharType="end"/>
            </w:r>
          </w:p>
        </w:tc>
      </w:tr>
      <w:tr w:rsidR="009F1552" w:rsidRPr="009F1552" w:rsidTr="004C4378">
        <w:tc>
          <w:tcPr>
            <w:tcW w:w="3388" w:type="dxa"/>
            <w:tcMar>
              <w:left w:w="58" w:type="dxa"/>
              <w:right w:w="58" w:type="dxa"/>
            </w:tcMar>
            <w:vAlign w:val="center"/>
          </w:tcPr>
          <w:p w:rsidR="009F1552" w:rsidRPr="009F1552" w:rsidRDefault="009F1552" w:rsidP="00D039D0">
            <w:pPr>
              <w:pStyle w:val="TableText"/>
              <w:rPr>
                <w:rStyle w:val="CodeChar0"/>
              </w:rPr>
            </w:pPr>
            <w:r w:rsidRPr="009F1552">
              <w:rPr>
                <w:rStyle w:val="CodeChar0"/>
              </w:rPr>
              <w:t>AuthSchemaMySQL.sql OR AuthSchemaOracle.sql OR AuthSchemaPostgres.sql</w:t>
            </w:r>
          </w:p>
        </w:tc>
        <w:tc>
          <w:tcPr>
            <w:tcW w:w="4986" w:type="dxa"/>
            <w:vAlign w:val="center"/>
          </w:tcPr>
          <w:p w:rsidR="009F1552" w:rsidRPr="009F1552" w:rsidRDefault="009F1552" w:rsidP="00D039D0">
            <w:pPr>
              <w:pStyle w:val="TableText"/>
            </w:pPr>
            <w:r w:rsidRPr="009F1552">
              <w:t>This Structured Query Language (SQL) script is used to create an instance of the Authorization database schema which will be used for the purpose of authorization</w:t>
            </w:r>
            <w:r w:rsidR="008B318A" w:rsidRPr="009F1552">
              <w:t xml:space="preserve">. </w:t>
            </w:r>
            <w:r w:rsidRPr="009F1552">
              <w:t>In 3.0.1 and subsequent releases, this script populates the database with CSM Standard Privileges that can be used to authorize users</w:t>
            </w:r>
            <w:r w:rsidR="008B318A" w:rsidRPr="009F1552">
              <w:t xml:space="preserve">. </w:t>
            </w:r>
            <w:r w:rsidRPr="009F1552">
              <w:t>The same script can be used to create instances of authorization schema for a variety of applications.</w:t>
            </w:r>
          </w:p>
        </w:tc>
      </w:tr>
      <w:tr w:rsidR="009F1552" w:rsidRPr="009F1552" w:rsidTr="004C4378">
        <w:tc>
          <w:tcPr>
            <w:tcW w:w="3388" w:type="dxa"/>
            <w:tcMar>
              <w:left w:w="58" w:type="dxa"/>
              <w:right w:w="58" w:type="dxa"/>
            </w:tcMar>
            <w:vAlign w:val="center"/>
          </w:tcPr>
          <w:p w:rsidR="009F1552" w:rsidRPr="009F1552" w:rsidRDefault="009F1552" w:rsidP="00D039D0">
            <w:pPr>
              <w:pStyle w:val="TableText"/>
              <w:rPr>
                <w:rStyle w:val="CodeChar0"/>
              </w:rPr>
            </w:pPr>
            <w:r w:rsidRPr="009F1552">
              <w:rPr>
                <w:rStyle w:val="CodeChar0"/>
              </w:rPr>
              <w:t>DataPrimingMySQL.sql OR DataPrimingOracle.sql OR DataPrimingPostgres.sql</w:t>
            </w:r>
          </w:p>
        </w:tc>
        <w:tc>
          <w:tcPr>
            <w:tcW w:w="4986" w:type="dxa"/>
            <w:vAlign w:val="center"/>
          </w:tcPr>
          <w:p w:rsidR="009F1552" w:rsidRPr="009F1552" w:rsidRDefault="009F1552" w:rsidP="00D039D0">
            <w:pPr>
              <w:pStyle w:val="TableText"/>
            </w:pPr>
            <w:r w:rsidRPr="009F1552">
              <w:t>This SQL script is used for priming data in the authorization schema. Note that if the authorization database is going to host the UPT also then you need to use UPT Data Priming Scripts instead and add the application through the UPT</w:t>
            </w:r>
            <w:r w:rsidR="00B517F4">
              <w:t>.</w:t>
            </w:r>
          </w:p>
        </w:tc>
      </w:tr>
      <w:tr w:rsidR="009F1552" w:rsidRPr="009F1552" w:rsidTr="004C4378">
        <w:tc>
          <w:tcPr>
            <w:tcW w:w="3388" w:type="dxa"/>
            <w:tcMar>
              <w:left w:w="58" w:type="dxa"/>
              <w:right w:w="58" w:type="dxa"/>
            </w:tcMar>
            <w:vAlign w:val="center"/>
          </w:tcPr>
          <w:p w:rsidR="009F1552" w:rsidRPr="009F1552" w:rsidRDefault="009F1552" w:rsidP="00D039D0">
            <w:pPr>
              <w:pStyle w:val="TableText"/>
              <w:rPr>
                <w:rStyle w:val="CodeChar0"/>
              </w:rPr>
            </w:pPr>
            <w:r w:rsidRPr="009F1552">
              <w:rPr>
                <w:rStyle w:val="CodeChar0"/>
              </w:rPr>
              <w:t xml:space="preserve">mysql-ds.xml OR </w:t>
            </w:r>
            <w:r w:rsidR="00B517F4">
              <w:rPr>
                <w:rStyle w:val="CodeChar0"/>
              </w:rPr>
              <w:br/>
            </w:r>
            <w:r w:rsidRPr="009F1552">
              <w:rPr>
                <w:rStyle w:val="CodeChar0"/>
              </w:rPr>
              <w:t xml:space="preserve">oracle-ds.xml OR </w:t>
            </w:r>
            <w:r w:rsidR="00B517F4">
              <w:rPr>
                <w:rStyle w:val="CodeChar0"/>
              </w:rPr>
              <w:br/>
            </w:r>
            <w:r w:rsidRPr="009F1552">
              <w:rPr>
                <w:rStyle w:val="CodeChar0"/>
              </w:rPr>
              <w:t>Postgres-ds.xml</w:t>
            </w:r>
          </w:p>
        </w:tc>
        <w:tc>
          <w:tcPr>
            <w:tcW w:w="4986" w:type="dxa"/>
            <w:vAlign w:val="center"/>
          </w:tcPr>
          <w:p w:rsidR="009F1552" w:rsidRPr="009F1552" w:rsidRDefault="009F1552" w:rsidP="00D039D0">
            <w:pPr>
              <w:pStyle w:val="TableText"/>
            </w:pPr>
            <w:r w:rsidRPr="009F1552">
              <w:t>This file contains information for creating a datasource. One entry is required for each database connection</w:t>
            </w:r>
            <w:r w:rsidR="008B318A" w:rsidRPr="009F1552">
              <w:t xml:space="preserve">. </w:t>
            </w:r>
            <w:r w:rsidRPr="009F1552">
              <w:t>Place this file in the JBoss deploy directory.</w:t>
            </w:r>
          </w:p>
        </w:tc>
      </w:tr>
    </w:tbl>
    <w:p w:rsidR="009E5872" w:rsidRDefault="002A3C9A" w:rsidP="009F1552">
      <w:pPr>
        <w:pStyle w:val="Caption"/>
      </w:pPr>
      <w:r>
        <w:t>Figure</w:t>
      </w:r>
      <w:r w:rsidR="009F1552">
        <w:t xml:space="preserve"> </w:t>
      </w:r>
      <w:fldSimple w:instr=" STYLEREF 1 \s ">
        <w:r w:rsidR="00E92FAF">
          <w:rPr>
            <w:noProof/>
          </w:rPr>
          <w:t>2</w:t>
        </w:r>
      </w:fldSimple>
      <w:r w:rsidR="002F0542">
        <w:noBreakHyphen/>
      </w:r>
      <w:fldSimple w:instr=" SEQ Figure \* ARABIC \s 1 ">
        <w:r w:rsidR="00E92FAF">
          <w:rPr>
            <w:noProof/>
          </w:rPr>
          <w:t>2</w:t>
        </w:r>
      </w:fldSimple>
      <w:r w:rsidR="009F1552">
        <w:t xml:space="preserve"> </w:t>
      </w:r>
      <w:r w:rsidR="00360CDE">
        <w:t xml:space="preserve"> Authorization Configuration and SQL F</w:t>
      </w:r>
      <w:r w:rsidR="009F1552" w:rsidRPr="00683AB8">
        <w:t>iles</w:t>
      </w:r>
    </w:p>
    <w:p w:rsidR="009F1552" w:rsidRDefault="009F1552" w:rsidP="009F1552">
      <w:pPr>
        <w:pStyle w:val="Heading3"/>
      </w:pPr>
      <w:bookmarkStart w:id="224" w:name="_Toc214359127"/>
      <w:r>
        <w:lastRenderedPageBreak/>
        <w:t>Installation and Deployment Configurations</w:t>
      </w:r>
      <w:bookmarkEnd w:id="224"/>
    </w:p>
    <w:p w:rsidR="009F1552" w:rsidRDefault="009F1552" w:rsidP="009F1552">
      <w:pPr>
        <w:pStyle w:val="BodyText"/>
      </w:pPr>
      <w:r>
        <w:t>This section serves as a guide to help developers integrate applications with CSM’s Authorization Service. It outlines a step by step process that addresses what developers need to know in order to successfully integrate CSM’s Authorization, which includes:</w:t>
      </w:r>
      <w:r w:rsidR="00FB61D9" w:rsidRPr="00FB61D9">
        <w:t xml:space="preserve"> </w:t>
      </w:r>
      <w:r w:rsidR="00865911">
        <w:fldChar w:fldCharType="begin"/>
      </w:r>
      <w:r w:rsidR="00FB61D9">
        <w:instrText xml:space="preserve"> XE "install</w:instrText>
      </w:r>
      <w:r w:rsidR="00FB61D9" w:rsidRPr="000C7E9B">
        <w:instrText xml:space="preserve"> </w:instrText>
      </w:r>
      <w:r w:rsidR="00FB61D9">
        <w:instrText xml:space="preserve">authorization </w:instrText>
      </w:r>
      <w:r w:rsidR="00FB61D9" w:rsidRPr="000C7E9B">
        <w:instrText>service</w:instrText>
      </w:r>
      <w:r w:rsidR="00FB61D9">
        <w:instrText xml:space="preserve">" </w:instrText>
      </w:r>
      <w:r w:rsidR="00865911">
        <w:fldChar w:fldCharType="end"/>
      </w:r>
      <w:r w:rsidR="00865911">
        <w:fldChar w:fldCharType="begin"/>
      </w:r>
      <w:r w:rsidR="00FB61D9">
        <w:instrText xml:space="preserve"> XE "authorization</w:instrText>
      </w:r>
      <w:r w:rsidR="00FB61D9" w:rsidRPr="00796476">
        <w:instrText xml:space="preserve"> service:</w:instrText>
      </w:r>
      <w:r w:rsidR="00FB61D9">
        <w:instrText xml:space="preserve">installation" </w:instrText>
      </w:r>
      <w:r w:rsidR="00865911">
        <w:fldChar w:fldCharType="end"/>
      </w:r>
      <w:r w:rsidR="00865911">
        <w:fldChar w:fldCharType="begin"/>
      </w:r>
      <w:r w:rsidR="00FB61D9">
        <w:instrText xml:space="preserve"> XE "</w:instrText>
      </w:r>
      <w:r w:rsidR="00FB61D9" w:rsidRPr="000C7E9B">
        <w:instrText>deploy authorization service</w:instrText>
      </w:r>
      <w:r w:rsidR="00FB61D9">
        <w:instrText xml:space="preserve">" </w:instrText>
      </w:r>
      <w:r w:rsidR="00865911">
        <w:fldChar w:fldCharType="end"/>
      </w:r>
    </w:p>
    <w:p w:rsidR="009F1552" w:rsidRDefault="009F1552" w:rsidP="009F1552">
      <w:pPr>
        <w:pStyle w:val="ListBullet"/>
      </w:pPr>
      <w:r>
        <w:t>CSM API jar placement</w:t>
      </w:r>
    </w:p>
    <w:p w:rsidR="009F1552" w:rsidRDefault="009F1552" w:rsidP="009F1552">
      <w:pPr>
        <w:pStyle w:val="ListBullet"/>
      </w:pPr>
      <w:r>
        <w:t>Database properties and configuration</w:t>
      </w:r>
    </w:p>
    <w:p w:rsidR="009F1552" w:rsidRPr="009F1552" w:rsidRDefault="009F1552" w:rsidP="009F1552">
      <w:pPr>
        <w:pStyle w:val="ListBullet"/>
      </w:pPr>
      <w:r>
        <w:t>If audit logging, CLM API jar placement and configuration.</w:t>
      </w:r>
    </w:p>
    <w:p w:rsidR="009F1552" w:rsidRDefault="00954A98" w:rsidP="009F1552">
      <w:pPr>
        <w:pStyle w:val="Heading4"/>
      </w:pPr>
      <w:r>
        <w:t>JAR Pla</w:t>
      </w:r>
      <w:r w:rsidR="009F1552">
        <w:t>cement</w:t>
      </w:r>
    </w:p>
    <w:p w:rsidR="009F1552" w:rsidRDefault="009F1552" w:rsidP="009F1552">
      <w:pPr>
        <w:pStyle w:val="BodyText"/>
      </w:pPr>
      <w:r w:rsidRPr="009F1552">
        <w:t xml:space="preserve">The CSM </w:t>
      </w:r>
      <w:r w:rsidR="00F73F46">
        <w:t>application</w:t>
      </w:r>
      <w:r w:rsidRPr="009F1552">
        <w:t xml:space="preserve"> is available as a JAR which needs to be placed in the classpath of the application. Along with this JAR, there are many supporting JARs on which the CSM API depends. These should be added in</w:t>
      </w:r>
      <w:r w:rsidR="00954A98">
        <w:t>to</w:t>
      </w:r>
      <w:r w:rsidRPr="009F1552">
        <w:t xml:space="preserve"> the </w:t>
      </w:r>
      <w:r w:rsidR="00954A98">
        <w:t xml:space="preserve">following </w:t>
      </w:r>
      <w:r w:rsidRPr="009F1552">
        <w:t>folder</w:t>
      </w:r>
      <w:r w:rsidR="00954A98">
        <w:t>:</w:t>
      </w:r>
      <w:r w:rsidRPr="009F1552">
        <w:t xml:space="preserve"> </w:t>
      </w:r>
      <w:r w:rsidRPr="009F1552">
        <w:rPr>
          <w:rStyle w:val="CodeChar0"/>
        </w:rPr>
        <w:t>&lt;application-web-root&gt;\WEB-INF\lib</w:t>
      </w:r>
      <w:r w:rsidRPr="00954A98">
        <w:t>.</w:t>
      </w:r>
      <w:r w:rsidR="00FB61D9" w:rsidRPr="00FB61D9">
        <w:t xml:space="preserve"> </w:t>
      </w:r>
      <w:r w:rsidR="00865911">
        <w:fldChar w:fldCharType="begin"/>
      </w:r>
      <w:r w:rsidR="00FB61D9">
        <w:instrText xml:space="preserve"> XE "</w:instrText>
      </w:r>
      <w:r w:rsidR="00FB61D9" w:rsidRPr="0085610F">
        <w:instrText>API:authorization JAR placement</w:instrText>
      </w:r>
      <w:r w:rsidR="00FB61D9">
        <w:instrText xml:space="preserve">" </w:instrText>
      </w:r>
      <w:r w:rsidR="00865911">
        <w:fldChar w:fldCharType="end"/>
      </w:r>
    </w:p>
    <w:p w:rsidR="009F1552" w:rsidRDefault="00E078A1" w:rsidP="00360CDE">
      <w:pPr>
        <w:pStyle w:val="Heading4"/>
      </w:pPr>
      <w:r>
        <w:t>Database Properties and Configuration</w:t>
      </w:r>
    </w:p>
    <w:p w:rsidR="00360CDE" w:rsidRDefault="00360CDE" w:rsidP="00360CDE">
      <w:pPr>
        <w:pStyle w:val="BodyText"/>
      </w:pPr>
      <w:r>
        <w:t>You can use either MySQL or Oracle as your database of choice to host the authorization data. Since the instructions in this section provide steps for both database types, be sure you follow the appropriate instructions based on your database selection.</w:t>
      </w:r>
      <w:r w:rsidR="00FB61D9" w:rsidRPr="00FB61D9">
        <w:t xml:space="preserve"> </w:t>
      </w:r>
      <w:r w:rsidR="00865911">
        <w:fldChar w:fldCharType="begin"/>
      </w:r>
      <w:r w:rsidR="00FB61D9">
        <w:instrText xml:space="preserve"> XE "configure</w:instrText>
      </w:r>
      <w:r w:rsidR="00FB61D9" w:rsidRPr="000C7E9B">
        <w:instrText xml:space="preserve"> </w:instrText>
      </w:r>
      <w:r w:rsidR="00FB61D9">
        <w:instrText xml:space="preserve">authorization schema" </w:instrText>
      </w:r>
      <w:r w:rsidR="00865911">
        <w:fldChar w:fldCharType="end"/>
      </w:r>
      <w:r w:rsidR="00865911">
        <w:fldChar w:fldCharType="begin"/>
      </w:r>
      <w:r w:rsidR="00FB61D9">
        <w:instrText xml:space="preserve"> XE "authorization</w:instrText>
      </w:r>
      <w:r w:rsidR="00FB61D9" w:rsidRPr="00796476">
        <w:instrText xml:space="preserve"> service:</w:instrText>
      </w:r>
      <w:r w:rsidR="00FB61D9">
        <w:instrText xml:space="preserve">database" </w:instrText>
      </w:r>
      <w:r w:rsidR="00865911">
        <w:fldChar w:fldCharType="end"/>
      </w:r>
      <w:r w:rsidR="00865911">
        <w:fldChar w:fldCharType="begin"/>
      </w:r>
      <w:r w:rsidR="00FB61D9">
        <w:instrText xml:space="preserve"> XE "</w:instrText>
      </w:r>
      <w:r w:rsidR="00FB61D9" w:rsidRPr="000C7E9B">
        <w:instrText xml:space="preserve">deploy authorization </w:instrText>
      </w:r>
      <w:r w:rsidR="00FB61D9">
        <w:instrText xml:space="preserve">database" </w:instrText>
      </w:r>
      <w:r w:rsidR="00865911">
        <w:fldChar w:fldCharType="end"/>
      </w:r>
    </w:p>
    <w:p w:rsidR="002B30BB" w:rsidRDefault="00360CDE" w:rsidP="00360CDE">
      <w:pPr>
        <w:pStyle w:val="BodyText"/>
      </w:pPr>
      <w:r>
        <w:t>When deploying Authorization, application developers may want to make use of a previously-installed common Authorization Schema. In this case, a database already exists so you do not need to create one (skip the procedures in Step 1 below)</w:t>
      </w:r>
      <w:r w:rsidR="001953B7">
        <w:t xml:space="preserve">. </w:t>
      </w:r>
      <w:r w:rsidR="00865911">
        <w:fldChar w:fldCharType="begin"/>
      </w:r>
      <w:r w:rsidR="00FB61D9">
        <w:instrText xml:space="preserve"> XE "</w:instrText>
      </w:r>
      <w:r w:rsidR="00FB61D9" w:rsidRPr="000C7E9B">
        <w:instrText>authorization schema</w:instrText>
      </w:r>
      <w:r w:rsidR="00FB61D9">
        <w:instrText xml:space="preserve">:use existing" </w:instrText>
      </w:r>
      <w:r w:rsidR="00865911">
        <w:fldChar w:fldCharType="end"/>
      </w:r>
    </w:p>
    <w:p w:rsidR="00360CDE" w:rsidRDefault="002B30BB" w:rsidP="002B30BB">
      <w:pPr>
        <w:pStyle w:val="NoteMainbody"/>
      </w:pPr>
      <w:r w:rsidRPr="002B30BB">
        <w:rPr>
          <w:rStyle w:val="Bold"/>
        </w:rPr>
        <w:t>NOTE:</w:t>
      </w:r>
      <w:r>
        <w:t xml:space="preserve"> T</w:t>
      </w:r>
      <w:r w:rsidR="00360CDE">
        <w:t xml:space="preserve">he Authorization Schema used by the run-time API and the UPT </w:t>
      </w:r>
      <w:r>
        <w:t xml:space="preserve">must </w:t>
      </w:r>
      <w:r w:rsidR="00360CDE">
        <w:t>be the same.</w:t>
      </w:r>
      <w:r>
        <w:t xml:space="preserve"> </w:t>
      </w:r>
    </w:p>
    <w:p w:rsidR="00360CDE" w:rsidRDefault="00360CDE" w:rsidP="00360CDE">
      <w:pPr>
        <w:pStyle w:val="BodyText"/>
        <w:rPr>
          <w:rStyle w:val="Bold"/>
        </w:rPr>
      </w:pPr>
      <w:r w:rsidRPr="00360CDE">
        <w:rPr>
          <w:rStyle w:val="Bold"/>
        </w:rPr>
        <w:t xml:space="preserve">Step 1: </w:t>
      </w:r>
      <w:r w:rsidR="00E078A1" w:rsidRPr="00360CDE">
        <w:rPr>
          <w:rStyle w:val="Bold"/>
        </w:rPr>
        <w:t xml:space="preserve">Create and Prime </w:t>
      </w:r>
      <w:r>
        <w:rPr>
          <w:rStyle w:val="Bold"/>
        </w:rPr>
        <w:t xml:space="preserve">the </w:t>
      </w:r>
      <w:r w:rsidR="00E078A1" w:rsidRPr="00360CDE">
        <w:rPr>
          <w:rStyle w:val="Bold"/>
        </w:rPr>
        <w:t>Database</w:t>
      </w:r>
    </w:p>
    <w:p w:rsidR="00360CDE" w:rsidRPr="00360CDE" w:rsidRDefault="00360CDE" w:rsidP="00360CDE">
      <w:pPr>
        <w:pStyle w:val="BodyText"/>
      </w:pPr>
      <w:r>
        <w:t xml:space="preserve">Use the following steps (if necessary) to create a </w:t>
      </w:r>
      <w:r w:rsidR="002B30BB">
        <w:t xml:space="preserve">new </w:t>
      </w:r>
      <w:r>
        <w:t xml:space="preserve">database and prime it for authorization deployment. </w:t>
      </w:r>
      <w:r w:rsidR="002B30BB">
        <w:t xml:space="preserve">These procedures also install a new Authorization Schema. If you are using a previously-installed common </w:t>
      </w:r>
      <w:r w:rsidR="008B318A">
        <w:t>Authorization</w:t>
      </w:r>
      <w:r w:rsidR="002B30BB">
        <w:t xml:space="preserve"> Schema, skip these instructions</w:t>
      </w:r>
      <w:r w:rsidR="00634629">
        <w:t xml:space="preserve"> as your</w:t>
      </w:r>
      <w:r w:rsidR="002B30BB">
        <w:t xml:space="preserve"> database and schema already exist. </w:t>
      </w:r>
      <w:r w:rsidR="00865911">
        <w:fldChar w:fldCharType="begin"/>
      </w:r>
      <w:r w:rsidR="00FB61D9">
        <w:instrText xml:space="preserve"> XE "</w:instrText>
      </w:r>
      <w:r w:rsidR="00FB61D9" w:rsidRPr="000C7E9B">
        <w:instrText>create authorization database</w:instrText>
      </w:r>
      <w:r w:rsidR="00FB61D9">
        <w:instrText xml:space="preserve">" </w:instrText>
      </w:r>
      <w:r w:rsidR="00865911">
        <w:fldChar w:fldCharType="end"/>
      </w:r>
      <w:r w:rsidR="00865911">
        <w:fldChar w:fldCharType="begin"/>
      </w:r>
      <w:r w:rsidR="00FB61D9">
        <w:instrText xml:space="preserve"> XE "</w:instrText>
      </w:r>
      <w:r w:rsidR="00FB61D9" w:rsidRPr="009E4846">
        <w:instrText>database:create authorization schema</w:instrText>
      </w:r>
      <w:r w:rsidR="00FB61D9">
        <w:instrText xml:space="preserve">" </w:instrText>
      </w:r>
      <w:r w:rsidR="00865911">
        <w:fldChar w:fldCharType="end"/>
      </w:r>
      <w:r w:rsidR="00865911">
        <w:fldChar w:fldCharType="begin"/>
      </w:r>
      <w:r w:rsidR="00FB61D9">
        <w:instrText xml:space="preserve"> XE "</w:instrText>
      </w:r>
      <w:r w:rsidR="00FB61D9" w:rsidRPr="000C7E9B">
        <w:instrText>authorization schema</w:instrText>
      </w:r>
      <w:r w:rsidR="00FB61D9">
        <w:instrText xml:space="preserve">:create" </w:instrText>
      </w:r>
      <w:r w:rsidR="00865911">
        <w:fldChar w:fldCharType="end"/>
      </w:r>
    </w:p>
    <w:p w:rsidR="00E078A1" w:rsidRDefault="00E078A1" w:rsidP="00FB61D9">
      <w:pPr>
        <w:pStyle w:val="ListNumber"/>
        <w:numPr>
          <w:ilvl w:val="0"/>
          <w:numId w:val="81"/>
        </w:numPr>
      </w:pPr>
      <w:r>
        <w:t xml:space="preserve">Log into the database using an account id </w:t>
      </w:r>
      <w:r w:rsidR="00360CDE">
        <w:t>that</w:t>
      </w:r>
      <w:r>
        <w:t xml:space="preserve"> has permission to create new databases. </w:t>
      </w:r>
    </w:p>
    <w:p w:rsidR="00E078A1" w:rsidRDefault="00E078A1" w:rsidP="00E078A1">
      <w:pPr>
        <w:pStyle w:val="ListNumber"/>
      </w:pPr>
      <w:r>
        <w:t xml:space="preserve">In the </w:t>
      </w:r>
      <w:r w:rsidRPr="002B30BB">
        <w:rPr>
          <w:rStyle w:val="CodeChar0"/>
        </w:rPr>
        <w:t>AuthSchemaMySQL.sql</w:t>
      </w:r>
      <w:r>
        <w:t xml:space="preserve"> or </w:t>
      </w:r>
      <w:r w:rsidRPr="002B30BB">
        <w:rPr>
          <w:rStyle w:val="CodeChar0"/>
        </w:rPr>
        <w:t>AuthSchemaOracle.sql</w:t>
      </w:r>
      <w:r w:rsidR="002B30BB">
        <w:t xml:space="preserve"> script, replace the </w:t>
      </w:r>
      <w:r w:rsidRPr="002B30BB">
        <w:rPr>
          <w:rStyle w:val="CodeChar0"/>
        </w:rPr>
        <w:t>&lt;&lt;database_name&gt;&gt;</w:t>
      </w:r>
      <w:r>
        <w:t xml:space="preserve"> tag with the name of the authorization schema (e.g. “caArray”).</w:t>
      </w:r>
    </w:p>
    <w:p w:rsidR="002B30BB" w:rsidRDefault="002B30BB" w:rsidP="002B30BB">
      <w:pPr>
        <w:pStyle w:val="NoteInList"/>
      </w:pPr>
      <w:r w:rsidRPr="002B30BB">
        <w:rPr>
          <w:rStyle w:val="Bold"/>
        </w:rPr>
        <w:t>NOTE:</w:t>
      </w:r>
      <w:r>
        <w:t xml:space="preserve"> The Authorization Schema used by the run-time API and the UPT must be the same. </w:t>
      </w:r>
    </w:p>
    <w:p w:rsidR="00E078A1" w:rsidRDefault="00634629" w:rsidP="00E078A1">
      <w:pPr>
        <w:pStyle w:val="ListNumber"/>
      </w:pPr>
      <w:r>
        <w:t>Save and then r</w:t>
      </w:r>
      <w:r w:rsidR="002B30BB">
        <w:t xml:space="preserve">un the edited </w:t>
      </w:r>
      <w:r w:rsidR="00E078A1">
        <w:t xml:space="preserve">script </w:t>
      </w:r>
      <w:r w:rsidR="002B30BB">
        <w:t>from</w:t>
      </w:r>
      <w:r w:rsidR="00E078A1">
        <w:t xml:space="preserve"> the database prompt. This should create a database with the </w:t>
      </w:r>
      <w:r w:rsidR="002B30BB" w:rsidRPr="002B30BB">
        <w:rPr>
          <w:rStyle w:val="CodeChar0"/>
        </w:rPr>
        <w:t>&lt;&lt;database_name&gt;&gt;</w:t>
      </w:r>
      <w:r w:rsidR="002B30BB">
        <w:t xml:space="preserve"> </w:t>
      </w:r>
      <w:r>
        <w:t xml:space="preserve">you provided in </w:t>
      </w:r>
      <w:r w:rsidR="002B30BB">
        <w:t>the script.</w:t>
      </w:r>
      <w:r w:rsidR="00E078A1">
        <w:t xml:space="preserve"> The </w:t>
      </w:r>
      <w:r w:rsidR="002B30BB">
        <w:t xml:space="preserve">new </w:t>
      </w:r>
      <w:r w:rsidR="00E078A1">
        <w:t xml:space="preserve">database will </w:t>
      </w:r>
      <w:r w:rsidR="002B30BB">
        <w:t xml:space="preserve">also </w:t>
      </w:r>
      <w:r w:rsidR="00E078A1">
        <w:t>include CSM Standard Privileges.</w:t>
      </w:r>
    </w:p>
    <w:p w:rsidR="002B30BB" w:rsidRDefault="008B318A" w:rsidP="00E078A1">
      <w:pPr>
        <w:pStyle w:val="ListNumber"/>
      </w:pPr>
      <w:r>
        <w:lastRenderedPageBreak/>
        <w:t>In</w:t>
      </w:r>
      <w:r w:rsidR="00E078A1">
        <w:t xml:space="preserve"> the </w:t>
      </w:r>
      <w:r w:rsidR="00E078A1" w:rsidRPr="002B30BB">
        <w:rPr>
          <w:rStyle w:val="CodeChar0"/>
        </w:rPr>
        <w:t>DataPrimingMySQL.sql</w:t>
      </w:r>
      <w:r w:rsidR="00E078A1">
        <w:t xml:space="preserve"> or </w:t>
      </w:r>
      <w:r w:rsidR="00E078A1" w:rsidRPr="002B30BB">
        <w:rPr>
          <w:rStyle w:val="CodeChar0"/>
        </w:rPr>
        <w:t>DataPrimingOracle.sql</w:t>
      </w:r>
      <w:r w:rsidR="002B30BB">
        <w:t xml:space="preserve"> file, do the following:</w:t>
      </w:r>
    </w:p>
    <w:p w:rsidR="00E078A1" w:rsidRDefault="002B30BB" w:rsidP="002B30BB">
      <w:pPr>
        <w:pStyle w:val="ListNumber2"/>
      </w:pPr>
      <w:r>
        <w:t xml:space="preserve">Replace the </w:t>
      </w:r>
      <w:r w:rsidR="00E078A1" w:rsidRPr="002B30BB">
        <w:rPr>
          <w:rStyle w:val="CodeChar0"/>
        </w:rPr>
        <w:t>&lt;&lt;application_context_name&gt;&gt;</w:t>
      </w:r>
      <w:r w:rsidR="00E078A1">
        <w:t xml:space="preserve"> with the name of application</w:t>
      </w:r>
      <w:r>
        <w:t xml:space="preserve"> (e.g., “abcapp”)</w:t>
      </w:r>
      <w:r w:rsidR="00E078A1">
        <w:t xml:space="preserve">. </w:t>
      </w:r>
      <w:r>
        <w:t>In later configuration steps, t</w:t>
      </w:r>
      <w:r w:rsidR="00E078A1">
        <w:t>his will be c</w:t>
      </w:r>
      <w:r>
        <w:t>alled A</w:t>
      </w:r>
      <w:r w:rsidR="00E078A1">
        <w:t xml:space="preserve">pplication </w:t>
      </w:r>
      <w:r>
        <w:t>C</w:t>
      </w:r>
      <w:r w:rsidR="00E078A1">
        <w:t xml:space="preserve">ontext </w:t>
      </w:r>
      <w:r>
        <w:t>N</w:t>
      </w:r>
      <w:r w:rsidR="00E078A1">
        <w:t>ame.</w:t>
      </w:r>
      <w:r>
        <w:t xml:space="preserve"> This is the key to deriving security for the application.</w:t>
      </w:r>
    </w:p>
    <w:p w:rsidR="002B30BB" w:rsidRDefault="002B30BB" w:rsidP="002B30BB">
      <w:pPr>
        <w:pStyle w:val="ListNumber2"/>
      </w:pPr>
      <w:r>
        <w:t xml:space="preserve">Replace the </w:t>
      </w:r>
      <w:r w:rsidR="00E078A1" w:rsidRPr="002B30BB">
        <w:rPr>
          <w:rStyle w:val="CodeChar0"/>
        </w:rPr>
        <w:t>&lt;&lt;super_admin_login_id&gt;&gt;</w:t>
      </w:r>
      <w:r>
        <w:t xml:space="preserve">, </w:t>
      </w:r>
      <w:r w:rsidRPr="002B30BB">
        <w:rPr>
          <w:rStyle w:val="CodeChar0"/>
        </w:rPr>
        <w:t>&lt;&lt;super_admin_first_name&gt;&gt;</w:t>
      </w:r>
      <w:r>
        <w:t xml:space="preserve"> and </w:t>
      </w:r>
      <w:r w:rsidR="00E078A1" w:rsidRPr="002B30BB">
        <w:rPr>
          <w:rStyle w:val="CodeChar0"/>
        </w:rPr>
        <w:t>&lt;&lt;super_admin_last_name&gt;&gt;</w:t>
      </w:r>
      <w:r>
        <w:t xml:space="preserve"> entries</w:t>
      </w:r>
      <w:r w:rsidR="00E078A1">
        <w:t xml:space="preserve"> with the super admin user’s login id, first name</w:t>
      </w:r>
      <w:r>
        <w:t>,</w:t>
      </w:r>
      <w:r w:rsidR="00E078A1">
        <w:t xml:space="preserve"> and </w:t>
      </w:r>
      <w:r w:rsidR="0016074A">
        <w:t>last name</w:t>
      </w:r>
      <w:r w:rsidR="00E078A1">
        <w:t xml:space="preserve">. </w:t>
      </w:r>
    </w:p>
    <w:p w:rsidR="00E078A1" w:rsidRDefault="00E078A1" w:rsidP="002B30BB">
      <w:pPr>
        <w:pStyle w:val="NoteInList"/>
      </w:pPr>
      <w:r w:rsidRPr="002B30BB">
        <w:rPr>
          <w:rStyle w:val="Bold"/>
        </w:rPr>
        <w:t>NOTE:</w:t>
      </w:r>
      <w:r>
        <w:t xml:space="preserve"> </w:t>
      </w:r>
      <w:r w:rsidR="002B30BB">
        <w:t>T</w:t>
      </w:r>
      <w:r>
        <w:t xml:space="preserve">he default password is always “changeme” and should used for logging into the application’s UPT for the first time. </w:t>
      </w:r>
      <w:r w:rsidR="002B30BB">
        <w:t>After initial login, change this password immediately.</w:t>
      </w:r>
    </w:p>
    <w:p w:rsidR="00E078A1" w:rsidRPr="00E078A1" w:rsidRDefault="002B30BB" w:rsidP="00E078A1">
      <w:pPr>
        <w:pStyle w:val="ListNumber"/>
      </w:pPr>
      <w:r>
        <w:t>Save and then r</w:t>
      </w:r>
      <w:r w:rsidR="00E078A1">
        <w:t xml:space="preserve">un </w:t>
      </w:r>
      <w:r>
        <w:t xml:space="preserve">the edited </w:t>
      </w:r>
      <w:r w:rsidR="00E078A1">
        <w:t xml:space="preserve">script </w:t>
      </w:r>
      <w:r>
        <w:t xml:space="preserve">from </w:t>
      </w:r>
      <w:r w:rsidR="00E078A1">
        <w:t>the database prompt. This should populate the database with the initial data. Verify this by querying the application table. It should include one record only.</w:t>
      </w:r>
    </w:p>
    <w:p w:rsidR="009F1552" w:rsidRDefault="00634629" w:rsidP="006E41BA">
      <w:pPr>
        <w:pStyle w:val="BodyText"/>
        <w:keepNext/>
        <w:keepLines/>
        <w:rPr>
          <w:rStyle w:val="Bold"/>
        </w:rPr>
      </w:pPr>
      <w:r w:rsidRPr="00634629">
        <w:rPr>
          <w:rStyle w:val="Bold"/>
        </w:rPr>
        <w:t xml:space="preserve">Step 2: </w:t>
      </w:r>
      <w:r w:rsidR="00757E8C" w:rsidRPr="00634629">
        <w:rPr>
          <w:rStyle w:val="Bold"/>
        </w:rPr>
        <w:t>Configure</w:t>
      </w:r>
      <w:r>
        <w:rPr>
          <w:rStyle w:val="Bold"/>
        </w:rPr>
        <w:t xml:space="preserve"> the</w:t>
      </w:r>
      <w:r w:rsidR="00757E8C" w:rsidRPr="00634629">
        <w:rPr>
          <w:rStyle w:val="Bold"/>
        </w:rPr>
        <w:t xml:space="preserve"> Datas</w:t>
      </w:r>
      <w:r w:rsidR="00E078A1" w:rsidRPr="00634629">
        <w:rPr>
          <w:rStyle w:val="Bold"/>
        </w:rPr>
        <w:t>ource</w:t>
      </w:r>
    </w:p>
    <w:p w:rsidR="00634629" w:rsidRPr="00634629" w:rsidRDefault="00634629" w:rsidP="006E41BA">
      <w:pPr>
        <w:pStyle w:val="BodyText"/>
        <w:keepNext/>
        <w:keepLines/>
      </w:pPr>
      <w:r>
        <w:t xml:space="preserve">Use the steps below to modify the database file that contains information for creating a datasource. </w:t>
      </w:r>
      <w:r w:rsidR="00865911">
        <w:fldChar w:fldCharType="begin"/>
      </w:r>
      <w:r w:rsidR="00FB61D9">
        <w:instrText xml:space="preserve"> XE "configure</w:instrText>
      </w:r>
      <w:r w:rsidR="00FB61D9" w:rsidRPr="000C7E9B">
        <w:instrText xml:space="preserve"> </w:instrText>
      </w:r>
      <w:r w:rsidR="00FB61D9">
        <w:instrText xml:space="preserve">authorization datasource" </w:instrText>
      </w:r>
      <w:r w:rsidR="00865911">
        <w:fldChar w:fldCharType="end"/>
      </w:r>
      <w:r w:rsidR="00865911">
        <w:fldChar w:fldCharType="begin"/>
      </w:r>
      <w:r w:rsidR="00FB61D9">
        <w:instrText xml:space="preserve"> XE "authorization</w:instrText>
      </w:r>
      <w:r w:rsidR="00FB61D9" w:rsidRPr="00796476">
        <w:instrText xml:space="preserve"> </w:instrText>
      </w:r>
      <w:r w:rsidR="00FB61D9">
        <w:instrText>schema</w:instrText>
      </w:r>
      <w:r w:rsidR="00FB61D9" w:rsidRPr="00796476">
        <w:instrText>:</w:instrText>
      </w:r>
      <w:r w:rsidR="00FB61D9">
        <w:instrText xml:space="preserve">datasource" </w:instrText>
      </w:r>
      <w:r w:rsidR="00865911">
        <w:fldChar w:fldCharType="end"/>
      </w:r>
      <w:r w:rsidR="00865911">
        <w:fldChar w:fldCharType="begin"/>
      </w:r>
      <w:r w:rsidR="00FB61D9">
        <w:instrText xml:space="preserve"> XE "</w:instrText>
      </w:r>
      <w:r w:rsidR="00FB61D9" w:rsidRPr="000C7E9B">
        <w:instrText xml:space="preserve">deploy authorization </w:instrText>
      </w:r>
      <w:r w:rsidR="00FB61D9">
        <w:instrText xml:space="preserve">datasource" </w:instrText>
      </w:r>
      <w:r w:rsidR="00865911">
        <w:fldChar w:fldCharType="end"/>
      </w:r>
    </w:p>
    <w:p w:rsidR="00E078A1" w:rsidRDefault="00634629" w:rsidP="006E41BA">
      <w:pPr>
        <w:pStyle w:val="ListNumber"/>
        <w:keepNext/>
        <w:numPr>
          <w:ilvl w:val="0"/>
          <w:numId w:val="77"/>
        </w:numPr>
      </w:pPr>
      <w:r>
        <w:t>In</w:t>
      </w:r>
      <w:r w:rsidR="00E078A1">
        <w:t xml:space="preserve"> the </w:t>
      </w:r>
      <w:r w:rsidR="00E078A1" w:rsidRPr="00634629">
        <w:rPr>
          <w:rStyle w:val="CodeChar0"/>
        </w:rPr>
        <w:t>mysql-ds.xml</w:t>
      </w:r>
      <w:r w:rsidR="00E078A1">
        <w:t xml:space="preserve"> or </w:t>
      </w:r>
      <w:r w:rsidR="00E078A1" w:rsidRPr="00634629">
        <w:rPr>
          <w:rStyle w:val="CodeChar0"/>
        </w:rPr>
        <w:t>oracle-ds.xml</w:t>
      </w:r>
      <w:r>
        <w:t xml:space="preserve"> file, edit the entries as follows:</w:t>
      </w:r>
      <w:r w:rsidR="00E078A1">
        <w:t>. One entry is required for each database connection.</w:t>
      </w:r>
    </w:p>
    <w:p w:rsidR="00E078A1" w:rsidRDefault="00634629" w:rsidP="00634629">
      <w:pPr>
        <w:pStyle w:val="ListNumber2"/>
        <w:numPr>
          <w:ilvl w:val="0"/>
          <w:numId w:val="20"/>
        </w:numPr>
      </w:pPr>
      <w:r>
        <w:t>Replace t</w:t>
      </w:r>
      <w:r w:rsidR="00E078A1">
        <w:t xml:space="preserve">he </w:t>
      </w:r>
      <w:r w:rsidR="00E078A1" w:rsidRPr="00634629">
        <w:rPr>
          <w:rStyle w:val="CodeChar0"/>
        </w:rPr>
        <w:t>&lt;&lt;application_context_name&gt;&gt;</w:t>
      </w:r>
      <w:r w:rsidR="00E078A1">
        <w:t xml:space="preserve"> tag with the name of the authorization schema.</w:t>
      </w:r>
      <w:r>
        <w:t xml:space="preserve"> If you created a database using the above procedures, this is the name entered as the </w:t>
      </w:r>
      <w:r w:rsidRPr="00634629">
        <w:rPr>
          <w:rStyle w:val="CodeChar0"/>
        </w:rPr>
        <w:t>&lt;&lt;database_name&gt;&gt;</w:t>
      </w:r>
      <w:r>
        <w:t xml:space="preserve"> in Step 2</w:t>
      </w:r>
      <w:r w:rsidR="006E41BA">
        <w:t xml:space="preserve"> of those procedures</w:t>
      </w:r>
      <w:r>
        <w:t>. Otherwise use the name of your existing authorization schema.</w:t>
      </w:r>
    </w:p>
    <w:p w:rsidR="00E078A1" w:rsidRDefault="00F62B4A" w:rsidP="00E078A1">
      <w:pPr>
        <w:pStyle w:val="ListNumber2"/>
      </w:pPr>
      <w:r>
        <w:t>Replace t</w:t>
      </w:r>
      <w:r w:rsidR="00E078A1">
        <w:t xml:space="preserve">he </w:t>
      </w:r>
      <w:r w:rsidR="00E078A1" w:rsidRPr="00F62B4A">
        <w:rPr>
          <w:rStyle w:val="CodeChar0"/>
        </w:rPr>
        <w:t>&lt;&lt;database_user_id&gt;&gt;</w:t>
      </w:r>
      <w:r w:rsidR="00E078A1">
        <w:t xml:space="preserve"> </w:t>
      </w:r>
      <w:r>
        <w:t xml:space="preserve"> and </w:t>
      </w:r>
      <w:r w:rsidRPr="00F62B4A">
        <w:rPr>
          <w:rStyle w:val="CodeChar0"/>
        </w:rPr>
        <w:t>&lt;&lt;database_user_password&gt;&gt;</w:t>
      </w:r>
      <w:r>
        <w:t xml:space="preserve"> </w:t>
      </w:r>
      <w:r w:rsidR="00E078A1">
        <w:t>with the user id and passw</w:t>
      </w:r>
      <w:r>
        <w:t>ord of the user account that will be used to access the a</w:t>
      </w:r>
      <w:r w:rsidR="00E078A1">
        <w:t xml:space="preserve">uthorization </w:t>
      </w:r>
      <w:r>
        <w:t>s</w:t>
      </w:r>
      <w:r w:rsidR="00E078A1">
        <w:t>chema.</w:t>
      </w:r>
    </w:p>
    <w:p w:rsidR="00E078A1" w:rsidRDefault="00F62B4A" w:rsidP="00E078A1">
      <w:pPr>
        <w:pStyle w:val="ListNumber2"/>
      </w:pPr>
      <w:r>
        <w:t>Replace t</w:t>
      </w:r>
      <w:r w:rsidR="00E078A1">
        <w:t xml:space="preserve">he </w:t>
      </w:r>
      <w:r w:rsidR="00E078A1" w:rsidRPr="00F62B4A">
        <w:rPr>
          <w:rStyle w:val="CodeChar0"/>
        </w:rPr>
        <w:t>&lt;&lt;database_url&gt;&gt;</w:t>
      </w:r>
      <w:r w:rsidR="00E078A1">
        <w:t xml:space="preserve"> with the URL needed to access the </w:t>
      </w:r>
      <w:r>
        <w:t>a</w:t>
      </w:r>
      <w:r w:rsidR="00E078A1">
        <w:t xml:space="preserve">uthorization </w:t>
      </w:r>
      <w:r>
        <w:t>s</w:t>
      </w:r>
      <w:r w:rsidR="00E078A1">
        <w:t>chema residing on the database server.</w:t>
      </w:r>
    </w:p>
    <w:p w:rsidR="00F62B4A" w:rsidRPr="00E078A1" w:rsidRDefault="00F62B4A" w:rsidP="00F62B4A">
      <w:pPr>
        <w:pStyle w:val="ListNumber"/>
      </w:pPr>
      <w:r>
        <w:t>Save and then p</w:t>
      </w:r>
      <w:r w:rsidRPr="00E078A1">
        <w:t xml:space="preserve">lace the </w:t>
      </w:r>
      <w:r>
        <w:t xml:space="preserve">edited </w:t>
      </w:r>
      <w:r w:rsidRPr="00E078A1">
        <w:t>file in</w:t>
      </w:r>
      <w:r>
        <w:t>to</w:t>
      </w:r>
      <w:r w:rsidRPr="00E078A1">
        <w:t xml:space="preserve"> the JBoss deploy directory.  </w:t>
      </w:r>
    </w:p>
    <w:p w:rsidR="00F62B4A" w:rsidRDefault="00F62B4A" w:rsidP="00F62B4A">
      <w:pPr>
        <w:pStyle w:val="ListNumber2"/>
        <w:numPr>
          <w:ilvl w:val="0"/>
          <w:numId w:val="0"/>
        </w:numPr>
        <w:ind w:left="1440"/>
      </w:pPr>
    </w:p>
    <w:p w:rsidR="00E078A1" w:rsidRDefault="00F62B4A" w:rsidP="00E078A1">
      <w:pPr>
        <w:pStyle w:val="BodyText"/>
      </w:pPr>
      <w:r>
        <w:t xml:space="preserve">Below is an example of a configured </w:t>
      </w:r>
      <w:r w:rsidR="00E078A1" w:rsidRPr="00F62B4A">
        <w:rPr>
          <w:rStyle w:val="CodeChar0"/>
        </w:rPr>
        <w:t>mysql-ds.xml</w:t>
      </w:r>
      <w:r w:rsidR="00E078A1">
        <w:t xml:space="preserve"> file. </w:t>
      </w:r>
      <w:r w:rsidR="000A5D19">
        <w:t>The name of the authorization schema in the example is “csmupt”.</w:t>
      </w:r>
    </w:p>
    <w:p w:rsidR="00E078A1" w:rsidRDefault="00E078A1" w:rsidP="00F62B4A">
      <w:pPr>
        <w:pStyle w:val="Classfilesample"/>
      </w:pPr>
      <w:r>
        <w:t>&lt;datasources&gt;</w:t>
      </w:r>
    </w:p>
    <w:p w:rsidR="00E078A1" w:rsidRDefault="00E078A1" w:rsidP="00F62B4A">
      <w:pPr>
        <w:pStyle w:val="Classfilesample"/>
      </w:pPr>
      <w:r>
        <w:t xml:space="preserve">  &lt;local-tx-datasource&gt;</w:t>
      </w:r>
    </w:p>
    <w:p w:rsidR="00E078A1" w:rsidRDefault="00E078A1" w:rsidP="00F62B4A">
      <w:pPr>
        <w:pStyle w:val="Classfilesample"/>
      </w:pPr>
      <w:r>
        <w:t xml:space="preserve">    &lt;jndi-name&gt;csmupt&lt;/jndi-name&gt;</w:t>
      </w:r>
    </w:p>
    <w:p w:rsidR="00E078A1" w:rsidRDefault="00E078A1" w:rsidP="00F62B4A">
      <w:pPr>
        <w:pStyle w:val="Classfilesample"/>
      </w:pPr>
      <w:r>
        <w:t xml:space="preserve">    &lt;connection-url&gt;jdbc:mysql://mysql_db:3306/csmupt&lt;/connection-url&gt;</w:t>
      </w:r>
    </w:p>
    <w:p w:rsidR="00E078A1" w:rsidRDefault="00E078A1" w:rsidP="00F62B4A">
      <w:pPr>
        <w:pStyle w:val="Classfilesample"/>
      </w:pPr>
      <w:r>
        <w:t xml:space="preserve">    &lt;driver-class&gt;org.gjt.mm.mysql.Driver&lt;/driver-class&gt;</w:t>
      </w:r>
    </w:p>
    <w:p w:rsidR="00E078A1" w:rsidRDefault="00E078A1" w:rsidP="00F62B4A">
      <w:pPr>
        <w:pStyle w:val="Classfilesample"/>
      </w:pPr>
      <w:r>
        <w:t xml:space="preserve">    &lt;user-name&gt;name&lt;/user-name&gt;</w:t>
      </w:r>
    </w:p>
    <w:p w:rsidR="00E078A1" w:rsidRDefault="00E078A1" w:rsidP="00F62B4A">
      <w:pPr>
        <w:pStyle w:val="Classfilesample"/>
      </w:pPr>
      <w:r>
        <w:lastRenderedPageBreak/>
        <w:t xml:space="preserve">    &lt;password&gt;password&lt;/password&gt;</w:t>
      </w:r>
    </w:p>
    <w:p w:rsidR="00E078A1" w:rsidRDefault="00E078A1" w:rsidP="00F62B4A">
      <w:pPr>
        <w:pStyle w:val="Classfilesample"/>
      </w:pPr>
      <w:r>
        <w:t xml:space="preserve">  &lt;/local-tx-datasource&gt;</w:t>
      </w:r>
    </w:p>
    <w:p w:rsidR="00E078A1" w:rsidRDefault="00E078A1" w:rsidP="00F62B4A">
      <w:pPr>
        <w:pStyle w:val="Classfilesample"/>
      </w:pPr>
      <w:r>
        <w:t xml:space="preserve">  &lt;local-tx-datasource&gt;</w:t>
      </w:r>
    </w:p>
    <w:p w:rsidR="00E078A1" w:rsidRDefault="00E078A1" w:rsidP="00F62B4A">
      <w:pPr>
        <w:pStyle w:val="Classfilesample"/>
      </w:pPr>
      <w:r>
        <w:t xml:space="preserve">    &lt;jndi-name&gt;security&lt;/jndi-name&gt;</w:t>
      </w:r>
    </w:p>
    <w:p w:rsidR="00E078A1" w:rsidRDefault="00E078A1" w:rsidP="00F62B4A">
      <w:pPr>
        <w:pStyle w:val="Classfilesample"/>
      </w:pPr>
      <w:r>
        <w:t xml:space="preserve">    &lt;connection-url&gt;jdbc:mysql://mysql_db:3306/csd&lt;/connection-url&gt;</w:t>
      </w:r>
    </w:p>
    <w:p w:rsidR="00E078A1" w:rsidRDefault="00E078A1" w:rsidP="00F62B4A">
      <w:pPr>
        <w:pStyle w:val="Classfilesample"/>
      </w:pPr>
      <w:r>
        <w:t xml:space="preserve">    &lt;driver-class&gt;org.gjt.mm.mysql.Driver&lt;/driver-class&gt;</w:t>
      </w:r>
    </w:p>
    <w:p w:rsidR="00E078A1" w:rsidRDefault="00E078A1" w:rsidP="00F62B4A">
      <w:pPr>
        <w:pStyle w:val="Classfilesample"/>
      </w:pPr>
      <w:r>
        <w:t xml:space="preserve">    &lt;user-name&gt;name&lt;/user-name&gt;</w:t>
      </w:r>
    </w:p>
    <w:p w:rsidR="00E078A1" w:rsidRDefault="00E078A1" w:rsidP="00F62B4A">
      <w:pPr>
        <w:pStyle w:val="Classfilesample"/>
      </w:pPr>
      <w:r>
        <w:t xml:space="preserve">    &lt;password&gt;password&lt;/password&gt;</w:t>
      </w:r>
    </w:p>
    <w:p w:rsidR="00E078A1" w:rsidRDefault="00E078A1" w:rsidP="00F62B4A">
      <w:pPr>
        <w:pStyle w:val="Classfilesample"/>
      </w:pPr>
      <w:r>
        <w:t xml:space="preserve">  &lt;/local-tx-datasource&gt;</w:t>
      </w:r>
    </w:p>
    <w:p w:rsidR="00E078A1" w:rsidRDefault="00E078A1" w:rsidP="00F62B4A">
      <w:pPr>
        <w:pStyle w:val="Classfilesample"/>
      </w:pPr>
      <w:r>
        <w:t>&lt;/datasources&gt;</w:t>
      </w:r>
    </w:p>
    <w:p w:rsidR="00E078A1" w:rsidRPr="00E078A1" w:rsidRDefault="00E078A1" w:rsidP="00E078A1">
      <w:pPr>
        <w:pStyle w:val="BodyText"/>
      </w:pPr>
    </w:p>
    <w:p w:rsidR="00E078A1" w:rsidRDefault="00E078A1" w:rsidP="00E078A1">
      <w:pPr>
        <w:pStyle w:val="Heading2"/>
      </w:pPr>
      <w:bookmarkStart w:id="225" w:name="_Ref213644940"/>
      <w:bookmarkStart w:id="226" w:name="_Ref213644942"/>
      <w:bookmarkStart w:id="227" w:name="_Ref213645246"/>
      <w:bookmarkStart w:id="228" w:name="_Ref213645249"/>
      <w:bookmarkStart w:id="229" w:name="_Ref213645715"/>
      <w:bookmarkStart w:id="230" w:name="_Ref213645717"/>
      <w:bookmarkStart w:id="231" w:name="_Ref213646933"/>
      <w:bookmarkStart w:id="232" w:name="_Ref213646936"/>
      <w:bookmarkStart w:id="233" w:name="_Ref213838718"/>
      <w:bookmarkStart w:id="234" w:name="_Ref213838721"/>
      <w:bookmarkStart w:id="235" w:name="_Toc214359128"/>
      <w:r>
        <w:t>Audit Logging</w:t>
      </w:r>
      <w:bookmarkEnd w:id="225"/>
      <w:bookmarkEnd w:id="226"/>
      <w:bookmarkEnd w:id="227"/>
      <w:bookmarkEnd w:id="228"/>
      <w:bookmarkEnd w:id="229"/>
      <w:bookmarkEnd w:id="230"/>
      <w:bookmarkEnd w:id="231"/>
      <w:bookmarkEnd w:id="232"/>
      <w:bookmarkEnd w:id="233"/>
      <w:bookmarkEnd w:id="234"/>
      <w:bookmarkEnd w:id="235"/>
    </w:p>
    <w:p w:rsidR="00E078A1" w:rsidRDefault="00E078A1" w:rsidP="00E078A1">
      <w:pPr>
        <w:pStyle w:val="BodyText"/>
      </w:pPr>
      <w:r>
        <w:t xml:space="preserve">This section serves as a guide to help developers integrate </w:t>
      </w:r>
      <w:r w:rsidR="00F73F46">
        <w:t>audit logging</w:t>
      </w:r>
      <w:r>
        <w:t xml:space="preserve"> for CSM. </w:t>
      </w:r>
      <w:r w:rsidR="00F3714B">
        <w:t>It</w:t>
      </w:r>
      <w:r>
        <w:t xml:space="preserve"> outlines a step-by-step process that addresses what developers need to know in order to successfully integrate </w:t>
      </w:r>
      <w:r w:rsidR="00F3714B">
        <w:t xml:space="preserve">the </w:t>
      </w:r>
      <w:r>
        <w:t xml:space="preserve">Common Logging Module (CLM), including: </w:t>
      </w:r>
      <w:r w:rsidR="00865911">
        <w:fldChar w:fldCharType="begin"/>
      </w:r>
      <w:r w:rsidR="00FB61D9">
        <w:instrText xml:space="preserve"> XE "</w:instrText>
      </w:r>
      <w:r w:rsidR="00FB61D9" w:rsidRPr="00B767A4">
        <w:instrText>audit logging:overview</w:instrText>
      </w:r>
      <w:r w:rsidR="00FB61D9">
        <w:instrText xml:space="preserve">" </w:instrText>
      </w:r>
      <w:r w:rsidR="00865911">
        <w:fldChar w:fldCharType="end"/>
      </w:r>
    </w:p>
    <w:p w:rsidR="00E078A1" w:rsidRDefault="00E078A1" w:rsidP="00E078A1">
      <w:pPr>
        <w:pStyle w:val="ListBullet"/>
      </w:pPr>
      <w:r>
        <w:t>Jar placement</w:t>
      </w:r>
      <w:r w:rsidR="00F3714B">
        <w:t>,</w:t>
      </w:r>
      <w:r>
        <w:t xml:space="preserve"> </w:t>
      </w:r>
    </w:p>
    <w:p w:rsidR="00E078A1" w:rsidRDefault="00E078A1" w:rsidP="00E078A1">
      <w:pPr>
        <w:pStyle w:val="ListBullet"/>
      </w:pPr>
      <w:r>
        <w:t>Configuring the JDBC Appender configuration file or the</w:t>
      </w:r>
      <w:r w:rsidR="00F3714B">
        <w:t xml:space="preserve"> regular</w:t>
      </w:r>
      <w:r>
        <w:t xml:space="preserve"> </w:t>
      </w:r>
      <w:r w:rsidRPr="00977386">
        <w:rPr>
          <w:rStyle w:val="CodeChar0"/>
        </w:rPr>
        <w:t>log4j</w:t>
      </w:r>
      <w:r>
        <w:t xml:space="preserve"> configuration file</w:t>
      </w:r>
      <w:r w:rsidR="00F3714B">
        <w:t>.</w:t>
      </w:r>
    </w:p>
    <w:p w:rsidR="00977386" w:rsidRDefault="00E078A1" w:rsidP="00E078A1">
      <w:pPr>
        <w:pStyle w:val="BodyText"/>
      </w:pPr>
      <w:r w:rsidRPr="00E078A1">
        <w:t>In an effort to make CSM compliant with CRF 21/ part 11, CSM provide</w:t>
      </w:r>
      <w:r w:rsidR="00977386">
        <w:t>s</w:t>
      </w:r>
      <w:r w:rsidRPr="00E078A1">
        <w:t xml:space="preserve"> auditing and logging </w:t>
      </w:r>
      <w:r w:rsidR="00977386">
        <w:t xml:space="preserve">functionality. Currently CSM uses </w:t>
      </w:r>
      <w:r w:rsidRPr="00977386">
        <w:rPr>
          <w:rStyle w:val="CodeChar0"/>
        </w:rPr>
        <w:t>log4j</w:t>
      </w:r>
      <w:r w:rsidRPr="00E078A1">
        <w:t xml:space="preserve"> for logging application logs. However, CRF21/ part 11 requires that certain messages are logged in a specific way</w:t>
      </w:r>
      <w:r w:rsidR="008B318A" w:rsidRPr="00E078A1">
        <w:t xml:space="preserve">. </w:t>
      </w:r>
      <w:r w:rsidRPr="00E078A1">
        <w:t xml:space="preserve">For example, all objects should be logged in a manner that allows them to be audited at later stage. </w:t>
      </w:r>
    </w:p>
    <w:p w:rsidR="00977386" w:rsidRDefault="00E078A1" w:rsidP="00E078A1">
      <w:pPr>
        <w:pStyle w:val="BodyText"/>
      </w:pPr>
      <w:r w:rsidRPr="00E078A1">
        <w:t>There a</w:t>
      </w:r>
      <w:r w:rsidR="00977386">
        <w:t>re two types of audit logging: e</w:t>
      </w:r>
      <w:r w:rsidRPr="00E078A1">
        <w:t xml:space="preserve">vent logging and </w:t>
      </w:r>
      <w:r w:rsidR="00977386">
        <w:t>o</w:t>
      </w:r>
      <w:r w:rsidRPr="00E078A1">
        <w:t xml:space="preserve">bject state logging. </w:t>
      </w:r>
      <w:r w:rsidR="00977386">
        <w:t>These a</w:t>
      </w:r>
      <w:r w:rsidRPr="00E078A1">
        <w:t xml:space="preserve">udit </w:t>
      </w:r>
      <w:r w:rsidR="00977386">
        <w:t>logging capabilities are provided</w:t>
      </w:r>
      <w:r w:rsidRPr="00E078A1">
        <w:t xml:space="preserve"> through the </w:t>
      </w:r>
      <w:r w:rsidR="00977386">
        <w:t xml:space="preserve">CLM </w:t>
      </w:r>
      <w:r w:rsidRPr="00E078A1">
        <w:t xml:space="preserve">API that is available from </w:t>
      </w:r>
      <w:r w:rsidRPr="00977386">
        <w:rPr>
          <w:rStyle w:val="CodeChar0"/>
        </w:rPr>
        <w:t>clm.jar</w:t>
      </w:r>
      <w:r w:rsidRPr="00E078A1">
        <w:t xml:space="preserve">. </w:t>
      </w:r>
    </w:p>
    <w:p w:rsidR="009F1552" w:rsidRDefault="00E078A1" w:rsidP="00E078A1">
      <w:pPr>
        <w:pStyle w:val="BodyText"/>
      </w:pPr>
      <w:r w:rsidRPr="00E078A1">
        <w:t xml:space="preserve">Audit logging is configurable by the client application developer via an application property configuration file. By placing the </w:t>
      </w:r>
      <w:r w:rsidRPr="00977386">
        <w:rPr>
          <w:rStyle w:val="CodeChar0"/>
        </w:rPr>
        <w:t>clm.jar</w:t>
      </w:r>
      <w:r w:rsidRPr="00E078A1">
        <w:t xml:space="preserve"> </w:t>
      </w:r>
      <w:r w:rsidR="00977386">
        <w:t xml:space="preserve">file, </w:t>
      </w:r>
      <w:r w:rsidRPr="00E078A1">
        <w:t>along with the application property configuration file</w:t>
      </w:r>
      <w:r w:rsidR="00977386">
        <w:t>,</w:t>
      </w:r>
      <w:r w:rsidRPr="00E078A1">
        <w:t xml:space="preserve"> in the same class path as the </w:t>
      </w:r>
      <w:r w:rsidRPr="00977386">
        <w:rPr>
          <w:rStyle w:val="CodeChar0"/>
        </w:rPr>
        <w:t>csmapi.jar</w:t>
      </w:r>
      <w:r w:rsidRPr="00E078A1">
        <w:t xml:space="preserve"> file, the client application </w:t>
      </w:r>
      <w:r w:rsidR="00977386">
        <w:t>is</w:t>
      </w:r>
      <w:r w:rsidRPr="00E078A1">
        <w:t xml:space="preserve"> able to utilize the </w:t>
      </w:r>
      <w:r w:rsidR="00977386">
        <w:t xml:space="preserve">built-in </w:t>
      </w:r>
      <w:r w:rsidRPr="00E078A1">
        <w:t xml:space="preserve">audit logging functionality. The logging results </w:t>
      </w:r>
      <w:r w:rsidR="00977386">
        <w:t>can be saved in</w:t>
      </w:r>
      <w:r w:rsidRPr="00E078A1">
        <w:t xml:space="preserve"> a database or </w:t>
      </w:r>
      <w:r w:rsidR="00977386">
        <w:t xml:space="preserve">in </w:t>
      </w:r>
      <w:r w:rsidRPr="00E078A1">
        <w:t>a flat text file</w:t>
      </w:r>
      <w:r w:rsidR="00977386">
        <w:t>,</w:t>
      </w:r>
      <w:r w:rsidRPr="00E078A1">
        <w:t xml:space="preserve"> depending on the configuration. In addition, logging can be enabled </w:t>
      </w:r>
      <w:r w:rsidR="00977386">
        <w:t>or</w:t>
      </w:r>
      <w:r w:rsidRPr="00E078A1">
        <w:t xml:space="preserve"> disable</w:t>
      </w:r>
      <w:r w:rsidR="00977386">
        <w:t>d</w:t>
      </w:r>
      <w:r w:rsidRPr="00E078A1">
        <w:t xml:space="preserve"> for any fully qualified class name.</w:t>
      </w:r>
      <w:r w:rsidR="00865911">
        <w:fldChar w:fldCharType="begin"/>
      </w:r>
      <w:r w:rsidR="00FB61D9">
        <w:instrText xml:space="preserve"> XE "</w:instrText>
      </w:r>
      <w:r w:rsidR="00FB61D9" w:rsidRPr="005775F3">
        <w:instrText>audit logging:configuration</w:instrText>
      </w:r>
      <w:r w:rsidR="00FB61D9">
        <w:instrText xml:space="preserve">" </w:instrText>
      </w:r>
      <w:r w:rsidR="00865911">
        <w:fldChar w:fldCharType="end"/>
      </w:r>
    </w:p>
    <w:p w:rsidR="009F1552" w:rsidRDefault="00E078A1" w:rsidP="00E078A1">
      <w:pPr>
        <w:pStyle w:val="Heading3"/>
      </w:pPr>
      <w:bookmarkStart w:id="236" w:name="_Toc214359129"/>
      <w:r>
        <w:t>JAR Placement</w:t>
      </w:r>
      <w:bookmarkEnd w:id="236"/>
    </w:p>
    <w:p w:rsidR="00977386" w:rsidRDefault="00E078A1" w:rsidP="00E078A1">
      <w:pPr>
        <w:pStyle w:val="BodyText"/>
      </w:pPr>
      <w:r w:rsidRPr="00E078A1">
        <w:t xml:space="preserve">The </w:t>
      </w:r>
      <w:r w:rsidR="00F73F46">
        <w:t>audit logging</w:t>
      </w:r>
      <w:r w:rsidRPr="00E078A1">
        <w:t xml:space="preserve"> </w:t>
      </w:r>
      <w:r w:rsidR="00F73F46">
        <w:t>application</w:t>
      </w:r>
      <w:r w:rsidRPr="00E078A1">
        <w:t xml:space="preserve"> is available as a JAR</w:t>
      </w:r>
      <w:r w:rsidR="007606D6">
        <w:t xml:space="preserve"> file</w:t>
      </w:r>
      <w:r w:rsidRPr="00E078A1">
        <w:t xml:space="preserve">, called </w:t>
      </w:r>
      <w:r w:rsidRPr="00977386">
        <w:rPr>
          <w:rStyle w:val="CodeChar0"/>
        </w:rPr>
        <w:t>clm.jar</w:t>
      </w:r>
      <w:r w:rsidR="008B318A" w:rsidRPr="00E078A1">
        <w:t xml:space="preserve">. </w:t>
      </w:r>
      <w:r w:rsidRPr="00E078A1">
        <w:t xml:space="preserve">This </w:t>
      </w:r>
      <w:r w:rsidR="00977386">
        <w:t>JAR</w:t>
      </w:r>
      <w:r w:rsidRPr="00E078A1">
        <w:t xml:space="preserve"> </w:t>
      </w:r>
      <w:r w:rsidR="007606D6">
        <w:t xml:space="preserve">file </w:t>
      </w:r>
      <w:r w:rsidRPr="00E078A1">
        <w:t xml:space="preserve">along with the </w:t>
      </w:r>
      <w:r w:rsidRPr="00977386">
        <w:rPr>
          <w:rStyle w:val="CodeChar0"/>
        </w:rPr>
        <w:t>csmapi.jar</w:t>
      </w:r>
      <w:r w:rsidRPr="00E078A1">
        <w:t xml:space="preserve"> </w:t>
      </w:r>
      <w:r w:rsidR="00977386">
        <w:t>must</w:t>
      </w:r>
      <w:r w:rsidRPr="00E078A1">
        <w:t xml:space="preserve"> be placed in the classpath of the application. </w:t>
      </w:r>
    </w:p>
    <w:p w:rsidR="009F1552" w:rsidRDefault="00E078A1" w:rsidP="00E078A1">
      <w:pPr>
        <w:pStyle w:val="BodyText"/>
      </w:pPr>
      <w:r w:rsidRPr="00E078A1">
        <w:t>If the client applica</w:t>
      </w:r>
      <w:r w:rsidR="00977386">
        <w:t>tion is integrating the CSM API</w:t>
      </w:r>
      <w:r w:rsidRPr="00E078A1">
        <w:t>s as part of a web application on JBoss</w:t>
      </w:r>
      <w:r w:rsidR="00977386">
        <w:t>,</w:t>
      </w:r>
      <w:r w:rsidRPr="00E078A1">
        <w:t xml:space="preserve"> then </w:t>
      </w:r>
      <w:r w:rsidRPr="00977386">
        <w:rPr>
          <w:rStyle w:val="CodeChar0"/>
        </w:rPr>
        <w:t>clmwebapp.jar</w:t>
      </w:r>
      <w:r w:rsidRPr="00E078A1">
        <w:t xml:space="preserve"> should be placed in the lib directory of the WEB-INF folder</w:t>
      </w:r>
      <w:r w:rsidR="00977386">
        <w:t>,</w:t>
      </w:r>
      <w:r w:rsidRPr="00E078A1">
        <w:t xml:space="preserve"> and </w:t>
      </w:r>
      <w:r w:rsidRPr="00977386">
        <w:rPr>
          <w:rStyle w:val="CodeChar0"/>
        </w:rPr>
        <w:t>clm.jar</w:t>
      </w:r>
      <w:r w:rsidRPr="00E078A1">
        <w:t xml:space="preserve"> should be placed in the common lib directory of JBoss.</w:t>
      </w:r>
      <w:r w:rsidR="00865911">
        <w:fldChar w:fldCharType="begin"/>
      </w:r>
      <w:r w:rsidR="00FB61D9">
        <w:instrText xml:space="preserve"> XE "</w:instrText>
      </w:r>
      <w:r w:rsidR="00FB61D9" w:rsidRPr="00495FE7">
        <w:instrText>audit logging:JAR file placement</w:instrText>
      </w:r>
      <w:r w:rsidR="00FB61D9">
        <w:instrText xml:space="preserve">" </w:instrText>
      </w:r>
      <w:r w:rsidR="00865911">
        <w:fldChar w:fldCharType="end"/>
      </w:r>
      <w:r w:rsidR="00865911">
        <w:fldChar w:fldCharType="begin"/>
      </w:r>
      <w:r w:rsidR="00FB61D9">
        <w:instrText xml:space="preserve"> XE "</w:instrText>
      </w:r>
      <w:r w:rsidR="00FB61D9" w:rsidRPr="00F3212B">
        <w:instrText>audit logging:JBoss</w:instrText>
      </w:r>
      <w:r w:rsidR="00FB61D9">
        <w:instrText xml:space="preserve">" </w:instrText>
      </w:r>
      <w:r w:rsidR="00865911">
        <w:fldChar w:fldCharType="end"/>
      </w:r>
      <w:r w:rsidR="00865911">
        <w:fldChar w:fldCharType="begin"/>
      </w:r>
      <w:r w:rsidR="00FB61D9">
        <w:instrText xml:space="preserve"> XE "</w:instrText>
      </w:r>
      <w:r w:rsidR="00FB61D9" w:rsidRPr="008D6FB8">
        <w:instrText>JBoss:audit logging</w:instrText>
      </w:r>
      <w:r w:rsidR="00FB61D9">
        <w:instrText xml:space="preserve">" </w:instrText>
      </w:r>
      <w:r w:rsidR="00865911">
        <w:fldChar w:fldCharType="end"/>
      </w:r>
    </w:p>
    <w:p w:rsidR="00E078A1" w:rsidRDefault="00F3714B" w:rsidP="00E078A1">
      <w:pPr>
        <w:pStyle w:val="Heading3"/>
      </w:pPr>
      <w:bookmarkStart w:id="237" w:name="_Toc214359130"/>
      <w:r>
        <w:lastRenderedPageBreak/>
        <w:t xml:space="preserve">Integrating CLM APIs </w:t>
      </w:r>
      <w:r w:rsidR="00E078A1">
        <w:t>with CSM APIs</w:t>
      </w:r>
      <w:bookmarkEnd w:id="237"/>
    </w:p>
    <w:p w:rsidR="00E078A1" w:rsidRDefault="00E078A1" w:rsidP="00E078A1">
      <w:pPr>
        <w:pStyle w:val="BodyText"/>
      </w:pPr>
      <w:r>
        <w:t>The various services exposed by CSM have b</w:t>
      </w:r>
      <w:r w:rsidR="00A27D7F">
        <w:t>een enabled for the purpose of</w:t>
      </w:r>
      <w:r w:rsidR="008E62A0">
        <w:t xml:space="preserve"> using CLM for</w:t>
      </w:r>
      <w:r w:rsidR="00A27D7F">
        <w:t xml:space="preserve"> audit and l</w:t>
      </w:r>
      <w:r>
        <w:t>ogging. If configured properly, client applications using the CSM A</w:t>
      </w:r>
      <w:r w:rsidR="00A27D7F">
        <w:t>PIs can enable the internal CLM-</w:t>
      </w:r>
      <w:r>
        <w:t>ba</w:t>
      </w:r>
      <w:r w:rsidR="00A27D7F">
        <w:t>sed audit and l</w:t>
      </w:r>
      <w:r>
        <w:t xml:space="preserve">ogging capabilities. </w:t>
      </w:r>
      <w:r w:rsidR="00865911">
        <w:fldChar w:fldCharType="begin"/>
      </w:r>
      <w:r w:rsidR="000849BE">
        <w:instrText xml:space="preserve"> XE "</w:instrText>
      </w:r>
      <w:r w:rsidR="000849BE" w:rsidRPr="00DC0A5C">
        <w:instrText>API:integrating with CLM</w:instrText>
      </w:r>
      <w:r w:rsidR="000849BE">
        <w:instrText xml:space="preserve">" </w:instrText>
      </w:r>
      <w:r w:rsidR="00865911">
        <w:fldChar w:fldCharType="end"/>
      </w:r>
      <w:r w:rsidR="00865911">
        <w:fldChar w:fldCharType="begin"/>
      </w:r>
      <w:r w:rsidR="000849BE">
        <w:instrText xml:space="preserve"> XE "</w:instrText>
      </w:r>
      <w:r w:rsidR="000849BE" w:rsidRPr="000C7E9B">
        <w:instrText>integrating CSM with CLM</w:instrText>
      </w:r>
      <w:r w:rsidR="000849BE">
        <w:instrText xml:space="preserve">" </w:instrText>
      </w:r>
      <w:r w:rsidR="00865911">
        <w:fldChar w:fldCharType="end"/>
      </w:r>
      <w:r w:rsidR="00865911">
        <w:fldChar w:fldCharType="begin"/>
      </w:r>
      <w:r w:rsidR="000849BE">
        <w:instrText xml:space="preserve"> XE "</w:instrText>
      </w:r>
      <w:r w:rsidR="000849BE" w:rsidRPr="006F009D">
        <w:instrText>audit logging:CLM &amp; CSM APIs</w:instrText>
      </w:r>
      <w:r w:rsidR="000849BE">
        <w:instrText xml:space="preserve">" </w:instrText>
      </w:r>
      <w:r w:rsidR="00865911">
        <w:fldChar w:fldCharType="end"/>
      </w:r>
    </w:p>
    <w:p w:rsidR="00E078A1" w:rsidRDefault="00A27D7F" w:rsidP="00E078A1">
      <w:pPr>
        <w:pStyle w:val="BodyText"/>
      </w:pPr>
      <w:r>
        <w:t xml:space="preserve">The sections that follow discuss the </w:t>
      </w:r>
      <w:r w:rsidR="008E62A0">
        <w:t>major components provided by the CLM APIs, and how they work to enable the audit l</w:t>
      </w:r>
      <w:r w:rsidR="00E078A1">
        <w:t>ogging capabilities provided by CSM.</w:t>
      </w:r>
    </w:p>
    <w:p w:rsidR="00C64325" w:rsidRPr="00CE6889" w:rsidRDefault="00C64325" w:rsidP="00C64325">
      <w:pPr>
        <w:pStyle w:val="NoteMainbody"/>
      </w:pPr>
      <w:r w:rsidRPr="00CE6889">
        <w:rPr>
          <w:rStyle w:val="Bold"/>
        </w:rPr>
        <w:t>NOTE:</w:t>
      </w:r>
      <w:r w:rsidRPr="00CE6889">
        <w:t xml:space="preserve"> CSM is capable of performing both event and object state audit logging only for the operations and data pertaining to CSM. </w:t>
      </w:r>
      <w:r w:rsidR="008B318A" w:rsidRPr="00CE6889">
        <w:t>In order to</w:t>
      </w:r>
      <w:r w:rsidR="008B318A">
        <w:t xml:space="preserve"> use</w:t>
      </w:r>
      <w:r w:rsidR="008B318A" w:rsidRPr="00CE6889">
        <w:t xml:space="preserve"> CLM features without using CSM, the client application can </w:t>
      </w:r>
      <w:r w:rsidR="008B318A">
        <w:t xml:space="preserve">be </w:t>
      </w:r>
      <w:r w:rsidR="008B318A" w:rsidRPr="00CE6889">
        <w:t>download</w:t>
      </w:r>
      <w:r w:rsidR="008B318A">
        <w:t xml:space="preserve">ed </w:t>
      </w:r>
      <w:r w:rsidR="008B318A" w:rsidRPr="00CE6889">
        <w:t>and install CLM</w:t>
      </w:r>
      <w:r w:rsidR="008B318A">
        <w:t xml:space="preserve"> separately</w:t>
      </w:r>
      <w:r w:rsidR="008B318A" w:rsidRPr="00CE6889">
        <w:t xml:space="preserve">. </w:t>
      </w:r>
      <w:r w:rsidRPr="00CE6889">
        <w:t xml:space="preserve">In this case CLM can be used (without CSM) to provide event logging and automated object state logging capabilities using the special appender and schema. </w:t>
      </w:r>
      <w:r>
        <w:t>T</w:t>
      </w:r>
      <w:r w:rsidRPr="00CE6889">
        <w:t xml:space="preserve">he log locator tool can </w:t>
      </w:r>
      <w:r>
        <w:t xml:space="preserve">also </w:t>
      </w:r>
      <w:r w:rsidRPr="00CE6889">
        <w:t xml:space="preserve">be used for the purpose of viewing the logs.  </w:t>
      </w:r>
    </w:p>
    <w:p w:rsidR="00E078A1" w:rsidRDefault="00E078A1" w:rsidP="00F3714B">
      <w:pPr>
        <w:pStyle w:val="Heading4"/>
      </w:pPr>
      <w:bookmarkStart w:id="238" w:name="_Ref213668233"/>
      <w:r>
        <w:t>Event Logging</w:t>
      </w:r>
      <w:bookmarkEnd w:id="238"/>
    </w:p>
    <w:p w:rsidR="009D2013" w:rsidRDefault="00E078A1" w:rsidP="00E078A1">
      <w:pPr>
        <w:pStyle w:val="BodyText"/>
      </w:pPr>
      <w:r>
        <w:t>Both the Authentication and Authorization service</w:t>
      </w:r>
      <w:r w:rsidR="009D2013">
        <w:t>s</w:t>
      </w:r>
      <w:r>
        <w:t xml:space="preserve"> have been modified to enable the logging of every event that the user performs. </w:t>
      </w:r>
      <w:r w:rsidR="00865911">
        <w:fldChar w:fldCharType="begin"/>
      </w:r>
      <w:r w:rsidR="000849BE">
        <w:instrText xml:space="preserve"> XE "</w:instrText>
      </w:r>
      <w:r w:rsidR="000849BE" w:rsidRPr="002424E1">
        <w:instrText>audit logging:event logging</w:instrText>
      </w:r>
      <w:r w:rsidR="000849BE">
        <w:instrText xml:space="preserve">" </w:instrText>
      </w:r>
      <w:r w:rsidR="00865911">
        <w:fldChar w:fldCharType="end"/>
      </w:r>
      <w:r w:rsidR="00865911">
        <w:fldChar w:fldCharType="begin"/>
      </w:r>
      <w:r w:rsidR="000849BE">
        <w:instrText xml:space="preserve"> XE "</w:instrText>
      </w:r>
      <w:r w:rsidR="000849BE" w:rsidRPr="000C7E9B">
        <w:instrText>event logging</w:instrText>
      </w:r>
      <w:r w:rsidR="000849BE">
        <w:instrText xml:space="preserve">" </w:instrText>
      </w:r>
      <w:r w:rsidR="00865911">
        <w:fldChar w:fldCharType="end"/>
      </w:r>
    </w:p>
    <w:p w:rsidR="009D2013" w:rsidRDefault="00E078A1" w:rsidP="00E078A1">
      <w:pPr>
        <w:pStyle w:val="BodyText"/>
      </w:pPr>
      <w:r>
        <w:t xml:space="preserve">For </w:t>
      </w:r>
      <w:r w:rsidR="009D2013">
        <w:t xml:space="preserve">the </w:t>
      </w:r>
      <w:r w:rsidR="00F73F46">
        <w:t>authentication service</w:t>
      </w:r>
      <w:r>
        <w:t xml:space="preserve">, the CSM APIs log the login and logout events of the user. In addition, when a user lockout event occurs, a log is generated that records the username that was locked out. </w:t>
      </w:r>
    </w:p>
    <w:p w:rsidR="00E078A1" w:rsidRDefault="00E078A1" w:rsidP="00E078A1">
      <w:pPr>
        <w:pStyle w:val="BodyText"/>
      </w:pPr>
      <w:r>
        <w:t>For</w:t>
      </w:r>
      <w:r w:rsidR="009D2013">
        <w:t xml:space="preserve"> the</w:t>
      </w:r>
      <w:r>
        <w:t xml:space="preserve"> </w:t>
      </w:r>
      <w:r w:rsidR="009D2013">
        <w:t>a</w:t>
      </w:r>
      <w:r>
        <w:t xml:space="preserve">uthorization </w:t>
      </w:r>
      <w:r w:rsidR="009D2013">
        <w:t>s</w:t>
      </w:r>
      <w:r>
        <w:t>ervice</w:t>
      </w:r>
      <w:r w:rsidR="009D2013">
        <w:t>,</w:t>
      </w:r>
      <w:r>
        <w:t xml:space="preserve"> the CSM APIs track all </w:t>
      </w:r>
      <w:r w:rsidRPr="009D2013">
        <w:rPr>
          <w:rStyle w:val="Emphasis"/>
        </w:rPr>
        <w:t>create</w:t>
      </w:r>
      <w:r>
        <w:t xml:space="preserve">, </w:t>
      </w:r>
      <w:r w:rsidRPr="009D2013">
        <w:rPr>
          <w:rStyle w:val="Emphasis"/>
        </w:rPr>
        <w:t>update</w:t>
      </w:r>
      <w:r w:rsidR="009D2013">
        <w:t>,</w:t>
      </w:r>
      <w:r>
        <w:t xml:space="preserve"> and </w:t>
      </w:r>
      <w:r w:rsidRPr="009D2013">
        <w:rPr>
          <w:rStyle w:val="Emphasis"/>
        </w:rPr>
        <w:t>delete</w:t>
      </w:r>
      <w:r>
        <w:t xml:space="preserve"> operations </w:t>
      </w:r>
      <w:r w:rsidR="009D2013">
        <w:t>invoked by</w:t>
      </w:r>
      <w:r>
        <w:t xml:space="preserve"> the client application</w:t>
      </w:r>
      <w:r w:rsidR="009D2013">
        <w:t xml:space="preserve">. </w:t>
      </w:r>
      <w:r w:rsidR="009D2013" w:rsidRPr="009D2013">
        <w:rPr>
          <w:rStyle w:val="Emphasis"/>
        </w:rPr>
        <w:t>R</w:t>
      </w:r>
      <w:r w:rsidRPr="009D2013">
        <w:rPr>
          <w:rStyle w:val="Emphasis"/>
        </w:rPr>
        <w:t>ead</w:t>
      </w:r>
      <w:r>
        <w:t xml:space="preserve"> operations are not logged</w:t>
      </w:r>
      <w:r w:rsidR="009D2013">
        <w:t xml:space="preserve"> because they cause no changes to the data. </w:t>
      </w:r>
      <w:r w:rsidR="00865911">
        <w:fldChar w:fldCharType="begin"/>
      </w:r>
      <w:r w:rsidR="000849BE">
        <w:instrText xml:space="preserve"> XE "</w:instrText>
      </w:r>
      <w:r w:rsidR="000849BE" w:rsidRPr="009F4B1A">
        <w:instrText>authorization service:event logging</w:instrText>
      </w:r>
      <w:r w:rsidR="000849BE">
        <w:instrText xml:space="preserve">" </w:instrText>
      </w:r>
      <w:r w:rsidR="00865911">
        <w:fldChar w:fldCharType="end"/>
      </w:r>
    </w:p>
    <w:p w:rsidR="00E078A1" w:rsidRDefault="00E078A1" w:rsidP="00E078A1">
      <w:pPr>
        <w:pStyle w:val="BodyText"/>
      </w:pPr>
      <w:r>
        <w:t>The UPT can perform all of the audit and logging services because it uses the CSM APIs (which use CLM APIs) to perform operations on the database.</w:t>
      </w:r>
      <w:r w:rsidR="000849BE">
        <w:t xml:space="preserve"> </w:t>
      </w:r>
      <w:r w:rsidR="00865911">
        <w:fldChar w:fldCharType="begin"/>
      </w:r>
      <w:r w:rsidR="000849BE">
        <w:instrText xml:space="preserve"> XE "</w:instrText>
      </w:r>
      <w:r w:rsidR="000849BE" w:rsidRPr="00F857C7">
        <w:instrText>UPT:event logging</w:instrText>
      </w:r>
      <w:r w:rsidR="000849BE">
        <w:instrText xml:space="preserve">" </w:instrText>
      </w:r>
      <w:r w:rsidR="00865911">
        <w:fldChar w:fldCharType="end"/>
      </w:r>
    </w:p>
    <w:p w:rsidR="00E078A1" w:rsidRDefault="00E078A1" w:rsidP="00E078A1">
      <w:pPr>
        <w:pStyle w:val="BodyText"/>
      </w:pPr>
      <w:r>
        <w:t xml:space="preserve">Since the CLM APIs are based on </w:t>
      </w:r>
      <w:r w:rsidRPr="009D2013">
        <w:rPr>
          <w:rStyle w:val="CodeChar0"/>
        </w:rPr>
        <w:t>log4j</w:t>
      </w:r>
      <w:r>
        <w:t>, the following logger names are used in the CSM AP</w:t>
      </w:r>
      <w:r w:rsidR="009D2013">
        <w:t>Is to perform the event logging:</w:t>
      </w:r>
    </w:p>
    <w:p w:rsidR="00E078A1" w:rsidRDefault="00E078A1" w:rsidP="00E078A1">
      <w:pPr>
        <w:pStyle w:val="BodyText"/>
      </w:pPr>
      <w:r>
        <w:t xml:space="preserve">Authentication Event Logger Name: </w:t>
      </w:r>
      <w:r w:rsidRPr="009D2013">
        <w:rPr>
          <w:rStyle w:val="Emphasis"/>
        </w:rPr>
        <w:t>CSM.Audit.Logging.Event.Authentication</w:t>
      </w:r>
    </w:p>
    <w:p w:rsidR="00E078A1" w:rsidRDefault="00E078A1" w:rsidP="00E078A1">
      <w:pPr>
        <w:pStyle w:val="BodyText"/>
      </w:pPr>
      <w:r>
        <w:t xml:space="preserve">Authorization Event Logger Name: </w:t>
      </w:r>
      <w:r w:rsidR="009D2013" w:rsidRPr="009D2013">
        <w:rPr>
          <w:rStyle w:val="Emphasis"/>
        </w:rPr>
        <w:t>C</w:t>
      </w:r>
      <w:r w:rsidRPr="009D2013">
        <w:rPr>
          <w:rStyle w:val="Emphasis"/>
        </w:rPr>
        <w:t>SM.Audit.Logging.Event.Authorization</w:t>
      </w:r>
    </w:p>
    <w:p w:rsidR="00E078A1" w:rsidRDefault="00E078A1" w:rsidP="00E078A1">
      <w:pPr>
        <w:pStyle w:val="BodyText"/>
      </w:pPr>
      <w:r>
        <w:t xml:space="preserve">The </w:t>
      </w:r>
      <w:r w:rsidRPr="009D2013">
        <w:rPr>
          <w:rStyle w:val="CodeChar0"/>
        </w:rPr>
        <w:t>log4j</w:t>
      </w:r>
      <w:r>
        <w:t xml:space="preserve"> log level used for all event logs is INFO.</w:t>
      </w:r>
    </w:p>
    <w:p w:rsidR="00E078A1" w:rsidRDefault="00E078A1" w:rsidP="00E078A1">
      <w:pPr>
        <w:pStyle w:val="BodyText"/>
      </w:pPr>
      <w:r>
        <w:t>In order to enable</w:t>
      </w:r>
      <w:r w:rsidR="00894A40">
        <w:t xml:space="preserve"> event logging, </w:t>
      </w:r>
      <w:r>
        <w:t xml:space="preserve"> these loggers should be configured in the </w:t>
      </w:r>
      <w:r w:rsidRPr="009D2013">
        <w:rPr>
          <w:rStyle w:val="CodeChar0"/>
        </w:rPr>
        <w:t>log4j.xml</w:t>
      </w:r>
      <w:r>
        <w:t xml:space="preserve"> config file of Jboss as shown in</w:t>
      </w:r>
      <w:r w:rsidR="00894A40">
        <w:t xml:space="preserve"> the</w:t>
      </w:r>
      <w:r>
        <w:t xml:space="preserve"> </w:t>
      </w:r>
      <w:fldSimple w:instr=" REF _Ref213665010 \h  \* MERGEFORMAT ">
        <w:r w:rsidR="00E92FAF" w:rsidRPr="00E92FAF">
          <w:rPr>
            <w:i/>
            <w:color w:val="0000FF"/>
          </w:rPr>
          <w:t>JDBC Appender</w:t>
        </w:r>
      </w:fldSimple>
      <w:r w:rsidR="009D2013">
        <w:t xml:space="preserve"> section</w:t>
      </w:r>
      <w:r w:rsidR="00894A40">
        <w:t xml:space="preserve"> below</w:t>
      </w:r>
      <w:r>
        <w:t>.</w:t>
      </w:r>
      <w:r w:rsidR="00865911">
        <w:fldChar w:fldCharType="begin"/>
      </w:r>
      <w:r w:rsidR="000849BE">
        <w:instrText xml:space="preserve"> XE "</w:instrText>
      </w:r>
      <w:r w:rsidR="000849BE" w:rsidRPr="002E598D">
        <w:instrText>JBoss:event logging</w:instrText>
      </w:r>
      <w:r w:rsidR="000849BE">
        <w:instrText xml:space="preserve">" </w:instrText>
      </w:r>
      <w:r w:rsidR="00865911">
        <w:fldChar w:fldCharType="end"/>
      </w:r>
    </w:p>
    <w:p w:rsidR="00E078A1" w:rsidRDefault="00E078A1" w:rsidP="00F3714B">
      <w:pPr>
        <w:pStyle w:val="Heading4"/>
      </w:pPr>
      <w:bookmarkStart w:id="239" w:name="_Ref213668234"/>
      <w:smartTag w:uri="urn:schemas-microsoft-com:office:smarttags" w:element="place">
        <w:smartTag w:uri="urn:schemas-microsoft-com:office:smarttags" w:element="PlaceName">
          <w:r>
            <w:t>Object</w:t>
          </w:r>
        </w:smartTag>
        <w:r>
          <w:t xml:space="preserve"> </w:t>
        </w:r>
        <w:smartTag w:uri="urn:schemas-microsoft-com:office:smarttags" w:element="PlaceType">
          <w:r>
            <w:t>State</w:t>
          </w:r>
        </w:smartTag>
      </w:smartTag>
      <w:r>
        <w:t xml:space="preserve"> Logging</w:t>
      </w:r>
      <w:bookmarkEnd w:id="239"/>
    </w:p>
    <w:p w:rsidR="000849BE" w:rsidRDefault="00E078A1" w:rsidP="000849BE">
      <w:pPr>
        <w:pStyle w:val="BodyText"/>
      </w:pPr>
      <w:r>
        <w:t xml:space="preserve">The Authorization Service of the CSM is enabled to log the object state changes using the automated object state logger available through </w:t>
      </w:r>
      <w:r w:rsidR="00894A40">
        <w:t xml:space="preserve">the </w:t>
      </w:r>
      <w:r>
        <w:t>CLM APIs. This logger tracks all object state changes made using the C</w:t>
      </w:r>
      <w:r w:rsidR="00894A40">
        <w:t>SM APIs. It also uses the log4j-</w:t>
      </w:r>
      <w:r>
        <w:t xml:space="preserve">based CLM APIs and the following </w:t>
      </w:r>
      <w:r w:rsidR="00894A40">
        <w:t>l</w:t>
      </w:r>
      <w:r>
        <w:t xml:space="preserve">ogger </w:t>
      </w:r>
      <w:r w:rsidR="00894A40">
        <w:t>n</w:t>
      </w:r>
      <w:r>
        <w:t>ame:</w:t>
      </w:r>
      <w:r w:rsidR="000849BE">
        <w:t xml:space="preserve"> </w:t>
      </w:r>
      <w:r w:rsidR="00865911">
        <w:fldChar w:fldCharType="begin"/>
      </w:r>
      <w:r w:rsidR="000849BE">
        <w:instrText xml:space="preserve"> XE "</w:instrText>
      </w:r>
      <w:r w:rsidR="000849BE" w:rsidRPr="002424E1">
        <w:instrText>audit logging:</w:instrText>
      </w:r>
      <w:r w:rsidR="000849BE">
        <w:instrText>object state</w:instrText>
      </w:r>
      <w:r w:rsidR="000849BE" w:rsidRPr="002424E1">
        <w:instrText xml:space="preserve"> logging</w:instrText>
      </w:r>
      <w:r w:rsidR="000849BE">
        <w:instrText xml:space="preserve">" </w:instrText>
      </w:r>
      <w:r w:rsidR="00865911">
        <w:fldChar w:fldCharType="end"/>
      </w:r>
      <w:r w:rsidR="00865911">
        <w:fldChar w:fldCharType="begin"/>
      </w:r>
      <w:r w:rsidR="000849BE">
        <w:instrText xml:space="preserve"> XE "object state</w:instrText>
      </w:r>
      <w:r w:rsidR="000849BE" w:rsidRPr="000C7E9B">
        <w:instrText xml:space="preserve"> logging</w:instrText>
      </w:r>
      <w:r w:rsidR="000849BE">
        <w:instrText xml:space="preserve">" </w:instrText>
      </w:r>
      <w:r w:rsidR="00865911">
        <w:fldChar w:fldCharType="end"/>
      </w:r>
    </w:p>
    <w:p w:rsidR="00E078A1" w:rsidRDefault="00E078A1" w:rsidP="00E078A1">
      <w:pPr>
        <w:pStyle w:val="BodyText"/>
      </w:pPr>
      <w:smartTag w:uri="urn:schemas-microsoft-com:office:smarttags" w:element="place">
        <w:smartTag w:uri="urn:schemas-microsoft-com:office:smarttags" w:element="PlaceName">
          <w:r>
            <w:t>Authoriz</w:t>
          </w:r>
          <w:r w:rsidR="00894A40">
            <w:t>ation</w:t>
          </w:r>
        </w:smartTag>
        <w:r w:rsidR="00894A40">
          <w:t xml:space="preserve"> </w:t>
        </w:r>
        <w:smartTag w:uri="urn:schemas-microsoft-com:office:smarttags" w:element="PlaceName">
          <w:r w:rsidR="00894A40">
            <w:t>Object</w:t>
          </w:r>
        </w:smartTag>
        <w:r w:rsidR="00894A40">
          <w:t xml:space="preserve"> </w:t>
        </w:r>
        <w:smartTag w:uri="urn:schemas-microsoft-com:office:smarttags" w:element="PlaceType">
          <w:r w:rsidR="00894A40">
            <w:t>State</w:t>
          </w:r>
        </w:smartTag>
      </w:smartTag>
      <w:r w:rsidR="00894A40">
        <w:t xml:space="preserve"> Logger Name: </w:t>
      </w:r>
      <w:r w:rsidR="00894A40">
        <w:tab/>
      </w:r>
      <w:r w:rsidRPr="00894A40">
        <w:rPr>
          <w:rStyle w:val="Emphasis"/>
        </w:rPr>
        <w:t>CSM.Audit.Logging.ObjectState.Authorization</w:t>
      </w:r>
    </w:p>
    <w:p w:rsidR="00E078A1" w:rsidRDefault="00E078A1" w:rsidP="00E078A1">
      <w:pPr>
        <w:pStyle w:val="BodyText"/>
      </w:pPr>
      <w:r>
        <w:t xml:space="preserve">The </w:t>
      </w:r>
      <w:r w:rsidRPr="00894A40">
        <w:rPr>
          <w:rStyle w:val="CodeChar0"/>
        </w:rPr>
        <w:t>log4j</w:t>
      </w:r>
      <w:r>
        <w:t xml:space="preserve"> log level used for all object state logs is INFO</w:t>
      </w:r>
      <w:r w:rsidR="00894A40">
        <w:t>.</w:t>
      </w:r>
    </w:p>
    <w:p w:rsidR="000849BE" w:rsidRDefault="00E078A1" w:rsidP="000849BE">
      <w:pPr>
        <w:pStyle w:val="BodyText"/>
      </w:pPr>
      <w:r>
        <w:lastRenderedPageBreak/>
        <w:t>In order to enable object state logging</w:t>
      </w:r>
      <w:r w:rsidR="00894A40">
        <w:t xml:space="preserve">, this </w:t>
      </w:r>
      <w:r>
        <w:t xml:space="preserve">logger should be configured in the </w:t>
      </w:r>
      <w:r w:rsidRPr="00894A40">
        <w:rPr>
          <w:rStyle w:val="CodeChar0"/>
        </w:rPr>
        <w:t>log4j.xml</w:t>
      </w:r>
      <w:r>
        <w:t xml:space="preserve"> config file of JBoss as shown in</w:t>
      </w:r>
      <w:r w:rsidR="00894A40" w:rsidRPr="00894A40">
        <w:t xml:space="preserve"> </w:t>
      </w:r>
      <w:r w:rsidR="00894A40">
        <w:t xml:space="preserve">the </w:t>
      </w:r>
      <w:fldSimple w:instr=" REF _Ref213665010 \h  \* MERGEFORMAT ">
        <w:r w:rsidR="00E92FAF" w:rsidRPr="00E92FAF">
          <w:rPr>
            <w:i/>
            <w:color w:val="0000FF"/>
          </w:rPr>
          <w:t>JDBC Appender</w:t>
        </w:r>
      </w:fldSimple>
      <w:r w:rsidR="00894A40">
        <w:t xml:space="preserve"> section below.</w:t>
      </w:r>
      <w:r w:rsidR="000849BE" w:rsidRPr="000849BE">
        <w:t xml:space="preserve"> </w:t>
      </w:r>
      <w:r w:rsidR="00865911">
        <w:fldChar w:fldCharType="begin"/>
      </w:r>
      <w:r w:rsidR="000849BE">
        <w:instrText xml:space="preserve"> XE "</w:instrText>
      </w:r>
      <w:r w:rsidR="000849BE" w:rsidRPr="002E598D">
        <w:instrText>JBoss:</w:instrText>
      </w:r>
      <w:r w:rsidR="000849BE">
        <w:instrText>object state</w:instrText>
      </w:r>
      <w:r w:rsidR="000849BE" w:rsidRPr="002E598D">
        <w:instrText xml:space="preserve"> logging</w:instrText>
      </w:r>
      <w:r w:rsidR="000849BE">
        <w:instrText xml:space="preserve">" </w:instrText>
      </w:r>
      <w:r w:rsidR="00865911">
        <w:fldChar w:fldCharType="end"/>
      </w:r>
    </w:p>
    <w:p w:rsidR="00E078A1" w:rsidRDefault="00E078A1" w:rsidP="00E078A1">
      <w:pPr>
        <w:pStyle w:val="Heading4"/>
      </w:pPr>
      <w:r>
        <w:t>User Information</w:t>
      </w:r>
    </w:p>
    <w:p w:rsidR="00E078A1" w:rsidRDefault="00894A40" w:rsidP="00E078A1">
      <w:pPr>
        <w:pStyle w:val="BodyText"/>
      </w:pPr>
      <w:r>
        <w:t>For the purpose of audit logging, i</w:t>
      </w:r>
      <w:r w:rsidR="00E078A1" w:rsidRPr="00E078A1">
        <w:t xml:space="preserve">n order to track which user is performing the specific operation </w:t>
      </w:r>
      <w:r>
        <w:t>being logged,</w:t>
      </w:r>
      <w:r w:rsidR="00E078A1" w:rsidRPr="00E078A1">
        <w:t xml:space="preserve"> CSM needs to </w:t>
      </w:r>
      <w:r>
        <w:t>obtain</w:t>
      </w:r>
      <w:r w:rsidR="00E078A1" w:rsidRPr="00E078A1">
        <w:t xml:space="preserve"> user information like user id and session id</w:t>
      </w:r>
      <w:r>
        <w:t>,</w:t>
      </w:r>
      <w:r w:rsidR="00E078A1" w:rsidRPr="00E078A1">
        <w:t xml:space="preserve"> and also the organization to which the user belongs. Since these values are only available with the client application, </w:t>
      </w:r>
      <w:r>
        <w:t>the client application needs</w:t>
      </w:r>
      <w:r w:rsidR="00E078A1" w:rsidRPr="00E078A1">
        <w:t xml:space="preserve"> to </w:t>
      </w:r>
      <w:r>
        <w:t xml:space="preserve">pass this information </w:t>
      </w:r>
      <w:r w:rsidR="00E078A1" w:rsidRPr="00E078A1">
        <w:t>to the CSM APIs. To accomplish this, the client applicat</w:t>
      </w:r>
      <w:r>
        <w:t xml:space="preserve">ion must use the utility class </w:t>
      </w:r>
      <w:r>
        <w:rPr>
          <w:rStyle w:val="Emphasis"/>
        </w:rPr>
        <w:t>UserInfoHelper</w:t>
      </w:r>
      <w:r w:rsidR="00E078A1" w:rsidRPr="00E078A1">
        <w:t xml:space="preserve"> provided by the underlying CLM APIs. This information </w:t>
      </w:r>
      <w:r>
        <w:t>must</w:t>
      </w:r>
      <w:r w:rsidR="00E078A1" w:rsidRPr="00E078A1">
        <w:t xml:space="preserve"> be set before calling any of the </w:t>
      </w:r>
      <w:r w:rsidR="00E078A1" w:rsidRPr="00894A40">
        <w:rPr>
          <w:rStyle w:val="Emphasis"/>
        </w:rPr>
        <w:t>create</w:t>
      </w:r>
      <w:r w:rsidR="00E078A1" w:rsidRPr="00E078A1">
        <w:t xml:space="preserve">, </w:t>
      </w:r>
      <w:r w:rsidR="00E078A1" w:rsidRPr="00894A40">
        <w:rPr>
          <w:rStyle w:val="Emphasis"/>
        </w:rPr>
        <w:t>update</w:t>
      </w:r>
      <w:r w:rsidR="00E078A1" w:rsidRPr="00E078A1">
        <w:t xml:space="preserve"> or </w:t>
      </w:r>
      <w:r w:rsidR="00E078A1" w:rsidRPr="00894A40">
        <w:rPr>
          <w:rStyle w:val="Emphasis"/>
        </w:rPr>
        <w:t>delete</w:t>
      </w:r>
      <w:r w:rsidR="00E078A1" w:rsidRPr="00E078A1">
        <w:t xml:space="preserve"> functions of the CSM APIs.</w:t>
      </w:r>
      <w:r w:rsidR="00865911">
        <w:fldChar w:fldCharType="begin"/>
      </w:r>
      <w:r w:rsidR="000849BE">
        <w:instrText xml:space="preserve"> XE "</w:instrText>
      </w:r>
      <w:r w:rsidR="000849BE" w:rsidRPr="00D54967">
        <w:instrText>audit logging:user information</w:instrText>
      </w:r>
      <w:r w:rsidR="000849BE">
        <w:instrText xml:space="preserve">" </w:instrText>
      </w:r>
      <w:r w:rsidR="00865911">
        <w:fldChar w:fldCharType="end"/>
      </w:r>
      <w:r w:rsidR="00865911">
        <w:fldChar w:fldCharType="begin"/>
      </w:r>
      <w:r w:rsidR="000849BE">
        <w:instrText xml:space="preserve"> XE "</w:instrText>
      </w:r>
      <w:r w:rsidR="000849BE" w:rsidRPr="000C7E9B">
        <w:instrText>logging user information</w:instrText>
      </w:r>
      <w:r w:rsidR="000849BE">
        <w:instrText xml:space="preserve">" </w:instrText>
      </w:r>
      <w:r w:rsidR="00865911">
        <w:fldChar w:fldCharType="end"/>
      </w:r>
    </w:p>
    <w:p w:rsidR="00E078A1" w:rsidRDefault="00E078A1" w:rsidP="00E078A1">
      <w:pPr>
        <w:pStyle w:val="Heading4"/>
      </w:pPr>
      <w:r>
        <w:t>Common Logging Database</w:t>
      </w:r>
    </w:p>
    <w:p w:rsidR="00E078A1" w:rsidRDefault="00894A40" w:rsidP="00E078A1">
      <w:pPr>
        <w:pStyle w:val="BodyText"/>
      </w:pPr>
      <w:r>
        <w:t>The Common Logging Database is the persistence storage used by the JDBC A</w:t>
      </w:r>
      <w:r w:rsidR="00E078A1" w:rsidRPr="00E078A1">
        <w:t xml:space="preserve">ppender to store the </w:t>
      </w:r>
      <w:r>
        <w:t>a</w:t>
      </w:r>
      <w:r w:rsidR="00E078A1" w:rsidRPr="00E078A1">
        <w:t xml:space="preserve">udit </w:t>
      </w:r>
      <w:r>
        <w:t>l</w:t>
      </w:r>
      <w:r w:rsidR="00E078A1" w:rsidRPr="00E078A1">
        <w:t xml:space="preserve">ogs. The Log Locator application of CLM connects to this database to allow </w:t>
      </w:r>
      <w:r>
        <w:t>a</w:t>
      </w:r>
      <w:r w:rsidR="00E078A1" w:rsidRPr="00E078A1">
        <w:t xml:space="preserve"> user to browse the logs.</w:t>
      </w:r>
      <w:r w:rsidR="00865911">
        <w:fldChar w:fldCharType="begin"/>
      </w:r>
      <w:r w:rsidR="000849BE">
        <w:instrText xml:space="preserve"> XE "</w:instrText>
      </w:r>
      <w:r w:rsidR="000849BE" w:rsidRPr="00393194">
        <w:instrText>audit logging:common logging database</w:instrText>
      </w:r>
      <w:r w:rsidR="000849BE">
        <w:instrText xml:space="preserve">" </w:instrText>
      </w:r>
      <w:r w:rsidR="00865911">
        <w:fldChar w:fldCharType="end"/>
      </w:r>
      <w:r w:rsidR="00865911">
        <w:fldChar w:fldCharType="begin"/>
      </w:r>
      <w:r w:rsidR="000849BE">
        <w:instrText xml:space="preserve"> XE "</w:instrText>
      </w:r>
      <w:r w:rsidR="000849BE" w:rsidRPr="000C7E9B">
        <w:instrText>log locator</w:instrText>
      </w:r>
      <w:r w:rsidR="000849BE">
        <w:instrText xml:space="preserve">" </w:instrText>
      </w:r>
      <w:r w:rsidR="00865911">
        <w:fldChar w:fldCharType="end"/>
      </w:r>
    </w:p>
    <w:p w:rsidR="00E078A1" w:rsidRDefault="00F73F46" w:rsidP="00E078A1">
      <w:pPr>
        <w:pStyle w:val="Heading4"/>
      </w:pPr>
      <w:bookmarkStart w:id="240" w:name="_Ref213665010"/>
      <w:r>
        <w:t>JDBC Appende</w:t>
      </w:r>
      <w:r w:rsidR="00E078A1">
        <w:t>r</w:t>
      </w:r>
      <w:bookmarkEnd w:id="240"/>
    </w:p>
    <w:p w:rsidR="00F62B4A" w:rsidRDefault="00710D0B" w:rsidP="00E078A1">
      <w:pPr>
        <w:pStyle w:val="BodyText"/>
      </w:pPr>
      <w:r>
        <w:t>T</w:t>
      </w:r>
      <w:r w:rsidRPr="00E078A1">
        <w:t xml:space="preserve">he CLM provides an asynchronous JDBC Appender </w:t>
      </w:r>
      <w:r>
        <w:t>t</w:t>
      </w:r>
      <w:r w:rsidR="00E078A1" w:rsidRPr="00E078A1">
        <w:t xml:space="preserve">o persist </w:t>
      </w:r>
      <w:r>
        <w:t>the a</w:t>
      </w:r>
      <w:r w:rsidR="00E078A1" w:rsidRPr="00E078A1">
        <w:t xml:space="preserve">udit logs. Thus, an application that wants to enable audit logging for </w:t>
      </w:r>
      <w:r>
        <w:t xml:space="preserve">the </w:t>
      </w:r>
      <w:r w:rsidR="00E078A1" w:rsidRPr="00E078A1">
        <w:t xml:space="preserve">CSM APIs should also configure this Appender. </w:t>
      </w:r>
      <w:r w:rsidR="00865911">
        <w:fldChar w:fldCharType="begin"/>
      </w:r>
      <w:r w:rsidR="000849BE">
        <w:instrText xml:space="preserve"> XE "</w:instrText>
      </w:r>
      <w:r w:rsidR="000849BE" w:rsidRPr="000C7E9B">
        <w:instrText>JDBC Appender</w:instrText>
      </w:r>
      <w:r w:rsidR="000849BE">
        <w:instrText xml:space="preserve">" </w:instrText>
      </w:r>
      <w:r w:rsidR="00865911">
        <w:fldChar w:fldCharType="end"/>
      </w:r>
      <w:r w:rsidR="00865911">
        <w:fldChar w:fldCharType="begin"/>
      </w:r>
      <w:r w:rsidR="000849BE">
        <w:instrText xml:space="preserve"> XE "</w:instrText>
      </w:r>
      <w:r w:rsidR="000849BE" w:rsidRPr="005B0A61">
        <w:instrText>audit logging:JDBC Appender</w:instrText>
      </w:r>
      <w:r w:rsidR="000849BE">
        <w:instrText xml:space="preserve">" </w:instrText>
      </w:r>
      <w:r w:rsidR="00865911">
        <w:fldChar w:fldCharType="end"/>
      </w:r>
      <w:r w:rsidR="00865911">
        <w:fldChar w:fldCharType="begin"/>
      </w:r>
      <w:r w:rsidR="000849BE">
        <w:instrText xml:space="preserve"> XE "</w:instrText>
      </w:r>
      <w:r w:rsidR="000849BE" w:rsidRPr="000C7E9B">
        <w:instrText>browsing logs</w:instrText>
      </w:r>
      <w:r w:rsidR="000849BE">
        <w:instrText xml:space="preserve">" </w:instrText>
      </w:r>
      <w:r w:rsidR="00865911">
        <w:fldChar w:fldCharType="end"/>
      </w:r>
    </w:p>
    <w:p w:rsidR="00E078A1" w:rsidRDefault="00E078A1" w:rsidP="00E078A1">
      <w:pPr>
        <w:pStyle w:val="BodyText"/>
      </w:pPr>
      <w:r w:rsidRPr="00E078A1">
        <w:t xml:space="preserve">A sample </w:t>
      </w:r>
      <w:r w:rsidRPr="00710D0B">
        <w:rPr>
          <w:rStyle w:val="CodeChar0"/>
        </w:rPr>
        <w:t>log4j</w:t>
      </w:r>
      <w:r w:rsidRPr="00E078A1">
        <w:t xml:space="preserve"> </w:t>
      </w:r>
      <w:r w:rsidR="00AC0F30">
        <w:t>file entry</w:t>
      </w:r>
      <w:r w:rsidRPr="00E078A1">
        <w:t xml:space="preserve"> is show</w:t>
      </w:r>
      <w:r w:rsidR="00F62B4A">
        <w:t>n below:</w:t>
      </w:r>
    </w:p>
    <w:p w:rsidR="00E078A1" w:rsidRPr="00E078A1" w:rsidRDefault="00E078A1" w:rsidP="00F62B4A">
      <w:pPr>
        <w:pStyle w:val="Classfilesample"/>
      </w:pPr>
      <w:r w:rsidRPr="00E078A1">
        <w:t>&lt;?xml version="1.0" encoding="UTF-8" ?&gt;&lt;!DOCTYPE log4j:configuration SYSTEM ".\log4j.dtd"&gt;</w:t>
      </w:r>
    </w:p>
    <w:p w:rsidR="00E078A1" w:rsidRPr="00E078A1" w:rsidRDefault="00E078A1" w:rsidP="00F62B4A">
      <w:pPr>
        <w:pStyle w:val="Classfilesample"/>
      </w:pPr>
      <w:r w:rsidRPr="00E078A1">
        <w:t>&lt;log4j:configuration xmlns:log4j='http://jakarta.apache.org/log4j/'&gt;</w:t>
      </w:r>
    </w:p>
    <w:p w:rsidR="00E078A1" w:rsidRPr="00E078A1" w:rsidRDefault="00E078A1" w:rsidP="00F62B4A">
      <w:pPr>
        <w:pStyle w:val="Classfilesample"/>
      </w:pPr>
      <w:r w:rsidRPr="00E078A1">
        <w:t>&lt;appender name="CLM_APPENDER" class="gov.nih.nci.logging.api.appender.jdbc.JDBCAppender"&gt;</w:t>
      </w:r>
      <w:r w:rsidRPr="00E078A1">
        <w:tab/>
      </w:r>
      <w:r w:rsidRPr="00E078A1">
        <w:tab/>
      </w:r>
      <w:r w:rsidRPr="00E078A1">
        <w:tab/>
        <w:t>&lt;param name="application" value="csm" /&gt;</w:t>
      </w:r>
      <w:r w:rsidRPr="00E078A1">
        <w:tab/>
      </w:r>
      <w:r w:rsidRPr="00E078A1">
        <w:tab/>
      </w:r>
      <w:r w:rsidRPr="00E078A1">
        <w:tab/>
      </w:r>
      <w:r w:rsidRPr="00E078A1">
        <w:tab/>
      </w:r>
      <w:r w:rsidRPr="00E078A1">
        <w:tab/>
        <w:t>&lt;param name="maxBufferSize" value="1" /&gt;</w:t>
      </w:r>
      <w:r w:rsidRPr="00E078A1">
        <w:tab/>
      </w:r>
      <w:r w:rsidRPr="00E078A1">
        <w:tab/>
      </w:r>
      <w:r w:rsidRPr="00E078A1">
        <w:tab/>
      </w:r>
      <w:r w:rsidRPr="00E078A1">
        <w:tab/>
      </w:r>
      <w:r w:rsidRPr="00E078A1">
        <w:tab/>
        <w:t>&lt;param name="dbDriverClass" value="org.gjt.mm.mysql.Driver" /&gt;</w:t>
      </w:r>
      <w:r w:rsidRPr="00E078A1">
        <w:tab/>
        <w:t>&lt;param name="dbUrl" value="jdbc:mysql://&lt;&lt;SERVER_NAME&gt;&gt;:&lt;&lt;PORT&gt;&gt;/&lt;&lt;CLM_SCHEMA_NAME&gt;&gt;" /&gt;</w:t>
      </w:r>
      <w:r w:rsidRPr="00E078A1">
        <w:tab/>
        <w:t>&lt;param name="dbUser" value="&lt;&lt;DB_USER&gt;&gt;" /&gt;</w:t>
      </w:r>
      <w:r w:rsidRPr="00E078A1">
        <w:tab/>
      </w:r>
      <w:r w:rsidRPr="00E078A1">
        <w:tab/>
      </w:r>
      <w:r w:rsidRPr="00E078A1">
        <w:tab/>
      </w:r>
      <w:r w:rsidRPr="00E078A1">
        <w:tab/>
        <w:t>&lt;param name="dbPwd" value="&lt;&lt;PASSWORD&gt;&gt;" /&gt;</w:t>
      </w:r>
      <w:r w:rsidRPr="00E078A1">
        <w:tab/>
      </w:r>
      <w:r w:rsidRPr="00E078A1">
        <w:tab/>
      </w:r>
      <w:r w:rsidRPr="00E078A1">
        <w:tab/>
      </w:r>
      <w:r w:rsidRPr="00E078A1">
        <w:tab/>
        <w:t>&lt;param name="useFilter" value="true" /&gt;</w:t>
      </w:r>
      <w:r w:rsidRPr="00E078A1">
        <w:tab/>
      </w:r>
      <w:r w:rsidRPr="00E078A1">
        <w:tab/>
      </w:r>
      <w:r w:rsidRPr="00E078A1">
        <w:tab/>
      </w:r>
      <w:r w:rsidRPr="00E078A1">
        <w:tab/>
      </w:r>
      <w:r w:rsidRPr="00E078A1">
        <w:tab/>
        <w:t>&lt;layout class="org.apache.log4j.PatternLayout"&gt;</w:t>
      </w:r>
      <w:r w:rsidRPr="00E078A1">
        <w:tab/>
      </w:r>
      <w:r w:rsidRPr="00E078A1">
        <w:tab/>
      </w:r>
      <w:r w:rsidRPr="00E078A1">
        <w:tab/>
      </w:r>
      <w:r w:rsidRPr="00E078A1">
        <w:tab/>
        <w:t>&lt;param name="ConversionPattern" value=":: [%d{ISO8601}] %-5p %c{1}.%M() %x - %m%n" /&gt;</w:t>
      </w:r>
      <w:r w:rsidRPr="00E078A1">
        <w:tab/>
      </w:r>
      <w:r w:rsidRPr="00E078A1">
        <w:tab/>
      </w:r>
      <w:r w:rsidRPr="00E078A1">
        <w:tab/>
      </w:r>
      <w:r w:rsidRPr="00E078A1">
        <w:tab/>
      </w:r>
      <w:r w:rsidRPr="00E078A1">
        <w:tab/>
      </w:r>
      <w:r w:rsidRPr="00E078A1">
        <w:tab/>
      </w:r>
      <w:r w:rsidRPr="00E078A1">
        <w:tab/>
      </w:r>
      <w:r w:rsidRPr="00E078A1">
        <w:tab/>
      </w:r>
      <w:r w:rsidRPr="00E078A1">
        <w:tab/>
        <w:t>&lt;/layout&gt;</w:t>
      </w:r>
    </w:p>
    <w:p w:rsidR="00E078A1" w:rsidRPr="00E078A1" w:rsidRDefault="00E078A1" w:rsidP="00F62B4A">
      <w:pPr>
        <w:pStyle w:val="Classfilesample"/>
      </w:pPr>
      <w:r w:rsidRPr="00E078A1">
        <w:t>&lt;/appender&gt;</w:t>
      </w:r>
    </w:p>
    <w:p w:rsidR="00E078A1" w:rsidRPr="00E078A1" w:rsidRDefault="00E078A1" w:rsidP="00F62B4A">
      <w:pPr>
        <w:pStyle w:val="Classfilesample"/>
      </w:pPr>
      <w:r w:rsidRPr="00E078A1">
        <w:t>&lt;category name="CSM.Audit.Logging.Event.Authentication"&gt;</w:t>
      </w:r>
      <w:r w:rsidRPr="00E078A1">
        <w:tab/>
      </w:r>
      <w:r w:rsidRPr="00E078A1">
        <w:tab/>
      </w:r>
      <w:r w:rsidRPr="00E078A1">
        <w:tab/>
        <w:t xml:space="preserve">&lt;level value="info" /&gt;                    </w:t>
      </w:r>
      <w:r w:rsidRPr="00E078A1">
        <w:tab/>
      </w:r>
      <w:r w:rsidRPr="00E078A1">
        <w:tab/>
      </w:r>
      <w:r w:rsidRPr="00E078A1">
        <w:tab/>
        <w:t xml:space="preserve">&lt;appender-ref ref="CLM_APPENDER" /&gt;        </w:t>
      </w:r>
      <w:r w:rsidRPr="00E078A1">
        <w:tab/>
      </w:r>
      <w:r w:rsidRPr="00E078A1">
        <w:tab/>
      </w:r>
      <w:r w:rsidRPr="00E078A1">
        <w:tab/>
        <w:t>&lt;/category&gt;</w:t>
      </w:r>
    </w:p>
    <w:p w:rsidR="00E078A1" w:rsidRPr="00E078A1" w:rsidRDefault="00E078A1" w:rsidP="00F62B4A">
      <w:pPr>
        <w:pStyle w:val="Classfilesample"/>
      </w:pPr>
      <w:r w:rsidRPr="00E078A1">
        <w:t>&lt;category name="CSM.Audit.Logging.Event.Authorization"&gt;</w:t>
      </w:r>
      <w:r w:rsidRPr="00E078A1">
        <w:tab/>
      </w:r>
      <w:r w:rsidRPr="00E078A1">
        <w:tab/>
      </w:r>
      <w:r w:rsidRPr="00E078A1">
        <w:tab/>
        <w:t>&lt;level value="info" /&gt;</w:t>
      </w:r>
      <w:r w:rsidRPr="00E078A1">
        <w:tab/>
      </w:r>
      <w:r w:rsidRPr="00E078A1">
        <w:tab/>
      </w:r>
      <w:r w:rsidRPr="00E078A1">
        <w:tab/>
      </w:r>
      <w:r w:rsidRPr="00E078A1">
        <w:tab/>
      </w:r>
      <w:r w:rsidRPr="00E078A1">
        <w:tab/>
      </w:r>
      <w:r w:rsidRPr="00E078A1">
        <w:tab/>
      </w:r>
      <w:r w:rsidRPr="00E078A1">
        <w:tab/>
        <w:t>&lt;appender-ref ref="CLM_APPENDER" /&gt;</w:t>
      </w:r>
      <w:r w:rsidRPr="00E078A1">
        <w:tab/>
      </w:r>
      <w:r w:rsidRPr="00E078A1">
        <w:tab/>
      </w:r>
      <w:r w:rsidRPr="00E078A1">
        <w:tab/>
      </w:r>
      <w:r w:rsidRPr="00E078A1">
        <w:tab/>
      </w:r>
      <w:r w:rsidRPr="00E078A1">
        <w:tab/>
        <w:t>&lt;/category&gt;</w:t>
      </w:r>
    </w:p>
    <w:p w:rsidR="00E078A1" w:rsidRPr="00E078A1" w:rsidRDefault="00E078A1" w:rsidP="00F62B4A">
      <w:pPr>
        <w:pStyle w:val="Classfilesample"/>
      </w:pPr>
      <w:r w:rsidRPr="00E078A1">
        <w:lastRenderedPageBreak/>
        <w:t>&lt;category name="CSM.Audit.Logging.ObjectState.Authorization"&gt;</w:t>
      </w:r>
      <w:r w:rsidRPr="00E078A1">
        <w:tab/>
      </w:r>
      <w:r w:rsidRPr="00E078A1">
        <w:tab/>
      </w:r>
      <w:r w:rsidRPr="00E078A1">
        <w:tab/>
        <w:t>&lt;level value="info" /&gt;</w:t>
      </w:r>
      <w:r w:rsidRPr="00E078A1">
        <w:tab/>
      </w:r>
      <w:r w:rsidRPr="00E078A1">
        <w:tab/>
      </w:r>
      <w:r w:rsidRPr="00E078A1">
        <w:tab/>
      </w:r>
      <w:r w:rsidRPr="00E078A1">
        <w:tab/>
      </w:r>
      <w:r w:rsidRPr="00E078A1">
        <w:tab/>
      </w:r>
      <w:r w:rsidRPr="00E078A1">
        <w:tab/>
      </w:r>
      <w:r w:rsidRPr="00E078A1">
        <w:tab/>
        <w:t>&lt;appender-ref ref="CLM_APPENDER" /&gt;</w:t>
      </w:r>
    </w:p>
    <w:p w:rsidR="00E078A1" w:rsidRPr="00E078A1" w:rsidRDefault="00E078A1" w:rsidP="00F62B4A">
      <w:pPr>
        <w:pStyle w:val="Classfilesample"/>
      </w:pPr>
      <w:r w:rsidRPr="00E078A1">
        <w:t>&lt;/category&gt;</w:t>
      </w:r>
    </w:p>
    <w:p w:rsidR="00E078A1" w:rsidRPr="00E078A1" w:rsidRDefault="00E078A1" w:rsidP="00F62B4A">
      <w:pPr>
        <w:pStyle w:val="Classfilesample"/>
      </w:pPr>
      <w:r w:rsidRPr="00E078A1">
        <w:t>&lt;/log4j:configuration&gt;</w:t>
      </w:r>
    </w:p>
    <w:p w:rsidR="00E078A1" w:rsidRPr="00CE6889" w:rsidRDefault="00E078A1" w:rsidP="000B7EEE">
      <w:pPr>
        <w:pStyle w:val="BodyText"/>
      </w:pPr>
    </w:p>
    <w:p w:rsidR="00E078A1" w:rsidRDefault="00CE6889" w:rsidP="000B7EEE">
      <w:pPr>
        <w:pStyle w:val="Heading3"/>
        <w:keepLines/>
      </w:pPr>
      <w:bookmarkStart w:id="241" w:name="_Toc214359131"/>
      <w:r>
        <w:t>Deployment Steps</w:t>
      </w:r>
      <w:bookmarkEnd w:id="241"/>
    </w:p>
    <w:p w:rsidR="00CE6889" w:rsidRDefault="00294ABA" w:rsidP="000B7EEE">
      <w:pPr>
        <w:pStyle w:val="BodyText"/>
        <w:keepNext/>
        <w:keepLines/>
      </w:pPr>
      <w:r>
        <w:t>The sections below provide the basic instructions necessary for enabling</w:t>
      </w:r>
      <w:r w:rsidR="00CE6889">
        <w:t xml:space="preserve"> the </w:t>
      </w:r>
      <w:r w:rsidR="00F73F46">
        <w:t>audit logging</w:t>
      </w:r>
      <w:r w:rsidR="00CE6889">
        <w:t xml:space="preserve"> capabilities provided by CSM (via CLM)</w:t>
      </w:r>
      <w:r>
        <w:t>.</w:t>
      </w:r>
      <w:r w:rsidR="00865911">
        <w:fldChar w:fldCharType="begin"/>
      </w:r>
      <w:r w:rsidR="000849BE">
        <w:instrText xml:space="preserve"> XE "</w:instrText>
      </w:r>
      <w:r w:rsidR="000849BE" w:rsidRPr="0051514F">
        <w:instrText>audit logging:deploying</w:instrText>
      </w:r>
      <w:r w:rsidR="000849BE">
        <w:instrText xml:space="preserve">" </w:instrText>
      </w:r>
      <w:r w:rsidR="00865911">
        <w:fldChar w:fldCharType="end"/>
      </w:r>
      <w:r w:rsidR="00865911">
        <w:fldChar w:fldCharType="begin"/>
      </w:r>
      <w:r w:rsidR="000849BE">
        <w:instrText xml:space="preserve"> XE "</w:instrText>
      </w:r>
      <w:r w:rsidR="000849BE" w:rsidRPr="000C7E9B">
        <w:instrText>deploying audit logging</w:instrText>
      </w:r>
      <w:r w:rsidR="000849BE">
        <w:instrText xml:space="preserve">" </w:instrText>
      </w:r>
      <w:r w:rsidR="00865911">
        <w:fldChar w:fldCharType="end"/>
      </w:r>
    </w:p>
    <w:p w:rsidR="00CE6889" w:rsidRPr="00CE6889" w:rsidRDefault="00CE6889" w:rsidP="000B7EEE">
      <w:pPr>
        <w:pStyle w:val="BodyText"/>
        <w:keepNext/>
        <w:keepLines/>
        <w:rPr>
          <w:rStyle w:val="Bold"/>
        </w:rPr>
      </w:pPr>
      <w:r w:rsidRPr="00CE6889">
        <w:rPr>
          <w:rStyle w:val="Bold"/>
        </w:rPr>
        <w:t xml:space="preserve">Step 1: Create and Prime </w:t>
      </w:r>
      <w:r w:rsidR="00294ABA">
        <w:rPr>
          <w:rStyle w:val="Bold"/>
        </w:rPr>
        <w:t xml:space="preserve">the </w:t>
      </w:r>
      <w:r w:rsidRPr="00CE6889">
        <w:rPr>
          <w:rStyle w:val="Bold"/>
        </w:rPr>
        <w:t>MySQL Logging Database</w:t>
      </w:r>
    </w:p>
    <w:p w:rsidR="00CE6889" w:rsidRDefault="00CE6889" w:rsidP="00AC0F30">
      <w:pPr>
        <w:pStyle w:val="BodyText"/>
      </w:pPr>
      <w:r>
        <w:t xml:space="preserve">A database </w:t>
      </w:r>
      <w:r w:rsidR="00294ABA">
        <w:t xml:space="preserve">must </w:t>
      </w:r>
      <w:r>
        <w:t xml:space="preserve">be created </w:t>
      </w:r>
      <w:r w:rsidR="00294ABA">
        <w:t xml:space="preserve">that </w:t>
      </w:r>
      <w:r>
        <w:t xml:space="preserve">will persist the audit logs generated as a </w:t>
      </w:r>
      <w:r w:rsidR="00294ABA">
        <w:t xml:space="preserve">function </w:t>
      </w:r>
      <w:r>
        <w:t xml:space="preserve">of </w:t>
      </w:r>
      <w:r w:rsidR="00294ABA">
        <w:t xml:space="preserve">using </w:t>
      </w:r>
      <w:r>
        <w:t>of the CSM APIs</w:t>
      </w:r>
      <w:r w:rsidR="008B318A">
        <w:t xml:space="preserve">. </w:t>
      </w:r>
      <w:r w:rsidR="00AC0F30">
        <w:t>R</w:t>
      </w:r>
      <w:r w:rsidR="006A04FC">
        <w:t xml:space="preserve">efer to the </w:t>
      </w:r>
      <w:r w:rsidR="006A04FC" w:rsidRPr="006A04FC">
        <w:rPr>
          <w:rStyle w:val="Emphasis"/>
        </w:rPr>
        <w:t>CLM</w:t>
      </w:r>
      <w:r w:rsidRPr="006A04FC">
        <w:rPr>
          <w:rStyle w:val="Emphasis"/>
        </w:rPr>
        <w:t xml:space="preserve"> </w:t>
      </w:r>
      <w:r w:rsidR="006A04FC" w:rsidRPr="006A04FC">
        <w:rPr>
          <w:rStyle w:val="Emphasis"/>
        </w:rPr>
        <w:t>Application Developer’s G</w:t>
      </w:r>
      <w:r w:rsidRPr="006A04FC">
        <w:rPr>
          <w:rStyle w:val="Emphasis"/>
        </w:rPr>
        <w:t>uide</w:t>
      </w:r>
      <w:r>
        <w:t xml:space="preserve"> for </w:t>
      </w:r>
      <w:r w:rsidR="006A04FC">
        <w:t>information on</w:t>
      </w:r>
      <w:r>
        <w:t xml:space="preserve"> creating and priming the database for storing audit logs.</w:t>
      </w:r>
      <w:r w:rsidR="00865911">
        <w:fldChar w:fldCharType="begin"/>
      </w:r>
      <w:r w:rsidR="000849BE">
        <w:instrText xml:space="preserve"> XE "</w:instrText>
      </w:r>
      <w:r w:rsidR="000849BE" w:rsidRPr="0039766A">
        <w:instrText>database:create for logging</w:instrText>
      </w:r>
      <w:r w:rsidR="000849BE">
        <w:instrText xml:space="preserve">" </w:instrText>
      </w:r>
      <w:r w:rsidR="00865911">
        <w:fldChar w:fldCharType="end"/>
      </w:r>
      <w:r w:rsidR="00865911">
        <w:fldChar w:fldCharType="begin"/>
      </w:r>
      <w:r w:rsidR="000849BE">
        <w:instrText xml:space="preserve"> XE "</w:instrText>
      </w:r>
      <w:r w:rsidR="000849BE" w:rsidRPr="000C7E9B">
        <w:instrText>create logging database</w:instrText>
      </w:r>
      <w:r w:rsidR="000849BE">
        <w:instrText xml:space="preserve">" </w:instrText>
      </w:r>
      <w:r w:rsidR="00865911">
        <w:fldChar w:fldCharType="end"/>
      </w:r>
      <w:r w:rsidR="00865911">
        <w:fldChar w:fldCharType="begin"/>
      </w:r>
      <w:r w:rsidR="000849BE">
        <w:instrText xml:space="preserve"> XE "</w:instrText>
      </w:r>
      <w:r w:rsidR="000849BE" w:rsidRPr="008E4F8D">
        <w:instrText>audit logging:create database</w:instrText>
      </w:r>
      <w:r w:rsidR="000849BE">
        <w:instrText xml:space="preserve">" </w:instrText>
      </w:r>
      <w:r w:rsidR="00865911">
        <w:fldChar w:fldCharType="end"/>
      </w:r>
    </w:p>
    <w:p w:rsidR="00CE6889" w:rsidRPr="00CE6889" w:rsidRDefault="00CE6889" w:rsidP="00AC0F30">
      <w:pPr>
        <w:pStyle w:val="BodyText"/>
        <w:rPr>
          <w:rStyle w:val="Bold"/>
        </w:rPr>
      </w:pPr>
      <w:r w:rsidRPr="00CE6889">
        <w:rPr>
          <w:rStyle w:val="Bold"/>
        </w:rPr>
        <w:t>Step 2: Configure the log4j.xml file for JBoss</w:t>
      </w:r>
    </w:p>
    <w:p w:rsidR="00CE6889" w:rsidRDefault="00CE6889" w:rsidP="00AC0F30">
      <w:pPr>
        <w:pStyle w:val="BodyText"/>
      </w:pPr>
      <w:r>
        <w:t xml:space="preserve">Use the sample </w:t>
      </w:r>
      <w:r w:rsidRPr="00AC0F30">
        <w:rPr>
          <w:rStyle w:val="CodeChar0"/>
        </w:rPr>
        <w:t>log4j</w:t>
      </w:r>
      <w:r w:rsidR="00AC0F30">
        <w:t xml:space="preserve"> file provided in the CSM</w:t>
      </w:r>
      <w:r>
        <w:t xml:space="preserve"> release to configure the</w:t>
      </w:r>
      <w:r w:rsidRPr="00AC0F30">
        <w:rPr>
          <w:rStyle w:val="CodeChar0"/>
        </w:rPr>
        <w:t xml:space="preserve"> log4j.xml</w:t>
      </w:r>
      <w:r>
        <w:t xml:space="preserve"> file for JBoss. </w:t>
      </w:r>
      <w:r w:rsidR="00400660">
        <w:t>S</w:t>
      </w:r>
      <w:r w:rsidR="00AC0F30">
        <w:t xml:space="preserve">ee the sample </w:t>
      </w:r>
      <w:r w:rsidR="00AC0F30" w:rsidRPr="00AC0F30">
        <w:rPr>
          <w:rStyle w:val="CodeChar0"/>
        </w:rPr>
        <w:t>log4j</w:t>
      </w:r>
      <w:r w:rsidR="00AC0F30">
        <w:t xml:space="preserve"> file entry</w:t>
      </w:r>
      <w:r w:rsidR="00400660">
        <w:t xml:space="preserve"> shown</w:t>
      </w:r>
      <w:r w:rsidR="00AC0F30">
        <w:t xml:space="preserve"> above.</w:t>
      </w:r>
      <w:r w:rsidR="00865911">
        <w:fldChar w:fldCharType="begin"/>
      </w:r>
      <w:r w:rsidR="000849BE">
        <w:instrText xml:space="preserve"> XE "</w:instrText>
      </w:r>
      <w:r w:rsidR="000849BE" w:rsidRPr="00A070F1">
        <w:instrText>JBoss:</w:instrText>
      </w:r>
      <w:r w:rsidR="000849BE">
        <w:instrText xml:space="preserve">configure log file" </w:instrText>
      </w:r>
      <w:r w:rsidR="00865911">
        <w:fldChar w:fldCharType="end"/>
      </w:r>
      <w:r w:rsidR="00865911">
        <w:fldChar w:fldCharType="begin"/>
      </w:r>
      <w:r w:rsidR="000849BE">
        <w:instrText xml:space="preserve"> XE "</w:instrText>
      </w:r>
      <w:r w:rsidR="000849BE" w:rsidRPr="000C7E9B">
        <w:instrText>configure log file</w:instrText>
      </w:r>
      <w:r w:rsidR="000849BE">
        <w:instrText xml:space="preserve">" </w:instrText>
      </w:r>
      <w:r w:rsidR="00865911">
        <w:fldChar w:fldCharType="end"/>
      </w:r>
      <w:r w:rsidR="00865911">
        <w:fldChar w:fldCharType="begin"/>
      </w:r>
      <w:r w:rsidR="000849BE">
        <w:instrText xml:space="preserve"> XE "</w:instrText>
      </w:r>
      <w:r w:rsidR="000849BE" w:rsidRPr="001014C6">
        <w:instrText>audit logging:configure log file</w:instrText>
      </w:r>
      <w:r w:rsidR="000849BE">
        <w:instrText xml:space="preserve">" </w:instrText>
      </w:r>
      <w:r w:rsidR="00865911">
        <w:fldChar w:fldCharType="end"/>
      </w:r>
    </w:p>
    <w:p w:rsidR="00AC0F30" w:rsidRDefault="00400660" w:rsidP="000B7EEE">
      <w:pPr>
        <w:pStyle w:val="ListNumber"/>
        <w:numPr>
          <w:ilvl w:val="0"/>
          <w:numId w:val="80"/>
        </w:numPr>
      </w:pPr>
      <w:r>
        <w:t xml:space="preserve">Open the </w:t>
      </w:r>
      <w:r w:rsidRPr="006F7E86">
        <w:rPr>
          <w:rStyle w:val="CodeChar0"/>
        </w:rPr>
        <w:t>log4j.xml</w:t>
      </w:r>
      <w:r w:rsidR="006F7E86">
        <w:t xml:space="preserve"> file and do the following:</w:t>
      </w:r>
    </w:p>
    <w:p w:rsidR="00CE6889" w:rsidRDefault="00CE6889" w:rsidP="006F7E86">
      <w:pPr>
        <w:pStyle w:val="ListNumber2"/>
        <w:numPr>
          <w:ilvl w:val="0"/>
          <w:numId w:val="21"/>
        </w:numPr>
      </w:pPr>
      <w:r>
        <w:t xml:space="preserve">Replace the </w:t>
      </w:r>
      <w:r w:rsidRPr="006F7E86">
        <w:rPr>
          <w:rStyle w:val="CodeChar0"/>
        </w:rPr>
        <w:t>&lt;&lt;SERVER_NAME&gt;&gt;</w:t>
      </w:r>
      <w:r>
        <w:t xml:space="preserve">, </w:t>
      </w:r>
      <w:r w:rsidRPr="006F7E86">
        <w:rPr>
          <w:rStyle w:val="CodeChar0"/>
        </w:rPr>
        <w:t>&lt;&lt;PORT&gt;&gt;</w:t>
      </w:r>
      <w:r>
        <w:t xml:space="preserve"> and </w:t>
      </w:r>
      <w:r w:rsidRPr="006F7E86">
        <w:rPr>
          <w:rStyle w:val="CodeChar0"/>
        </w:rPr>
        <w:t>&lt;&lt;CLM_SCHEMA_NAME&gt;&gt;</w:t>
      </w:r>
      <w:r>
        <w:t xml:space="preserve"> </w:t>
      </w:r>
      <w:r w:rsidR="006F7E86">
        <w:t xml:space="preserve">entries </w:t>
      </w:r>
      <w:r>
        <w:t xml:space="preserve">with </w:t>
      </w:r>
      <w:r w:rsidR="006F7E86">
        <w:t xml:space="preserve">the appropriate </w:t>
      </w:r>
      <w:r>
        <w:t>values</w:t>
      </w:r>
      <w:r w:rsidR="006F7E86">
        <w:t xml:space="preserve">. These are the server name, port, and schema name for the database created and primed </w:t>
      </w:r>
      <w:r>
        <w:t xml:space="preserve">in </w:t>
      </w:r>
      <w:r w:rsidR="000830A0">
        <w:t>the step noted above</w:t>
      </w:r>
      <w:r>
        <w:t>.</w:t>
      </w:r>
    </w:p>
    <w:p w:rsidR="00CE6889" w:rsidRDefault="00CE6889" w:rsidP="006F7E86">
      <w:pPr>
        <w:pStyle w:val="ListNumber2"/>
      </w:pPr>
      <w:r>
        <w:t>Replace the</w:t>
      </w:r>
      <w:r w:rsidR="006F7E86">
        <w:t xml:space="preserve"> &lt;&lt;DB_USER&gt;&gt;  and &lt;&lt;PASSWORD&gt;&gt; entries with the corresponding values for the </w:t>
      </w:r>
      <w:r>
        <w:t xml:space="preserve">user that has access </w:t>
      </w:r>
      <w:r w:rsidR="006F7E86">
        <w:t>to</w:t>
      </w:r>
      <w:r>
        <w:t xml:space="preserve"> the schema. </w:t>
      </w:r>
    </w:p>
    <w:p w:rsidR="006F7E86" w:rsidRDefault="006F7E86" w:rsidP="006F7E86">
      <w:pPr>
        <w:pStyle w:val="ListNumber"/>
      </w:pPr>
      <w:r>
        <w:t xml:space="preserve">Configure the appropriate loggers based </w:t>
      </w:r>
      <w:r w:rsidR="00CE6889">
        <w:t xml:space="preserve">on whether the application wants to enable event audit logging for </w:t>
      </w:r>
      <w:r>
        <w:t>authentication and a</w:t>
      </w:r>
      <w:r w:rsidR="00CE6889">
        <w:t>uthorization</w:t>
      </w:r>
      <w:r>
        <w:t>,</w:t>
      </w:r>
      <w:r w:rsidR="00CE6889">
        <w:t xml:space="preserve"> or obje</w:t>
      </w:r>
      <w:r>
        <w:t>ct state audit logging for a</w:t>
      </w:r>
      <w:r w:rsidR="00CE6889">
        <w:t xml:space="preserve">uthorization. </w:t>
      </w:r>
      <w:r>
        <w:t xml:space="preserve">See </w:t>
      </w:r>
      <w:fldSimple w:instr=" REF _Ref213668233 \h  \* MERGEFORMAT ">
        <w:r w:rsidR="00E92FAF" w:rsidRPr="00E92FAF">
          <w:rPr>
            <w:i/>
            <w:color w:val="0000FF"/>
          </w:rPr>
          <w:t>Event Logging</w:t>
        </w:r>
      </w:fldSimple>
      <w:r>
        <w:t xml:space="preserve"> or </w:t>
      </w:r>
      <w:fldSimple w:instr=" REF _Ref213668234 \h  \* MERGEFORMAT ">
        <w:r w:rsidR="00E92FAF" w:rsidRPr="00E92FAF">
          <w:rPr>
            <w:i/>
            <w:color w:val="0000FF"/>
          </w:rPr>
          <w:t>Object State Logging</w:t>
        </w:r>
      </w:fldSimple>
      <w:r>
        <w:t xml:space="preserve"> on page </w:t>
      </w:r>
      <w:r w:rsidR="00865911">
        <w:fldChar w:fldCharType="begin"/>
      </w:r>
      <w:r>
        <w:instrText xml:space="preserve"> PAGEREF _Ref213668234 \h </w:instrText>
      </w:r>
      <w:r w:rsidR="00865911">
        <w:fldChar w:fldCharType="separate"/>
      </w:r>
      <w:r w:rsidR="00E92FAF">
        <w:rPr>
          <w:noProof/>
        </w:rPr>
        <w:t>25</w:t>
      </w:r>
      <w:r w:rsidR="00865911">
        <w:fldChar w:fldCharType="end"/>
      </w:r>
      <w:r>
        <w:t xml:space="preserve"> as needed.</w:t>
      </w:r>
    </w:p>
    <w:p w:rsidR="00CE6889" w:rsidRDefault="006F7E86" w:rsidP="006F7E86">
      <w:pPr>
        <w:pStyle w:val="NoteInList"/>
      </w:pPr>
      <w:r w:rsidRPr="006F7E86">
        <w:rPr>
          <w:rStyle w:val="Bold"/>
        </w:rPr>
        <w:t>NOTE</w:t>
      </w:r>
      <w:r w:rsidR="00CE6889" w:rsidRPr="006F7E86">
        <w:rPr>
          <w:rStyle w:val="Bold"/>
        </w:rPr>
        <w:t>:</w:t>
      </w:r>
      <w:r w:rsidR="00CE6889">
        <w:t xml:space="preserve"> The names of</w:t>
      </w:r>
      <w:r>
        <w:t xml:space="preserve"> the</w:t>
      </w:r>
      <w:r w:rsidR="00CE6889">
        <w:t xml:space="preserve"> loggers must </w:t>
      </w:r>
      <w:r w:rsidR="00CE6889" w:rsidRPr="006F7E86">
        <w:rPr>
          <w:rStyle w:val="Emphasis"/>
        </w:rPr>
        <w:t>not</w:t>
      </w:r>
      <w:r w:rsidR="00CE6889">
        <w:t xml:space="preserve"> differ from the sample.</w:t>
      </w:r>
    </w:p>
    <w:p w:rsidR="00CE6889" w:rsidRDefault="00CE6889" w:rsidP="006F7E86">
      <w:pPr>
        <w:pStyle w:val="BodyText"/>
      </w:pPr>
      <w:r>
        <w:t>In</w:t>
      </w:r>
      <w:r w:rsidR="006F7E86">
        <w:t xml:space="preserve"> the </w:t>
      </w:r>
      <w:r>
        <w:t xml:space="preserve">case of UPT the same </w:t>
      </w:r>
      <w:r w:rsidRPr="006F7E86">
        <w:rPr>
          <w:rStyle w:val="CodeChar0"/>
        </w:rPr>
        <w:t>log4j</w:t>
      </w:r>
      <w:r>
        <w:t xml:space="preserve"> config file can be used.</w:t>
      </w:r>
    </w:p>
    <w:p w:rsidR="00CE6889" w:rsidRPr="00CE6889" w:rsidRDefault="00CE6889" w:rsidP="00CE6889">
      <w:pPr>
        <w:pStyle w:val="BodyText"/>
        <w:rPr>
          <w:rStyle w:val="Bold"/>
        </w:rPr>
      </w:pPr>
      <w:r w:rsidRPr="00CE6889">
        <w:rPr>
          <w:rStyle w:val="Bold"/>
        </w:rPr>
        <w:t>Step 3: View the Logs</w:t>
      </w:r>
    </w:p>
    <w:p w:rsidR="00CE6889" w:rsidRPr="00CE6889" w:rsidRDefault="00CE6889" w:rsidP="000830A0">
      <w:pPr>
        <w:pStyle w:val="BodyText"/>
      </w:pPr>
      <w:r>
        <w:t>CLM provides a web-based locator tool that can be used to browse audit logs.</w:t>
      </w:r>
      <w:r w:rsidR="000849BE">
        <w:t xml:space="preserve"> </w:t>
      </w:r>
      <w:r w:rsidR="00865911">
        <w:fldChar w:fldCharType="begin"/>
      </w:r>
      <w:r w:rsidR="000849BE">
        <w:instrText xml:space="preserve"> XE "view logs " </w:instrText>
      </w:r>
      <w:r w:rsidR="00865911">
        <w:fldChar w:fldCharType="end"/>
      </w:r>
      <w:r w:rsidR="00865911">
        <w:fldChar w:fldCharType="begin"/>
      </w:r>
      <w:r w:rsidR="000849BE">
        <w:instrText xml:space="preserve"> XE "</w:instrText>
      </w:r>
      <w:r w:rsidR="000849BE" w:rsidRPr="008E4F8D">
        <w:instrText>audit logging:</w:instrText>
      </w:r>
      <w:r w:rsidR="000849BE">
        <w:instrText xml:space="preserve">view logs" </w:instrText>
      </w:r>
      <w:r w:rsidR="00865911">
        <w:fldChar w:fldCharType="end"/>
      </w:r>
      <w:r w:rsidR="00865911">
        <w:fldChar w:fldCharType="begin"/>
      </w:r>
      <w:r w:rsidR="000849BE">
        <w:instrText xml:space="preserve"> XE "</w:instrText>
      </w:r>
      <w:r w:rsidR="000849BE" w:rsidRPr="000C7E9B">
        <w:instrText>log locater</w:instrText>
      </w:r>
      <w:r w:rsidR="000849BE">
        <w:instrText xml:space="preserve">" </w:instrText>
      </w:r>
      <w:r w:rsidR="00865911">
        <w:fldChar w:fldCharType="end"/>
      </w:r>
      <w:r>
        <w:t xml:space="preserve">The configuration steps for setting up the browser are </w:t>
      </w:r>
      <w:r w:rsidR="004C6905">
        <w:t>defined in more detail</w:t>
      </w:r>
      <w:r>
        <w:t xml:space="preserve"> in</w:t>
      </w:r>
      <w:r w:rsidR="004C6905">
        <w:t xml:space="preserve"> the CLM Log Locater Tool (LLT) User Guide located on GForge at: </w:t>
      </w:r>
      <w:hyperlink r:id="rId34" w:history="1">
        <w:r w:rsidR="004C6905" w:rsidRPr="004C6905">
          <w:rPr>
            <w:rStyle w:val="Hyperlink"/>
          </w:rPr>
          <w:t>https://gforge.nci.nih.gov/docman/index.php?group_id=49&amp;selected_doc_group_id=2523&amp;language_id=1</w:t>
        </w:r>
      </w:hyperlink>
      <w:r>
        <w:t>.</w:t>
      </w:r>
    </w:p>
    <w:p w:rsidR="00A57346" w:rsidRDefault="00A57346" w:rsidP="00E078A1">
      <w:pPr>
        <w:pStyle w:val="BodyText"/>
      </w:pPr>
      <w:r>
        <w:br/>
      </w:r>
    </w:p>
    <w:p w:rsidR="00E078A1" w:rsidRDefault="00A57346" w:rsidP="00E078A1">
      <w:pPr>
        <w:pStyle w:val="BodyText"/>
      </w:pPr>
      <w:r>
        <w:br w:type="page"/>
      </w:r>
    </w:p>
    <w:p w:rsidR="00E078A1" w:rsidRDefault="00E078A1" w:rsidP="00E078A1">
      <w:pPr>
        <w:pStyle w:val="BodyText"/>
      </w:pPr>
    </w:p>
    <w:p w:rsidR="00E078A1" w:rsidRDefault="00E078A1" w:rsidP="00E078A1">
      <w:pPr>
        <w:pStyle w:val="BodyText"/>
      </w:pPr>
    </w:p>
    <w:p w:rsidR="00E078A1" w:rsidRDefault="00E078A1" w:rsidP="00E078A1">
      <w:pPr>
        <w:pStyle w:val="BodyText"/>
      </w:pPr>
    </w:p>
    <w:p w:rsidR="009E5872" w:rsidRDefault="009E5872" w:rsidP="00EE6CD1">
      <w:pPr>
        <w:pStyle w:val="BodyText"/>
        <w:sectPr w:rsidR="009E5872" w:rsidSect="00A57346">
          <w:headerReference w:type="first" r:id="rId35"/>
          <w:pgSz w:w="12240" w:h="15840" w:code="1"/>
          <w:pgMar w:top="1440" w:right="1440" w:bottom="1440" w:left="1440" w:header="720" w:footer="720" w:gutter="432"/>
          <w:cols w:space="720"/>
          <w:titlePg/>
          <w:docGrid w:linePitch="360"/>
        </w:sectPr>
      </w:pPr>
    </w:p>
    <w:p w:rsidR="00590CE4" w:rsidRDefault="00FB27BC" w:rsidP="005337C4">
      <w:pPr>
        <w:pStyle w:val="Heading1"/>
      </w:pPr>
      <w:bookmarkStart w:id="242" w:name="_Ref213636175"/>
      <w:bookmarkStart w:id="243" w:name="_Ref213636178"/>
      <w:bookmarkStart w:id="244" w:name="_Ref213645536"/>
      <w:bookmarkStart w:id="245" w:name="_Ref213645539"/>
      <w:bookmarkStart w:id="246" w:name="_Ref213645540"/>
      <w:bookmarkStart w:id="247" w:name="_Ref213647528"/>
      <w:bookmarkStart w:id="248" w:name="_Ref213647531"/>
      <w:bookmarkStart w:id="249" w:name="_Toc214359132"/>
      <w:r>
        <w:lastRenderedPageBreak/>
        <w:t>User Provisioning Tool (UPT)</w:t>
      </w:r>
      <w:bookmarkEnd w:id="242"/>
      <w:bookmarkEnd w:id="243"/>
      <w:bookmarkEnd w:id="244"/>
      <w:bookmarkEnd w:id="245"/>
      <w:bookmarkEnd w:id="246"/>
      <w:bookmarkEnd w:id="247"/>
      <w:bookmarkEnd w:id="248"/>
      <w:bookmarkEnd w:id="249"/>
    </w:p>
    <w:p w:rsidR="006E41BA" w:rsidRDefault="006E41BA" w:rsidP="006E41BA">
      <w:pPr>
        <w:pStyle w:val="BodyText"/>
      </w:pPr>
      <w:r>
        <w:t>The CSM User Provisioning Tool (UPT) is a web-based application used to provision an application’s authorization data. The UPT provides the ability to create, edit, and delete authorization data elements such as roles, protection elements, users, groups, etc. Once the necessary elements have been created, the UPT also provides the ability to associate those elements with each other as needed. The runtime API can then use this authorization data to authorize user actions.</w:t>
      </w:r>
    </w:p>
    <w:p w:rsidR="0063793B" w:rsidRDefault="00236694" w:rsidP="00FB27BC">
      <w:pPr>
        <w:pStyle w:val="BodyText"/>
      </w:pPr>
      <w:r>
        <w:t xml:space="preserve">The </w:t>
      </w:r>
      <w:r w:rsidR="00FB27BC">
        <w:t xml:space="preserve">intended audience </w:t>
      </w:r>
      <w:r>
        <w:t>for this section includes all users of the UPT</w:t>
      </w:r>
      <w:r w:rsidR="00FB27BC">
        <w:t xml:space="preserve"> including Super Administrators who may add applications and </w:t>
      </w:r>
      <w:r w:rsidR="006E41BA">
        <w:t>assign</w:t>
      </w:r>
      <w:r w:rsidR="00FB27BC">
        <w:t xml:space="preserve"> administrators</w:t>
      </w:r>
      <w:r w:rsidR="006E41BA">
        <w:t xml:space="preserve"> for those applications</w:t>
      </w:r>
      <w:r w:rsidR="00FB27BC">
        <w:t>, and Administrators who will perform provisioning for a particular application</w:t>
      </w:r>
      <w:r w:rsidR="008B318A">
        <w:t xml:space="preserve">. </w:t>
      </w:r>
      <w:r w:rsidR="00FB27BC">
        <w:t xml:space="preserve">This </w:t>
      </w:r>
      <w:r>
        <w:t>chapter</w:t>
      </w:r>
      <w:r w:rsidR="00FB27BC">
        <w:t xml:space="preserve"> provides an overview of the </w:t>
      </w:r>
      <w:r w:rsidR="0087034E">
        <w:t>UPT</w:t>
      </w:r>
      <w:r w:rsidR="00FB27BC">
        <w:t>, outlines a suggested workflow, and explains how to perform all UPT operations.</w:t>
      </w:r>
    </w:p>
    <w:p w:rsidR="006E41BA" w:rsidRDefault="006E41BA" w:rsidP="006E41BA">
      <w:pPr>
        <w:pStyle w:val="BodyText"/>
      </w:pPr>
      <w:r>
        <w:t>This chapter also explains how to deploy the UPT from start to finish – from uploading the Web application Archive (WAR) file, to editing configuration files, to synching the UPT with the application.</w:t>
      </w:r>
      <w:r w:rsidR="00865911">
        <w:fldChar w:fldCharType="begin"/>
      </w:r>
      <w:r w:rsidR="000849BE">
        <w:instrText xml:space="preserve"> XE "</w:instrText>
      </w:r>
      <w:r w:rsidR="000849BE" w:rsidRPr="000C7E9B">
        <w:instrText>UPT</w:instrText>
      </w:r>
      <w:r w:rsidR="000849BE">
        <w:instrText>:</w:instrText>
      </w:r>
      <w:r w:rsidR="000849BE" w:rsidRPr="000C7E9B">
        <w:instrText>overview</w:instrText>
      </w:r>
      <w:r w:rsidR="000849BE">
        <w:instrText xml:space="preserve">" </w:instrText>
      </w:r>
      <w:r w:rsidR="00865911">
        <w:fldChar w:fldCharType="end"/>
      </w:r>
      <w:r w:rsidR="00865911">
        <w:fldChar w:fldCharType="begin"/>
      </w:r>
      <w:r w:rsidR="000849BE">
        <w:instrText xml:space="preserve"> XE "</w:instrText>
      </w:r>
      <w:r w:rsidR="000849BE" w:rsidRPr="008D3208">
        <w:instrText>overview:UPT</w:instrText>
      </w:r>
      <w:r w:rsidR="000849BE">
        <w:instrText xml:space="preserve">" </w:instrText>
      </w:r>
      <w:r w:rsidR="00865911">
        <w:fldChar w:fldCharType="end"/>
      </w:r>
      <w:r w:rsidR="00865911">
        <w:fldChar w:fldCharType="begin"/>
      </w:r>
      <w:r w:rsidR="000849BE">
        <w:instrText xml:space="preserve"> XE "</w:instrText>
      </w:r>
      <w:r w:rsidR="000849BE" w:rsidRPr="000C7E9B">
        <w:instrText>provisioning tool</w:instrText>
      </w:r>
      <w:r w:rsidR="000849BE">
        <w:instrText xml:space="preserve">" </w:instrText>
      </w:r>
      <w:r w:rsidR="00865911">
        <w:fldChar w:fldCharType="end"/>
      </w:r>
    </w:p>
    <w:p w:rsidR="00833D8C" w:rsidRDefault="00FB27BC" w:rsidP="00FB27BC">
      <w:pPr>
        <w:pStyle w:val="Heading2"/>
      </w:pPr>
      <w:bookmarkStart w:id="250" w:name="_Toc214359133"/>
      <w:r>
        <w:t>Workflow</w:t>
      </w:r>
      <w:bookmarkEnd w:id="250"/>
    </w:p>
    <w:p w:rsidR="00FB27BC" w:rsidRDefault="00FB27BC" w:rsidP="00FB27BC">
      <w:pPr>
        <w:pStyle w:val="BodyText"/>
      </w:pPr>
      <w:r>
        <w:t>The UPT includes two modes</w:t>
      </w:r>
      <w:r w:rsidR="00236694">
        <w:t>:</w:t>
      </w:r>
      <w:r>
        <w:t xml:space="preserve"> Super Admin and Admin. The Super Admin operations are typically performed first, as they register the application and application administrators</w:t>
      </w:r>
      <w:r w:rsidR="008B318A">
        <w:t xml:space="preserve">. </w:t>
      </w:r>
      <w:r w:rsidR="00236694">
        <w:t>After that, t</w:t>
      </w:r>
      <w:r>
        <w:t xml:space="preserve">he primary mode operations, including authorization user provisioning, </w:t>
      </w:r>
      <w:r w:rsidR="00236694">
        <w:t xml:space="preserve">can </w:t>
      </w:r>
      <w:r>
        <w:t xml:space="preserve">occur. </w:t>
      </w:r>
      <w:r w:rsidR="00865911">
        <w:fldChar w:fldCharType="begin"/>
      </w:r>
      <w:r w:rsidR="000849BE">
        <w:instrText xml:space="preserve"> XE "</w:instrText>
      </w:r>
      <w:r w:rsidR="000849BE" w:rsidRPr="00EF7589">
        <w:instrText>UPT:workflow</w:instrText>
      </w:r>
      <w:r w:rsidR="000849BE">
        <w:instrText xml:space="preserve">" </w:instrText>
      </w:r>
      <w:r w:rsidR="00865911">
        <w:fldChar w:fldCharType="end"/>
      </w:r>
    </w:p>
    <w:p w:rsidR="00FB27BC" w:rsidRDefault="00FB27BC" w:rsidP="0087034E">
      <w:pPr>
        <w:pStyle w:val="Heading3"/>
      </w:pPr>
      <w:bookmarkStart w:id="251" w:name="_Toc214359134"/>
      <w:r>
        <w:t>Super Admin</w:t>
      </w:r>
      <w:r w:rsidR="0087034E">
        <w:t xml:space="preserve"> – To Register Applications and Admins</w:t>
      </w:r>
      <w:bookmarkEnd w:id="251"/>
    </w:p>
    <w:p w:rsidR="00FB27BC" w:rsidRDefault="00FB27BC" w:rsidP="00FB27BC">
      <w:pPr>
        <w:pStyle w:val="BodyText"/>
      </w:pPr>
      <w:r>
        <w:t>When first deploying the UPT for a particular application, the developer registers the application in Super Admin mode.</w:t>
      </w:r>
      <w:r w:rsidR="0087034E">
        <w:t xml:space="preserve"> </w:t>
      </w:r>
      <w:r>
        <w:t xml:space="preserve">Once the application is registered, the Super Admin can add </w:t>
      </w:r>
      <w:r w:rsidR="0087034E">
        <w:t xml:space="preserve">the </w:t>
      </w:r>
      <w:r>
        <w:t>users who will serve as application administrators. The Super Admin can also register additional applications as they become available.</w:t>
      </w:r>
    </w:p>
    <w:p w:rsidR="0087034E" w:rsidRDefault="0087034E" w:rsidP="0087034E">
      <w:pPr>
        <w:pStyle w:val="BodyText"/>
      </w:pPr>
      <w:r>
        <w:t xml:space="preserve">For details, see </w:t>
      </w:r>
      <w:fldSimple w:instr=" REF _Ref213724534 \h  \* MERGEFORMAT ">
        <w:r w:rsidR="00E92FAF" w:rsidRPr="00E92FAF">
          <w:rPr>
            <w:i/>
            <w:color w:val="0000FF"/>
          </w:rPr>
          <w:t>Super Admin Mode</w:t>
        </w:r>
      </w:fldSimple>
      <w:r>
        <w:t xml:space="preserve"> beginning on page </w:t>
      </w:r>
      <w:r w:rsidR="00865911">
        <w:fldChar w:fldCharType="begin"/>
      </w:r>
      <w:r>
        <w:instrText xml:space="preserve"> PAGEREF _Ref213724539 \h </w:instrText>
      </w:r>
      <w:r w:rsidR="00865911">
        <w:fldChar w:fldCharType="separate"/>
      </w:r>
      <w:r w:rsidR="00E92FAF">
        <w:rPr>
          <w:noProof/>
        </w:rPr>
        <w:t>39</w:t>
      </w:r>
      <w:r w:rsidR="00865911">
        <w:fldChar w:fldCharType="end"/>
      </w:r>
      <w:r>
        <w:t xml:space="preserve">. </w:t>
      </w:r>
    </w:p>
    <w:p w:rsidR="00FB27BC" w:rsidRDefault="00FB27BC" w:rsidP="00FB27BC">
      <w:pPr>
        <w:pStyle w:val="Heading3"/>
      </w:pPr>
      <w:bookmarkStart w:id="252" w:name="_Toc214359135"/>
      <w:r>
        <w:t>Admi</w:t>
      </w:r>
      <w:r w:rsidR="0087034E">
        <w:t>n – To Administer a Registered Application</w:t>
      </w:r>
      <w:bookmarkEnd w:id="252"/>
    </w:p>
    <w:p w:rsidR="0087034E" w:rsidRDefault="00FB27BC" w:rsidP="00FB27BC">
      <w:pPr>
        <w:pStyle w:val="BodyText"/>
      </w:pPr>
      <w:r>
        <w:t xml:space="preserve">The primary </w:t>
      </w:r>
      <w:r w:rsidR="0087034E">
        <w:t xml:space="preserve">or </w:t>
      </w:r>
      <w:r>
        <w:t xml:space="preserve">Admin mode </w:t>
      </w:r>
      <w:r w:rsidR="0087034E">
        <w:t xml:space="preserve">of the UPT is used to perform </w:t>
      </w:r>
      <w:r>
        <w:t>user provisioning for a particular application</w:t>
      </w:r>
      <w:r w:rsidR="008B318A">
        <w:t xml:space="preserve">. </w:t>
      </w:r>
      <w:r>
        <w:t xml:space="preserve">The Admin mode follows a simple workflow of creating elements, assigning them, and then associating them.  </w:t>
      </w:r>
    </w:p>
    <w:p w:rsidR="00FB27BC" w:rsidRDefault="0087034E" w:rsidP="00FB27BC">
      <w:pPr>
        <w:pStyle w:val="BodyText"/>
      </w:pPr>
      <w:r>
        <w:t xml:space="preserve">For details, see </w:t>
      </w:r>
      <w:fldSimple w:instr=" REF _Ref213724620 \h  \* MERGEFORMAT ">
        <w:r w:rsidR="00E92FAF" w:rsidRPr="00E92FAF">
          <w:rPr>
            <w:i/>
            <w:color w:val="0000FF"/>
          </w:rPr>
          <w:t>Admin Mode</w:t>
        </w:r>
      </w:fldSimple>
      <w:r>
        <w:t xml:space="preserve"> beginning on page </w:t>
      </w:r>
      <w:r w:rsidR="00865911">
        <w:fldChar w:fldCharType="begin"/>
      </w:r>
      <w:r>
        <w:instrText xml:space="preserve"> PAGEREF _Ref213724622 \h </w:instrText>
      </w:r>
      <w:r w:rsidR="00865911">
        <w:fldChar w:fldCharType="separate"/>
      </w:r>
      <w:r w:rsidR="00E92FAF">
        <w:rPr>
          <w:noProof/>
        </w:rPr>
        <w:t>47</w:t>
      </w:r>
      <w:r w:rsidR="00865911">
        <w:fldChar w:fldCharType="end"/>
      </w:r>
      <w:r w:rsidR="00FB27BC">
        <w:t>.</w:t>
      </w:r>
    </w:p>
    <w:p w:rsidR="00FB27BC" w:rsidRDefault="00FB27BC" w:rsidP="00FB27BC">
      <w:pPr>
        <w:pStyle w:val="Heading3"/>
      </w:pPr>
      <w:bookmarkStart w:id="253" w:name="_Toc214359136"/>
      <w:r>
        <w:t>Login</w:t>
      </w:r>
      <w:bookmarkEnd w:id="253"/>
    </w:p>
    <w:p w:rsidR="00993D7F" w:rsidRDefault="00FB27BC" w:rsidP="00FB27BC">
      <w:pPr>
        <w:pStyle w:val="BodyText"/>
      </w:pPr>
      <w:r>
        <w:t>The Login page</w:t>
      </w:r>
      <w:r w:rsidR="00993D7F">
        <w:t xml:space="preserve"> of the UPT</w:t>
      </w:r>
      <w:r>
        <w:t xml:space="preserve"> includes summary text, What’s New, Did You Know, and most importantly the Login section itself</w:t>
      </w:r>
      <w:r w:rsidR="00993D7F">
        <w:t>. Logging into the UPT requires a</w:t>
      </w:r>
      <w:r>
        <w:t xml:space="preserve"> Login ID, Password, and Application Name</w:t>
      </w:r>
      <w:r w:rsidR="001953B7">
        <w:t xml:space="preserve">. </w:t>
      </w:r>
      <w:r w:rsidR="00865911">
        <w:fldChar w:fldCharType="begin"/>
      </w:r>
      <w:r w:rsidR="000849BE">
        <w:instrText xml:space="preserve"> XE "</w:instrText>
      </w:r>
      <w:r w:rsidR="000849BE" w:rsidRPr="00774A99">
        <w:instrText>UPT:login</w:instrText>
      </w:r>
      <w:r w:rsidR="000849BE">
        <w:instrText xml:space="preserve">" </w:instrText>
      </w:r>
      <w:r w:rsidR="00865911">
        <w:fldChar w:fldCharType="end"/>
      </w:r>
    </w:p>
    <w:p w:rsidR="00FB27BC" w:rsidRDefault="00FB27BC" w:rsidP="00FB27BC">
      <w:pPr>
        <w:pStyle w:val="BodyText"/>
      </w:pPr>
      <w:r>
        <w:t xml:space="preserve">For a majority of UPT implementations, the NCICB LDAP serves as the authentication mechanism. </w:t>
      </w:r>
      <w:r w:rsidR="00993D7F">
        <w:t xml:space="preserve">This means that </w:t>
      </w:r>
      <w:r>
        <w:t>the user’s Login ID</w:t>
      </w:r>
      <w:r w:rsidR="00993D7F">
        <w:t xml:space="preserve"> is</w:t>
      </w:r>
      <w:r>
        <w:t xml:space="preserve"> th</w:t>
      </w:r>
      <w:r w:rsidR="00993D7F">
        <w:t xml:space="preserve">e same as the </w:t>
      </w:r>
      <w:r w:rsidR="00993D7F">
        <w:lastRenderedPageBreak/>
        <w:t>user’s NCICB user</w:t>
      </w:r>
      <w:r>
        <w:t>name</w:t>
      </w:r>
      <w:r w:rsidR="00993D7F">
        <w:t>. In the figures below, the demonstration user is Eric Copen, whose NCICB username is “copene”</w:t>
      </w:r>
      <w:r w:rsidR="008B318A">
        <w:t xml:space="preserve">. </w:t>
      </w:r>
      <w:r w:rsidR="00993D7F">
        <w:t>Similarly, the p</w:t>
      </w:r>
      <w:r>
        <w:t xml:space="preserve">assword </w:t>
      </w:r>
      <w:r w:rsidR="00993D7F">
        <w:t xml:space="preserve">is the same as the </w:t>
      </w:r>
      <w:r>
        <w:t xml:space="preserve">NCICB password. The rules from the authentication system are applied to the username and password. </w:t>
      </w:r>
    </w:p>
    <w:p w:rsidR="00FB27BC" w:rsidRDefault="00FB27BC" w:rsidP="00FB27BC">
      <w:pPr>
        <w:pStyle w:val="BodyText"/>
      </w:pPr>
    </w:p>
    <w:p w:rsidR="00FB27BC" w:rsidRDefault="00FB27BC" w:rsidP="00FB27BC">
      <w:pPr>
        <w:pStyle w:val="BodyText"/>
      </w:pPr>
      <w:r>
        <w:t xml:space="preserve">If logging on as </w:t>
      </w:r>
      <w:r w:rsidR="00993D7F">
        <w:t xml:space="preserve">a </w:t>
      </w:r>
      <w:r>
        <w:t xml:space="preserve">Super Admin, enter the </w:t>
      </w:r>
      <w:r w:rsidR="00F73F46">
        <w:t>application</w:t>
      </w:r>
      <w:r>
        <w:t xml:space="preserve"> Name </w:t>
      </w:r>
      <w:r w:rsidRPr="00FB27BC">
        <w:rPr>
          <w:rStyle w:val="Emphasis"/>
        </w:rPr>
        <w:t>csmupt</w:t>
      </w:r>
      <w:r>
        <w:t xml:space="preserve"> </w:t>
      </w:r>
      <w:r w:rsidR="00993D7F">
        <w:t xml:space="preserve"> as shown in </w:t>
      </w:r>
      <w:r w:rsidR="00865911">
        <w:fldChar w:fldCharType="begin"/>
      </w:r>
      <w:r w:rsidR="00993D7F">
        <w:instrText xml:space="preserve"> REF _Ref213725005 \h </w:instrText>
      </w:r>
      <w:r w:rsidR="00865911">
        <w:fldChar w:fldCharType="separate"/>
      </w:r>
      <w:r w:rsidR="00E92FAF">
        <w:t xml:space="preserve">Figure </w:t>
      </w:r>
      <w:r w:rsidR="00E92FAF">
        <w:rPr>
          <w:noProof/>
        </w:rPr>
        <w:t>3</w:t>
      </w:r>
      <w:r w:rsidR="00E92FAF">
        <w:noBreakHyphen/>
      </w:r>
      <w:r w:rsidR="00E92FAF">
        <w:rPr>
          <w:noProof/>
        </w:rPr>
        <w:t>1</w:t>
      </w:r>
      <w:r w:rsidR="00865911">
        <w:fldChar w:fldCharType="end"/>
      </w:r>
      <w:r w:rsidR="00993D7F">
        <w:t xml:space="preserve"> below</w:t>
      </w:r>
      <w:r w:rsidR="008B318A">
        <w:t xml:space="preserve">. </w:t>
      </w:r>
      <w:r>
        <w:t>If logging in as an Admin, enter the appropriate application name</w:t>
      </w:r>
      <w:r w:rsidR="00993D7F">
        <w:t xml:space="preserve"> as shown in </w:t>
      </w:r>
      <w:r w:rsidR="00865911">
        <w:fldChar w:fldCharType="begin"/>
      </w:r>
      <w:r w:rsidR="00993D7F">
        <w:instrText xml:space="preserve"> REF _Ref213725009 \h </w:instrText>
      </w:r>
      <w:r w:rsidR="00865911">
        <w:fldChar w:fldCharType="separate"/>
      </w:r>
      <w:r w:rsidR="00E92FAF">
        <w:t xml:space="preserve">Figure </w:t>
      </w:r>
      <w:r w:rsidR="00E92FAF">
        <w:rPr>
          <w:noProof/>
        </w:rPr>
        <w:t>3</w:t>
      </w:r>
      <w:r w:rsidR="00E92FAF">
        <w:noBreakHyphen/>
      </w:r>
      <w:r w:rsidR="00E92FAF">
        <w:rPr>
          <w:noProof/>
        </w:rPr>
        <w:t>2</w:t>
      </w:r>
      <w:r w:rsidR="00865911">
        <w:fldChar w:fldCharType="end"/>
      </w:r>
      <w:r w:rsidR="00993D7F">
        <w:t xml:space="preserve"> below, where the application name is </w:t>
      </w:r>
      <w:r w:rsidR="00993D7F" w:rsidRPr="00993D7F">
        <w:rPr>
          <w:rStyle w:val="Emphasis"/>
        </w:rPr>
        <w:t>security</w:t>
      </w:r>
      <w:r w:rsidR="00993D7F">
        <w:t>.</w:t>
      </w:r>
    </w:p>
    <w:p w:rsidR="00FB27BC" w:rsidRDefault="00FB27BC" w:rsidP="00FB27BC">
      <w:pPr>
        <w:pStyle w:val="BodyText"/>
      </w:pPr>
    </w:p>
    <w:p w:rsidR="00FB27BC" w:rsidRDefault="00257618" w:rsidP="00FB27BC">
      <w:pPr>
        <w:pStyle w:val="BodyText"/>
      </w:pPr>
      <w:r>
        <w:rPr>
          <w:rFonts w:cs="Arial"/>
          <w:noProof/>
        </w:rPr>
        <w:drawing>
          <wp:inline distT="0" distB="0" distL="0" distR="0">
            <wp:extent cx="2269490" cy="1377315"/>
            <wp:effectExtent l="19050" t="19050" r="16510" b="13335"/>
            <wp:docPr id="7" name="Picture 1" descr="login_appname_csm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_appname_csmupt"/>
                    <pic:cNvPicPr>
                      <a:picLocks noChangeAspect="1" noChangeArrowheads="1"/>
                    </pic:cNvPicPr>
                  </pic:nvPicPr>
                  <pic:blipFill>
                    <a:blip r:embed="rId36"/>
                    <a:srcRect/>
                    <a:stretch>
                      <a:fillRect/>
                    </a:stretch>
                  </pic:blipFill>
                  <pic:spPr bwMode="auto">
                    <a:xfrm>
                      <a:off x="0" y="0"/>
                      <a:ext cx="2269490" cy="1377315"/>
                    </a:xfrm>
                    <a:prstGeom prst="rect">
                      <a:avLst/>
                    </a:prstGeom>
                    <a:noFill/>
                    <a:ln w="12700" cmpd="sng">
                      <a:solidFill>
                        <a:srgbClr val="000000"/>
                      </a:solidFill>
                      <a:miter lim="800000"/>
                      <a:headEnd/>
                      <a:tailEnd/>
                    </a:ln>
                    <a:effectLst/>
                  </pic:spPr>
                </pic:pic>
              </a:graphicData>
            </a:graphic>
          </wp:inline>
        </w:drawing>
      </w:r>
    </w:p>
    <w:p w:rsidR="00FB27BC" w:rsidRDefault="002A3C9A" w:rsidP="00993D7F">
      <w:pPr>
        <w:pStyle w:val="Caption"/>
      </w:pPr>
      <w:bookmarkStart w:id="254" w:name="_Ref213725005"/>
      <w:r>
        <w:t>Figure</w:t>
      </w:r>
      <w:r w:rsidR="00993D7F">
        <w:t xml:space="preserve"> </w:t>
      </w:r>
      <w:fldSimple w:instr=" STYLEREF 1 \s ">
        <w:r w:rsidR="00E92FAF">
          <w:rPr>
            <w:noProof/>
          </w:rPr>
          <w:t>3</w:t>
        </w:r>
      </w:fldSimple>
      <w:r w:rsidR="002F0542">
        <w:noBreakHyphen/>
      </w:r>
      <w:fldSimple w:instr=" SEQ Figure \* ARABIC \s 1 ">
        <w:r w:rsidR="00E92FAF">
          <w:rPr>
            <w:noProof/>
          </w:rPr>
          <w:t>1</w:t>
        </w:r>
      </w:fldSimple>
      <w:bookmarkEnd w:id="254"/>
      <w:r w:rsidR="00993D7F">
        <w:t xml:space="preserve"> Login as Super Admin</w:t>
      </w:r>
    </w:p>
    <w:p w:rsidR="00FB27BC" w:rsidRDefault="00257618" w:rsidP="00FB27BC">
      <w:pPr>
        <w:pStyle w:val="BodyText"/>
      </w:pPr>
      <w:r>
        <w:rPr>
          <w:rFonts w:cs="Arial"/>
          <w:noProof/>
        </w:rPr>
        <w:drawing>
          <wp:inline distT="0" distB="0" distL="0" distR="0">
            <wp:extent cx="2214245" cy="1398905"/>
            <wp:effectExtent l="19050" t="19050" r="14605" b="10795"/>
            <wp:docPr id="8" name="Picture 2" descr="login_appname_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_appname_security"/>
                    <pic:cNvPicPr>
                      <a:picLocks noChangeAspect="1" noChangeArrowheads="1"/>
                    </pic:cNvPicPr>
                  </pic:nvPicPr>
                  <pic:blipFill>
                    <a:blip r:embed="rId37"/>
                    <a:srcRect/>
                    <a:stretch>
                      <a:fillRect/>
                    </a:stretch>
                  </pic:blipFill>
                  <pic:spPr bwMode="auto">
                    <a:xfrm>
                      <a:off x="0" y="0"/>
                      <a:ext cx="2214245" cy="1398905"/>
                    </a:xfrm>
                    <a:prstGeom prst="rect">
                      <a:avLst/>
                    </a:prstGeom>
                    <a:noFill/>
                    <a:ln w="12700" cmpd="sng">
                      <a:solidFill>
                        <a:srgbClr val="000000"/>
                      </a:solidFill>
                      <a:miter lim="800000"/>
                      <a:headEnd/>
                      <a:tailEnd/>
                    </a:ln>
                    <a:effectLst/>
                  </pic:spPr>
                </pic:pic>
              </a:graphicData>
            </a:graphic>
          </wp:inline>
        </w:drawing>
      </w:r>
    </w:p>
    <w:p w:rsidR="00FB27BC" w:rsidRDefault="002A3C9A" w:rsidP="00993D7F">
      <w:pPr>
        <w:pStyle w:val="Caption"/>
      </w:pPr>
      <w:bookmarkStart w:id="255" w:name="_Ref213725009"/>
      <w:r>
        <w:t>Figure</w:t>
      </w:r>
      <w:r w:rsidR="00993D7F">
        <w:t xml:space="preserve"> </w:t>
      </w:r>
      <w:fldSimple w:instr=" STYLEREF 1 \s ">
        <w:r w:rsidR="00E92FAF">
          <w:rPr>
            <w:noProof/>
          </w:rPr>
          <w:t>3</w:t>
        </w:r>
      </w:fldSimple>
      <w:r w:rsidR="002F0542">
        <w:noBreakHyphen/>
      </w:r>
      <w:fldSimple w:instr=" SEQ Figure \* ARABIC \s 1 ">
        <w:r w:rsidR="00E92FAF">
          <w:rPr>
            <w:noProof/>
          </w:rPr>
          <w:t>2</w:t>
        </w:r>
      </w:fldSimple>
      <w:bookmarkEnd w:id="255"/>
      <w:r w:rsidR="00993D7F">
        <w:t xml:space="preserve"> Login as Admin</w:t>
      </w:r>
    </w:p>
    <w:p w:rsidR="00FB27BC" w:rsidRDefault="00FB27BC" w:rsidP="00FB27BC">
      <w:pPr>
        <w:pStyle w:val="BodyText"/>
        <w:rPr>
          <w:ins w:id="256" w:author=" Vijay Parmar" w:date="2009-08-22T11:59:00Z"/>
        </w:rPr>
      </w:pPr>
      <w:r>
        <w:t xml:space="preserve">Since UPT uses CSM’s Authentication Manager, it can be configured to lock a user out if they try to make an unauthorized entry into the UPT. If configured appropriately, </w:t>
      </w:r>
      <w:r w:rsidR="00993D7F">
        <w:t xml:space="preserve">the </w:t>
      </w:r>
      <w:r>
        <w:t xml:space="preserve">UPT </w:t>
      </w:r>
      <w:r w:rsidR="00993D7F">
        <w:t>will</w:t>
      </w:r>
      <w:r>
        <w:t xml:space="preserve"> the user out after a pre-configured number of unsuccessful attempts have been reached</w:t>
      </w:r>
      <w:r w:rsidR="00993D7F">
        <w:t xml:space="preserve"> with</w:t>
      </w:r>
      <w:r>
        <w:t>in the allowed login time frame. Once locked out, the user can log in only after the configured amount of lockout time has elapsed. This provides security from hacking attempts to break into the UPT.</w:t>
      </w:r>
    </w:p>
    <w:p w:rsidR="007363C0" w:rsidRDefault="007363C0" w:rsidP="007363C0">
      <w:pPr>
        <w:pStyle w:val="Heading3"/>
        <w:rPr>
          <w:ins w:id="257" w:author=" Vijay Parmar" w:date="2009-08-22T12:00:00Z"/>
        </w:rPr>
      </w:pPr>
      <w:ins w:id="258" w:author=" Vijay Parmar" w:date="2009-08-22T12:00:00Z">
        <w:r>
          <w:t xml:space="preserve">Login and </w:t>
        </w:r>
        <w:commentRangeStart w:id="259"/>
        <w:r>
          <w:t>Forwarding</w:t>
        </w:r>
      </w:ins>
      <w:commentRangeEnd w:id="259"/>
      <w:ins w:id="260" w:author=" Vijay Parmar" w:date="2009-08-22T14:00:00Z">
        <w:r w:rsidR="00091B4A">
          <w:rPr>
            <w:rStyle w:val="CommentReference"/>
            <w:rFonts w:ascii="Arial" w:hAnsi="Arial" w:cs="Times New Roman"/>
            <w:bCs w:val="0"/>
          </w:rPr>
          <w:commentReference w:id="259"/>
        </w:r>
      </w:ins>
      <w:ins w:id="261" w:author=" Vijay Parmar" w:date="2009-08-22T12:00:00Z">
        <w:r>
          <w:t xml:space="preserve"> </w:t>
        </w:r>
      </w:ins>
    </w:p>
    <w:p w:rsidR="007363C0" w:rsidRPr="00FB27BC" w:rsidRDefault="007363C0" w:rsidP="00FB27BC">
      <w:pPr>
        <w:pStyle w:val="BodyText"/>
      </w:pPr>
      <w:ins w:id="262" w:author=" Vijay Parmar" w:date="2009-08-22T12:00:00Z">
        <w:r>
          <w:t xml:space="preserve">The CSM UPT v4.2 version is backwards compatible with earlier versions. </w:t>
        </w:r>
      </w:ins>
    </w:p>
    <w:p w:rsidR="00590CE4" w:rsidRDefault="00FB27BC" w:rsidP="00FB27BC">
      <w:pPr>
        <w:pStyle w:val="Heading2"/>
      </w:pPr>
      <w:bookmarkStart w:id="263" w:name="_Toc214359137"/>
      <w:r>
        <w:t>Common Basic Functions</w:t>
      </w:r>
      <w:bookmarkEnd w:id="263"/>
    </w:p>
    <w:p w:rsidR="00FB27BC" w:rsidRDefault="00FB27BC" w:rsidP="00FB27BC">
      <w:pPr>
        <w:pStyle w:val="BodyText"/>
      </w:pPr>
      <w:r>
        <w:t>Within the UPT, there are several common operations that are repeated for most elements</w:t>
      </w:r>
      <w:r w:rsidR="008B318A">
        <w:t xml:space="preserve">. </w:t>
      </w:r>
      <w:r>
        <w:t>These operations include Create New, Search</w:t>
      </w:r>
      <w:r w:rsidR="00993D7F">
        <w:t>,</w:t>
      </w:r>
      <w:r>
        <w:t xml:space="preserve"> Update, Delete, and Assign/Associate</w:t>
      </w:r>
      <w:r w:rsidR="008B318A">
        <w:t xml:space="preserve">. </w:t>
      </w:r>
      <w:r w:rsidR="00993D7F">
        <w:t xml:space="preserve">The sections that follow describe in more detail </w:t>
      </w:r>
      <w:r>
        <w:t xml:space="preserve">how </w:t>
      </w:r>
      <w:r w:rsidR="00993D7F">
        <w:t>these operations are performed.</w:t>
      </w:r>
      <w:r w:rsidR="00865911">
        <w:fldChar w:fldCharType="begin"/>
      </w:r>
      <w:r w:rsidR="000849BE">
        <w:instrText xml:space="preserve"> XE "</w:instrText>
      </w:r>
      <w:r w:rsidR="000849BE" w:rsidRPr="00810FD8">
        <w:instrText>UPT:basic functions</w:instrText>
      </w:r>
      <w:r w:rsidR="000849BE">
        <w:instrText xml:space="preserve">" </w:instrText>
      </w:r>
      <w:r w:rsidR="00865911">
        <w:fldChar w:fldCharType="end"/>
      </w:r>
    </w:p>
    <w:p w:rsidR="00FB27BC" w:rsidRDefault="00FB27BC" w:rsidP="00FB27BC">
      <w:pPr>
        <w:pStyle w:val="Heading3"/>
      </w:pPr>
      <w:bookmarkStart w:id="264" w:name="_Toc214359138"/>
      <w:r>
        <w:lastRenderedPageBreak/>
        <w:t>Create New</w:t>
      </w:r>
      <w:bookmarkEnd w:id="264"/>
    </w:p>
    <w:p w:rsidR="00FB27BC" w:rsidRDefault="00FB27BC" w:rsidP="00FB27BC">
      <w:pPr>
        <w:pStyle w:val="BodyText"/>
      </w:pPr>
      <w:r>
        <w:t>The same basic steps can be followed to create any element</w:t>
      </w:r>
      <w:r w:rsidR="00993D7F">
        <w:t>. Use the procedure provided below as a guide for creating a new element. These particular instruction</w:t>
      </w:r>
      <w:r w:rsidR="00E9539E">
        <w:t>s</w:t>
      </w:r>
      <w:r w:rsidR="00993D7F">
        <w:t xml:space="preserve"> create a </w:t>
      </w:r>
      <w:r w:rsidR="00E9539E">
        <w:t xml:space="preserve">new </w:t>
      </w:r>
      <w:r w:rsidR="00993D7F">
        <w:t xml:space="preserve">User element. </w:t>
      </w:r>
      <w:r w:rsidR="00865911">
        <w:fldChar w:fldCharType="begin"/>
      </w:r>
      <w:r w:rsidR="000849BE">
        <w:instrText xml:space="preserve"> XE "</w:instrText>
      </w:r>
      <w:r w:rsidR="000849BE" w:rsidRPr="000C7E9B">
        <w:instrText>create provisioning element</w:instrText>
      </w:r>
      <w:r w:rsidR="000849BE">
        <w:instrText xml:space="preserve">" </w:instrText>
      </w:r>
      <w:r w:rsidR="00865911">
        <w:fldChar w:fldCharType="end"/>
      </w:r>
      <w:r w:rsidR="00865911">
        <w:fldChar w:fldCharType="begin"/>
      </w:r>
      <w:r w:rsidR="000849BE">
        <w:instrText xml:space="preserve"> </w:instrText>
      </w:r>
      <w:r w:rsidR="00660D81">
        <w:instrText>XE “</w:instrText>
      </w:r>
      <w:r w:rsidR="000849BE" w:rsidRPr="00F62D05">
        <w:instrText>create element</w:instrText>
      </w:r>
      <w:r w:rsidR="000849BE">
        <w:instrText xml:space="preserve">" </w:instrText>
      </w:r>
      <w:r w:rsidR="00865911">
        <w:fldChar w:fldCharType="end"/>
      </w:r>
      <w:r w:rsidR="00865911">
        <w:fldChar w:fldCharType="begin"/>
      </w:r>
      <w:r w:rsidR="000849BE">
        <w:instrText xml:space="preserve"> XE "</w:instrText>
      </w:r>
      <w:r w:rsidR="000849BE" w:rsidRPr="007B1D66">
        <w:instrText>UPT:create element</w:instrText>
      </w:r>
      <w:r w:rsidR="000849BE">
        <w:instrText xml:space="preserve">" </w:instrText>
      </w:r>
      <w:r w:rsidR="00865911">
        <w:fldChar w:fldCharType="end"/>
      </w:r>
    </w:p>
    <w:p w:rsidR="00993D7F" w:rsidRPr="00993D7F" w:rsidRDefault="00993D7F" w:rsidP="00FB27BC">
      <w:pPr>
        <w:pStyle w:val="BodyText"/>
        <w:rPr>
          <w:rStyle w:val="Bold"/>
        </w:rPr>
      </w:pPr>
      <w:r w:rsidRPr="00993D7F">
        <w:rPr>
          <w:rStyle w:val="Bold"/>
        </w:rPr>
        <w:t>To create a new element:</w:t>
      </w:r>
    </w:p>
    <w:p w:rsidR="00FB27BC" w:rsidRDefault="00993D7F" w:rsidP="004B6D1D">
      <w:pPr>
        <w:pStyle w:val="ListNumber"/>
        <w:numPr>
          <w:ilvl w:val="0"/>
          <w:numId w:val="59"/>
        </w:numPr>
      </w:pPr>
      <w:r>
        <w:t xml:space="preserve">On the element Home page, select the </w:t>
      </w:r>
      <w:r w:rsidRPr="00993D7F">
        <w:rPr>
          <w:rStyle w:val="Bold"/>
        </w:rPr>
        <w:t>Create A New {element}</w:t>
      </w:r>
      <w:r>
        <w:t xml:space="preserve"> link. </w:t>
      </w:r>
      <w:r w:rsidR="00865911">
        <w:fldChar w:fldCharType="begin"/>
      </w:r>
      <w:r>
        <w:instrText xml:space="preserve"> REF _Ref213725369 \h </w:instrText>
      </w:r>
      <w:r w:rsidR="00865911">
        <w:fldChar w:fldCharType="separate"/>
      </w:r>
      <w:r w:rsidR="00E92FAF">
        <w:t xml:space="preserve">Figure </w:t>
      </w:r>
      <w:r w:rsidR="00E92FAF">
        <w:rPr>
          <w:noProof/>
        </w:rPr>
        <w:t>3</w:t>
      </w:r>
      <w:r w:rsidR="00E92FAF">
        <w:noBreakHyphen/>
      </w:r>
      <w:r w:rsidR="00E92FAF">
        <w:rPr>
          <w:noProof/>
        </w:rPr>
        <w:t>3</w:t>
      </w:r>
      <w:r w:rsidR="00865911">
        <w:fldChar w:fldCharType="end"/>
      </w:r>
      <w:r>
        <w:t xml:space="preserve"> below shows the create new and select existing user links.</w:t>
      </w:r>
    </w:p>
    <w:p w:rsidR="00FB27BC" w:rsidRDefault="00257618" w:rsidP="00E9539E">
      <w:pPr>
        <w:pStyle w:val="GraphicAnchorStep"/>
      </w:pPr>
      <w:r>
        <w:rPr>
          <w:noProof/>
        </w:rPr>
        <w:drawing>
          <wp:inline distT="0" distB="0" distL="0" distR="0">
            <wp:extent cx="2853055" cy="1123950"/>
            <wp:effectExtent l="19050" t="19050" r="23495" b="19050"/>
            <wp:docPr id="9" name="Picture 3" descr="user_createnew_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_createnew_link"/>
                    <pic:cNvPicPr>
                      <a:picLocks noChangeAspect="1" noChangeArrowheads="1"/>
                    </pic:cNvPicPr>
                  </pic:nvPicPr>
                  <pic:blipFill>
                    <a:blip r:embed="rId39"/>
                    <a:srcRect/>
                    <a:stretch>
                      <a:fillRect/>
                    </a:stretch>
                  </pic:blipFill>
                  <pic:spPr bwMode="auto">
                    <a:xfrm>
                      <a:off x="0" y="0"/>
                      <a:ext cx="2853055" cy="1123950"/>
                    </a:xfrm>
                    <a:prstGeom prst="rect">
                      <a:avLst/>
                    </a:prstGeom>
                    <a:noFill/>
                    <a:ln w="12700" cmpd="sng">
                      <a:solidFill>
                        <a:srgbClr val="000000"/>
                      </a:solidFill>
                      <a:miter lim="800000"/>
                      <a:headEnd/>
                      <a:tailEnd/>
                    </a:ln>
                    <a:effectLst/>
                  </pic:spPr>
                </pic:pic>
              </a:graphicData>
            </a:graphic>
          </wp:inline>
        </w:drawing>
      </w:r>
    </w:p>
    <w:p w:rsidR="00FB27BC" w:rsidRDefault="002A3C9A" w:rsidP="00E9539E">
      <w:pPr>
        <w:pStyle w:val="CaptionIndent"/>
      </w:pPr>
      <w:bookmarkStart w:id="265" w:name="_Ref213725369"/>
      <w:r>
        <w:t>Figure</w:t>
      </w:r>
      <w:r w:rsidR="00993D7F">
        <w:t xml:space="preserve"> </w:t>
      </w:r>
      <w:fldSimple w:instr=" STYLEREF 1 \s ">
        <w:r w:rsidR="00E92FAF">
          <w:rPr>
            <w:noProof/>
          </w:rPr>
          <w:t>3</w:t>
        </w:r>
      </w:fldSimple>
      <w:r w:rsidR="002F0542">
        <w:noBreakHyphen/>
      </w:r>
      <w:fldSimple w:instr=" SEQ Figure \* ARABIC \s 1 ">
        <w:r w:rsidR="00E92FAF">
          <w:rPr>
            <w:noProof/>
          </w:rPr>
          <w:t>3</w:t>
        </w:r>
      </w:fldSimple>
      <w:bookmarkEnd w:id="265"/>
      <w:r w:rsidR="00993D7F">
        <w:t xml:space="preserve"> User Links section of the Home Page</w:t>
      </w:r>
    </w:p>
    <w:p w:rsidR="00993D7F" w:rsidRPr="00993D7F" w:rsidRDefault="00E9539E" w:rsidP="00993D7F">
      <w:pPr>
        <w:pStyle w:val="ListNumber"/>
      </w:pPr>
      <w:r>
        <w:t xml:space="preserve">Enter the details for the element you are creating. </w:t>
      </w:r>
      <w:r w:rsidR="00865911">
        <w:fldChar w:fldCharType="begin"/>
      </w:r>
      <w:r>
        <w:instrText xml:space="preserve"> REF _Ref213725464 \h </w:instrText>
      </w:r>
      <w:r w:rsidR="00865911">
        <w:fldChar w:fldCharType="separate"/>
      </w:r>
      <w:r w:rsidR="00E92FAF">
        <w:t xml:space="preserve">Figure </w:t>
      </w:r>
      <w:r w:rsidR="00E92FAF">
        <w:rPr>
          <w:noProof/>
        </w:rPr>
        <w:t>3</w:t>
      </w:r>
      <w:r w:rsidR="00E92FAF">
        <w:noBreakHyphen/>
      </w:r>
      <w:r w:rsidR="00E92FAF">
        <w:rPr>
          <w:noProof/>
        </w:rPr>
        <w:t>4</w:t>
      </w:r>
      <w:r w:rsidR="00865911">
        <w:fldChar w:fldCharType="end"/>
      </w:r>
      <w:r>
        <w:t xml:space="preserve"> below shows the details for entering new user information.</w:t>
      </w:r>
    </w:p>
    <w:p w:rsidR="00FB27BC" w:rsidRDefault="00257618" w:rsidP="00E9539E">
      <w:pPr>
        <w:pStyle w:val="GraphicAnchorStep"/>
      </w:pPr>
      <w:r>
        <w:rPr>
          <w:noProof/>
        </w:rPr>
        <w:drawing>
          <wp:inline distT="0" distB="0" distL="0" distR="0">
            <wp:extent cx="4219575" cy="1355090"/>
            <wp:effectExtent l="19050" t="19050" r="28575" b="16510"/>
            <wp:docPr id="10" name="Picture 4" descr="user_createnew_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_createnew_details"/>
                    <pic:cNvPicPr>
                      <a:picLocks noChangeAspect="1" noChangeArrowheads="1"/>
                    </pic:cNvPicPr>
                  </pic:nvPicPr>
                  <pic:blipFill>
                    <a:blip r:embed="rId40"/>
                    <a:srcRect/>
                    <a:stretch>
                      <a:fillRect/>
                    </a:stretch>
                  </pic:blipFill>
                  <pic:spPr bwMode="auto">
                    <a:xfrm>
                      <a:off x="0" y="0"/>
                      <a:ext cx="4219575" cy="1355090"/>
                    </a:xfrm>
                    <a:prstGeom prst="rect">
                      <a:avLst/>
                    </a:prstGeom>
                    <a:noFill/>
                    <a:ln w="12700" cmpd="sng">
                      <a:solidFill>
                        <a:srgbClr val="000000"/>
                      </a:solidFill>
                      <a:miter lim="800000"/>
                      <a:headEnd/>
                      <a:tailEnd/>
                    </a:ln>
                    <a:effectLst/>
                  </pic:spPr>
                </pic:pic>
              </a:graphicData>
            </a:graphic>
          </wp:inline>
        </w:drawing>
      </w:r>
    </w:p>
    <w:p w:rsidR="00FB27BC" w:rsidRDefault="002A3C9A" w:rsidP="00E9539E">
      <w:pPr>
        <w:pStyle w:val="CaptionIndent"/>
      </w:pPr>
      <w:bookmarkStart w:id="266" w:name="_Ref213725464"/>
      <w:r>
        <w:t>Figure</w:t>
      </w:r>
      <w:r w:rsidR="00E9539E">
        <w:t xml:space="preserve"> </w:t>
      </w:r>
      <w:fldSimple w:instr=" STYLEREF 1 \s ">
        <w:r w:rsidR="00E92FAF">
          <w:rPr>
            <w:noProof/>
          </w:rPr>
          <w:t>3</w:t>
        </w:r>
      </w:fldSimple>
      <w:r w:rsidR="002F0542">
        <w:noBreakHyphen/>
      </w:r>
      <w:fldSimple w:instr=" SEQ Figure \* ARABIC \s 1 ">
        <w:r w:rsidR="00E92FAF">
          <w:rPr>
            <w:noProof/>
          </w:rPr>
          <w:t>4</w:t>
        </w:r>
      </w:fldSimple>
      <w:bookmarkEnd w:id="266"/>
      <w:r w:rsidR="00E9539E">
        <w:t xml:space="preserve"> Enter New User Details form</w:t>
      </w:r>
    </w:p>
    <w:p w:rsidR="00E9539E" w:rsidRDefault="00FB27BC" w:rsidP="00E9539E">
      <w:pPr>
        <w:pStyle w:val="ListNumber"/>
      </w:pPr>
      <w:r>
        <w:t xml:space="preserve">Select </w:t>
      </w:r>
      <w:r w:rsidRPr="00E9539E">
        <w:rPr>
          <w:rStyle w:val="Bold"/>
        </w:rPr>
        <w:t>Add</w:t>
      </w:r>
      <w:r>
        <w:t xml:space="preserve"> to save the new element to the database</w:t>
      </w:r>
      <w:r w:rsidR="008B318A">
        <w:t xml:space="preserve">. </w:t>
      </w:r>
      <w:r>
        <w:t xml:space="preserve">This save occurs immediately. </w:t>
      </w:r>
    </w:p>
    <w:p w:rsidR="00E9539E" w:rsidRDefault="00E9539E" w:rsidP="00E9539E">
      <w:pPr>
        <w:pStyle w:val="BodyTextIndent"/>
      </w:pPr>
      <w:r>
        <w:t xml:space="preserve">The </w:t>
      </w:r>
      <w:r w:rsidRPr="00E9539E">
        <w:rPr>
          <w:rStyle w:val="Bold"/>
        </w:rPr>
        <w:t>Back</w:t>
      </w:r>
      <w:r>
        <w:t xml:space="preserve"> button returns you to the previous page (in this instance, the Home page)</w:t>
      </w:r>
      <w:r w:rsidR="008B318A">
        <w:t xml:space="preserve">. </w:t>
      </w:r>
      <w:r>
        <w:t xml:space="preserve">The </w:t>
      </w:r>
      <w:r w:rsidRPr="00E9539E">
        <w:rPr>
          <w:rStyle w:val="Bold"/>
        </w:rPr>
        <w:t>Reset</w:t>
      </w:r>
      <w:r>
        <w:t xml:space="preserve"> button clears the data from the form. </w:t>
      </w:r>
    </w:p>
    <w:p w:rsidR="00E9539E" w:rsidRDefault="00E9539E" w:rsidP="00E9539E">
      <w:pPr>
        <w:pStyle w:val="NoteInList"/>
      </w:pPr>
      <w:r w:rsidRPr="00E9539E">
        <w:rPr>
          <w:rStyle w:val="Bold"/>
        </w:rPr>
        <w:t>NOTE:</w:t>
      </w:r>
      <w:r>
        <w:t xml:space="preserve"> No data is saved until the </w:t>
      </w:r>
      <w:r w:rsidRPr="00E9539E">
        <w:rPr>
          <w:rStyle w:val="Bold"/>
        </w:rPr>
        <w:t>Add</w:t>
      </w:r>
      <w:r>
        <w:t xml:space="preserve"> button is selected.</w:t>
      </w:r>
    </w:p>
    <w:p w:rsidR="00E9539E" w:rsidRDefault="00FB27BC" w:rsidP="00E9539E">
      <w:pPr>
        <w:pStyle w:val="BodyText"/>
      </w:pPr>
      <w:r>
        <w:t>Upon a successful save, the system displays</w:t>
      </w:r>
      <w:r w:rsidR="00E9539E">
        <w:t xml:space="preserve"> </w:t>
      </w:r>
      <w:r w:rsidRPr="00E9539E">
        <w:rPr>
          <w:rStyle w:val="Bold"/>
        </w:rPr>
        <w:t>Add Successful</w:t>
      </w:r>
      <w:r>
        <w:t xml:space="preserve"> just below the menu and </w:t>
      </w:r>
      <w:r w:rsidR="00E9539E">
        <w:t>above</w:t>
      </w:r>
      <w:r>
        <w:t xml:space="preserve"> the text. </w:t>
      </w:r>
    </w:p>
    <w:p w:rsidR="00FB27BC" w:rsidRDefault="008B318A" w:rsidP="00E9539E">
      <w:pPr>
        <w:pStyle w:val="BodyText"/>
      </w:pPr>
      <w:r>
        <w:t>After you</w:t>
      </w:r>
      <w:r w:rsidR="00E9539E">
        <w:t xml:space="preserve"> have created the necessary element</w:t>
      </w:r>
      <w:r w:rsidR="002777AC">
        <w:t>(s)</w:t>
      </w:r>
      <w:r w:rsidR="00E9539E">
        <w:t xml:space="preserve"> in Super Admin mode, when you log into Admin mode, you will see an additional set of buttons below the details table. These buttons are used to administer the application and are discussed in more detail in the </w:t>
      </w:r>
      <w:fldSimple w:instr=" REF _Ref213725884 \h  \* MERGEFORMAT ">
        <w:r w:rsidR="00E92FAF" w:rsidRPr="00E92FAF">
          <w:rPr>
            <w:i/>
            <w:color w:val="0000FF"/>
          </w:rPr>
          <w:t>Admin Mode</w:t>
        </w:r>
      </w:fldSimple>
      <w:r w:rsidR="00E9539E">
        <w:t xml:space="preserve"> section on page </w:t>
      </w:r>
      <w:r w:rsidR="00865911">
        <w:fldChar w:fldCharType="begin"/>
      </w:r>
      <w:r w:rsidR="00E9539E">
        <w:instrText xml:space="preserve"> PAGEREF _Ref213725886 \h </w:instrText>
      </w:r>
      <w:r w:rsidR="00865911">
        <w:fldChar w:fldCharType="separate"/>
      </w:r>
      <w:r w:rsidR="00E92FAF">
        <w:rPr>
          <w:noProof/>
        </w:rPr>
        <w:t>47</w:t>
      </w:r>
      <w:r w:rsidR="00865911">
        <w:fldChar w:fldCharType="end"/>
      </w:r>
      <w:r w:rsidR="00E9539E">
        <w:t>.</w:t>
      </w:r>
    </w:p>
    <w:p w:rsidR="00FB27BC" w:rsidRDefault="00E9539E" w:rsidP="00E9539E">
      <w:pPr>
        <w:pStyle w:val="Heading4"/>
      </w:pPr>
      <w:bookmarkStart w:id="267" w:name="_Ref213728708"/>
      <w:r>
        <w:lastRenderedPageBreak/>
        <w:t>Example Error Messages</w:t>
      </w:r>
      <w:bookmarkEnd w:id="267"/>
      <w:r w:rsidR="00FB27BC">
        <w:t xml:space="preserve"> </w:t>
      </w:r>
    </w:p>
    <w:p w:rsidR="008A61A0" w:rsidRDefault="00E9539E" w:rsidP="00FB27BC">
      <w:pPr>
        <w:pStyle w:val="BodyText"/>
      </w:pPr>
      <w:r>
        <w:t>When creating new elements, t</w:t>
      </w:r>
      <w:r w:rsidR="00FB27BC">
        <w:t xml:space="preserve">he </w:t>
      </w:r>
      <w:r>
        <w:t xml:space="preserve">UPT </w:t>
      </w:r>
      <w:r w:rsidR="00FB27BC">
        <w:t>performs basic data validation, includ</w:t>
      </w:r>
      <w:r w:rsidR="008A61A0">
        <w:t>ing field lengths and formats. If this validation fails, you will receive an error message explaining the problem.</w:t>
      </w:r>
      <w:r w:rsidR="00865911">
        <w:fldChar w:fldCharType="begin"/>
      </w:r>
      <w:r w:rsidR="000849BE">
        <w:instrText xml:space="preserve"> XE "</w:instrText>
      </w:r>
      <w:r w:rsidR="000849BE" w:rsidRPr="00FA7333">
        <w:instrText>UPT:sample error messages</w:instrText>
      </w:r>
      <w:r w:rsidR="000849BE">
        <w:instrText xml:space="preserve">" </w:instrText>
      </w:r>
      <w:r w:rsidR="00865911">
        <w:fldChar w:fldCharType="end"/>
      </w:r>
      <w:r w:rsidR="00865911">
        <w:fldChar w:fldCharType="begin"/>
      </w:r>
      <w:r w:rsidR="000849BE">
        <w:instrText xml:space="preserve"> XE "</w:instrText>
      </w:r>
      <w:r w:rsidR="000849BE" w:rsidRPr="000C7E9B">
        <w:instrText>sample error messages</w:instrText>
      </w:r>
      <w:r w:rsidR="000849BE">
        <w:instrText xml:space="preserve">" </w:instrText>
      </w:r>
      <w:r w:rsidR="00865911">
        <w:fldChar w:fldCharType="end"/>
      </w:r>
    </w:p>
    <w:p w:rsidR="00FB27BC" w:rsidRDefault="00865911" w:rsidP="00FB27BC">
      <w:pPr>
        <w:pStyle w:val="BodyText"/>
      </w:pPr>
      <w:r>
        <w:fldChar w:fldCharType="begin"/>
      </w:r>
      <w:r w:rsidR="008A61A0">
        <w:instrText xml:space="preserve"> REF _Ref213726092 \h </w:instrText>
      </w:r>
      <w:r>
        <w:fldChar w:fldCharType="separate"/>
      </w:r>
      <w:r w:rsidR="00E92FAF">
        <w:t xml:space="preserve">Figure </w:t>
      </w:r>
      <w:r w:rsidR="00E92FAF">
        <w:rPr>
          <w:noProof/>
        </w:rPr>
        <w:t>3</w:t>
      </w:r>
      <w:r w:rsidR="00E92FAF">
        <w:noBreakHyphen/>
      </w:r>
      <w:r w:rsidR="00E92FAF">
        <w:rPr>
          <w:noProof/>
        </w:rPr>
        <w:t>5</w:t>
      </w:r>
      <w:r>
        <w:fldChar w:fldCharType="end"/>
      </w:r>
      <w:r w:rsidR="008A61A0">
        <w:t xml:space="preserve"> shows</w:t>
      </w:r>
      <w:r w:rsidR="00FB27BC">
        <w:t xml:space="preserve"> </w:t>
      </w:r>
      <w:r w:rsidR="008A61A0">
        <w:t>the message that appears</w:t>
      </w:r>
      <w:r w:rsidR="00FB27BC">
        <w:t xml:space="preserve"> when a user enters an improperly formatted email address</w:t>
      </w:r>
      <w:r w:rsidR="008A61A0">
        <w:t>.</w:t>
      </w:r>
    </w:p>
    <w:p w:rsidR="00FB27BC" w:rsidRDefault="00FB27BC" w:rsidP="008A61A0">
      <w:pPr>
        <w:pStyle w:val="GraphicAnchorMainIndent"/>
      </w:pPr>
      <w:r>
        <w:t xml:space="preserve"> </w:t>
      </w:r>
      <w:r w:rsidR="00257618">
        <w:rPr>
          <w:rFonts w:cs="Arial"/>
          <w:noProof/>
        </w:rPr>
        <w:drawing>
          <wp:inline distT="0" distB="0" distL="0" distR="0">
            <wp:extent cx="2357755" cy="385445"/>
            <wp:effectExtent l="19050" t="19050" r="23495" b="14605"/>
            <wp:docPr id="11" name="Picture 6" descr="user_createnew_valid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_createnew_validerr"/>
                    <pic:cNvPicPr>
                      <a:picLocks noChangeAspect="1" noChangeArrowheads="1"/>
                    </pic:cNvPicPr>
                  </pic:nvPicPr>
                  <pic:blipFill>
                    <a:blip r:embed="rId41"/>
                    <a:srcRect/>
                    <a:stretch>
                      <a:fillRect/>
                    </a:stretch>
                  </pic:blipFill>
                  <pic:spPr bwMode="auto">
                    <a:xfrm>
                      <a:off x="0" y="0"/>
                      <a:ext cx="2357755" cy="385445"/>
                    </a:xfrm>
                    <a:prstGeom prst="rect">
                      <a:avLst/>
                    </a:prstGeom>
                    <a:noFill/>
                    <a:ln w="12700" cmpd="sng">
                      <a:solidFill>
                        <a:srgbClr val="000000"/>
                      </a:solidFill>
                      <a:miter lim="800000"/>
                      <a:headEnd/>
                      <a:tailEnd/>
                    </a:ln>
                    <a:effectLst/>
                  </pic:spPr>
                </pic:pic>
              </a:graphicData>
            </a:graphic>
          </wp:inline>
        </w:drawing>
      </w:r>
    </w:p>
    <w:p w:rsidR="008A61A0" w:rsidRDefault="002A3C9A" w:rsidP="008A61A0">
      <w:pPr>
        <w:pStyle w:val="Caption"/>
      </w:pPr>
      <w:bookmarkStart w:id="268" w:name="_Ref213726092"/>
      <w:r>
        <w:t>Figure</w:t>
      </w:r>
      <w:r w:rsidR="008A61A0">
        <w:t xml:space="preserve"> </w:t>
      </w:r>
      <w:fldSimple w:instr=" STYLEREF 1 \s ">
        <w:r w:rsidR="00E92FAF">
          <w:rPr>
            <w:noProof/>
          </w:rPr>
          <w:t>3</w:t>
        </w:r>
      </w:fldSimple>
      <w:r w:rsidR="002F0542">
        <w:noBreakHyphen/>
      </w:r>
      <w:fldSimple w:instr=" SEQ Figure \* ARABIC \s 1 ">
        <w:r w:rsidR="00E92FAF">
          <w:rPr>
            <w:noProof/>
          </w:rPr>
          <w:t>5</w:t>
        </w:r>
      </w:fldSimple>
      <w:bookmarkEnd w:id="268"/>
      <w:r w:rsidR="008A61A0">
        <w:t xml:space="preserve"> Error message for invalid e-mail address</w:t>
      </w:r>
    </w:p>
    <w:p w:rsidR="00FB27BC" w:rsidRDefault="00865911" w:rsidP="008A61A0">
      <w:pPr>
        <w:pStyle w:val="BodyText"/>
        <w:keepNext/>
      </w:pPr>
      <w:r>
        <w:fldChar w:fldCharType="begin"/>
      </w:r>
      <w:r w:rsidR="008A61A0">
        <w:instrText xml:space="preserve"> REF _Ref213726164 \h </w:instrText>
      </w:r>
      <w:r>
        <w:fldChar w:fldCharType="separate"/>
      </w:r>
      <w:r w:rsidR="00E92FAF">
        <w:t xml:space="preserve">Figure </w:t>
      </w:r>
      <w:r w:rsidR="00E92FAF">
        <w:rPr>
          <w:noProof/>
        </w:rPr>
        <w:t>3</w:t>
      </w:r>
      <w:r w:rsidR="00E92FAF">
        <w:noBreakHyphen/>
      </w:r>
      <w:r w:rsidR="00E92FAF">
        <w:rPr>
          <w:noProof/>
        </w:rPr>
        <w:t>6</w:t>
      </w:r>
      <w:r>
        <w:fldChar w:fldCharType="end"/>
      </w:r>
      <w:r w:rsidR="008A61A0">
        <w:t xml:space="preserve"> shows the message that appears if you attempt to create a new user using a username already present in the system. </w:t>
      </w:r>
    </w:p>
    <w:p w:rsidR="00FB27BC" w:rsidRDefault="00257618" w:rsidP="008A61A0">
      <w:pPr>
        <w:pStyle w:val="GraphicAnchorMainIndent"/>
      </w:pPr>
      <w:r>
        <w:rPr>
          <w:rFonts w:ascii="Calibri" w:hAnsi="Calibri"/>
          <w:noProof/>
        </w:rPr>
        <w:drawing>
          <wp:inline distT="0" distB="0" distL="0" distR="0">
            <wp:extent cx="5904865" cy="418465"/>
            <wp:effectExtent l="19050" t="0" r="63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srcRect/>
                    <a:stretch>
                      <a:fillRect/>
                    </a:stretch>
                  </pic:blipFill>
                  <pic:spPr bwMode="auto">
                    <a:xfrm>
                      <a:off x="0" y="0"/>
                      <a:ext cx="5904865" cy="418465"/>
                    </a:xfrm>
                    <a:prstGeom prst="rect">
                      <a:avLst/>
                    </a:prstGeom>
                    <a:noFill/>
                    <a:ln w="9525">
                      <a:noFill/>
                      <a:miter lim="800000"/>
                      <a:headEnd/>
                      <a:tailEnd/>
                    </a:ln>
                  </pic:spPr>
                </pic:pic>
              </a:graphicData>
            </a:graphic>
          </wp:inline>
        </w:drawing>
      </w:r>
    </w:p>
    <w:p w:rsidR="00590CE4" w:rsidRDefault="002A3C9A" w:rsidP="008A61A0">
      <w:pPr>
        <w:pStyle w:val="Caption"/>
      </w:pPr>
      <w:bookmarkStart w:id="269" w:name="_Ref213726164"/>
      <w:r>
        <w:t>Figure</w:t>
      </w:r>
      <w:r w:rsidR="008A61A0">
        <w:t xml:space="preserve"> </w:t>
      </w:r>
      <w:fldSimple w:instr=" STYLEREF 1 \s ">
        <w:r w:rsidR="00E92FAF">
          <w:rPr>
            <w:noProof/>
          </w:rPr>
          <w:t>3</w:t>
        </w:r>
      </w:fldSimple>
      <w:r w:rsidR="002F0542">
        <w:noBreakHyphen/>
      </w:r>
      <w:fldSimple w:instr=" SEQ Figure \* ARABIC \s 1 ">
        <w:r w:rsidR="00E92FAF">
          <w:rPr>
            <w:noProof/>
          </w:rPr>
          <w:t>6</w:t>
        </w:r>
      </w:fldSimple>
      <w:bookmarkEnd w:id="269"/>
      <w:r w:rsidR="008A61A0">
        <w:t xml:space="preserve"> Error message for duplicate user entry</w:t>
      </w:r>
    </w:p>
    <w:p w:rsidR="00FB27BC" w:rsidRDefault="00FB27BC" w:rsidP="00FB27BC">
      <w:pPr>
        <w:pStyle w:val="Heading3"/>
      </w:pPr>
      <w:bookmarkStart w:id="270" w:name="_Toc214359139"/>
      <w:r>
        <w:t>Search for and Select Existing Elements</w:t>
      </w:r>
      <w:bookmarkEnd w:id="270"/>
    </w:p>
    <w:p w:rsidR="008A61A0" w:rsidRDefault="008A61A0" w:rsidP="00FB27BC">
      <w:pPr>
        <w:pStyle w:val="BodyText"/>
      </w:pPr>
      <w:r>
        <w:t>In order to make changes to an existing element, you must find and select the element</w:t>
      </w:r>
      <w:r w:rsidR="008B318A">
        <w:t xml:space="preserve">. </w:t>
      </w:r>
      <w:r>
        <w:t>Choosing to Select and Existing {element} opens a search page, allowing you to enter search criteria.</w:t>
      </w:r>
      <w:r w:rsidR="000849BE">
        <w:t xml:space="preserve"> </w:t>
      </w:r>
      <w:r w:rsidR="00865911">
        <w:fldChar w:fldCharType="begin"/>
      </w:r>
      <w:r w:rsidR="000849BE">
        <w:instrText xml:space="preserve"> XE "search for</w:instrText>
      </w:r>
      <w:r w:rsidR="000849BE" w:rsidRPr="000C7E9B">
        <w:instrText xml:space="preserve"> provisioning element</w:instrText>
      </w:r>
      <w:r w:rsidR="000849BE">
        <w:instrText xml:space="preserve">" </w:instrText>
      </w:r>
      <w:r w:rsidR="00865911">
        <w:fldChar w:fldCharType="end"/>
      </w:r>
      <w:r w:rsidR="00865911">
        <w:fldChar w:fldCharType="begin"/>
      </w:r>
      <w:r w:rsidR="000849BE">
        <w:instrText xml:space="preserve"> XE "search for</w:instrText>
      </w:r>
      <w:r w:rsidR="000849BE" w:rsidRPr="00F62D05">
        <w:instrText xml:space="preserve"> element</w:instrText>
      </w:r>
      <w:r w:rsidR="000849BE">
        <w:instrText xml:space="preserve">" </w:instrText>
      </w:r>
      <w:r w:rsidR="00865911">
        <w:fldChar w:fldCharType="end"/>
      </w:r>
      <w:r w:rsidR="00865911">
        <w:fldChar w:fldCharType="begin"/>
      </w:r>
      <w:r w:rsidR="000849BE">
        <w:instrText xml:space="preserve"> XE "</w:instrText>
      </w:r>
      <w:r w:rsidR="000849BE" w:rsidRPr="007B1D66">
        <w:instrText>UPT:</w:instrText>
      </w:r>
      <w:r w:rsidR="000849BE">
        <w:instrText>search for</w:instrText>
      </w:r>
      <w:r w:rsidR="000849BE" w:rsidRPr="007B1D66">
        <w:instrText xml:space="preserve"> element</w:instrText>
      </w:r>
      <w:r w:rsidR="000849BE">
        <w:instrText xml:space="preserve">" </w:instrText>
      </w:r>
      <w:r w:rsidR="00865911">
        <w:fldChar w:fldCharType="end"/>
      </w:r>
      <w:r w:rsidR="00865911">
        <w:fldChar w:fldCharType="begin"/>
      </w:r>
      <w:r w:rsidR="000849BE">
        <w:instrText xml:space="preserve"> XE "select</w:instrText>
      </w:r>
      <w:r w:rsidR="000849BE" w:rsidRPr="000C7E9B">
        <w:instrText xml:space="preserve"> provisioning element</w:instrText>
      </w:r>
      <w:r w:rsidR="000849BE">
        <w:instrText xml:space="preserve">" </w:instrText>
      </w:r>
      <w:r w:rsidR="00865911">
        <w:fldChar w:fldCharType="end"/>
      </w:r>
      <w:r w:rsidR="00865911">
        <w:fldChar w:fldCharType="begin"/>
      </w:r>
      <w:r w:rsidR="000849BE">
        <w:instrText xml:space="preserve"> </w:instrText>
      </w:r>
      <w:r w:rsidR="00660D81">
        <w:instrText>XE “</w:instrText>
      </w:r>
      <w:r w:rsidR="00E84EB7">
        <w:instrText>view</w:instrText>
      </w:r>
      <w:r w:rsidR="000849BE" w:rsidRPr="00F62D05">
        <w:instrText xml:space="preserve"> element</w:instrText>
      </w:r>
      <w:r w:rsidR="00E84EB7">
        <w:instrText xml:space="preserve"> details</w:instrText>
      </w:r>
      <w:r w:rsidR="000849BE">
        <w:instrText xml:space="preserve">" </w:instrText>
      </w:r>
      <w:r w:rsidR="00865911">
        <w:fldChar w:fldCharType="end"/>
      </w:r>
      <w:r w:rsidR="00865911">
        <w:fldChar w:fldCharType="begin"/>
      </w:r>
      <w:r w:rsidR="000849BE">
        <w:instrText xml:space="preserve"> XE "</w:instrText>
      </w:r>
      <w:r w:rsidR="000849BE" w:rsidRPr="007B1D66">
        <w:instrText>UPT:</w:instrText>
      </w:r>
      <w:r w:rsidR="00E84EB7">
        <w:instrText>view</w:instrText>
      </w:r>
      <w:r w:rsidR="000849BE" w:rsidRPr="007B1D66">
        <w:instrText xml:space="preserve"> element</w:instrText>
      </w:r>
      <w:r w:rsidR="00E84EB7">
        <w:instrText xml:space="preserve"> details</w:instrText>
      </w:r>
      <w:r w:rsidR="000849BE">
        <w:instrText xml:space="preserve">" </w:instrText>
      </w:r>
      <w:r w:rsidR="00865911">
        <w:fldChar w:fldCharType="end"/>
      </w:r>
    </w:p>
    <w:p w:rsidR="008A61A0" w:rsidRDefault="008A61A0" w:rsidP="00FB27BC">
      <w:pPr>
        <w:pStyle w:val="BodyText"/>
      </w:pPr>
      <w:r>
        <w:t xml:space="preserve">The same basic steps can be followed to find and select any element. Use the procedure provided below as a guide. These particular instructions search for and select an existing Role element. </w:t>
      </w:r>
    </w:p>
    <w:p w:rsidR="008A61A0" w:rsidRDefault="008A61A0" w:rsidP="00FB27BC">
      <w:pPr>
        <w:pStyle w:val="BodyText"/>
      </w:pPr>
      <w:r>
        <w:t>To find and select an existing element:</w:t>
      </w:r>
    </w:p>
    <w:p w:rsidR="008A61A0" w:rsidRDefault="008A61A0" w:rsidP="004B6D1D">
      <w:pPr>
        <w:pStyle w:val="ListNumber"/>
        <w:numPr>
          <w:ilvl w:val="0"/>
          <w:numId w:val="60"/>
        </w:numPr>
      </w:pPr>
      <w:r>
        <w:t xml:space="preserve">On the element Home page, select the </w:t>
      </w:r>
      <w:r w:rsidR="00E17661">
        <w:rPr>
          <w:rStyle w:val="Bold"/>
        </w:rPr>
        <w:t>Select</w:t>
      </w:r>
      <w:r w:rsidRPr="00993D7F">
        <w:rPr>
          <w:rStyle w:val="Bold"/>
        </w:rPr>
        <w:t xml:space="preserve"> </w:t>
      </w:r>
      <w:r w:rsidR="00E17661">
        <w:rPr>
          <w:rStyle w:val="Bold"/>
        </w:rPr>
        <w:t>an</w:t>
      </w:r>
      <w:r w:rsidRPr="00993D7F">
        <w:rPr>
          <w:rStyle w:val="Bold"/>
        </w:rPr>
        <w:t xml:space="preserve"> </w:t>
      </w:r>
      <w:r w:rsidR="00E17661">
        <w:rPr>
          <w:rStyle w:val="Bold"/>
        </w:rPr>
        <w:t xml:space="preserve">Existing </w:t>
      </w:r>
      <w:r w:rsidRPr="00993D7F">
        <w:rPr>
          <w:rStyle w:val="Bold"/>
        </w:rPr>
        <w:t>{element}</w:t>
      </w:r>
      <w:r>
        <w:t xml:space="preserve"> link. </w:t>
      </w:r>
      <w:r w:rsidR="00865911">
        <w:fldChar w:fldCharType="begin"/>
      </w:r>
      <w:r w:rsidR="00E17661">
        <w:instrText xml:space="preserve"> REF _Ref213726714 \h </w:instrText>
      </w:r>
      <w:r w:rsidR="00865911">
        <w:fldChar w:fldCharType="separate"/>
      </w:r>
      <w:r w:rsidR="00E92FAF">
        <w:t xml:space="preserve">Figure </w:t>
      </w:r>
      <w:r w:rsidR="00E92FAF">
        <w:rPr>
          <w:noProof/>
        </w:rPr>
        <w:t>3</w:t>
      </w:r>
      <w:r w:rsidR="00E92FAF">
        <w:noBreakHyphen/>
      </w:r>
      <w:r w:rsidR="00E92FAF">
        <w:rPr>
          <w:noProof/>
        </w:rPr>
        <w:t>7</w:t>
      </w:r>
      <w:r w:rsidR="00865911">
        <w:fldChar w:fldCharType="end"/>
      </w:r>
      <w:r>
        <w:t xml:space="preserve"> below shows the create new and select existing </w:t>
      </w:r>
      <w:r w:rsidR="00E17661">
        <w:t>role</w:t>
      </w:r>
      <w:r>
        <w:t xml:space="preserve"> links.</w:t>
      </w:r>
    </w:p>
    <w:p w:rsidR="00FB27BC" w:rsidRDefault="00257618" w:rsidP="00E17661">
      <w:pPr>
        <w:pStyle w:val="GraphicAnchorStep"/>
      </w:pPr>
      <w:r>
        <w:rPr>
          <w:noProof/>
        </w:rPr>
        <w:drawing>
          <wp:inline distT="0" distB="0" distL="0" distR="0">
            <wp:extent cx="2654935" cy="1256030"/>
            <wp:effectExtent l="19050" t="19050" r="12065" b="20320"/>
            <wp:docPr id="13" name="Picture 8" descr="role_selectex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le_selectexist"/>
                    <pic:cNvPicPr>
                      <a:picLocks noChangeAspect="1" noChangeArrowheads="1"/>
                    </pic:cNvPicPr>
                  </pic:nvPicPr>
                  <pic:blipFill>
                    <a:blip r:embed="rId43"/>
                    <a:srcRect/>
                    <a:stretch>
                      <a:fillRect/>
                    </a:stretch>
                  </pic:blipFill>
                  <pic:spPr bwMode="auto">
                    <a:xfrm>
                      <a:off x="0" y="0"/>
                      <a:ext cx="2654935" cy="1256030"/>
                    </a:xfrm>
                    <a:prstGeom prst="rect">
                      <a:avLst/>
                    </a:prstGeom>
                    <a:noFill/>
                    <a:ln w="12700" cmpd="sng">
                      <a:solidFill>
                        <a:srgbClr val="000000"/>
                      </a:solidFill>
                      <a:miter lim="800000"/>
                      <a:headEnd/>
                      <a:tailEnd/>
                    </a:ln>
                    <a:effectLst/>
                  </pic:spPr>
                </pic:pic>
              </a:graphicData>
            </a:graphic>
          </wp:inline>
        </w:drawing>
      </w:r>
    </w:p>
    <w:p w:rsidR="00E17661" w:rsidRDefault="002A3C9A" w:rsidP="00E17661">
      <w:pPr>
        <w:pStyle w:val="CaptionIndent"/>
      </w:pPr>
      <w:bookmarkStart w:id="271" w:name="_Ref213726714"/>
      <w:r>
        <w:t>Figure</w:t>
      </w:r>
      <w:r w:rsidR="00E17661">
        <w:t xml:space="preserve"> </w:t>
      </w:r>
      <w:fldSimple w:instr=" STYLEREF 1 \s ">
        <w:r w:rsidR="00E92FAF">
          <w:rPr>
            <w:noProof/>
          </w:rPr>
          <w:t>3</w:t>
        </w:r>
      </w:fldSimple>
      <w:r w:rsidR="002F0542">
        <w:noBreakHyphen/>
      </w:r>
      <w:fldSimple w:instr=" SEQ Figure \* ARABIC \s 1 ">
        <w:r w:rsidR="00E92FAF">
          <w:rPr>
            <w:noProof/>
          </w:rPr>
          <w:t>7</w:t>
        </w:r>
      </w:fldSimple>
      <w:bookmarkEnd w:id="271"/>
      <w:r w:rsidR="00E17661">
        <w:t xml:space="preserve"> Role Links section of the Home page</w:t>
      </w:r>
    </w:p>
    <w:p w:rsidR="00E17661" w:rsidRDefault="00E17661" w:rsidP="00E17661">
      <w:pPr>
        <w:pStyle w:val="ListNumber"/>
      </w:pPr>
      <w:r>
        <w:t xml:space="preserve">In the Search Criteria box that appears, enter the necessary </w:t>
      </w:r>
      <w:r w:rsidR="00FB27BC">
        <w:t>search criteria</w:t>
      </w:r>
      <w:r w:rsidR="008B318A">
        <w:t xml:space="preserve">. </w:t>
      </w:r>
      <w:r w:rsidR="00FB27BC">
        <w:t>Use the</w:t>
      </w:r>
      <w:r>
        <w:t xml:space="preserve"> asterisk </w:t>
      </w:r>
      <w:r w:rsidR="00FB27BC">
        <w:t xml:space="preserve"> </w:t>
      </w:r>
      <w:r>
        <w:t>(</w:t>
      </w:r>
      <w:r w:rsidR="00FB27BC">
        <w:t>*</w:t>
      </w:r>
      <w:r>
        <w:t>) as a wildcard character.</w:t>
      </w:r>
      <w:r w:rsidR="00FB27BC">
        <w:t xml:space="preserve">  </w:t>
      </w:r>
      <w:r w:rsidR="008C29D3">
        <w:t>Searches are not case-sensitive.</w:t>
      </w:r>
    </w:p>
    <w:p w:rsidR="00FB27BC" w:rsidRDefault="00257618" w:rsidP="00E17661">
      <w:pPr>
        <w:pStyle w:val="GraphicAnchorStep"/>
      </w:pPr>
      <w:r>
        <w:rPr>
          <w:noProof/>
        </w:rPr>
        <w:lastRenderedPageBreak/>
        <w:drawing>
          <wp:inline distT="0" distB="0" distL="0" distR="0">
            <wp:extent cx="5475605" cy="661035"/>
            <wp:effectExtent l="19050" t="19050" r="10795" b="24765"/>
            <wp:docPr id="14" name="Picture 9" descr="role_selectexist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le_selectexist_search"/>
                    <pic:cNvPicPr>
                      <a:picLocks noChangeAspect="1" noChangeArrowheads="1"/>
                    </pic:cNvPicPr>
                  </pic:nvPicPr>
                  <pic:blipFill>
                    <a:blip r:embed="rId44"/>
                    <a:srcRect/>
                    <a:stretch>
                      <a:fillRect/>
                    </a:stretch>
                  </pic:blipFill>
                  <pic:spPr bwMode="auto">
                    <a:xfrm>
                      <a:off x="0" y="0"/>
                      <a:ext cx="5475605" cy="661035"/>
                    </a:xfrm>
                    <a:prstGeom prst="rect">
                      <a:avLst/>
                    </a:prstGeom>
                    <a:noFill/>
                    <a:ln w="12700" cmpd="sng">
                      <a:solidFill>
                        <a:srgbClr val="000000"/>
                      </a:solidFill>
                      <a:miter lim="800000"/>
                      <a:headEnd/>
                      <a:tailEnd/>
                    </a:ln>
                    <a:effectLst/>
                  </pic:spPr>
                </pic:pic>
              </a:graphicData>
            </a:graphic>
          </wp:inline>
        </w:drawing>
      </w:r>
    </w:p>
    <w:p w:rsidR="00FB27BC" w:rsidRDefault="002A3C9A" w:rsidP="00E17661">
      <w:pPr>
        <w:pStyle w:val="CaptionIndent"/>
      </w:pPr>
      <w:r>
        <w:t>Figure</w:t>
      </w:r>
      <w:r w:rsidR="00E17661">
        <w:t xml:space="preserve"> </w:t>
      </w:r>
      <w:fldSimple w:instr=" STYLEREF 1 \s ">
        <w:r w:rsidR="00E92FAF">
          <w:rPr>
            <w:noProof/>
          </w:rPr>
          <w:t>3</w:t>
        </w:r>
      </w:fldSimple>
      <w:r w:rsidR="002F0542">
        <w:noBreakHyphen/>
      </w:r>
      <w:fldSimple w:instr=" SEQ Figure \* ARABIC \s 1 ">
        <w:r w:rsidR="00E92FAF">
          <w:rPr>
            <w:noProof/>
          </w:rPr>
          <w:t>8</w:t>
        </w:r>
      </w:fldSimple>
      <w:r w:rsidR="00E17661">
        <w:t xml:space="preserve"> Search for Role text box</w:t>
      </w:r>
    </w:p>
    <w:p w:rsidR="00E17661" w:rsidRDefault="00E17661" w:rsidP="00E17661">
      <w:pPr>
        <w:pStyle w:val="BodyTextIndent"/>
      </w:pPr>
      <w:r>
        <w:t xml:space="preserve">For example, searching for Role* returns </w:t>
      </w:r>
      <w:r w:rsidRPr="00E17661">
        <w:rPr>
          <w:rStyle w:val="Emphasis"/>
        </w:rPr>
        <w:t>Role_name_1</w:t>
      </w:r>
      <w:r>
        <w:t xml:space="preserve">, </w:t>
      </w:r>
      <w:r w:rsidRPr="00E17661">
        <w:rPr>
          <w:rStyle w:val="Emphasis"/>
        </w:rPr>
        <w:t>Role_name_2</w:t>
      </w:r>
      <w:r>
        <w:t>, or any other role beginning with “Role”</w:t>
      </w:r>
      <w:r w:rsidR="008B318A">
        <w:t xml:space="preserve">. </w:t>
      </w:r>
      <w:r>
        <w:t xml:space="preserve">A search of *1 returns anything ending with “1” such as </w:t>
      </w:r>
      <w:r w:rsidRPr="00E17661">
        <w:rPr>
          <w:rStyle w:val="Emphasis"/>
        </w:rPr>
        <w:t>Role_name_1</w:t>
      </w:r>
      <w:r>
        <w:t xml:space="preserve">, </w:t>
      </w:r>
      <w:r w:rsidRPr="00E17661">
        <w:rPr>
          <w:rStyle w:val="Emphasis"/>
        </w:rPr>
        <w:t>Role_name_101</w:t>
      </w:r>
      <w:r>
        <w:t xml:space="preserve">, </w:t>
      </w:r>
      <w:r w:rsidRPr="00E17661">
        <w:rPr>
          <w:rStyle w:val="Emphasis"/>
        </w:rPr>
        <w:t>Role_name_51</w:t>
      </w:r>
      <w:r>
        <w:t xml:space="preserve">, etc.  </w:t>
      </w:r>
    </w:p>
    <w:p w:rsidR="00E17661" w:rsidRDefault="00E17661" w:rsidP="00E17661">
      <w:pPr>
        <w:pStyle w:val="ListNumber"/>
      </w:pPr>
      <w:r>
        <w:t xml:space="preserve">Click </w:t>
      </w:r>
      <w:r w:rsidRPr="00E17661">
        <w:rPr>
          <w:rStyle w:val="Bold"/>
        </w:rPr>
        <w:t>Search</w:t>
      </w:r>
      <w:r>
        <w:t xml:space="preserve"> to search for matching results.  </w:t>
      </w:r>
    </w:p>
    <w:p w:rsidR="00E17661" w:rsidRDefault="00E17661" w:rsidP="00E17661">
      <w:pPr>
        <w:pStyle w:val="BodyTextIndent"/>
      </w:pPr>
      <w:r>
        <w:t xml:space="preserve">The </w:t>
      </w:r>
      <w:r w:rsidRPr="00E9539E">
        <w:rPr>
          <w:rStyle w:val="Bold"/>
        </w:rPr>
        <w:t>Back</w:t>
      </w:r>
      <w:r>
        <w:t xml:space="preserve"> button returns you to the previous page (in this instance, the Home page)</w:t>
      </w:r>
      <w:r w:rsidR="008B318A">
        <w:t xml:space="preserve">. </w:t>
      </w:r>
      <w:r>
        <w:t xml:space="preserve">The </w:t>
      </w:r>
      <w:r w:rsidRPr="00E9539E">
        <w:rPr>
          <w:rStyle w:val="Bold"/>
        </w:rPr>
        <w:t>Reset</w:t>
      </w:r>
      <w:r>
        <w:t xml:space="preserve"> button clears the data from the search form. </w:t>
      </w:r>
    </w:p>
    <w:p w:rsidR="00E17661" w:rsidRPr="00E17661" w:rsidRDefault="00E17661" w:rsidP="00E17661">
      <w:pPr>
        <w:pStyle w:val="BodyText"/>
      </w:pPr>
    </w:p>
    <w:p w:rsidR="00E17661" w:rsidRDefault="00E17661" w:rsidP="00E17661">
      <w:pPr>
        <w:pStyle w:val="BodyTextIndent"/>
      </w:pPr>
      <w:r>
        <w:t>When the search has completed, the</w:t>
      </w:r>
      <w:r w:rsidR="00FB27BC">
        <w:t xml:space="preserve"> s</w:t>
      </w:r>
      <w:r>
        <w:t>ystem returns a list of elements matching the criteria you entered</w:t>
      </w:r>
      <w:r w:rsidR="00FB27BC">
        <w:t>. The results are sorted alphabetically</w:t>
      </w:r>
      <w:r>
        <w:t>.</w:t>
      </w:r>
      <w:r w:rsidR="00FB27BC">
        <w:t xml:space="preserve">  </w:t>
      </w:r>
    </w:p>
    <w:p w:rsidR="00FB27BC" w:rsidRDefault="00257618" w:rsidP="00E17661">
      <w:pPr>
        <w:pStyle w:val="GraphicAnchorStep"/>
      </w:pPr>
      <w:r>
        <w:rPr>
          <w:noProof/>
        </w:rPr>
        <w:drawing>
          <wp:inline distT="0" distB="0" distL="0" distR="0">
            <wp:extent cx="4561205" cy="980440"/>
            <wp:effectExtent l="19050" t="19050" r="10795" b="10160"/>
            <wp:docPr id="15" name="Picture 10" descr="role_selectexist_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le_selectexist_results"/>
                    <pic:cNvPicPr>
                      <a:picLocks noChangeAspect="1" noChangeArrowheads="1"/>
                    </pic:cNvPicPr>
                  </pic:nvPicPr>
                  <pic:blipFill>
                    <a:blip r:embed="rId45"/>
                    <a:srcRect/>
                    <a:stretch>
                      <a:fillRect/>
                    </a:stretch>
                  </pic:blipFill>
                  <pic:spPr bwMode="auto">
                    <a:xfrm>
                      <a:off x="0" y="0"/>
                      <a:ext cx="4561205" cy="980440"/>
                    </a:xfrm>
                    <a:prstGeom prst="rect">
                      <a:avLst/>
                    </a:prstGeom>
                    <a:noFill/>
                    <a:ln w="12700" cmpd="sng">
                      <a:solidFill>
                        <a:srgbClr val="000000"/>
                      </a:solidFill>
                      <a:miter lim="800000"/>
                      <a:headEnd/>
                      <a:tailEnd/>
                    </a:ln>
                    <a:effectLst/>
                  </pic:spPr>
                </pic:pic>
              </a:graphicData>
            </a:graphic>
          </wp:inline>
        </w:drawing>
      </w:r>
    </w:p>
    <w:p w:rsidR="00FB27BC" w:rsidRDefault="002A3C9A" w:rsidP="00E17661">
      <w:pPr>
        <w:pStyle w:val="CaptionIndent"/>
      </w:pPr>
      <w:r>
        <w:t>Figure</w:t>
      </w:r>
      <w:r w:rsidR="00E17661">
        <w:t xml:space="preserve"> </w:t>
      </w:r>
      <w:fldSimple w:instr=" STYLEREF 1 \s ">
        <w:r w:rsidR="00E92FAF">
          <w:rPr>
            <w:noProof/>
          </w:rPr>
          <w:t>3</w:t>
        </w:r>
      </w:fldSimple>
      <w:r w:rsidR="002F0542">
        <w:noBreakHyphen/>
      </w:r>
      <w:fldSimple w:instr=" SEQ Figure \* ARABIC \s 1 ">
        <w:r w:rsidR="00E92FAF">
          <w:rPr>
            <w:noProof/>
          </w:rPr>
          <w:t>9</w:t>
        </w:r>
      </w:fldSimple>
      <w:r w:rsidR="00E17661">
        <w:t xml:space="preserve"> Search Results for Role element search</w:t>
      </w:r>
    </w:p>
    <w:p w:rsidR="00FB27BC" w:rsidRDefault="00E17661" w:rsidP="00E17661">
      <w:pPr>
        <w:pStyle w:val="ListNumber"/>
      </w:pPr>
      <w:r>
        <w:t xml:space="preserve">If the element you want appears in the list, select the radio button of that element and then click </w:t>
      </w:r>
      <w:r w:rsidRPr="00E17661">
        <w:rPr>
          <w:rStyle w:val="Bold"/>
        </w:rPr>
        <w:t>View Details</w:t>
      </w:r>
      <w:r>
        <w:t xml:space="preserve"> (located below the search results table). </w:t>
      </w:r>
      <w:r w:rsidR="00FB27BC">
        <w:t xml:space="preserve">You can select </w:t>
      </w:r>
      <w:r>
        <w:t xml:space="preserve">only </w:t>
      </w:r>
      <w:r w:rsidR="00FB27BC">
        <w:t>one element at a time to view.</w:t>
      </w:r>
      <w:r>
        <w:t xml:space="preserve">  </w:t>
      </w:r>
    </w:p>
    <w:p w:rsidR="00FB27BC" w:rsidRDefault="00FB27BC" w:rsidP="00E17661">
      <w:pPr>
        <w:pStyle w:val="GraphicAnchorStep"/>
      </w:pPr>
      <w:r>
        <w:t xml:space="preserve"> </w:t>
      </w:r>
      <w:r w:rsidR="00257618">
        <w:rPr>
          <w:rFonts w:cs="Arial"/>
          <w:noProof/>
        </w:rPr>
        <w:drawing>
          <wp:inline distT="0" distB="0" distL="0" distR="0">
            <wp:extent cx="3657600" cy="286385"/>
            <wp:effectExtent l="19050" t="19050" r="19050" b="18415"/>
            <wp:docPr id="16" name="Picture 11" descr="role_selectexist_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le_selectexist_select"/>
                    <pic:cNvPicPr>
                      <a:picLocks noChangeAspect="1" noChangeArrowheads="1"/>
                    </pic:cNvPicPr>
                  </pic:nvPicPr>
                  <pic:blipFill>
                    <a:blip r:embed="rId46"/>
                    <a:srcRect/>
                    <a:stretch>
                      <a:fillRect/>
                    </a:stretch>
                  </pic:blipFill>
                  <pic:spPr bwMode="auto">
                    <a:xfrm>
                      <a:off x="0" y="0"/>
                      <a:ext cx="3657600" cy="286385"/>
                    </a:xfrm>
                    <a:prstGeom prst="rect">
                      <a:avLst/>
                    </a:prstGeom>
                    <a:noFill/>
                    <a:ln w="12700" cmpd="sng">
                      <a:solidFill>
                        <a:srgbClr val="000000"/>
                      </a:solidFill>
                      <a:miter lim="800000"/>
                      <a:headEnd/>
                      <a:tailEnd/>
                    </a:ln>
                    <a:effectLst/>
                  </pic:spPr>
                </pic:pic>
              </a:graphicData>
            </a:graphic>
          </wp:inline>
        </w:drawing>
      </w:r>
    </w:p>
    <w:p w:rsidR="00E17661" w:rsidRDefault="002A3C9A" w:rsidP="00E17661">
      <w:pPr>
        <w:pStyle w:val="CaptionIndent"/>
      </w:pPr>
      <w:r>
        <w:t>Figure</w:t>
      </w:r>
      <w:r w:rsidR="00E17661">
        <w:t xml:space="preserve"> </w:t>
      </w:r>
      <w:fldSimple w:instr=" STYLEREF 1 \s ">
        <w:r w:rsidR="00E92FAF">
          <w:rPr>
            <w:noProof/>
          </w:rPr>
          <w:t>3</w:t>
        </w:r>
      </w:fldSimple>
      <w:r w:rsidR="002F0542">
        <w:noBreakHyphen/>
      </w:r>
      <w:fldSimple w:instr=" SEQ Figure \* ARABIC \s 1 ">
        <w:r w:rsidR="00E92FAF">
          <w:rPr>
            <w:noProof/>
          </w:rPr>
          <w:t>10</w:t>
        </w:r>
      </w:fldSimple>
      <w:r w:rsidR="00E17661">
        <w:t xml:space="preserve"> Element with radio button selected</w:t>
      </w:r>
    </w:p>
    <w:p w:rsidR="00FB27BC" w:rsidRDefault="00E17661" w:rsidP="00EC6286">
      <w:pPr>
        <w:pStyle w:val="BodyTextIndent"/>
      </w:pPr>
      <w:r>
        <w:t xml:space="preserve">If the element you want does NOT appear, click </w:t>
      </w:r>
      <w:r w:rsidRPr="00E17661">
        <w:rPr>
          <w:rStyle w:val="Bold"/>
        </w:rPr>
        <w:t>Back</w:t>
      </w:r>
      <w:r>
        <w:t xml:space="preserve"> to return to the Search Criteria page and alter your search.</w:t>
      </w:r>
      <w:r w:rsidR="00EC6286">
        <w:t xml:space="preserve"> If you cannot find the element you are looking for, it may not reside in the system.</w:t>
      </w:r>
    </w:p>
    <w:p w:rsidR="00FB27BC" w:rsidRDefault="000A2D5B" w:rsidP="00FB27BC">
      <w:pPr>
        <w:pStyle w:val="BodyText"/>
      </w:pPr>
      <w:r>
        <w:t>Once t</w:t>
      </w:r>
      <w:r w:rsidR="00E17661">
        <w:t xml:space="preserve">he </w:t>
      </w:r>
      <w:r w:rsidR="002777AC">
        <w:t>Details page</w:t>
      </w:r>
      <w:r w:rsidR="00E17661">
        <w:t xml:space="preserve"> of the selected element appear</w:t>
      </w:r>
      <w:r w:rsidR="002777AC">
        <w:t>s</w:t>
      </w:r>
      <w:r>
        <w:t>, you can</w:t>
      </w:r>
      <w:r w:rsidR="002777AC">
        <w:t xml:space="preserve"> use the fields to </w:t>
      </w:r>
      <w:r>
        <w:t>update that information</w:t>
      </w:r>
      <w:r w:rsidR="002777AC">
        <w:t>,</w:t>
      </w:r>
      <w:r>
        <w:t xml:space="preserve"> </w:t>
      </w:r>
      <w:r w:rsidR="002777AC">
        <w:t xml:space="preserve">or select to delete the element entirely </w:t>
      </w:r>
      <w:r>
        <w:t xml:space="preserve">if </w:t>
      </w:r>
      <w:r w:rsidR="002777AC">
        <w:t>appropriate</w:t>
      </w:r>
      <w:r w:rsidR="00E17661">
        <w:t xml:space="preserve">. See the </w:t>
      </w:r>
      <w:r>
        <w:t xml:space="preserve">next section </w:t>
      </w:r>
      <w:r w:rsidR="00E17661">
        <w:t xml:space="preserve">on updating elements </w:t>
      </w:r>
      <w:r w:rsidR="002777AC">
        <w:t xml:space="preserve">or the following section on deleting elements </w:t>
      </w:r>
      <w:r w:rsidR="00E17661">
        <w:t xml:space="preserve">for </w:t>
      </w:r>
      <w:r>
        <w:t xml:space="preserve">more </w:t>
      </w:r>
      <w:r w:rsidR="00E17661">
        <w:t>information</w:t>
      </w:r>
      <w:r w:rsidR="002777AC">
        <w:t xml:space="preserve"> as needed.</w:t>
      </w:r>
    </w:p>
    <w:p w:rsidR="00FB27BC" w:rsidRDefault="00FB27BC" w:rsidP="00FB27BC">
      <w:pPr>
        <w:pStyle w:val="BodyText"/>
      </w:pPr>
      <w:r>
        <w:t>If the search results in no matches, the system displays an error</w:t>
      </w:r>
      <w:r w:rsidR="00E17661">
        <w:t xml:space="preserve"> message</w:t>
      </w:r>
      <w:r>
        <w:t xml:space="preserve"> indicating there are no matches</w:t>
      </w:r>
      <w:r w:rsidR="008B318A">
        <w:t xml:space="preserve">. </w:t>
      </w:r>
      <w:r>
        <w:t>Modify the search criteria</w:t>
      </w:r>
      <w:r w:rsidR="00E17661">
        <w:t>,</w:t>
      </w:r>
      <w:r>
        <w:t xml:space="preserve"> and repeat until the intended results appear.</w:t>
      </w:r>
    </w:p>
    <w:p w:rsidR="00FB27BC" w:rsidRDefault="00FB27BC" w:rsidP="00FB27BC">
      <w:pPr>
        <w:pStyle w:val="Heading3"/>
      </w:pPr>
      <w:bookmarkStart w:id="272" w:name="_Toc214359140"/>
      <w:r>
        <w:lastRenderedPageBreak/>
        <w:t>Update</w:t>
      </w:r>
      <w:r w:rsidR="000A2D5B">
        <w:t xml:space="preserve"> Elements</w:t>
      </w:r>
      <w:bookmarkEnd w:id="272"/>
    </w:p>
    <w:p w:rsidR="000A2D5B" w:rsidRDefault="000A2D5B" w:rsidP="004E6839">
      <w:pPr>
        <w:pStyle w:val="BodyText"/>
      </w:pPr>
      <w:r>
        <w:t>After you have searched for and selected to view the details of an element, if necessary you can make changes to the details and update the element’s information in the database.</w:t>
      </w:r>
      <w:r w:rsidR="000849BE" w:rsidRPr="000849BE">
        <w:t xml:space="preserve"> </w:t>
      </w:r>
      <w:r w:rsidR="00865911">
        <w:fldChar w:fldCharType="begin"/>
      </w:r>
      <w:r w:rsidR="000849BE">
        <w:instrText xml:space="preserve"> XE "update</w:instrText>
      </w:r>
      <w:r w:rsidR="000849BE" w:rsidRPr="000C7E9B">
        <w:instrText xml:space="preserve"> provisioning element</w:instrText>
      </w:r>
      <w:r w:rsidR="000849BE">
        <w:instrText xml:space="preserve">" </w:instrText>
      </w:r>
      <w:r w:rsidR="00865911">
        <w:fldChar w:fldCharType="end"/>
      </w:r>
      <w:r w:rsidR="00865911">
        <w:fldChar w:fldCharType="begin"/>
      </w:r>
      <w:r w:rsidR="000849BE">
        <w:instrText xml:space="preserve"> </w:instrText>
      </w:r>
      <w:r w:rsidR="00660D81">
        <w:instrText>XE “</w:instrText>
      </w:r>
      <w:r w:rsidR="000849BE">
        <w:instrText>modify</w:instrText>
      </w:r>
      <w:r w:rsidR="000849BE" w:rsidRPr="00F62D05">
        <w:instrText xml:space="preserve"> element</w:instrText>
      </w:r>
      <w:r w:rsidR="000849BE">
        <w:instrText xml:space="preserve">" </w:instrText>
      </w:r>
      <w:r w:rsidR="00865911">
        <w:fldChar w:fldCharType="end"/>
      </w:r>
      <w:r w:rsidR="00865911">
        <w:fldChar w:fldCharType="begin"/>
      </w:r>
      <w:r w:rsidR="000849BE">
        <w:instrText xml:space="preserve"> XE "</w:instrText>
      </w:r>
      <w:r w:rsidR="000849BE" w:rsidRPr="007B1D66">
        <w:instrText>UPT:</w:instrText>
      </w:r>
      <w:r w:rsidR="000849BE">
        <w:instrText>modify</w:instrText>
      </w:r>
      <w:r w:rsidR="000849BE" w:rsidRPr="007B1D66">
        <w:instrText xml:space="preserve"> element</w:instrText>
      </w:r>
      <w:r w:rsidR="000849BE">
        <w:instrText xml:space="preserve">" </w:instrText>
      </w:r>
      <w:r w:rsidR="00865911">
        <w:fldChar w:fldCharType="end"/>
      </w:r>
    </w:p>
    <w:p w:rsidR="000A2D5B" w:rsidRDefault="000A2D5B" w:rsidP="000A2D5B">
      <w:pPr>
        <w:pStyle w:val="BodyText"/>
      </w:pPr>
      <w:r>
        <w:t xml:space="preserve">The same basic steps can be followed to update the details of any element. Use the procedure provided below as a guide. These particular instructions update an existing Protection element. </w:t>
      </w:r>
    </w:p>
    <w:p w:rsidR="000A2D5B" w:rsidRPr="000A2D5B" w:rsidRDefault="000A2D5B" w:rsidP="004E6839">
      <w:pPr>
        <w:pStyle w:val="BodyText"/>
        <w:rPr>
          <w:rStyle w:val="Bold"/>
        </w:rPr>
      </w:pPr>
      <w:r w:rsidRPr="000A2D5B">
        <w:rPr>
          <w:rStyle w:val="Bold"/>
        </w:rPr>
        <w:t>To update an existing element:</w:t>
      </w:r>
    </w:p>
    <w:p w:rsidR="004E6839" w:rsidRDefault="000A2D5B" w:rsidP="00CD44FB">
      <w:pPr>
        <w:pStyle w:val="ListNumber"/>
        <w:numPr>
          <w:ilvl w:val="0"/>
          <w:numId w:val="88"/>
        </w:numPr>
      </w:pPr>
      <w:r>
        <w:t xml:space="preserve">Using the search and select procedure provided above, open the details page for the element. </w:t>
      </w:r>
    </w:p>
    <w:p w:rsidR="004E6839" w:rsidRDefault="004E6839" w:rsidP="000A2D5B">
      <w:pPr>
        <w:pStyle w:val="GraphicAnchorStep"/>
      </w:pPr>
      <w:r>
        <w:t xml:space="preserve"> </w:t>
      </w:r>
      <w:r w:rsidR="00257618">
        <w:rPr>
          <w:rFonts w:cs="Arial"/>
          <w:noProof/>
        </w:rPr>
        <w:drawing>
          <wp:inline distT="0" distB="0" distL="0" distR="0">
            <wp:extent cx="4671060" cy="815340"/>
            <wp:effectExtent l="19050" t="19050" r="15240" b="22860"/>
            <wp:docPr id="17" name="Picture 12" descr="pe_update_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_update_details"/>
                    <pic:cNvPicPr>
                      <a:picLocks noChangeAspect="1" noChangeArrowheads="1"/>
                    </pic:cNvPicPr>
                  </pic:nvPicPr>
                  <pic:blipFill>
                    <a:blip r:embed="rId47"/>
                    <a:srcRect/>
                    <a:stretch>
                      <a:fillRect/>
                    </a:stretch>
                  </pic:blipFill>
                  <pic:spPr bwMode="auto">
                    <a:xfrm>
                      <a:off x="0" y="0"/>
                      <a:ext cx="4671060" cy="815340"/>
                    </a:xfrm>
                    <a:prstGeom prst="rect">
                      <a:avLst/>
                    </a:prstGeom>
                    <a:noFill/>
                    <a:ln w="12700" cmpd="sng">
                      <a:solidFill>
                        <a:srgbClr val="000000"/>
                      </a:solidFill>
                      <a:miter lim="800000"/>
                      <a:headEnd/>
                      <a:tailEnd/>
                    </a:ln>
                    <a:effectLst/>
                  </pic:spPr>
                </pic:pic>
              </a:graphicData>
            </a:graphic>
          </wp:inline>
        </w:drawing>
      </w:r>
    </w:p>
    <w:p w:rsidR="000A2D5B" w:rsidRDefault="002A3C9A" w:rsidP="000A2D5B">
      <w:pPr>
        <w:pStyle w:val="CaptionIndent"/>
      </w:pPr>
      <w:r>
        <w:t>Figure</w:t>
      </w:r>
      <w:r w:rsidR="000A2D5B">
        <w:t xml:space="preserve"> </w:t>
      </w:r>
      <w:fldSimple w:instr=" STYLEREF 1 \s ">
        <w:r w:rsidR="00E92FAF">
          <w:rPr>
            <w:noProof/>
          </w:rPr>
          <w:t>3</w:t>
        </w:r>
      </w:fldSimple>
      <w:r w:rsidR="002F0542">
        <w:noBreakHyphen/>
      </w:r>
      <w:fldSimple w:instr=" SEQ Figure \* ARABIC \s 1 ">
        <w:r w:rsidR="00E92FAF">
          <w:rPr>
            <w:noProof/>
          </w:rPr>
          <w:t>11</w:t>
        </w:r>
      </w:fldSimple>
      <w:r w:rsidR="000A2D5B">
        <w:t xml:space="preserve"> Protection element details</w:t>
      </w:r>
      <w:r w:rsidR="002777AC">
        <w:t xml:space="preserve"> form</w:t>
      </w:r>
    </w:p>
    <w:p w:rsidR="004E6839" w:rsidRDefault="004E6839" w:rsidP="004E6839">
      <w:pPr>
        <w:pStyle w:val="BodyText"/>
      </w:pPr>
      <w:r>
        <w:t xml:space="preserve"> </w:t>
      </w:r>
    </w:p>
    <w:p w:rsidR="004E6839" w:rsidRDefault="002777AC" w:rsidP="002777AC">
      <w:pPr>
        <w:pStyle w:val="ListNumber"/>
      </w:pPr>
      <w:r>
        <w:t>Where necessary, r</w:t>
      </w:r>
      <w:r w:rsidR="004E6839">
        <w:t xml:space="preserve">eplace </w:t>
      </w:r>
      <w:r>
        <w:t xml:space="preserve">the </w:t>
      </w:r>
      <w:r w:rsidR="004E6839">
        <w:t>existing text</w:t>
      </w:r>
      <w:r>
        <w:t xml:space="preserve"> in the details form</w:t>
      </w:r>
      <w:r w:rsidR="004E6839">
        <w:t xml:space="preserve"> and select </w:t>
      </w:r>
      <w:r w:rsidR="004E6839" w:rsidRPr="002777AC">
        <w:rPr>
          <w:rStyle w:val="Bold"/>
        </w:rPr>
        <w:t>Update</w:t>
      </w:r>
      <w:r w:rsidR="004E6839">
        <w:t>.</w:t>
      </w:r>
    </w:p>
    <w:p w:rsidR="004E6839" w:rsidRDefault="004E6839" w:rsidP="002777AC">
      <w:pPr>
        <w:pStyle w:val="GraphicAnchorStep"/>
      </w:pPr>
      <w:r>
        <w:t xml:space="preserve"> </w:t>
      </w:r>
      <w:r w:rsidR="00257618">
        <w:rPr>
          <w:rFonts w:cs="Arial"/>
          <w:noProof/>
        </w:rPr>
        <w:drawing>
          <wp:inline distT="0" distB="0" distL="0" distR="0">
            <wp:extent cx="4648835" cy="793115"/>
            <wp:effectExtent l="19050" t="19050" r="18415" b="26035"/>
            <wp:docPr id="18" name="Picture 13" descr="pe_update_detail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_update_details2"/>
                    <pic:cNvPicPr>
                      <a:picLocks noChangeAspect="1" noChangeArrowheads="1"/>
                    </pic:cNvPicPr>
                  </pic:nvPicPr>
                  <pic:blipFill>
                    <a:blip r:embed="rId48"/>
                    <a:srcRect/>
                    <a:stretch>
                      <a:fillRect/>
                    </a:stretch>
                  </pic:blipFill>
                  <pic:spPr bwMode="auto">
                    <a:xfrm>
                      <a:off x="0" y="0"/>
                      <a:ext cx="4648835" cy="793115"/>
                    </a:xfrm>
                    <a:prstGeom prst="rect">
                      <a:avLst/>
                    </a:prstGeom>
                    <a:noFill/>
                    <a:ln w="12700" cmpd="sng">
                      <a:solidFill>
                        <a:srgbClr val="000000"/>
                      </a:solidFill>
                      <a:miter lim="800000"/>
                      <a:headEnd/>
                      <a:tailEnd/>
                    </a:ln>
                    <a:effectLst/>
                  </pic:spPr>
                </pic:pic>
              </a:graphicData>
            </a:graphic>
          </wp:inline>
        </w:drawing>
      </w:r>
    </w:p>
    <w:p w:rsidR="002777AC" w:rsidRDefault="002A3C9A" w:rsidP="002777AC">
      <w:pPr>
        <w:pStyle w:val="CaptionIndent"/>
      </w:pPr>
      <w:r>
        <w:t>Figure</w:t>
      </w:r>
      <w:r w:rsidR="002777AC">
        <w:t xml:space="preserve"> </w:t>
      </w:r>
      <w:fldSimple w:instr=" STYLEREF 1 \s ">
        <w:r w:rsidR="00E92FAF">
          <w:rPr>
            <w:noProof/>
          </w:rPr>
          <w:t>3</w:t>
        </w:r>
      </w:fldSimple>
      <w:r w:rsidR="002F0542">
        <w:noBreakHyphen/>
      </w:r>
      <w:fldSimple w:instr=" SEQ Figure \* ARABIC \s 1 ">
        <w:r w:rsidR="00E92FAF">
          <w:rPr>
            <w:noProof/>
          </w:rPr>
          <w:t>12</w:t>
        </w:r>
      </w:fldSimple>
      <w:r w:rsidR="002777AC">
        <w:t xml:space="preserve"> Details form with new description text</w:t>
      </w:r>
    </w:p>
    <w:p w:rsidR="004E6839" w:rsidRDefault="004E6839" w:rsidP="004E6839">
      <w:pPr>
        <w:pStyle w:val="BodyText"/>
      </w:pPr>
      <w:r>
        <w:t xml:space="preserve">Upon a successful update, the system displays </w:t>
      </w:r>
      <w:r w:rsidRPr="002777AC">
        <w:rPr>
          <w:rStyle w:val="Bold"/>
        </w:rPr>
        <w:t>Update Successful</w:t>
      </w:r>
      <w:r>
        <w:t xml:space="preserve"> just below the menu and </w:t>
      </w:r>
      <w:r w:rsidR="002777AC">
        <w:t>above</w:t>
      </w:r>
      <w:r>
        <w:t xml:space="preserve"> the text.</w:t>
      </w:r>
    </w:p>
    <w:p w:rsidR="004E6839" w:rsidRDefault="002777AC" w:rsidP="004E6839">
      <w:pPr>
        <w:pStyle w:val="BodyText"/>
      </w:pPr>
      <w:r>
        <w:t>Whenever updates are made, t</w:t>
      </w:r>
      <w:r w:rsidR="004E6839">
        <w:t xml:space="preserve">he </w:t>
      </w:r>
      <w:r>
        <w:t xml:space="preserve">UPT </w:t>
      </w:r>
      <w:r w:rsidR="004E6839">
        <w:t>performs basic data validation, including</w:t>
      </w:r>
      <w:r>
        <w:t xml:space="preserve"> checks for field lengths and formats.</w:t>
      </w:r>
      <w:r w:rsidR="004E6839">
        <w:t xml:space="preserve"> The systems also check</w:t>
      </w:r>
      <w:r>
        <w:t>s</w:t>
      </w:r>
      <w:r w:rsidR="004E6839">
        <w:t xml:space="preserve"> for duplicates</w:t>
      </w:r>
      <w:r>
        <w:t xml:space="preserve">, preventing you from </w:t>
      </w:r>
      <w:r w:rsidR="004E6839">
        <w:t>changing the element name to one that already exists.</w:t>
      </w:r>
      <w:r>
        <w:t xml:space="preserve"> If any of the validation checks fail, you will receive an error message explaining the problem.</w:t>
      </w:r>
      <w:r w:rsidR="004E6839">
        <w:t xml:space="preserve"> See </w:t>
      </w:r>
      <w:fldSimple w:instr=" REF _Ref213728708 \h  \* MERGEFORMAT ">
        <w:r w:rsidR="00E92FAF" w:rsidRPr="00E92FAF">
          <w:rPr>
            <w:i/>
            <w:color w:val="0000FF"/>
          </w:rPr>
          <w:t>Example Error Messages</w:t>
        </w:r>
      </w:fldSimple>
      <w:r>
        <w:t xml:space="preserve"> </w:t>
      </w:r>
      <w:r w:rsidR="00865911">
        <w:fldChar w:fldCharType="begin"/>
      </w:r>
      <w:r>
        <w:instrText xml:space="preserve"> REF _Ref213728708 \p \h </w:instrText>
      </w:r>
      <w:r w:rsidR="00865911">
        <w:fldChar w:fldCharType="separate"/>
      </w:r>
      <w:r w:rsidR="00E92FAF">
        <w:t>above</w:t>
      </w:r>
      <w:r w:rsidR="00865911">
        <w:fldChar w:fldCharType="end"/>
      </w:r>
      <w:r w:rsidR="004E6839">
        <w:t xml:space="preserve"> for </w:t>
      </w:r>
      <w:r>
        <w:t>examples of these messages.</w:t>
      </w:r>
    </w:p>
    <w:p w:rsidR="00FB27BC" w:rsidRDefault="004E6839" w:rsidP="004E6839">
      <w:pPr>
        <w:pStyle w:val="Heading3"/>
      </w:pPr>
      <w:bookmarkStart w:id="273" w:name="_Toc214359141"/>
      <w:r>
        <w:t>Delet</w:t>
      </w:r>
      <w:r w:rsidR="002777AC">
        <w:t>ing an Existing Element</w:t>
      </w:r>
      <w:bookmarkEnd w:id="273"/>
    </w:p>
    <w:p w:rsidR="002777AC" w:rsidRDefault="002777AC" w:rsidP="002777AC">
      <w:pPr>
        <w:pStyle w:val="BodyText"/>
      </w:pPr>
      <w:r>
        <w:t>After you have searched for and selected to view the details of an element, if necessary you can select to delete the element from the database.</w:t>
      </w:r>
      <w:r w:rsidR="000849BE" w:rsidRPr="000849BE">
        <w:t xml:space="preserve"> </w:t>
      </w:r>
      <w:r w:rsidR="00865911">
        <w:fldChar w:fldCharType="begin"/>
      </w:r>
      <w:r w:rsidR="000849BE">
        <w:instrText xml:space="preserve"> XE "delete</w:instrText>
      </w:r>
      <w:r w:rsidR="000849BE" w:rsidRPr="000C7E9B">
        <w:instrText xml:space="preserve"> provisioning element</w:instrText>
      </w:r>
      <w:r w:rsidR="000849BE">
        <w:instrText xml:space="preserve">" </w:instrText>
      </w:r>
      <w:r w:rsidR="00865911">
        <w:fldChar w:fldCharType="end"/>
      </w:r>
      <w:r w:rsidR="00865911">
        <w:fldChar w:fldCharType="begin"/>
      </w:r>
      <w:r w:rsidR="000849BE">
        <w:instrText xml:space="preserve"> XE "delete</w:instrText>
      </w:r>
      <w:r w:rsidR="000849BE" w:rsidRPr="00F62D05">
        <w:instrText xml:space="preserve"> element</w:instrText>
      </w:r>
      <w:r w:rsidR="000849BE">
        <w:instrText xml:space="preserve">" </w:instrText>
      </w:r>
      <w:r w:rsidR="00865911">
        <w:fldChar w:fldCharType="end"/>
      </w:r>
      <w:r w:rsidR="00865911">
        <w:fldChar w:fldCharType="begin"/>
      </w:r>
      <w:r w:rsidR="000849BE">
        <w:instrText xml:space="preserve"> XE "</w:instrText>
      </w:r>
      <w:r w:rsidR="000849BE" w:rsidRPr="007B1D66">
        <w:instrText>UPT:</w:instrText>
      </w:r>
      <w:r w:rsidR="000849BE">
        <w:instrText>delete</w:instrText>
      </w:r>
      <w:r w:rsidR="000849BE" w:rsidRPr="007B1D66">
        <w:instrText xml:space="preserve"> element</w:instrText>
      </w:r>
      <w:r w:rsidR="000849BE">
        <w:instrText xml:space="preserve">" </w:instrText>
      </w:r>
      <w:r w:rsidR="00865911">
        <w:fldChar w:fldCharType="end"/>
      </w:r>
    </w:p>
    <w:p w:rsidR="002777AC" w:rsidRDefault="002777AC" w:rsidP="002777AC">
      <w:pPr>
        <w:pStyle w:val="BodyText"/>
      </w:pPr>
      <w:r>
        <w:t xml:space="preserve">The same basic steps can be followed to delete any element. Use the procedure provided below as a guide. These particular instructions delete an existing Group element. </w:t>
      </w:r>
    </w:p>
    <w:p w:rsidR="002777AC" w:rsidRPr="000A2D5B" w:rsidRDefault="002777AC" w:rsidP="00A57346">
      <w:pPr>
        <w:pStyle w:val="BodyText"/>
        <w:keepNext/>
        <w:rPr>
          <w:rStyle w:val="Bold"/>
        </w:rPr>
      </w:pPr>
      <w:r w:rsidRPr="000A2D5B">
        <w:rPr>
          <w:rStyle w:val="Bold"/>
        </w:rPr>
        <w:lastRenderedPageBreak/>
        <w:t>To update an existing element:</w:t>
      </w:r>
    </w:p>
    <w:p w:rsidR="002777AC" w:rsidRDefault="002777AC" w:rsidP="004B6D1D">
      <w:pPr>
        <w:pStyle w:val="ListNumber"/>
        <w:numPr>
          <w:ilvl w:val="0"/>
          <w:numId w:val="61"/>
        </w:numPr>
      </w:pPr>
      <w:r>
        <w:t xml:space="preserve">Using the search and select procedure provided above, open the details page for the element. </w:t>
      </w:r>
    </w:p>
    <w:p w:rsidR="00D12BE8" w:rsidRDefault="00D12BE8" w:rsidP="00D12BE8">
      <w:pPr>
        <w:pStyle w:val="ListNumber"/>
      </w:pPr>
      <w:r>
        <w:t xml:space="preserve">Click the </w:t>
      </w:r>
      <w:r w:rsidRPr="00D12BE8">
        <w:rPr>
          <w:rStyle w:val="Bold"/>
        </w:rPr>
        <w:t>Delete</w:t>
      </w:r>
      <w:r>
        <w:t xml:space="preserve"> button located on the element details screen.</w:t>
      </w:r>
    </w:p>
    <w:p w:rsidR="004E6839" w:rsidRDefault="004E6839" w:rsidP="00D12BE8">
      <w:pPr>
        <w:pStyle w:val="ListNumber"/>
      </w:pPr>
      <w:r>
        <w:t xml:space="preserve">A </w:t>
      </w:r>
      <w:r w:rsidR="00D12BE8">
        <w:t xml:space="preserve">confirmation dialog box appears asking if you are sure </w:t>
      </w:r>
      <w:r>
        <w:t>you want to delete the record</w:t>
      </w:r>
      <w:r w:rsidR="008B318A">
        <w:t xml:space="preserve">. </w:t>
      </w:r>
      <w:r>
        <w:t>Click</w:t>
      </w:r>
      <w:r w:rsidRPr="00D12BE8">
        <w:rPr>
          <w:rStyle w:val="Bold"/>
        </w:rPr>
        <w:t xml:space="preserve"> </w:t>
      </w:r>
      <w:r w:rsidR="00D12BE8" w:rsidRPr="00D12BE8">
        <w:rPr>
          <w:rStyle w:val="Bold"/>
        </w:rPr>
        <w:t xml:space="preserve">OK </w:t>
      </w:r>
      <w:r>
        <w:t xml:space="preserve">to confirm. Clicking </w:t>
      </w:r>
      <w:r w:rsidRPr="00D12BE8">
        <w:rPr>
          <w:rStyle w:val="Bold"/>
        </w:rPr>
        <w:t>Cancel</w:t>
      </w:r>
      <w:r>
        <w:t xml:space="preserve"> negates the operation and returns</w:t>
      </w:r>
      <w:r w:rsidR="00D12BE8">
        <w:t xml:space="preserve"> you</w:t>
      </w:r>
      <w:r>
        <w:t xml:space="preserve"> to the Details screen.</w:t>
      </w:r>
    </w:p>
    <w:p w:rsidR="004E6839" w:rsidRDefault="004E6839" w:rsidP="004E6839">
      <w:pPr>
        <w:pStyle w:val="BodyText"/>
      </w:pPr>
      <w:r>
        <w:t xml:space="preserve">Upon confirming the deletion, the system returns you to the </w:t>
      </w:r>
      <w:r w:rsidR="00D12BE8">
        <w:t>element</w:t>
      </w:r>
      <w:r>
        <w:t xml:space="preserve"> home page and displays </w:t>
      </w:r>
      <w:r w:rsidR="00D12BE8" w:rsidRPr="00D12BE8">
        <w:rPr>
          <w:rStyle w:val="Bold"/>
        </w:rPr>
        <w:t>Delete Successful</w:t>
      </w:r>
      <w:r w:rsidR="00D12BE8">
        <w:t xml:space="preserve"> </w:t>
      </w:r>
      <w:r>
        <w:t xml:space="preserve">in blue text.  </w:t>
      </w:r>
    </w:p>
    <w:p w:rsidR="004E6839" w:rsidRDefault="004E6839" w:rsidP="004E6839">
      <w:pPr>
        <w:pStyle w:val="Heading2"/>
      </w:pPr>
      <w:bookmarkStart w:id="274" w:name="_Ref213910048"/>
      <w:bookmarkStart w:id="275" w:name="_Ref213910050"/>
      <w:bookmarkStart w:id="276" w:name="_Toc214359142"/>
      <w:r>
        <w:t>Assignments and Associations</w:t>
      </w:r>
      <w:bookmarkEnd w:id="274"/>
      <w:bookmarkEnd w:id="275"/>
      <w:bookmarkEnd w:id="276"/>
    </w:p>
    <w:p w:rsidR="0096487B" w:rsidRDefault="004E6839" w:rsidP="004E6839">
      <w:pPr>
        <w:pStyle w:val="BodyText"/>
      </w:pPr>
      <w:r>
        <w:t>The elements Role, Protection Group, and Group are simply collections of other elements – Privileges, Protection Elements, and Users respectively</w:t>
      </w:r>
      <w:r w:rsidR="008B318A">
        <w:t xml:space="preserve">. </w:t>
      </w:r>
      <w:r>
        <w:t xml:space="preserve">Provisioning </w:t>
      </w:r>
      <w:r w:rsidR="00C51E9B">
        <w:t>is the process of</w:t>
      </w:r>
      <w:r>
        <w:t xml:space="preserve"> assigning elements to </w:t>
      </w:r>
      <w:r w:rsidR="0096487B">
        <w:t xml:space="preserve">these “grouping” </w:t>
      </w:r>
      <w:r>
        <w:t>eleme</w:t>
      </w:r>
      <w:r w:rsidR="0096487B">
        <w:t xml:space="preserve">nts </w:t>
      </w:r>
      <w:r w:rsidR="00C51E9B">
        <w:t>and</w:t>
      </w:r>
      <w:r w:rsidR="0096487B">
        <w:t xml:space="preserve"> deassigning (removing) elements from a</w:t>
      </w:r>
      <w:r>
        <w:t xml:space="preserve"> </w:t>
      </w:r>
      <w:r w:rsidR="0096487B">
        <w:t xml:space="preserve">grouping </w:t>
      </w:r>
      <w:r>
        <w:t>elemen</w:t>
      </w:r>
      <w:r w:rsidR="005C7B2F">
        <w:t>t</w:t>
      </w:r>
      <w:r>
        <w:t xml:space="preserve">. </w:t>
      </w:r>
      <w:r w:rsidR="00865911">
        <w:fldChar w:fldCharType="begin"/>
      </w:r>
      <w:r w:rsidR="000849BE">
        <w:instrText xml:space="preserve"> XE "assign</w:instrText>
      </w:r>
      <w:r w:rsidR="000849BE" w:rsidRPr="000C7E9B">
        <w:instrText xml:space="preserve"> provisioning element</w:instrText>
      </w:r>
      <w:r w:rsidR="000849BE">
        <w:instrText xml:space="preserve">" </w:instrText>
      </w:r>
      <w:r w:rsidR="00865911">
        <w:fldChar w:fldCharType="end"/>
      </w:r>
      <w:r w:rsidR="00865911">
        <w:fldChar w:fldCharType="begin"/>
      </w:r>
      <w:r w:rsidR="000849BE">
        <w:instrText xml:space="preserve"> XE "</w:instrText>
      </w:r>
      <w:r w:rsidR="000849BE" w:rsidRPr="007B1D66">
        <w:instrText>UPT:</w:instrText>
      </w:r>
      <w:r w:rsidR="000849BE">
        <w:instrText>assign</w:instrText>
      </w:r>
      <w:r w:rsidR="000849BE" w:rsidRPr="007B1D66">
        <w:instrText xml:space="preserve"> element</w:instrText>
      </w:r>
      <w:r w:rsidR="000849BE">
        <w:instrText xml:space="preserve">" </w:instrText>
      </w:r>
      <w:r w:rsidR="00865911">
        <w:fldChar w:fldCharType="end"/>
      </w:r>
      <w:r w:rsidR="00865911">
        <w:fldChar w:fldCharType="begin"/>
      </w:r>
      <w:r w:rsidR="000849BE">
        <w:instrText xml:space="preserve"> XE "</w:instrText>
      </w:r>
      <w:r w:rsidR="000849BE" w:rsidRPr="00082623">
        <w:instrText>overview:assigning/associating elements</w:instrText>
      </w:r>
      <w:r w:rsidR="000849BE">
        <w:instrText xml:space="preserve">" </w:instrText>
      </w:r>
      <w:r w:rsidR="00865911">
        <w:fldChar w:fldCharType="end"/>
      </w:r>
    </w:p>
    <w:p w:rsidR="004E6839" w:rsidRDefault="004E6839" w:rsidP="004E6839">
      <w:pPr>
        <w:pStyle w:val="BodyText"/>
      </w:pPr>
      <w:r>
        <w:t xml:space="preserve">For example, assigning Users to Groups greatly improves the ease </w:t>
      </w:r>
      <w:r w:rsidR="0096487B">
        <w:t xml:space="preserve">with </w:t>
      </w:r>
      <w:r>
        <w:t xml:space="preserve">which </w:t>
      </w:r>
      <w:r w:rsidR="0096487B">
        <w:t xml:space="preserve">an admin </w:t>
      </w:r>
      <w:r>
        <w:t>can provision access rights</w:t>
      </w:r>
      <w:r w:rsidR="008B318A">
        <w:t xml:space="preserve">. </w:t>
      </w:r>
      <w:r>
        <w:t xml:space="preserve">An Admin can instantly assign a role </w:t>
      </w:r>
      <w:r w:rsidR="00C51E9B">
        <w:t>and</w:t>
      </w:r>
      <w:r>
        <w:t xml:space="preserve"> protection group to an entire group of </w:t>
      </w:r>
      <w:r w:rsidR="0096487B">
        <w:t>users</w:t>
      </w:r>
      <w:r>
        <w:t xml:space="preserve"> instead of repeating the same assignment for each individual</w:t>
      </w:r>
      <w:r w:rsidR="0096487B">
        <w:t xml:space="preserve"> user</w:t>
      </w:r>
      <w:r>
        <w:t xml:space="preserve">. </w:t>
      </w:r>
    </w:p>
    <w:p w:rsidR="00C51E9B" w:rsidRDefault="00C51E9B" w:rsidP="004E6839">
      <w:pPr>
        <w:pStyle w:val="BodyText"/>
      </w:pPr>
      <w:r>
        <w:t>The process of assigning and deassigning elements differs, depending on whether you are working from the group element perspective or from the individual element perspective</w:t>
      </w:r>
      <w:r w:rsidR="008B318A">
        <w:t xml:space="preserve">. </w:t>
      </w:r>
      <w:r>
        <w:t>Each of these processes are outlined</w:t>
      </w:r>
      <w:r w:rsidR="00AF1087">
        <w:t xml:space="preserve"> briefly in the sections that follow. S</w:t>
      </w:r>
      <w:r>
        <w:t xml:space="preserve">pecific instructions for assigning each type of element appears in the </w:t>
      </w:r>
      <w:r w:rsidR="00AF1087">
        <w:t xml:space="preserve">detail </w:t>
      </w:r>
      <w:r>
        <w:t>section for administering that element.</w:t>
      </w:r>
      <w:r w:rsidR="000849BE" w:rsidRPr="000849BE">
        <w:t xml:space="preserve"> </w:t>
      </w:r>
      <w:r w:rsidR="00865911">
        <w:fldChar w:fldCharType="begin"/>
      </w:r>
      <w:r w:rsidR="000849BE">
        <w:instrText xml:space="preserve"> XE "deassign</w:instrText>
      </w:r>
      <w:r w:rsidR="000849BE" w:rsidRPr="000C7E9B">
        <w:instrText xml:space="preserve"> provisioning element</w:instrText>
      </w:r>
      <w:r w:rsidR="000849BE">
        <w:instrText xml:space="preserve">" </w:instrText>
      </w:r>
      <w:r w:rsidR="00865911">
        <w:fldChar w:fldCharType="end"/>
      </w:r>
      <w:r w:rsidR="00865911">
        <w:fldChar w:fldCharType="begin"/>
      </w:r>
      <w:r w:rsidR="000849BE">
        <w:instrText xml:space="preserve"> XE "</w:instrText>
      </w:r>
      <w:r w:rsidR="000849BE" w:rsidRPr="007B1D66">
        <w:instrText>UPT:</w:instrText>
      </w:r>
      <w:r w:rsidR="000849BE">
        <w:instrText>deassign</w:instrText>
      </w:r>
      <w:r w:rsidR="000849BE" w:rsidRPr="007B1D66">
        <w:instrText xml:space="preserve"> element</w:instrText>
      </w:r>
      <w:r w:rsidR="000849BE">
        <w:instrText xml:space="preserve">" </w:instrText>
      </w:r>
      <w:r w:rsidR="00865911">
        <w:fldChar w:fldCharType="end"/>
      </w:r>
    </w:p>
    <w:p w:rsidR="00AF1087" w:rsidRDefault="00AF1087" w:rsidP="00AF1087">
      <w:pPr>
        <w:pStyle w:val="NoteMainbody"/>
      </w:pPr>
      <w:r w:rsidRPr="00AF1087">
        <w:rPr>
          <w:rStyle w:val="Bold"/>
        </w:rPr>
        <w:t>NOTE:</w:t>
      </w:r>
      <w:r>
        <w:t xml:space="preserve"> The buttons that allow for provisioning of elements only appear in Admin Mode; Super Admins cannot do element provisioning</w:t>
      </w:r>
      <w:r w:rsidR="00EC6286">
        <w:t xml:space="preserve">. For more details on the available functionality for each mode, see </w:t>
      </w:r>
      <w:fldSimple w:instr=" REF _Ref214165909 \h  \* MERGEFORMAT ">
        <w:r w:rsidR="00E92FAF" w:rsidRPr="00E92FAF">
          <w:rPr>
            <w:i/>
            <w:color w:val="0000FF"/>
          </w:rPr>
          <w:t>Super Admin Mode</w:t>
        </w:r>
      </w:fldSimple>
      <w:r w:rsidR="00EC6286">
        <w:t xml:space="preserve"> on page </w:t>
      </w:r>
      <w:r w:rsidR="00865911">
        <w:fldChar w:fldCharType="begin"/>
      </w:r>
      <w:r w:rsidR="00EC6286">
        <w:instrText xml:space="preserve"> PAGEREF _Ref214165909 \h </w:instrText>
      </w:r>
      <w:r w:rsidR="00865911">
        <w:fldChar w:fldCharType="separate"/>
      </w:r>
      <w:r w:rsidR="00E92FAF">
        <w:rPr>
          <w:noProof/>
        </w:rPr>
        <w:t>39</w:t>
      </w:r>
      <w:r w:rsidR="00865911">
        <w:fldChar w:fldCharType="end"/>
      </w:r>
      <w:r w:rsidR="00EC6286">
        <w:t xml:space="preserve">, and </w:t>
      </w:r>
      <w:fldSimple w:instr=" REF _Ref214165919 \h  \* MERGEFORMAT ">
        <w:r w:rsidR="00E92FAF" w:rsidRPr="00E92FAF">
          <w:rPr>
            <w:i/>
            <w:color w:val="0000FF"/>
          </w:rPr>
          <w:t>Admin Mode</w:t>
        </w:r>
      </w:fldSimple>
      <w:r w:rsidR="00EC6286">
        <w:t xml:space="preserve"> on page </w:t>
      </w:r>
      <w:r w:rsidR="00865911">
        <w:fldChar w:fldCharType="begin"/>
      </w:r>
      <w:r w:rsidR="00EC6286">
        <w:instrText xml:space="preserve"> PAGEREF _Ref214165919 \h </w:instrText>
      </w:r>
      <w:r w:rsidR="00865911">
        <w:fldChar w:fldCharType="separate"/>
      </w:r>
      <w:r w:rsidR="00E92FAF">
        <w:rPr>
          <w:noProof/>
        </w:rPr>
        <w:t>47</w:t>
      </w:r>
      <w:r w:rsidR="00865911">
        <w:fldChar w:fldCharType="end"/>
      </w:r>
      <w:r w:rsidR="00EC6286">
        <w:t>.</w:t>
      </w:r>
    </w:p>
    <w:p w:rsidR="00AF1087" w:rsidRDefault="00AF1087" w:rsidP="00AF1087">
      <w:pPr>
        <w:pStyle w:val="Heading3"/>
      </w:pPr>
      <w:bookmarkStart w:id="277" w:name="_Toc214359143"/>
      <w:r>
        <w:t xml:space="preserve">Assigning or Deassigning </w:t>
      </w:r>
      <w:r w:rsidR="001D2312">
        <w:t xml:space="preserve">Elements - </w:t>
      </w:r>
      <w:r>
        <w:t>Individual to Group</w:t>
      </w:r>
      <w:bookmarkEnd w:id="277"/>
      <w:r>
        <w:t xml:space="preserve"> </w:t>
      </w:r>
    </w:p>
    <w:p w:rsidR="00AF1087" w:rsidRDefault="00AF1087" w:rsidP="00AF1087">
      <w:pPr>
        <w:pStyle w:val="BodyText"/>
      </w:pPr>
      <w:r>
        <w:t xml:space="preserve">If you logged into Admin Mode and are working with an individual element (user, protection element, or privilege), you will notice a series of buttons on the Details page for the element that looks something like </w:t>
      </w:r>
      <w:r w:rsidR="00865911">
        <w:fldChar w:fldCharType="begin"/>
      </w:r>
      <w:r>
        <w:instrText xml:space="preserve"> REF _Ref213905657 \h </w:instrText>
      </w:r>
      <w:r w:rsidR="00865911">
        <w:fldChar w:fldCharType="separate"/>
      </w:r>
      <w:r w:rsidR="00E92FAF">
        <w:t xml:space="preserve">Figure </w:t>
      </w:r>
      <w:r w:rsidR="00E92FAF">
        <w:rPr>
          <w:noProof/>
        </w:rPr>
        <w:t>3</w:t>
      </w:r>
      <w:r w:rsidR="00E92FAF">
        <w:noBreakHyphen/>
      </w:r>
      <w:r w:rsidR="00E92FAF">
        <w:rPr>
          <w:noProof/>
        </w:rPr>
        <w:t>13</w:t>
      </w:r>
      <w:r w:rsidR="00865911">
        <w:fldChar w:fldCharType="end"/>
      </w:r>
      <w:r>
        <w:t xml:space="preserve"> below:</w:t>
      </w:r>
      <w:r w:rsidR="000849BE" w:rsidRPr="000849BE">
        <w:t xml:space="preserve"> </w:t>
      </w:r>
      <w:r w:rsidR="00865911">
        <w:fldChar w:fldCharType="begin"/>
      </w:r>
      <w:r w:rsidR="000849BE">
        <w:instrText xml:space="preserve"> XE "assign</w:instrText>
      </w:r>
      <w:r w:rsidR="000849BE" w:rsidRPr="000C7E9B">
        <w:instrText xml:space="preserve"> element</w:instrText>
      </w:r>
      <w:r w:rsidR="000849BE">
        <w:instrText xml:space="preserve"> to group" </w:instrText>
      </w:r>
      <w:r w:rsidR="00865911">
        <w:fldChar w:fldCharType="end"/>
      </w:r>
      <w:r w:rsidR="00865911">
        <w:fldChar w:fldCharType="begin"/>
      </w:r>
      <w:r w:rsidR="000849BE">
        <w:instrText xml:space="preserve"> XE "deassign</w:instrText>
      </w:r>
      <w:r w:rsidR="000849BE" w:rsidRPr="000C7E9B">
        <w:instrText xml:space="preserve"> element</w:instrText>
      </w:r>
      <w:r w:rsidR="000849BE">
        <w:instrText xml:space="preserve"> from group</w:instrText>
      </w:r>
      <w:r w:rsidR="00865911">
        <w:fldChar w:fldCharType="end"/>
      </w:r>
    </w:p>
    <w:p w:rsidR="00AF1087" w:rsidRDefault="00257618" w:rsidP="00BD0C65">
      <w:pPr>
        <w:pStyle w:val="GraphicAnchorMain"/>
        <w:rPr>
          <w:noProof/>
        </w:rPr>
      </w:pPr>
      <w:r>
        <w:rPr>
          <w:noProof/>
        </w:rPr>
        <w:drawing>
          <wp:inline distT="0" distB="0" distL="0" distR="0">
            <wp:extent cx="5916295" cy="253365"/>
            <wp:effectExtent l="19050" t="0" r="8255" b="0"/>
            <wp:docPr id="19" name="Picture 22" descr="user_buttons_4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_buttons_4bottom"/>
                    <pic:cNvPicPr>
                      <a:picLocks noChangeAspect="1" noChangeArrowheads="1"/>
                    </pic:cNvPicPr>
                  </pic:nvPicPr>
                  <pic:blipFill>
                    <a:blip r:embed="rId49"/>
                    <a:srcRect/>
                    <a:stretch>
                      <a:fillRect/>
                    </a:stretch>
                  </pic:blipFill>
                  <pic:spPr bwMode="auto">
                    <a:xfrm>
                      <a:off x="0" y="0"/>
                      <a:ext cx="5916295" cy="253365"/>
                    </a:xfrm>
                    <a:prstGeom prst="rect">
                      <a:avLst/>
                    </a:prstGeom>
                    <a:noFill/>
                    <a:ln w="9525">
                      <a:noFill/>
                      <a:miter lim="800000"/>
                      <a:headEnd/>
                      <a:tailEnd/>
                    </a:ln>
                  </pic:spPr>
                </pic:pic>
              </a:graphicData>
            </a:graphic>
          </wp:inline>
        </w:drawing>
      </w:r>
    </w:p>
    <w:p w:rsidR="00AF1087" w:rsidRDefault="00AF1087" w:rsidP="00AF1087">
      <w:pPr>
        <w:pStyle w:val="Caption"/>
      </w:pPr>
      <w:bookmarkStart w:id="278" w:name="_Ref213905657"/>
      <w:r>
        <w:t xml:space="preserve">Figure </w:t>
      </w:r>
      <w:fldSimple w:instr=" STYLEREF 1 \s ">
        <w:r w:rsidR="00E92FAF">
          <w:rPr>
            <w:noProof/>
          </w:rPr>
          <w:t>3</w:t>
        </w:r>
      </w:fldSimple>
      <w:r w:rsidR="002F0542">
        <w:noBreakHyphen/>
      </w:r>
      <w:fldSimple w:instr=" SEQ Figure \* ARABIC \s 1 ">
        <w:r w:rsidR="00E92FAF">
          <w:rPr>
            <w:noProof/>
          </w:rPr>
          <w:t>13</w:t>
        </w:r>
      </w:fldSimple>
      <w:bookmarkEnd w:id="278"/>
      <w:r>
        <w:t xml:space="preserve"> User </w:t>
      </w:r>
      <w:r w:rsidR="00BD0C65">
        <w:t xml:space="preserve">Element </w:t>
      </w:r>
      <w:r>
        <w:t>Details option buttons in Admin Mode</w:t>
      </w:r>
    </w:p>
    <w:p w:rsidR="00AF1087" w:rsidRDefault="004823B4" w:rsidP="00AF1087">
      <w:pPr>
        <w:pStyle w:val="BodyText"/>
      </w:pPr>
      <w:r>
        <w:t xml:space="preserve">Depending on the type of element you have open, the </w:t>
      </w:r>
      <w:r w:rsidR="00BD0C65">
        <w:t>button labels</w:t>
      </w:r>
      <w:r>
        <w:t xml:space="preserve"> will vary but </w:t>
      </w:r>
      <w:r w:rsidR="00BD0C65">
        <w:t xml:space="preserve">each functions </w:t>
      </w:r>
      <w:r>
        <w:t>in essentially the same way</w:t>
      </w:r>
      <w:r w:rsidR="008B318A">
        <w:t xml:space="preserve">. </w:t>
      </w:r>
      <w:r>
        <w:t>They allow you to assign or associate other elements (group or individual) to the currently open element.</w:t>
      </w:r>
      <w:r w:rsidR="00865911">
        <w:fldChar w:fldCharType="begin"/>
      </w:r>
      <w:r w:rsidR="000849BE">
        <w:instrText xml:space="preserve"> XE "</w:instrText>
      </w:r>
      <w:r w:rsidR="00E84EB7">
        <w:instrText xml:space="preserve">Admin Mode </w:instrText>
      </w:r>
      <w:r w:rsidR="000849BE" w:rsidRPr="00D14057">
        <w:instrText>provisioning buttons</w:instrText>
      </w:r>
      <w:r w:rsidR="000849BE">
        <w:instrText xml:space="preserve">" </w:instrText>
      </w:r>
      <w:r w:rsidR="00865911">
        <w:fldChar w:fldCharType="end"/>
      </w:r>
    </w:p>
    <w:p w:rsidR="004823B4" w:rsidRDefault="004823B4" w:rsidP="00AF1087">
      <w:pPr>
        <w:pStyle w:val="BodyText"/>
      </w:pPr>
      <w:r>
        <w:t xml:space="preserve">The left-most button contains the label </w:t>
      </w:r>
      <w:r w:rsidRPr="004823B4">
        <w:rPr>
          <w:rStyle w:val="Bold"/>
        </w:rPr>
        <w:t>Associated {group element}</w:t>
      </w:r>
      <w:r>
        <w:t xml:space="preserve"> and is used to associate the open individual element to one or more group elements</w:t>
      </w:r>
      <w:r w:rsidR="008B318A">
        <w:t xml:space="preserve">. </w:t>
      </w:r>
      <w:r>
        <w:t xml:space="preserve">For example, if the currently open element is a Protection Element, the leftmost button reads </w:t>
      </w:r>
      <w:r w:rsidRPr="004823B4">
        <w:rPr>
          <w:rStyle w:val="Bold"/>
        </w:rPr>
        <w:t>Associated PG</w:t>
      </w:r>
      <w:r>
        <w:t>, because a Protection Group is a grouping of Protection Elements</w:t>
      </w:r>
      <w:r w:rsidR="008B318A">
        <w:t xml:space="preserve">. </w:t>
      </w:r>
      <w:r>
        <w:lastRenderedPageBreak/>
        <w:t xml:space="preserve">If the open element is a user element, the button reads </w:t>
      </w:r>
      <w:r w:rsidRPr="004823B4">
        <w:rPr>
          <w:rStyle w:val="Bold"/>
        </w:rPr>
        <w:t>Associated Groups</w:t>
      </w:r>
      <w:r>
        <w:t xml:space="preserve"> as shown above, because a Group is a collection of Users.</w:t>
      </w:r>
    </w:p>
    <w:p w:rsidR="004823B4" w:rsidRDefault="004823B4" w:rsidP="00AF1087">
      <w:pPr>
        <w:pStyle w:val="BodyText"/>
      </w:pPr>
      <w:r>
        <w:t>Clicking the Associated {element} button opens a screen that typically contains two lists: an Available {group element} list and an Assigned {group element} list, as shown in . These lists, as the labels indicate, show you which groups are available for assignment, and to which groups the element is already assigned.</w:t>
      </w:r>
    </w:p>
    <w:p w:rsidR="004823B4" w:rsidRPr="000849BE" w:rsidRDefault="00257618" w:rsidP="004823B4">
      <w:pPr>
        <w:pStyle w:val="GraphicAnchorMainIndent"/>
        <w:rPr>
          <w:noProof/>
        </w:rPr>
      </w:pPr>
      <w:r>
        <w:rPr>
          <w:noProof/>
        </w:rPr>
        <w:drawing>
          <wp:inline distT="0" distB="0" distL="0" distR="0">
            <wp:extent cx="4671060" cy="2930525"/>
            <wp:effectExtent l="19050" t="19050" r="15240" b="22225"/>
            <wp:docPr id="20" name="Picture 14" descr="group_as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oup_assign"/>
                    <pic:cNvPicPr>
                      <a:picLocks noChangeAspect="1" noChangeArrowheads="1"/>
                    </pic:cNvPicPr>
                  </pic:nvPicPr>
                  <pic:blipFill>
                    <a:blip r:embed="rId50"/>
                    <a:srcRect/>
                    <a:stretch>
                      <a:fillRect/>
                    </a:stretch>
                  </pic:blipFill>
                  <pic:spPr bwMode="auto">
                    <a:xfrm>
                      <a:off x="0" y="0"/>
                      <a:ext cx="4671060" cy="2930525"/>
                    </a:xfrm>
                    <a:prstGeom prst="rect">
                      <a:avLst/>
                    </a:prstGeom>
                    <a:noFill/>
                    <a:ln w="12700" cmpd="sng">
                      <a:solidFill>
                        <a:srgbClr val="000000"/>
                      </a:solidFill>
                      <a:miter lim="800000"/>
                      <a:headEnd/>
                      <a:tailEnd/>
                    </a:ln>
                    <a:effectLst/>
                  </pic:spPr>
                </pic:pic>
              </a:graphicData>
            </a:graphic>
          </wp:inline>
        </w:drawing>
      </w:r>
    </w:p>
    <w:p w:rsidR="004823B4" w:rsidRDefault="004823B4" w:rsidP="004823B4">
      <w:pPr>
        <w:pStyle w:val="Caption"/>
      </w:pPr>
      <w:r>
        <w:t xml:space="preserve">Figure </w:t>
      </w:r>
      <w:fldSimple w:instr=" STYLEREF 1 \s ">
        <w:r w:rsidR="00E92FAF">
          <w:rPr>
            <w:noProof/>
          </w:rPr>
          <w:t>3</w:t>
        </w:r>
      </w:fldSimple>
      <w:r w:rsidR="002F0542">
        <w:noBreakHyphen/>
      </w:r>
      <w:fldSimple w:instr=" SEQ Figure \* ARABIC \s 1 ">
        <w:r w:rsidR="00E92FAF">
          <w:rPr>
            <w:noProof/>
          </w:rPr>
          <w:t>14</w:t>
        </w:r>
      </w:fldSimple>
      <w:r>
        <w:t xml:space="preserve"> Groups lists for selected User element</w:t>
      </w:r>
    </w:p>
    <w:p w:rsidR="004823B4" w:rsidRDefault="004823B4" w:rsidP="004823B4">
      <w:pPr>
        <w:pStyle w:val="BodyText"/>
      </w:pPr>
      <w:r w:rsidRPr="004823B4">
        <w:t>In</w:t>
      </w:r>
      <w:r>
        <w:t xml:space="preserve"> the figure above, the selected user (the one whose details page was open and from which the Associated Groups button was clicked) is a member of </w:t>
      </w:r>
      <w:r w:rsidRPr="00BD0C65">
        <w:rPr>
          <w:rStyle w:val="Emphasis"/>
        </w:rPr>
        <w:t>Group_Northeast</w:t>
      </w:r>
      <w:r>
        <w:t xml:space="preserve">, </w:t>
      </w:r>
      <w:r w:rsidRPr="00BD0C65">
        <w:rPr>
          <w:rStyle w:val="Emphasis"/>
        </w:rPr>
        <w:t>Group_ProjectLead</w:t>
      </w:r>
      <w:r>
        <w:t xml:space="preserve">, and </w:t>
      </w:r>
      <w:r w:rsidRPr="00BD0C65">
        <w:rPr>
          <w:rStyle w:val="Emphasis"/>
        </w:rPr>
        <w:t>Groups_Research_A</w:t>
      </w:r>
      <w:r>
        <w:t>.</w:t>
      </w:r>
    </w:p>
    <w:p w:rsidR="00BD0C65" w:rsidRDefault="00BD0C65" w:rsidP="004823B4">
      <w:pPr>
        <w:pStyle w:val="BodyText"/>
      </w:pPr>
      <w:r>
        <w:t>In order to assign this user to another group, select the group from the top list box (Available Groups) and click Assign</w:t>
      </w:r>
      <w:r w:rsidR="008B318A">
        <w:t xml:space="preserve">. </w:t>
      </w:r>
      <w:r>
        <w:t>This moves that group from the top to the bottom box, indicating assignment of the user to that group.</w:t>
      </w:r>
    </w:p>
    <w:p w:rsidR="00BD0C65" w:rsidRDefault="00BD0C65" w:rsidP="004823B4">
      <w:pPr>
        <w:pStyle w:val="BodyText"/>
      </w:pPr>
      <w:r>
        <w:t>In order to remove the user from a group, select the group from the bottom list box (Assigned Groups) and click Deassign. This moves that group from the bottom list box to the top list box, indicating that the user is no longer a member of that group.</w:t>
      </w:r>
    </w:p>
    <w:p w:rsidR="00BD0C65" w:rsidRDefault="00BD0C65" w:rsidP="00BD0C65">
      <w:pPr>
        <w:pStyle w:val="NoteMainbody"/>
      </w:pPr>
      <w:r w:rsidRPr="00BD0C65">
        <w:rPr>
          <w:rStyle w:val="Bold"/>
        </w:rPr>
        <w:t>NOTE:</w:t>
      </w:r>
      <w:r>
        <w:t xml:space="preserve"> You may select multiple items from each list using the standard </w:t>
      </w:r>
      <w:r w:rsidRPr="00BD0C65">
        <w:rPr>
          <w:rStyle w:val="Keypress"/>
        </w:rPr>
        <w:t>Ctrl+Select</w:t>
      </w:r>
      <w:r>
        <w:t xml:space="preserve"> (non-sequential selection) or </w:t>
      </w:r>
      <w:r w:rsidRPr="00BD0C65">
        <w:rPr>
          <w:rStyle w:val="Keypress"/>
        </w:rPr>
        <w:t>Shift+Select</w:t>
      </w:r>
      <w:r>
        <w:t xml:space="preserve"> (sequential selection) methods.</w:t>
      </w:r>
    </w:p>
    <w:p w:rsidR="00BD0C65" w:rsidRDefault="008B318A" w:rsidP="004823B4">
      <w:pPr>
        <w:pStyle w:val="BodyText"/>
      </w:pPr>
      <w:r>
        <w:t xml:space="preserve">When the groups you want to assign the element to appear in the correct lists (Available or Assigned), you must click </w:t>
      </w:r>
      <w:r w:rsidRPr="00BD0C65">
        <w:rPr>
          <w:rStyle w:val="Bold"/>
        </w:rPr>
        <w:t>Update</w:t>
      </w:r>
      <w:r>
        <w:t xml:space="preserve">. </w:t>
      </w:r>
      <w:r w:rsidR="00BD0C65">
        <w:t>This saves your changes and returns you to the element Details screen.</w:t>
      </w:r>
    </w:p>
    <w:p w:rsidR="00BD0C65" w:rsidRPr="004823B4" w:rsidRDefault="00BD0C65" w:rsidP="004823B4">
      <w:pPr>
        <w:pStyle w:val="BodyText"/>
      </w:pPr>
      <w:r>
        <w:t>While the example shown here is specific to User and Group elements, the same principal applies, regardless of the type of individual element you are working with.</w:t>
      </w:r>
    </w:p>
    <w:p w:rsidR="00BD0C65" w:rsidRDefault="00BD0C65" w:rsidP="00BD0C65">
      <w:pPr>
        <w:pStyle w:val="Heading3"/>
      </w:pPr>
      <w:bookmarkStart w:id="279" w:name="_Toc214359144"/>
      <w:r>
        <w:lastRenderedPageBreak/>
        <w:t>Assigning or Deassigning</w:t>
      </w:r>
      <w:r w:rsidR="001D2312">
        <w:t xml:space="preserve"> Elements - G</w:t>
      </w:r>
      <w:r>
        <w:t xml:space="preserve">roup </w:t>
      </w:r>
      <w:r w:rsidR="001D2312">
        <w:t>to Individual</w:t>
      </w:r>
      <w:bookmarkEnd w:id="279"/>
    </w:p>
    <w:p w:rsidR="00BD0C65" w:rsidRDefault="008B318A" w:rsidP="00BD0C65">
      <w:pPr>
        <w:pStyle w:val="BodyText"/>
      </w:pPr>
      <w:r>
        <w:t xml:space="preserve">If you logged into Admin Mode and are working with a group element (group, protection group, or role), you will notice a series of buttons on the Details page for the element that looks something like </w:t>
      </w:r>
      <w:r w:rsidR="00865911">
        <w:fldChar w:fldCharType="begin"/>
      </w:r>
      <w:r>
        <w:instrText xml:space="preserve"> REF _Ref213907174 \h </w:instrText>
      </w:r>
      <w:r w:rsidR="00865911">
        <w:fldChar w:fldCharType="separate"/>
      </w:r>
      <w:r w:rsidR="00E92FAF">
        <w:t xml:space="preserve">Figure </w:t>
      </w:r>
      <w:r w:rsidR="00E92FAF">
        <w:rPr>
          <w:noProof/>
        </w:rPr>
        <w:t>3</w:t>
      </w:r>
      <w:r w:rsidR="00E92FAF">
        <w:noBreakHyphen/>
      </w:r>
      <w:r w:rsidR="00E92FAF">
        <w:rPr>
          <w:noProof/>
        </w:rPr>
        <w:t>15</w:t>
      </w:r>
      <w:r w:rsidR="00865911">
        <w:fldChar w:fldCharType="end"/>
      </w:r>
      <w:r>
        <w:t xml:space="preserve"> below:</w:t>
      </w:r>
    </w:p>
    <w:p w:rsidR="00BD0C65" w:rsidRDefault="00257618" w:rsidP="00BD0C65">
      <w:pPr>
        <w:pStyle w:val="GraphicAnchorMain"/>
        <w:rPr>
          <w:noProof/>
        </w:rPr>
      </w:pPr>
      <w:r>
        <w:rPr>
          <w:rFonts w:ascii="Calibri" w:hAnsi="Calibri"/>
          <w:noProof/>
        </w:rPr>
        <w:drawing>
          <wp:inline distT="0" distB="0" distL="0" distR="0">
            <wp:extent cx="5916295" cy="286385"/>
            <wp:effectExtent l="19050" t="0" r="8255" b="0"/>
            <wp:docPr id="2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srcRect/>
                    <a:stretch>
                      <a:fillRect/>
                    </a:stretch>
                  </pic:blipFill>
                  <pic:spPr bwMode="auto">
                    <a:xfrm>
                      <a:off x="0" y="0"/>
                      <a:ext cx="5916295" cy="286385"/>
                    </a:xfrm>
                    <a:prstGeom prst="rect">
                      <a:avLst/>
                    </a:prstGeom>
                    <a:noFill/>
                    <a:ln w="9525">
                      <a:noFill/>
                      <a:miter lim="800000"/>
                      <a:headEnd/>
                      <a:tailEnd/>
                    </a:ln>
                  </pic:spPr>
                </pic:pic>
              </a:graphicData>
            </a:graphic>
          </wp:inline>
        </w:drawing>
      </w:r>
    </w:p>
    <w:p w:rsidR="00BD0C65" w:rsidRDefault="00BD0C65" w:rsidP="00BD0C65">
      <w:pPr>
        <w:pStyle w:val="Caption"/>
      </w:pPr>
      <w:bookmarkStart w:id="280" w:name="_Ref213907174"/>
      <w:r>
        <w:t xml:space="preserve">Figure </w:t>
      </w:r>
      <w:fldSimple w:instr=" STYLEREF 1 \s ">
        <w:r w:rsidR="00E92FAF">
          <w:rPr>
            <w:noProof/>
          </w:rPr>
          <w:t>3</w:t>
        </w:r>
      </w:fldSimple>
      <w:r w:rsidR="002F0542">
        <w:noBreakHyphen/>
      </w:r>
      <w:fldSimple w:instr=" SEQ Figure \* ARABIC \s 1 ">
        <w:r w:rsidR="00E92FAF">
          <w:rPr>
            <w:noProof/>
          </w:rPr>
          <w:t>15</w:t>
        </w:r>
      </w:fldSimple>
      <w:bookmarkEnd w:id="280"/>
      <w:r>
        <w:t xml:space="preserve"> Group Element Details option buttons in Admin Mode</w:t>
      </w:r>
    </w:p>
    <w:p w:rsidR="00BD0C65" w:rsidRDefault="00BD0C65" w:rsidP="00BD0C65">
      <w:pPr>
        <w:pStyle w:val="BodyText"/>
      </w:pPr>
      <w:r>
        <w:t>Depending on the type of element you have open, the button labels will vary but each functions in essentially the same way</w:t>
      </w:r>
      <w:r w:rsidR="008B318A">
        <w:t xml:space="preserve">. </w:t>
      </w:r>
      <w:r>
        <w:t>They allow you to assign or associate other elements (group or individual) to the currently open element.</w:t>
      </w:r>
      <w:r w:rsidR="000849BE" w:rsidRPr="000849BE">
        <w:t xml:space="preserve"> </w:t>
      </w:r>
      <w:r w:rsidR="00865911">
        <w:fldChar w:fldCharType="begin"/>
      </w:r>
      <w:r w:rsidR="000849BE">
        <w:instrText xml:space="preserve"> XE "assign</w:instrText>
      </w:r>
      <w:r w:rsidR="000849BE" w:rsidRPr="000C7E9B">
        <w:instrText xml:space="preserve"> element</w:instrText>
      </w:r>
      <w:r w:rsidR="000849BE">
        <w:instrText xml:space="preserve"> to group" </w:instrText>
      </w:r>
      <w:r w:rsidR="00865911">
        <w:fldChar w:fldCharType="end"/>
      </w:r>
      <w:r w:rsidR="00865911">
        <w:fldChar w:fldCharType="begin"/>
      </w:r>
      <w:r w:rsidR="000849BE">
        <w:instrText xml:space="preserve"> XE "</w:instrText>
      </w:r>
      <w:r w:rsidR="000849BE" w:rsidRPr="007B1D66">
        <w:instrText>UPT:</w:instrText>
      </w:r>
      <w:r w:rsidR="000849BE">
        <w:instrText>assign</w:instrText>
      </w:r>
      <w:r w:rsidR="000849BE" w:rsidRPr="007B1D66">
        <w:instrText xml:space="preserve"> element</w:instrText>
      </w:r>
      <w:r w:rsidR="000849BE">
        <w:instrText xml:space="preserve">" </w:instrText>
      </w:r>
      <w:r w:rsidR="00865911">
        <w:fldChar w:fldCharType="end"/>
      </w:r>
      <w:r w:rsidR="00865911">
        <w:fldChar w:fldCharType="begin"/>
      </w:r>
      <w:r w:rsidR="000849BE">
        <w:instrText xml:space="preserve"> XE "deassign</w:instrText>
      </w:r>
      <w:r w:rsidR="000849BE" w:rsidRPr="000C7E9B">
        <w:instrText xml:space="preserve"> element</w:instrText>
      </w:r>
      <w:r w:rsidR="000849BE">
        <w:instrText xml:space="preserve"> from group</w:instrText>
      </w:r>
      <w:r w:rsidR="00865911">
        <w:fldChar w:fldCharType="end"/>
      </w:r>
      <w:r w:rsidR="00865911">
        <w:fldChar w:fldCharType="begin"/>
      </w:r>
      <w:r w:rsidR="000849BE">
        <w:instrText xml:space="preserve"> XE "</w:instrText>
      </w:r>
      <w:r w:rsidR="000849BE" w:rsidRPr="007B1D66">
        <w:instrText>UPT:</w:instrText>
      </w:r>
      <w:r w:rsidR="000849BE">
        <w:instrText>deassign</w:instrText>
      </w:r>
      <w:r w:rsidR="000849BE" w:rsidRPr="007B1D66">
        <w:instrText xml:space="preserve"> element</w:instrText>
      </w:r>
      <w:r w:rsidR="000849BE">
        <w:instrText xml:space="preserve">" </w:instrText>
      </w:r>
      <w:r w:rsidR="00865911">
        <w:fldChar w:fldCharType="end"/>
      </w:r>
    </w:p>
    <w:p w:rsidR="00BD0C65" w:rsidRDefault="00BD0C65" w:rsidP="00BD0C65">
      <w:pPr>
        <w:pStyle w:val="BodyText"/>
      </w:pPr>
      <w:r>
        <w:t xml:space="preserve">The left-most button contains the label </w:t>
      </w:r>
      <w:r w:rsidRPr="004823B4">
        <w:rPr>
          <w:rStyle w:val="Bold"/>
        </w:rPr>
        <w:t>Associated {</w:t>
      </w:r>
      <w:r w:rsidR="001D2312">
        <w:rPr>
          <w:rStyle w:val="Bold"/>
        </w:rPr>
        <w:t>individual</w:t>
      </w:r>
      <w:r w:rsidRPr="004823B4">
        <w:rPr>
          <w:rStyle w:val="Bold"/>
        </w:rPr>
        <w:t xml:space="preserve"> element}</w:t>
      </w:r>
      <w:r>
        <w:t xml:space="preserve"> and is used to associate the open </w:t>
      </w:r>
      <w:r w:rsidR="001D2312">
        <w:t>group</w:t>
      </w:r>
      <w:r>
        <w:t xml:space="preserve"> element </w:t>
      </w:r>
      <w:r w:rsidR="001D2312">
        <w:t>with</w:t>
      </w:r>
      <w:r>
        <w:t xml:space="preserve"> one or more </w:t>
      </w:r>
      <w:r w:rsidR="001D2312">
        <w:t>individual</w:t>
      </w:r>
      <w:r>
        <w:t xml:space="preserve"> elements</w:t>
      </w:r>
      <w:r w:rsidR="008B318A">
        <w:t xml:space="preserve">. </w:t>
      </w:r>
      <w:r>
        <w:t xml:space="preserve">For example, if the currently open element is a </w:t>
      </w:r>
      <w:r w:rsidR="001D2312">
        <w:t>Protection Group</w:t>
      </w:r>
      <w:r>
        <w:t xml:space="preserve">, the leftmost button reads </w:t>
      </w:r>
      <w:smartTag w:uri="urn:schemas-microsoft-com:office:smarttags" w:element="place">
        <w:smartTag w:uri="urn:schemas-microsoft-com:office:smarttags" w:element="City">
          <w:r w:rsidR="001D2312">
            <w:rPr>
              <w:rStyle w:val="Bold"/>
            </w:rPr>
            <w:t>Associated</w:t>
          </w:r>
        </w:smartTag>
        <w:r w:rsidR="001D2312">
          <w:rPr>
            <w:rStyle w:val="Bold"/>
          </w:rPr>
          <w:t xml:space="preserve"> </w:t>
        </w:r>
        <w:smartTag w:uri="urn:schemas-microsoft-com:office:smarttags" w:element="State">
          <w:r w:rsidR="001D2312">
            <w:rPr>
              <w:rStyle w:val="Bold"/>
            </w:rPr>
            <w:t>PE</w:t>
          </w:r>
        </w:smartTag>
      </w:smartTag>
      <w:r>
        <w:t>, because a Protection Group is a grouping of Protection Elements</w:t>
      </w:r>
      <w:r w:rsidR="008B318A">
        <w:t xml:space="preserve">. </w:t>
      </w:r>
      <w:r>
        <w:t xml:space="preserve">If the open element is a </w:t>
      </w:r>
      <w:r w:rsidR="001D2312">
        <w:t>U</w:t>
      </w:r>
      <w:r>
        <w:t xml:space="preserve">ser element, the button reads </w:t>
      </w:r>
      <w:r w:rsidR="001D2312">
        <w:rPr>
          <w:rStyle w:val="Bold"/>
        </w:rPr>
        <w:t>Associated Users</w:t>
      </w:r>
      <w:r w:rsidR="001D2312" w:rsidRPr="001D2312">
        <w:t xml:space="preserve"> </w:t>
      </w:r>
      <w:r>
        <w:t>as shown above, because a Group is a collection of Users.</w:t>
      </w:r>
    </w:p>
    <w:p w:rsidR="001D2312" w:rsidRDefault="00BD0C65" w:rsidP="00BD0C65">
      <w:pPr>
        <w:pStyle w:val="BodyText"/>
      </w:pPr>
      <w:r>
        <w:t xml:space="preserve">Clicking the Associated {element} button opens a </w:t>
      </w:r>
      <w:r w:rsidR="001D2312">
        <w:t>window that lists all of the individual elements currently associated with that group.</w:t>
      </w:r>
    </w:p>
    <w:p w:rsidR="001D2312" w:rsidRDefault="00257618" w:rsidP="00A57346">
      <w:pPr>
        <w:pStyle w:val="GraphicAnchorMain"/>
        <w:rPr>
          <w:noProof/>
        </w:rPr>
      </w:pPr>
      <w:r>
        <w:rPr>
          <w:noProof/>
        </w:rPr>
        <w:drawing>
          <wp:inline distT="0" distB="0" distL="0" distR="0">
            <wp:extent cx="5255260" cy="1575435"/>
            <wp:effectExtent l="19050" t="0" r="254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a:srcRect/>
                    <a:stretch>
                      <a:fillRect/>
                    </a:stretch>
                  </pic:blipFill>
                  <pic:spPr bwMode="auto">
                    <a:xfrm>
                      <a:off x="0" y="0"/>
                      <a:ext cx="5255260" cy="1575435"/>
                    </a:xfrm>
                    <a:prstGeom prst="rect">
                      <a:avLst/>
                    </a:prstGeom>
                    <a:noFill/>
                    <a:ln w="9525">
                      <a:noFill/>
                      <a:miter lim="800000"/>
                      <a:headEnd/>
                      <a:tailEnd/>
                    </a:ln>
                  </pic:spPr>
                </pic:pic>
              </a:graphicData>
            </a:graphic>
          </wp:inline>
        </w:drawing>
      </w:r>
    </w:p>
    <w:p w:rsidR="001D2312" w:rsidRDefault="001D2312" w:rsidP="001D2312">
      <w:pPr>
        <w:pStyle w:val="Caption"/>
      </w:pPr>
      <w:r>
        <w:t xml:space="preserve">Figure </w:t>
      </w:r>
      <w:fldSimple w:instr=" STYLEREF 1 \s ">
        <w:r w:rsidR="00E92FAF">
          <w:rPr>
            <w:noProof/>
          </w:rPr>
          <w:t>3</w:t>
        </w:r>
      </w:fldSimple>
      <w:r w:rsidR="002F0542">
        <w:noBreakHyphen/>
      </w:r>
      <w:fldSimple w:instr=" SEQ Figure \* ARABIC \s 1 ">
        <w:r w:rsidR="00E92FAF">
          <w:rPr>
            <w:noProof/>
          </w:rPr>
          <w:t>16</w:t>
        </w:r>
      </w:fldSimple>
      <w:r>
        <w:t xml:space="preserve"> List of Protection Elements assigned to a Protection Group</w:t>
      </w:r>
    </w:p>
    <w:p w:rsidR="001D2312" w:rsidRDefault="001D2312" w:rsidP="001D2312">
      <w:pPr>
        <w:pStyle w:val="BodyText"/>
      </w:pPr>
      <w:r>
        <w:t xml:space="preserve">In the figure above, the Associated PE button was clicked from the details page of a protection group. The resulting window lists the two protection elements currently assigned to that </w:t>
      </w:r>
      <w:r w:rsidR="008F204C">
        <w:t xml:space="preserve">protection group: </w:t>
      </w:r>
      <w:r w:rsidR="008F204C" w:rsidRPr="008F204C">
        <w:rPr>
          <w:rStyle w:val="Emphasis"/>
        </w:rPr>
        <w:t>test1001</w:t>
      </w:r>
      <w:r w:rsidR="008F204C">
        <w:t xml:space="preserve"> and </w:t>
      </w:r>
      <w:r w:rsidR="008F204C" w:rsidRPr="008F204C">
        <w:rPr>
          <w:rStyle w:val="Emphasis"/>
        </w:rPr>
        <w:t>PE1</w:t>
      </w:r>
      <w:r w:rsidR="008F204C">
        <w:t>.</w:t>
      </w:r>
    </w:p>
    <w:p w:rsidR="001D2312" w:rsidRDefault="001D2312" w:rsidP="001D2312">
      <w:pPr>
        <w:pStyle w:val="BodyText"/>
      </w:pPr>
      <w:r>
        <w:t xml:space="preserve">To </w:t>
      </w:r>
      <w:r w:rsidRPr="008F204C">
        <w:rPr>
          <w:rStyle w:val="Emphasis"/>
        </w:rPr>
        <w:t>remove</w:t>
      </w:r>
      <w:r>
        <w:t xml:space="preserve"> an assigned individual element from the list, highlight that element and click </w:t>
      </w:r>
      <w:r w:rsidRPr="001D2312">
        <w:rPr>
          <w:rStyle w:val="Bold"/>
        </w:rPr>
        <w:t>Deassign</w:t>
      </w:r>
      <w:r>
        <w:t>.</w:t>
      </w:r>
    </w:p>
    <w:p w:rsidR="008F204C" w:rsidRDefault="008F204C" w:rsidP="008F204C">
      <w:pPr>
        <w:pStyle w:val="NoteMainbody"/>
      </w:pPr>
      <w:r w:rsidRPr="00BD0C65">
        <w:rPr>
          <w:rStyle w:val="Bold"/>
        </w:rPr>
        <w:t>NOTE:</w:t>
      </w:r>
      <w:r>
        <w:t xml:space="preserve"> You may select multiple items from the list using the standard </w:t>
      </w:r>
      <w:r w:rsidRPr="00BD0C65">
        <w:rPr>
          <w:rStyle w:val="Keypress"/>
        </w:rPr>
        <w:t>Ctrl+Select</w:t>
      </w:r>
      <w:r>
        <w:t xml:space="preserve"> (non-sequential selection) or </w:t>
      </w:r>
      <w:r w:rsidRPr="00BD0C65">
        <w:rPr>
          <w:rStyle w:val="Keypress"/>
        </w:rPr>
        <w:t>Shift+Select</w:t>
      </w:r>
      <w:r>
        <w:t xml:space="preserve"> (sequential selection) methods.</w:t>
      </w:r>
    </w:p>
    <w:p w:rsidR="001D2312" w:rsidRDefault="001D2312" w:rsidP="001D2312">
      <w:pPr>
        <w:pStyle w:val="BodyText"/>
      </w:pPr>
      <w:r>
        <w:t xml:space="preserve">To </w:t>
      </w:r>
      <w:r w:rsidRPr="008F204C">
        <w:rPr>
          <w:rStyle w:val="Emphasis"/>
        </w:rPr>
        <w:t>add</w:t>
      </w:r>
      <w:r>
        <w:t xml:space="preserve"> an individual element to this group, click </w:t>
      </w:r>
      <w:r w:rsidRPr="001D2312">
        <w:rPr>
          <w:rStyle w:val="Bold"/>
        </w:rPr>
        <w:t>Assign {element}</w:t>
      </w:r>
      <w:r w:rsidR="008B318A">
        <w:t xml:space="preserve">. </w:t>
      </w:r>
      <w:r>
        <w:t xml:space="preserve">The label of this button will vary depending on the type of element appropriate for the group type. In the example shown, you would click </w:t>
      </w:r>
      <w:r w:rsidRPr="001D2312">
        <w:rPr>
          <w:rStyle w:val="Bold"/>
        </w:rPr>
        <w:t>Assign PE</w:t>
      </w:r>
      <w:r>
        <w:t xml:space="preserve"> to add protection elements to this protection group.</w:t>
      </w:r>
    </w:p>
    <w:p w:rsidR="008F204C" w:rsidRDefault="008F204C" w:rsidP="001D2312">
      <w:pPr>
        <w:pStyle w:val="BodyText"/>
      </w:pPr>
      <w:r>
        <w:t>A search screen appears, allowing you search for the collection of elements you want to add to this group.</w:t>
      </w:r>
    </w:p>
    <w:p w:rsidR="008F204C" w:rsidRDefault="00257618" w:rsidP="00A57346">
      <w:pPr>
        <w:pStyle w:val="GraphicAnchorMain"/>
        <w:rPr>
          <w:noProof/>
        </w:rPr>
      </w:pPr>
      <w:r>
        <w:rPr>
          <w:noProof/>
        </w:rPr>
        <w:lastRenderedPageBreak/>
        <w:drawing>
          <wp:inline distT="0" distB="0" distL="0" distR="0">
            <wp:extent cx="5552440" cy="2026920"/>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srcRect/>
                    <a:stretch>
                      <a:fillRect/>
                    </a:stretch>
                  </pic:blipFill>
                  <pic:spPr bwMode="auto">
                    <a:xfrm>
                      <a:off x="0" y="0"/>
                      <a:ext cx="5552440" cy="2026920"/>
                    </a:xfrm>
                    <a:prstGeom prst="rect">
                      <a:avLst/>
                    </a:prstGeom>
                    <a:noFill/>
                    <a:ln w="9525">
                      <a:noFill/>
                      <a:miter lim="800000"/>
                      <a:headEnd/>
                      <a:tailEnd/>
                    </a:ln>
                  </pic:spPr>
                </pic:pic>
              </a:graphicData>
            </a:graphic>
          </wp:inline>
        </w:drawing>
      </w:r>
    </w:p>
    <w:p w:rsidR="008F204C" w:rsidRPr="008F204C" w:rsidRDefault="008F204C" w:rsidP="008F204C">
      <w:pPr>
        <w:pStyle w:val="Caption"/>
      </w:pPr>
      <w:r>
        <w:t xml:space="preserve">Figure </w:t>
      </w:r>
      <w:fldSimple w:instr=" STYLEREF 1 \s ">
        <w:r w:rsidR="00E92FAF">
          <w:rPr>
            <w:noProof/>
          </w:rPr>
          <w:t>3</w:t>
        </w:r>
      </w:fldSimple>
      <w:r w:rsidR="002F0542">
        <w:noBreakHyphen/>
      </w:r>
      <w:fldSimple w:instr=" SEQ Figure \* ARABIC \s 1 ">
        <w:r w:rsidR="00E92FAF">
          <w:rPr>
            <w:noProof/>
          </w:rPr>
          <w:t>17</w:t>
        </w:r>
      </w:fldSimple>
      <w:r>
        <w:t xml:space="preserve"> Search form for adding a Protection Element to a Protection Group</w:t>
      </w:r>
    </w:p>
    <w:p w:rsidR="00BD0C65" w:rsidRDefault="008F204C" w:rsidP="00BD0C65">
      <w:pPr>
        <w:pStyle w:val="BodyText"/>
      </w:pPr>
      <w:r>
        <w:t>Use the search form to find the elements you want to add to the group. Since the result set allows you to select multiple elements to assign, we highly recommend performing a wildcard search using an asterisk (*) so that your result set can contain as many of the necessary elements as possible</w:t>
      </w:r>
      <w:r w:rsidR="008B318A">
        <w:t xml:space="preserve">. </w:t>
      </w:r>
      <w:r>
        <w:t xml:space="preserve">This reduces the number of times you will need to </w:t>
      </w:r>
      <w:r w:rsidR="008B318A">
        <w:t>perform</w:t>
      </w:r>
      <w:r>
        <w:t xml:space="preserve"> these steps to complete the element assignments.</w:t>
      </w:r>
      <w:r w:rsidR="000849BE" w:rsidRPr="000849BE">
        <w:t xml:space="preserve"> </w:t>
      </w:r>
      <w:r w:rsidR="00865911">
        <w:fldChar w:fldCharType="begin"/>
      </w:r>
      <w:r w:rsidR="000849BE">
        <w:instrText xml:space="preserve"> XE "</w:instrText>
      </w:r>
      <w:r w:rsidR="000849BE" w:rsidRPr="00F62D05">
        <w:instrText>provisioning:</w:instrText>
      </w:r>
      <w:r w:rsidR="000849BE">
        <w:instrText xml:space="preserve">find element to assign" </w:instrText>
      </w:r>
      <w:r w:rsidR="00865911">
        <w:fldChar w:fldCharType="end"/>
      </w:r>
      <w:r w:rsidR="00865911">
        <w:fldChar w:fldCharType="begin"/>
      </w:r>
      <w:r w:rsidR="000849BE">
        <w:instrText xml:space="preserve"> XE "</w:instrText>
      </w:r>
      <w:r w:rsidR="000849BE" w:rsidRPr="007B1D66">
        <w:instrText>UPT:</w:instrText>
      </w:r>
      <w:r w:rsidR="000849BE">
        <w:instrText xml:space="preserve">find element to assign" </w:instrText>
      </w:r>
      <w:r w:rsidR="00865911">
        <w:fldChar w:fldCharType="end"/>
      </w:r>
    </w:p>
    <w:p w:rsidR="008F204C" w:rsidRDefault="008F204C" w:rsidP="00BD0C65">
      <w:pPr>
        <w:pStyle w:val="BodyText"/>
      </w:pPr>
      <w:r>
        <w:t xml:space="preserve">When finished, click </w:t>
      </w:r>
      <w:r w:rsidRPr="002F0542">
        <w:rPr>
          <w:rStyle w:val="Bold"/>
        </w:rPr>
        <w:t>Search</w:t>
      </w:r>
      <w:r w:rsidR="008B318A">
        <w:t xml:space="preserve">. </w:t>
      </w:r>
      <w:r>
        <w:t xml:space="preserve">The result set appears, with </w:t>
      </w:r>
      <w:r w:rsidR="002F0542">
        <w:t>check boxes</w:t>
      </w:r>
      <w:r>
        <w:t xml:space="preserve"> located to the left of each item</w:t>
      </w:r>
      <w:r w:rsidR="002F0542">
        <w:t>,</w:t>
      </w:r>
      <w:r>
        <w:t xml:space="preserve"> allo</w:t>
      </w:r>
      <w:r w:rsidR="002F0542">
        <w:t>wing you to selec</w:t>
      </w:r>
      <w:r>
        <w:t>t</w:t>
      </w:r>
      <w:r w:rsidR="002F0542">
        <w:t xml:space="preserve"> multiple elements</w:t>
      </w:r>
      <w:r>
        <w:t xml:space="preserve"> to add to the group.</w:t>
      </w:r>
    </w:p>
    <w:p w:rsidR="001D2312" w:rsidRDefault="00257618" w:rsidP="00A57346">
      <w:pPr>
        <w:pStyle w:val="GraphicAnchorMain"/>
        <w:rPr>
          <w:noProof/>
        </w:rPr>
      </w:pPr>
      <w:r>
        <w:rPr>
          <w:noProof/>
        </w:rPr>
        <w:drawing>
          <wp:inline distT="0" distB="0" distL="0" distR="0">
            <wp:extent cx="5376545" cy="2038350"/>
            <wp:effectExtent l="19050" t="0" r="0" b="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srcRect/>
                    <a:stretch>
                      <a:fillRect/>
                    </a:stretch>
                  </pic:blipFill>
                  <pic:spPr bwMode="auto">
                    <a:xfrm>
                      <a:off x="0" y="0"/>
                      <a:ext cx="5376545" cy="2038350"/>
                    </a:xfrm>
                    <a:prstGeom prst="rect">
                      <a:avLst/>
                    </a:prstGeom>
                    <a:noFill/>
                    <a:ln w="9525">
                      <a:noFill/>
                      <a:miter lim="800000"/>
                      <a:headEnd/>
                      <a:tailEnd/>
                    </a:ln>
                  </pic:spPr>
                </pic:pic>
              </a:graphicData>
            </a:graphic>
          </wp:inline>
        </w:drawing>
      </w:r>
    </w:p>
    <w:p w:rsidR="008F204C" w:rsidRDefault="008F204C" w:rsidP="008F204C">
      <w:pPr>
        <w:pStyle w:val="Caption"/>
      </w:pPr>
      <w:r>
        <w:t xml:space="preserve">Figure </w:t>
      </w:r>
      <w:fldSimple w:instr=" STYLEREF 1 \s ">
        <w:r w:rsidR="00E92FAF">
          <w:rPr>
            <w:noProof/>
          </w:rPr>
          <w:t>3</w:t>
        </w:r>
      </w:fldSimple>
      <w:r w:rsidR="002F0542">
        <w:noBreakHyphen/>
      </w:r>
      <w:fldSimple w:instr=" SEQ Figure \* ARABIC \s 1 ">
        <w:r w:rsidR="00E92FAF">
          <w:rPr>
            <w:noProof/>
          </w:rPr>
          <w:t>18</w:t>
        </w:r>
      </w:fldSimple>
      <w:r>
        <w:t xml:space="preserve"> Result Set from Search for elements to add to group</w:t>
      </w:r>
    </w:p>
    <w:p w:rsidR="002F0542" w:rsidRDefault="008F204C" w:rsidP="008F204C">
      <w:pPr>
        <w:pStyle w:val="BodyText"/>
      </w:pPr>
      <w:r>
        <w:t xml:space="preserve">Notice in the figure above that the PE1 element is already selected. </w:t>
      </w:r>
      <w:r w:rsidR="008B318A">
        <w:t xml:space="preserve">This is because that element is already assigned to the group from which we are working. </w:t>
      </w:r>
      <w:r>
        <w:t xml:space="preserve">The element PE2 has also been selected by the user. </w:t>
      </w:r>
    </w:p>
    <w:p w:rsidR="008F204C" w:rsidRDefault="008F204C" w:rsidP="008F204C">
      <w:pPr>
        <w:pStyle w:val="BodyText"/>
      </w:pPr>
      <w:r>
        <w:t xml:space="preserve"> When the </w:t>
      </w:r>
      <w:r w:rsidRPr="002F0542">
        <w:rPr>
          <w:rStyle w:val="Bold"/>
        </w:rPr>
        <w:t>Assign PE</w:t>
      </w:r>
      <w:r>
        <w:t xml:space="preserve"> button is clicked, the checked elements are assigned to the group, and the list box of Assigned PEs re-appears, showing again all of the currently assigned elements for that group.</w:t>
      </w:r>
    </w:p>
    <w:p w:rsidR="002F0542" w:rsidRDefault="00257618" w:rsidP="00A57346">
      <w:pPr>
        <w:pStyle w:val="GraphicAnchorMain"/>
        <w:rPr>
          <w:noProof/>
        </w:rPr>
      </w:pPr>
      <w:r>
        <w:rPr>
          <w:noProof/>
        </w:rPr>
        <w:lastRenderedPageBreak/>
        <w:drawing>
          <wp:inline distT="0" distB="0" distL="0" distR="0">
            <wp:extent cx="5574665" cy="1685290"/>
            <wp:effectExtent l="19050" t="0" r="6985"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a:srcRect/>
                    <a:stretch>
                      <a:fillRect/>
                    </a:stretch>
                  </pic:blipFill>
                  <pic:spPr bwMode="auto">
                    <a:xfrm>
                      <a:off x="0" y="0"/>
                      <a:ext cx="5574665" cy="1685290"/>
                    </a:xfrm>
                    <a:prstGeom prst="rect">
                      <a:avLst/>
                    </a:prstGeom>
                    <a:noFill/>
                    <a:ln w="9525">
                      <a:noFill/>
                      <a:miter lim="800000"/>
                      <a:headEnd/>
                      <a:tailEnd/>
                    </a:ln>
                  </pic:spPr>
                </pic:pic>
              </a:graphicData>
            </a:graphic>
          </wp:inline>
        </w:drawing>
      </w:r>
    </w:p>
    <w:p w:rsidR="002F0542" w:rsidRPr="002F0542" w:rsidRDefault="002F0542" w:rsidP="002F0542">
      <w:pPr>
        <w:pStyle w:val="Caption"/>
      </w:pPr>
      <w:r>
        <w:t xml:space="preserve">Figure </w:t>
      </w:r>
      <w:fldSimple w:instr=" STYLEREF 1 \s ">
        <w:r w:rsidR="00E92FAF">
          <w:rPr>
            <w:noProof/>
          </w:rPr>
          <w:t>3</w:t>
        </w:r>
      </w:fldSimple>
      <w:r>
        <w:noBreakHyphen/>
      </w:r>
      <w:fldSimple w:instr=" SEQ Figure \* ARABIC \s 1 ">
        <w:r w:rsidR="00E92FAF">
          <w:rPr>
            <w:noProof/>
          </w:rPr>
          <w:t>19</w:t>
        </w:r>
      </w:fldSimple>
      <w:r>
        <w:t xml:space="preserve"> Updated Assigned PEs list with added PE elements</w:t>
      </w:r>
    </w:p>
    <w:p w:rsidR="008F204C" w:rsidRPr="008F204C" w:rsidRDefault="008F204C" w:rsidP="008F204C">
      <w:pPr>
        <w:pStyle w:val="BodyText"/>
      </w:pPr>
      <w:r>
        <w:t xml:space="preserve">When the list of Assigned {elements} is complete (showing only those elements that are to be part of the group), you must click </w:t>
      </w:r>
      <w:r w:rsidRPr="008F204C">
        <w:rPr>
          <w:rStyle w:val="Bold"/>
        </w:rPr>
        <w:t>Update Association</w:t>
      </w:r>
      <w:r w:rsidR="008B318A">
        <w:t xml:space="preserve">. </w:t>
      </w:r>
      <w:r>
        <w:t>This saves your changes and returns you to the group element Details screen.</w:t>
      </w:r>
    </w:p>
    <w:p w:rsidR="00BD0C65" w:rsidRPr="004823B4" w:rsidRDefault="00BD0C65" w:rsidP="00BD0C65">
      <w:pPr>
        <w:pStyle w:val="BodyText"/>
      </w:pPr>
      <w:r>
        <w:t xml:space="preserve">While the example shown here is specific to </w:t>
      </w:r>
      <w:r w:rsidR="008F204C">
        <w:t>Protection Elements</w:t>
      </w:r>
      <w:r>
        <w:t xml:space="preserve"> and </w:t>
      </w:r>
      <w:r w:rsidR="008F204C">
        <w:t xml:space="preserve">Protection </w:t>
      </w:r>
      <w:r>
        <w:t>Group</w:t>
      </w:r>
      <w:r w:rsidR="008F204C">
        <w:t>s</w:t>
      </w:r>
      <w:r>
        <w:t xml:space="preserve">, the same principal applies, regardless of the type of </w:t>
      </w:r>
      <w:r w:rsidR="008F204C">
        <w:t>group</w:t>
      </w:r>
      <w:r>
        <w:t xml:space="preserve"> element you are working with.</w:t>
      </w:r>
    </w:p>
    <w:p w:rsidR="004E6839" w:rsidRDefault="004E6839" w:rsidP="004E6839">
      <w:pPr>
        <w:pStyle w:val="Heading2"/>
      </w:pPr>
      <w:bookmarkStart w:id="281" w:name="_Ref213724534"/>
      <w:bookmarkStart w:id="282" w:name="_Ref213724539"/>
      <w:bookmarkStart w:id="283" w:name="_Ref214165909"/>
      <w:bookmarkStart w:id="284" w:name="_Toc214359145"/>
      <w:r>
        <w:t>Super Admin Mode</w:t>
      </w:r>
      <w:bookmarkEnd w:id="281"/>
      <w:bookmarkEnd w:id="282"/>
      <w:bookmarkEnd w:id="283"/>
      <w:bookmarkEnd w:id="284"/>
    </w:p>
    <w:p w:rsidR="002F0542" w:rsidRDefault="002F0542" w:rsidP="00B9626D">
      <w:pPr>
        <w:pStyle w:val="BodyText"/>
      </w:pPr>
      <w:r>
        <w:t>Super Admin Mode differs from Admin mode in some of the functionality provided to the logged in administrator</w:t>
      </w:r>
      <w:r w:rsidR="008B318A">
        <w:t xml:space="preserve">. </w:t>
      </w:r>
      <w:r>
        <w:t>In some applications, Super Admin is the same as Admin except with additional capabilities. In the UPT however, the Super Admin responsibility is different than the Admin and the capabilities provided reflect that (although there is some overlap).</w:t>
      </w:r>
      <w:r w:rsidR="00865911">
        <w:fldChar w:fldCharType="begin"/>
      </w:r>
      <w:r w:rsidR="000849BE">
        <w:instrText xml:space="preserve"> XE "</w:instrText>
      </w:r>
      <w:r w:rsidR="000849BE" w:rsidRPr="00F8546D">
        <w:instrText>Super Admin:overview</w:instrText>
      </w:r>
      <w:r w:rsidR="000849BE">
        <w:instrText xml:space="preserve">" </w:instrText>
      </w:r>
      <w:r w:rsidR="00865911">
        <w:fldChar w:fldCharType="end"/>
      </w:r>
      <w:r w:rsidR="00865911">
        <w:fldChar w:fldCharType="begin"/>
      </w:r>
      <w:r w:rsidR="000849BE">
        <w:instrText xml:space="preserve"> XE "</w:instrText>
      </w:r>
      <w:r w:rsidR="000849BE" w:rsidRPr="00613137">
        <w:instrText>overview:Super Admin</w:instrText>
      </w:r>
      <w:r w:rsidR="000849BE">
        <w:instrText xml:space="preserve">" </w:instrText>
      </w:r>
      <w:r w:rsidR="00865911">
        <w:fldChar w:fldCharType="end"/>
      </w:r>
      <w:r w:rsidR="00865911">
        <w:fldChar w:fldCharType="begin"/>
      </w:r>
      <w:r w:rsidR="000849BE">
        <w:instrText xml:space="preserve"> XE "</w:instrText>
      </w:r>
      <w:r w:rsidR="000849BE" w:rsidRPr="00F62D05">
        <w:instrText>provisioning:</w:instrText>
      </w:r>
      <w:r w:rsidR="000849BE">
        <w:instrText xml:space="preserve">Super Admin" </w:instrText>
      </w:r>
      <w:r w:rsidR="00865911">
        <w:fldChar w:fldCharType="end"/>
      </w:r>
      <w:r w:rsidR="00865911">
        <w:fldChar w:fldCharType="begin"/>
      </w:r>
      <w:r w:rsidR="000849BE">
        <w:instrText xml:space="preserve"> XE "</w:instrText>
      </w:r>
      <w:r w:rsidR="000849BE" w:rsidRPr="007B1D66">
        <w:instrText>UPT:</w:instrText>
      </w:r>
      <w:r w:rsidR="000849BE">
        <w:instrText xml:space="preserve">Super Admin" </w:instrText>
      </w:r>
      <w:r w:rsidR="00865911">
        <w:fldChar w:fldCharType="end"/>
      </w:r>
    </w:p>
    <w:p w:rsidR="002F0542" w:rsidRDefault="002F0542" w:rsidP="00B9626D">
      <w:pPr>
        <w:pStyle w:val="BodyText"/>
      </w:pPr>
      <w:r>
        <w:t xml:space="preserve">The job </w:t>
      </w:r>
      <w:r w:rsidR="008B318A">
        <w:t>of</w:t>
      </w:r>
      <w:r>
        <w:t xml:space="preserve"> the Super Admin is to add Applications to the UPT, add Users to the UPT and assign them as administrators for the created applications, and to create custom Privileges for the assigned administrators to provision later in Admin Mode.</w:t>
      </w:r>
    </w:p>
    <w:p w:rsidR="002F0542" w:rsidRDefault="002F0542" w:rsidP="00B9626D">
      <w:pPr>
        <w:pStyle w:val="BodyText"/>
      </w:pPr>
      <w:r>
        <w:t>The Super Admin is not able to provision any of the elements in UPT and is furthermore not able to create the grouping elements that allow for provisioning.</w:t>
      </w:r>
    </w:p>
    <w:p w:rsidR="002F0542" w:rsidRDefault="002F0542" w:rsidP="00B9626D">
      <w:pPr>
        <w:pStyle w:val="BodyText"/>
      </w:pPr>
      <w:r>
        <w:t>Finally, the Super Admin logs into the UPT directly whereas an Admin will log into a specific application</w:t>
      </w:r>
      <w:r w:rsidR="008B318A">
        <w:t xml:space="preserve">. </w:t>
      </w:r>
      <w:r>
        <w:t>This is because the Super Admin’s responsibilities are to set up the application and it’s framework for the Admin to use, and an Admin’s responsibilities are to administer that specific application.</w:t>
      </w:r>
    </w:p>
    <w:p w:rsidR="002F0542" w:rsidRDefault="002F0542" w:rsidP="00B9626D">
      <w:pPr>
        <w:pStyle w:val="BodyText"/>
      </w:pPr>
      <w:r>
        <w:t xml:space="preserve">The </w:t>
      </w:r>
      <w:r w:rsidR="00455A66">
        <w:t xml:space="preserve">capability </w:t>
      </w:r>
      <w:r>
        <w:t xml:space="preserve">overlap for Super Admin to Admin occurs </w:t>
      </w:r>
      <w:r w:rsidR="007A6BFE">
        <w:t>with respect to users, in that both an Admin and a Super Admin can create, modify, delete</w:t>
      </w:r>
      <w:r w:rsidR="00455A66">
        <w:t>,</w:t>
      </w:r>
      <w:r w:rsidR="007A6BFE">
        <w:t xml:space="preserve"> and unlock users.</w:t>
      </w:r>
    </w:p>
    <w:p w:rsidR="004E6839" w:rsidRDefault="004E6839" w:rsidP="004E6839">
      <w:pPr>
        <w:pStyle w:val="Heading3"/>
      </w:pPr>
      <w:bookmarkStart w:id="285" w:name="_Toc214359146"/>
      <w:r>
        <w:t>Workflow</w:t>
      </w:r>
      <w:r w:rsidR="00AF1087">
        <w:t xml:space="preserve"> for Super Admin</w:t>
      </w:r>
      <w:bookmarkEnd w:id="285"/>
    </w:p>
    <w:p w:rsidR="0051575D" w:rsidRDefault="004E6839" w:rsidP="004E6839">
      <w:pPr>
        <w:pStyle w:val="BodyText"/>
      </w:pPr>
      <w:r>
        <w:t>The CSM team designed the UPT as a flexible tool with a flexible workflow</w:t>
      </w:r>
      <w:r w:rsidR="008B318A">
        <w:t xml:space="preserve">. </w:t>
      </w:r>
      <w:r>
        <w:t>Any operation can be completed qu</w:t>
      </w:r>
      <w:r w:rsidR="0051575D">
        <w:t>ickly, however it may be difficult at first to know where to start.</w:t>
      </w:r>
      <w:r>
        <w:t xml:space="preserve"> </w:t>
      </w:r>
      <w:r w:rsidR="00865911">
        <w:fldChar w:fldCharType="begin"/>
      </w:r>
      <w:r w:rsidR="000849BE">
        <w:instrText xml:space="preserve"> XE "</w:instrText>
      </w:r>
      <w:r w:rsidR="000849BE" w:rsidRPr="00F8546D">
        <w:instrText>Super Admin:</w:instrText>
      </w:r>
      <w:r w:rsidR="000849BE">
        <w:instrText xml:space="preserve">workflow" </w:instrText>
      </w:r>
      <w:r w:rsidR="00865911">
        <w:fldChar w:fldCharType="end"/>
      </w:r>
      <w:r w:rsidR="00865911">
        <w:fldChar w:fldCharType="begin"/>
      </w:r>
      <w:r w:rsidR="000849BE">
        <w:instrText xml:space="preserve"> XE "workflow</w:instrText>
      </w:r>
      <w:r w:rsidR="000849BE" w:rsidRPr="00613137">
        <w:instrText>:Super Admin</w:instrText>
      </w:r>
      <w:r w:rsidR="000849BE">
        <w:instrText xml:space="preserve">" </w:instrText>
      </w:r>
      <w:r w:rsidR="00865911">
        <w:fldChar w:fldCharType="end"/>
      </w:r>
    </w:p>
    <w:p w:rsidR="0051575D" w:rsidRDefault="0051575D" w:rsidP="004E6839">
      <w:pPr>
        <w:pStyle w:val="BodyText"/>
      </w:pPr>
      <w:r>
        <w:t>The main menu, located at the top of the page, contains navigation to the locations necessary for performing all Super Admin actions.</w:t>
      </w:r>
      <w:r w:rsidR="00865911">
        <w:fldChar w:fldCharType="begin"/>
      </w:r>
      <w:r w:rsidR="000849BE">
        <w:instrText xml:space="preserve"> XE "</w:instrText>
      </w:r>
      <w:r w:rsidR="000849BE" w:rsidRPr="00190E45">
        <w:instrText>Super Admin:options</w:instrText>
      </w:r>
      <w:r w:rsidR="000849BE">
        <w:instrText xml:space="preserve">" </w:instrText>
      </w:r>
      <w:r w:rsidR="00865911">
        <w:fldChar w:fldCharType="end"/>
      </w:r>
    </w:p>
    <w:p w:rsidR="0051575D" w:rsidRDefault="00257618" w:rsidP="0051575D">
      <w:pPr>
        <w:pStyle w:val="GraphicAnchorMainIndent"/>
        <w:rPr>
          <w:noProof/>
        </w:rPr>
      </w:pPr>
      <w:r>
        <w:rPr>
          <w:noProof/>
        </w:rPr>
        <w:lastRenderedPageBreak/>
        <w:drawing>
          <wp:inline distT="0" distB="0" distL="0" distR="0">
            <wp:extent cx="3646805" cy="374650"/>
            <wp:effectExtent l="19050" t="19050" r="10795" b="25400"/>
            <wp:docPr id="26" name="Picture 19" descr="superadmin_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uperadmin_menu"/>
                    <pic:cNvPicPr>
                      <a:picLocks noChangeAspect="1" noChangeArrowheads="1"/>
                    </pic:cNvPicPr>
                  </pic:nvPicPr>
                  <pic:blipFill>
                    <a:blip r:embed="rId56"/>
                    <a:srcRect/>
                    <a:stretch>
                      <a:fillRect/>
                    </a:stretch>
                  </pic:blipFill>
                  <pic:spPr bwMode="auto">
                    <a:xfrm>
                      <a:off x="0" y="0"/>
                      <a:ext cx="3646805" cy="374650"/>
                    </a:xfrm>
                    <a:prstGeom prst="rect">
                      <a:avLst/>
                    </a:prstGeom>
                    <a:noFill/>
                    <a:ln w="12700" cmpd="sng">
                      <a:solidFill>
                        <a:srgbClr val="000000"/>
                      </a:solidFill>
                      <a:miter lim="800000"/>
                      <a:headEnd/>
                      <a:tailEnd/>
                    </a:ln>
                    <a:effectLst/>
                  </pic:spPr>
                </pic:pic>
              </a:graphicData>
            </a:graphic>
          </wp:inline>
        </w:drawing>
      </w:r>
    </w:p>
    <w:p w:rsidR="0051575D" w:rsidRDefault="002A3C9A" w:rsidP="0051575D">
      <w:pPr>
        <w:pStyle w:val="Caption"/>
      </w:pPr>
      <w:r>
        <w:t>Figure</w:t>
      </w:r>
      <w:r w:rsidR="0051575D">
        <w:t xml:space="preserve"> </w:t>
      </w:r>
      <w:fldSimple w:instr=" STYLEREF 1 \s ">
        <w:r w:rsidR="00E92FAF">
          <w:rPr>
            <w:noProof/>
          </w:rPr>
          <w:t>3</w:t>
        </w:r>
      </w:fldSimple>
      <w:r w:rsidR="002F0542">
        <w:noBreakHyphen/>
      </w:r>
      <w:fldSimple w:instr=" SEQ Figure \* ARABIC \s 1 ">
        <w:r w:rsidR="00E92FAF">
          <w:rPr>
            <w:noProof/>
          </w:rPr>
          <w:t>20</w:t>
        </w:r>
      </w:fldSimple>
      <w:r w:rsidR="0051575D">
        <w:t xml:space="preserve"> Super Admin main menu options (on Home page)</w:t>
      </w:r>
    </w:p>
    <w:p w:rsidR="00E416AD" w:rsidRPr="004E6839" w:rsidRDefault="00E416AD" w:rsidP="00E416AD">
      <w:pPr>
        <w:pStyle w:val="BodyText"/>
      </w:pPr>
      <w:r w:rsidRPr="004E6839">
        <w:t xml:space="preserve">The menu option with a blue background </w:t>
      </w:r>
      <w:r>
        <w:t>identifies</w:t>
      </w:r>
      <w:r w:rsidRPr="004E6839">
        <w:t xml:space="preserve"> </w:t>
      </w:r>
      <w:r>
        <w:t xml:space="preserve">your </w:t>
      </w:r>
      <w:r w:rsidRPr="004E6839">
        <w:t>current location</w:t>
      </w:r>
      <w:r w:rsidR="008B318A" w:rsidRPr="004E6839">
        <w:t xml:space="preserve">. </w:t>
      </w:r>
      <w:r w:rsidRPr="004E6839">
        <w:t>Roll over the other choices until they turn blue, and then click to navigate to that section</w:t>
      </w:r>
      <w:r w:rsidR="008B318A" w:rsidRPr="004E6839">
        <w:t xml:space="preserve">. </w:t>
      </w:r>
      <w:r w:rsidRPr="004E6839">
        <w:t xml:space="preserve">The Log Out selection </w:t>
      </w:r>
      <w:r>
        <w:t xml:space="preserve">logs the Super Admin out and </w:t>
      </w:r>
      <w:r w:rsidRPr="004E6839">
        <w:t>returns the user to the Login page.</w:t>
      </w:r>
    </w:p>
    <w:p w:rsidR="000849BE" w:rsidRDefault="004E6839" w:rsidP="000849BE">
      <w:pPr>
        <w:pStyle w:val="BodyText"/>
      </w:pPr>
      <w:r>
        <w:t xml:space="preserve">The following is a suggested workflow for getting started in </w:t>
      </w:r>
      <w:r w:rsidR="00E416AD">
        <w:t>Super Admin Mode. Each step identifies the location in which the actions are performed:</w:t>
      </w:r>
      <w:r>
        <w:t xml:space="preserve"> </w:t>
      </w:r>
      <w:r w:rsidR="00865911">
        <w:fldChar w:fldCharType="begin"/>
      </w:r>
      <w:r w:rsidR="000849BE">
        <w:instrText xml:space="preserve"> XE "</w:instrText>
      </w:r>
      <w:r w:rsidR="000849BE" w:rsidRPr="00D72413">
        <w:instrText>Super Admin:tasks</w:instrText>
      </w:r>
      <w:r w:rsidR="000849BE">
        <w:instrText xml:space="preserve">" </w:instrText>
      </w:r>
      <w:r w:rsidR="00865911">
        <w:fldChar w:fldCharType="end"/>
      </w:r>
      <w:r w:rsidR="00865911">
        <w:fldChar w:fldCharType="begin"/>
      </w:r>
      <w:r w:rsidR="000849BE">
        <w:instrText xml:space="preserve"> XE "</w:instrText>
      </w:r>
      <w:r w:rsidR="000849BE" w:rsidRPr="00F62D05">
        <w:instrText>provisioning:</w:instrText>
      </w:r>
      <w:r w:rsidR="000849BE">
        <w:instrText xml:space="preserve">Super Admin tasks" </w:instrText>
      </w:r>
      <w:r w:rsidR="00865911">
        <w:fldChar w:fldCharType="end"/>
      </w:r>
    </w:p>
    <w:p w:rsidR="004E6839" w:rsidRDefault="004E6839" w:rsidP="0051575D">
      <w:pPr>
        <w:pStyle w:val="ListNumber"/>
        <w:numPr>
          <w:ilvl w:val="0"/>
          <w:numId w:val="23"/>
        </w:numPr>
      </w:pPr>
      <w:r w:rsidRPr="00E416AD">
        <w:rPr>
          <w:rStyle w:val="Bold"/>
        </w:rPr>
        <w:t>Application</w:t>
      </w:r>
      <w:r>
        <w:t xml:space="preserve"> – </w:t>
      </w:r>
      <w:r w:rsidR="00E416AD">
        <w:t>Register the Application. W</w:t>
      </w:r>
      <w:r>
        <w:t xml:space="preserve">hen first deploying the UPT for a particular application, </w:t>
      </w:r>
      <w:r w:rsidR="00E416AD">
        <w:t>you must register</w:t>
      </w:r>
      <w:r>
        <w:t xml:space="preserve"> </w:t>
      </w:r>
      <w:r w:rsidR="003838BF">
        <w:t xml:space="preserve">or “create” </w:t>
      </w:r>
      <w:r>
        <w:t xml:space="preserve">the application in the </w:t>
      </w:r>
      <w:r w:rsidR="00C42D45">
        <w:t>A</w:t>
      </w:r>
      <w:r w:rsidR="00F73F46">
        <w:t>pplication</w:t>
      </w:r>
      <w:r w:rsidR="003838BF">
        <w:t xml:space="preserve"> section. </w:t>
      </w:r>
    </w:p>
    <w:p w:rsidR="004E6839" w:rsidRDefault="004E6839" w:rsidP="0051575D">
      <w:pPr>
        <w:pStyle w:val="ListNumber"/>
      </w:pPr>
      <w:r w:rsidRPr="00E416AD">
        <w:rPr>
          <w:rStyle w:val="Bold"/>
        </w:rPr>
        <w:t>Application</w:t>
      </w:r>
      <w:r>
        <w:t xml:space="preserve"> – </w:t>
      </w:r>
      <w:r w:rsidR="00E416AD">
        <w:t>A</w:t>
      </w:r>
      <w:r>
        <w:t xml:space="preserve">dd and </w:t>
      </w:r>
      <w:r w:rsidR="00E416AD">
        <w:t>U</w:t>
      </w:r>
      <w:r>
        <w:t xml:space="preserve">pdate </w:t>
      </w:r>
      <w:r w:rsidR="00E416AD">
        <w:t>A</w:t>
      </w:r>
      <w:r w:rsidR="00F73F46">
        <w:t>pplication</w:t>
      </w:r>
      <w:r>
        <w:t xml:space="preserve"> details. </w:t>
      </w:r>
    </w:p>
    <w:p w:rsidR="004E6839" w:rsidRDefault="004E6839" w:rsidP="0051575D">
      <w:pPr>
        <w:pStyle w:val="ListNumber"/>
      </w:pPr>
      <w:r w:rsidRPr="00E416AD">
        <w:rPr>
          <w:rStyle w:val="Bold"/>
        </w:rPr>
        <w:t>User</w:t>
      </w:r>
      <w:r>
        <w:t xml:space="preserve"> – </w:t>
      </w:r>
      <w:r w:rsidR="00E416AD">
        <w:t>A</w:t>
      </w:r>
      <w:r>
        <w:t xml:space="preserve">dd and </w:t>
      </w:r>
      <w:r w:rsidR="00E416AD">
        <w:t>U</w:t>
      </w:r>
      <w:r>
        <w:t xml:space="preserve">pdate users who will serve as </w:t>
      </w:r>
      <w:r w:rsidR="00F73F46">
        <w:t>application</w:t>
      </w:r>
      <w:r>
        <w:t xml:space="preserve"> Administrators.  </w:t>
      </w:r>
    </w:p>
    <w:p w:rsidR="004E6839" w:rsidRDefault="004E6839" w:rsidP="0051575D">
      <w:pPr>
        <w:pStyle w:val="ListNumber"/>
      </w:pPr>
      <w:r w:rsidRPr="00E416AD">
        <w:rPr>
          <w:rStyle w:val="Bold"/>
        </w:rPr>
        <w:t>Application</w:t>
      </w:r>
      <w:r w:rsidR="00E416AD">
        <w:t xml:space="preserve"> – Assign users to the registered and configured A</w:t>
      </w:r>
      <w:r>
        <w:t>pplications.</w:t>
      </w:r>
    </w:p>
    <w:p w:rsidR="004E6839" w:rsidRDefault="004E6839" w:rsidP="0051575D">
      <w:pPr>
        <w:pStyle w:val="ListNumber"/>
      </w:pPr>
      <w:r w:rsidRPr="00E416AD">
        <w:rPr>
          <w:rStyle w:val="Bold"/>
        </w:rPr>
        <w:t>Privilege</w:t>
      </w:r>
      <w:r w:rsidR="00E416AD">
        <w:t xml:space="preserve"> – I</w:t>
      </w:r>
      <w:r>
        <w:t>f necessary, add or edit CSM Standard Privileges.</w:t>
      </w:r>
    </w:p>
    <w:p w:rsidR="00E416AD" w:rsidRDefault="00E416AD" w:rsidP="00E416AD">
      <w:pPr>
        <w:pStyle w:val="BodyText"/>
      </w:pPr>
      <w:r>
        <w:t xml:space="preserve">The sections that follow provide </w:t>
      </w:r>
      <w:r w:rsidR="00C42D45">
        <w:t>Information about</w:t>
      </w:r>
      <w:r>
        <w:t xml:space="preserve"> the available functionality for each location in the Super Admin Interface.</w:t>
      </w:r>
    </w:p>
    <w:p w:rsidR="004E6839" w:rsidRDefault="004E6839" w:rsidP="004E6839">
      <w:pPr>
        <w:pStyle w:val="Heading3"/>
      </w:pPr>
      <w:bookmarkStart w:id="286" w:name="_Toc214359147"/>
      <w:r>
        <w:t>Application</w:t>
      </w:r>
      <w:r w:rsidR="00FB1B4A">
        <w:t xml:space="preserve"> </w:t>
      </w:r>
      <w:r w:rsidR="00455A66">
        <w:t xml:space="preserve">Administration </w:t>
      </w:r>
      <w:r w:rsidR="00FB1B4A">
        <w:t>– Super Admin Mode</w:t>
      </w:r>
      <w:bookmarkEnd w:id="286"/>
    </w:p>
    <w:p w:rsidR="000849BE" w:rsidRDefault="004E6839" w:rsidP="000849BE">
      <w:pPr>
        <w:pStyle w:val="BodyText"/>
      </w:pPr>
      <w:r>
        <w:t>In the Application section</w:t>
      </w:r>
      <w:r w:rsidR="005A3617">
        <w:t xml:space="preserve"> of the Super Admin Mode</w:t>
      </w:r>
      <w:r>
        <w:t xml:space="preserve">, a Super Admin can add </w:t>
      </w:r>
      <w:r w:rsidR="00C42D45">
        <w:t xml:space="preserve">(register) </w:t>
      </w:r>
      <w:r>
        <w:t>an application to the UPT and add or modify</w:t>
      </w:r>
      <w:r w:rsidR="00C42D45">
        <w:t xml:space="preserve"> the details of an application. </w:t>
      </w:r>
      <w:r w:rsidR="00865911">
        <w:fldChar w:fldCharType="begin"/>
      </w:r>
      <w:r w:rsidR="000849BE">
        <w:instrText xml:space="preserve"> XE "application administration" </w:instrText>
      </w:r>
      <w:r w:rsidR="00865911">
        <w:fldChar w:fldCharType="end"/>
      </w:r>
    </w:p>
    <w:p w:rsidR="004E6839" w:rsidRDefault="004E6839" w:rsidP="003A6A2D">
      <w:pPr>
        <w:pStyle w:val="Heading4"/>
      </w:pPr>
      <w:r>
        <w:t xml:space="preserve">Create a New Application </w:t>
      </w:r>
    </w:p>
    <w:p w:rsidR="000849BE" w:rsidRDefault="00C42D45" w:rsidP="00C42D45">
      <w:pPr>
        <w:pStyle w:val="BodyText"/>
      </w:pPr>
      <w:r>
        <w:t>Creating or adding an application in UPT registers  that application and makes it available for the other administrative tasks that must be performed.</w:t>
      </w:r>
      <w:r w:rsidR="000849BE" w:rsidRPr="000849BE">
        <w:t xml:space="preserve"> </w:t>
      </w:r>
      <w:r w:rsidR="00865911">
        <w:fldChar w:fldCharType="begin"/>
      </w:r>
      <w:r w:rsidR="000849BE">
        <w:instrText xml:space="preserve"> XE "create application in UPT" </w:instrText>
      </w:r>
      <w:r w:rsidR="00865911">
        <w:fldChar w:fldCharType="end"/>
      </w:r>
      <w:r w:rsidR="00865911">
        <w:fldChar w:fldCharType="begin"/>
      </w:r>
      <w:r w:rsidR="000849BE">
        <w:instrText xml:space="preserve"> XE "register application in UPT" </w:instrText>
      </w:r>
      <w:r w:rsidR="00865911">
        <w:fldChar w:fldCharType="end"/>
      </w:r>
    </w:p>
    <w:p w:rsidR="00C42D45" w:rsidRPr="000849BE" w:rsidRDefault="00C42D45" w:rsidP="00C42D45">
      <w:pPr>
        <w:pStyle w:val="BodyText"/>
        <w:rPr>
          <w:rStyle w:val="Bold"/>
        </w:rPr>
      </w:pPr>
      <w:r w:rsidRPr="000849BE">
        <w:rPr>
          <w:rStyle w:val="Bold"/>
        </w:rPr>
        <w:t>To add/create a new application:</w:t>
      </w:r>
    </w:p>
    <w:p w:rsidR="004E6839" w:rsidRDefault="00C42D45" w:rsidP="00C42D45">
      <w:pPr>
        <w:pStyle w:val="ListNumber"/>
        <w:numPr>
          <w:ilvl w:val="0"/>
          <w:numId w:val="24"/>
        </w:numPr>
      </w:pPr>
      <w:r>
        <w:t xml:space="preserve">Click </w:t>
      </w:r>
      <w:r w:rsidRPr="00C42D45">
        <w:rPr>
          <w:rStyle w:val="Bold"/>
        </w:rPr>
        <w:t>Application</w:t>
      </w:r>
      <w:r>
        <w:t xml:space="preserve"> from the main menu to open </w:t>
      </w:r>
      <w:r w:rsidR="004E6839">
        <w:t>the Application home page.</w:t>
      </w:r>
    </w:p>
    <w:p w:rsidR="004E6839" w:rsidRDefault="004E6839" w:rsidP="00C42D45">
      <w:pPr>
        <w:pStyle w:val="ListNumber"/>
      </w:pPr>
      <w:r>
        <w:t xml:space="preserve">Select </w:t>
      </w:r>
      <w:r w:rsidRPr="00C42D45">
        <w:rPr>
          <w:rStyle w:val="Bold"/>
        </w:rPr>
        <w:t>Create a New Application</w:t>
      </w:r>
      <w:r>
        <w:t>.</w:t>
      </w:r>
      <w:r w:rsidR="00C42D45">
        <w:t xml:space="preserve"> The Application Details form appears.</w:t>
      </w:r>
    </w:p>
    <w:p w:rsidR="004E6839" w:rsidRDefault="004E6839" w:rsidP="00C42D45">
      <w:pPr>
        <w:pStyle w:val="ListNumber"/>
      </w:pPr>
      <w:r>
        <w:t>Enter data into the Application Details form.</w:t>
      </w:r>
      <w:r w:rsidR="00C42D45">
        <w:t xml:space="preserve"> The </w:t>
      </w:r>
      <w:r w:rsidR="00271DCF">
        <w:t xml:space="preserve">form </w:t>
      </w:r>
      <w:r w:rsidR="00C42D45">
        <w:t xml:space="preserve">fields are </w:t>
      </w:r>
      <w:r w:rsidR="00271DCF">
        <w:t xml:space="preserve">defined </w:t>
      </w:r>
      <w:r w:rsidR="00C42D45">
        <w:t>as follows:</w:t>
      </w:r>
    </w:p>
    <w:p w:rsidR="004E6839" w:rsidRDefault="004E6839" w:rsidP="00C42D45">
      <w:pPr>
        <w:pStyle w:val="BodyTextIndent"/>
      </w:pPr>
      <w:r w:rsidRPr="00C42D45">
        <w:rPr>
          <w:rStyle w:val="Bold"/>
        </w:rPr>
        <w:t>Application Name</w:t>
      </w:r>
      <w:r>
        <w:t xml:space="preserve"> – </w:t>
      </w:r>
      <w:r w:rsidR="00C42D45">
        <w:t>U</w:t>
      </w:r>
      <w:r>
        <w:t xml:space="preserve">niquely identifies the </w:t>
      </w:r>
      <w:r w:rsidR="00F73F46">
        <w:t>application</w:t>
      </w:r>
      <w:r w:rsidR="00C42D45">
        <w:t>;</w:t>
      </w:r>
      <w:r>
        <w:t xml:space="preserve"> </w:t>
      </w:r>
      <w:r w:rsidR="00C42D45">
        <w:t xml:space="preserve">is a </w:t>
      </w:r>
      <w:r>
        <w:t xml:space="preserve">required field. </w:t>
      </w:r>
    </w:p>
    <w:p w:rsidR="004E6839" w:rsidRDefault="004E6839" w:rsidP="00C42D45">
      <w:pPr>
        <w:pStyle w:val="BodyTextIndent"/>
      </w:pPr>
      <w:r w:rsidRPr="00C42D45">
        <w:rPr>
          <w:rStyle w:val="Bold"/>
        </w:rPr>
        <w:t>Application Description</w:t>
      </w:r>
      <w:r w:rsidR="00C42D45">
        <w:t xml:space="preserve"> – A</w:t>
      </w:r>
      <w:r>
        <w:t xml:space="preserve"> brief summary describing the </w:t>
      </w:r>
      <w:r w:rsidR="00F73F46">
        <w:t>application</w:t>
      </w:r>
      <w:r>
        <w:t xml:space="preserve">. </w:t>
      </w:r>
    </w:p>
    <w:p w:rsidR="004E6839" w:rsidRDefault="004E6839" w:rsidP="00C42D45">
      <w:pPr>
        <w:pStyle w:val="BodyTextIndent"/>
      </w:pPr>
      <w:r w:rsidRPr="00C42D45">
        <w:rPr>
          <w:rStyle w:val="Bold"/>
        </w:rPr>
        <w:t>Declarative Flag</w:t>
      </w:r>
      <w:r w:rsidR="00C42D45">
        <w:t xml:space="preserve"> – I</w:t>
      </w:r>
      <w:r>
        <w:t>ndicates whether application uses Declarative security.</w:t>
      </w:r>
    </w:p>
    <w:p w:rsidR="004E6839" w:rsidRDefault="004E6839" w:rsidP="00C42D45">
      <w:pPr>
        <w:pStyle w:val="BodyTextIndent"/>
      </w:pPr>
      <w:r w:rsidRPr="00C42D45">
        <w:rPr>
          <w:rStyle w:val="Bold"/>
        </w:rPr>
        <w:t>Application Active Flag</w:t>
      </w:r>
      <w:r w:rsidR="00C42D45">
        <w:t xml:space="preserve"> – I</w:t>
      </w:r>
      <w:r>
        <w:t xml:space="preserve">ndicates </w:t>
      </w:r>
      <w:r w:rsidR="00C42D45">
        <w:t>whether or not</w:t>
      </w:r>
      <w:r>
        <w:t xml:space="preserve"> the </w:t>
      </w:r>
      <w:r w:rsidR="00F73F46">
        <w:t>application</w:t>
      </w:r>
      <w:r>
        <w:t xml:space="preserve"> is currently active.</w:t>
      </w:r>
    </w:p>
    <w:p w:rsidR="004E6839" w:rsidRDefault="004E6839" w:rsidP="00C42D45">
      <w:pPr>
        <w:pStyle w:val="BodyTextIndent"/>
      </w:pPr>
      <w:r w:rsidRPr="00C42D45">
        <w:rPr>
          <w:rStyle w:val="Bold"/>
        </w:rPr>
        <w:t>Database URL</w:t>
      </w:r>
      <w:r>
        <w:t xml:space="preserve"> – The JDBC Database URL for the given application.</w:t>
      </w:r>
    </w:p>
    <w:p w:rsidR="004E6839" w:rsidRDefault="004E6839" w:rsidP="00C42D45">
      <w:pPr>
        <w:pStyle w:val="BodyTextIndent"/>
      </w:pPr>
      <w:r w:rsidRPr="00C42D45">
        <w:rPr>
          <w:rStyle w:val="Bold"/>
        </w:rPr>
        <w:t>Database User Name</w:t>
      </w:r>
      <w:r>
        <w:t xml:space="preserve"> – The Username for the application database.</w:t>
      </w:r>
    </w:p>
    <w:p w:rsidR="004E6839" w:rsidRDefault="004E6839" w:rsidP="00C42D45">
      <w:pPr>
        <w:pStyle w:val="BodyTextIndent"/>
      </w:pPr>
      <w:r w:rsidRPr="00C42D45">
        <w:rPr>
          <w:rStyle w:val="Bold"/>
        </w:rPr>
        <w:t>Database Password</w:t>
      </w:r>
      <w:r>
        <w:t xml:space="preserve"> – The Password for the application database</w:t>
      </w:r>
      <w:r w:rsidR="00C42D45">
        <w:t>.</w:t>
      </w:r>
    </w:p>
    <w:p w:rsidR="004E6839" w:rsidRDefault="004E6839" w:rsidP="00C42D45">
      <w:pPr>
        <w:pStyle w:val="BodyTextIndent"/>
        <w:rPr>
          <w:ins w:id="287" w:author=" Vijay Parmar" w:date="2009-08-22T11:11:00Z"/>
        </w:rPr>
      </w:pPr>
      <w:r w:rsidRPr="00C42D45">
        <w:rPr>
          <w:rStyle w:val="Bold"/>
        </w:rPr>
        <w:t>Database Dialect</w:t>
      </w:r>
      <w:r>
        <w:t xml:space="preserve"> – The Dialect for the application database.</w:t>
      </w:r>
    </w:p>
    <w:p w:rsidR="001A0310" w:rsidRDefault="001A0310" w:rsidP="00C42D45">
      <w:pPr>
        <w:pStyle w:val="BodyTextIndent"/>
      </w:pPr>
    </w:p>
    <w:p w:rsidR="004E6839" w:rsidRDefault="004E6839" w:rsidP="00C42D45">
      <w:pPr>
        <w:pStyle w:val="BodyTextIndent"/>
        <w:rPr>
          <w:ins w:id="288" w:author=" Vijay Parmar" w:date="2009-08-22T11:11:00Z"/>
        </w:rPr>
      </w:pPr>
      <w:r w:rsidRPr="00C42D45">
        <w:rPr>
          <w:rStyle w:val="Bold"/>
        </w:rPr>
        <w:t>Database Driver</w:t>
      </w:r>
      <w:r>
        <w:t xml:space="preserve"> –The Driver for the application database</w:t>
      </w:r>
      <w:r w:rsidR="00C42D45">
        <w:t>.</w:t>
      </w:r>
    </w:p>
    <w:p w:rsidR="001A0310" w:rsidRDefault="001A0310" w:rsidP="001A0310">
      <w:pPr>
        <w:pStyle w:val="BodyTextIndent"/>
        <w:rPr>
          <w:ins w:id="289" w:author=" Vijay Parmar" w:date="2009-08-22T11:11:00Z"/>
        </w:rPr>
      </w:pPr>
      <w:ins w:id="290" w:author=" Vijay Parmar" w:date="2009-08-22T11:12:00Z">
        <w:r>
          <w:rPr>
            <w:rStyle w:val="Bold"/>
          </w:rPr>
          <w:t>CSM Version</w:t>
        </w:r>
      </w:ins>
      <w:ins w:id="291" w:author=" Vijay Parmar" w:date="2009-08-22T11:11:00Z">
        <w:r>
          <w:t xml:space="preserve"> – </w:t>
        </w:r>
      </w:ins>
      <w:ins w:id="292" w:author=" Vijay Parmar" w:date="2009-08-22T11:12:00Z">
        <w:r>
          <w:t>The Version number used by the Application</w:t>
        </w:r>
      </w:ins>
      <w:ins w:id="293" w:author=" Vijay Parmar" w:date="2009-08-22T11:11:00Z">
        <w:r>
          <w:t>.</w:t>
        </w:r>
      </w:ins>
    </w:p>
    <w:p w:rsidR="001A0310" w:rsidRDefault="001A0310" w:rsidP="00C42D45">
      <w:pPr>
        <w:pStyle w:val="BodyTextIndent"/>
      </w:pPr>
    </w:p>
    <w:p w:rsidR="00C42D45" w:rsidRDefault="004F7051" w:rsidP="00C42D45">
      <w:pPr>
        <w:pStyle w:val="ListNumber"/>
      </w:pPr>
      <w:r>
        <w:t xml:space="preserve">Click </w:t>
      </w:r>
      <w:r w:rsidR="00C42D45" w:rsidRPr="004F7051">
        <w:rPr>
          <w:rStyle w:val="Bold"/>
        </w:rPr>
        <w:t>Add</w:t>
      </w:r>
      <w:r w:rsidR="00C42D45">
        <w:t xml:space="preserve"> </w:t>
      </w:r>
      <w:r>
        <w:t>to register the application in UPT.</w:t>
      </w:r>
    </w:p>
    <w:p w:rsidR="004E6839" w:rsidRDefault="00C42D45" w:rsidP="00C42D45">
      <w:pPr>
        <w:pStyle w:val="NoteMainbody"/>
      </w:pPr>
      <w:r w:rsidRPr="00C42D45">
        <w:rPr>
          <w:rStyle w:val="Bold"/>
        </w:rPr>
        <w:t>NOTE</w:t>
      </w:r>
      <w:r w:rsidR="004E6839" w:rsidRPr="00C42D45">
        <w:rPr>
          <w:rStyle w:val="Bold"/>
        </w:rPr>
        <w:t>:</w:t>
      </w:r>
      <w:r w:rsidR="001043B3">
        <w:t xml:space="preserve"> T</w:t>
      </w:r>
      <w:r w:rsidR="004E6839">
        <w:t xml:space="preserve">he Database fields </w:t>
      </w:r>
      <w:r w:rsidR="009C1F9F">
        <w:t>must</w:t>
      </w:r>
      <w:r w:rsidR="004E6839">
        <w:t xml:space="preserve"> either be </w:t>
      </w:r>
      <w:r w:rsidR="009C1F9F">
        <w:t xml:space="preserve">all </w:t>
      </w:r>
      <w:r w:rsidR="004E6839">
        <w:t>completed together or left blank completely. They are all required fields if at least one of them is populated.</w:t>
      </w:r>
    </w:p>
    <w:p w:rsidR="004E6839" w:rsidRDefault="004E6839" w:rsidP="009C1F9F">
      <w:pPr>
        <w:pStyle w:val="Heading4"/>
      </w:pPr>
      <w:r>
        <w:t xml:space="preserve">Select </w:t>
      </w:r>
      <w:r w:rsidR="009C1F9F">
        <w:rPr>
          <w:rStyle w:val="Heading4Char"/>
        </w:rPr>
        <w:t xml:space="preserve">and </w:t>
      </w:r>
      <w:r w:rsidR="00D85A39">
        <w:rPr>
          <w:rStyle w:val="Heading4Char"/>
        </w:rPr>
        <w:t>View/</w:t>
      </w:r>
      <w:r w:rsidR="009C1F9F">
        <w:rPr>
          <w:rStyle w:val="Heading4Char"/>
        </w:rPr>
        <w:t xml:space="preserve">Update an </w:t>
      </w:r>
      <w:r w:rsidR="009C1F9F">
        <w:t>Existing Application</w:t>
      </w:r>
    </w:p>
    <w:p w:rsidR="009C1F9F" w:rsidRDefault="009C1F9F" w:rsidP="009C1F9F">
      <w:pPr>
        <w:pStyle w:val="BodyText"/>
      </w:pPr>
      <w:r>
        <w:t xml:space="preserve">Once an application has been created, you can edit the details entered for the application any time necessary. In order to edit the application details, you must search for and </w:t>
      </w:r>
      <w:r w:rsidR="00CE680F">
        <w:t>identify</w:t>
      </w:r>
      <w:r>
        <w:t xml:space="preserve"> the application to</w:t>
      </w:r>
      <w:r w:rsidR="004F7051">
        <w:t xml:space="preserve"> update and select to view the details.</w:t>
      </w:r>
      <w:r w:rsidR="000849BE" w:rsidRPr="000849BE">
        <w:t xml:space="preserve"> </w:t>
      </w:r>
      <w:r w:rsidR="00865911">
        <w:fldChar w:fldCharType="begin"/>
      </w:r>
      <w:r w:rsidR="000849BE">
        <w:instrText xml:space="preserve"> XE "view application details" </w:instrText>
      </w:r>
      <w:r w:rsidR="00865911">
        <w:fldChar w:fldCharType="end"/>
      </w:r>
      <w:r w:rsidR="00865911">
        <w:fldChar w:fldCharType="begin"/>
      </w:r>
      <w:r w:rsidR="000849BE">
        <w:instrText xml:space="preserve"> XE "edit/update application details" </w:instrText>
      </w:r>
      <w:r w:rsidR="00865911">
        <w:fldChar w:fldCharType="end"/>
      </w:r>
    </w:p>
    <w:p w:rsidR="009C1F9F" w:rsidRPr="004F7051" w:rsidRDefault="009C1F9F" w:rsidP="009C1F9F">
      <w:pPr>
        <w:pStyle w:val="BodyText"/>
        <w:rPr>
          <w:rStyle w:val="Bold"/>
        </w:rPr>
      </w:pPr>
      <w:r w:rsidRPr="004F7051">
        <w:rPr>
          <w:rStyle w:val="Bold"/>
        </w:rPr>
        <w:t>To find</w:t>
      </w:r>
      <w:r w:rsidR="004F7051" w:rsidRPr="004F7051">
        <w:rPr>
          <w:rStyle w:val="Bold"/>
        </w:rPr>
        <w:t xml:space="preserve"> and </w:t>
      </w:r>
      <w:r w:rsidR="00CE680F">
        <w:rPr>
          <w:rStyle w:val="Bold"/>
        </w:rPr>
        <w:t>view/</w:t>
      </w:r>
      <w:r w:rsidR="004F7051" w:rsidRPr="004F7051">
        <w:rPr>
          <w:rStyle w:val="Bold"/>
        </w:rPr>
        <w:t>update an application:</w:t>
      </w:r>
    </w:p>
    <w:p w:rsidR="004E6839" w:rsidRDefault="004F7051" w:rsidP="000849BE">
      <w:pPr>
        <w:pStyle w:val="ListNumber"/>
        <w:numPr>
          <w:ilvl w:val="0"/>
          <w:numId w:val="82"/>
        </w:numPr>
      </w:pPr>
      <w:r>
        <w:t xml:space="preserve">Click </w:t>
      </w:r>
      <w:r w:rsidRPr="00C42D45">
        <w:rPr>
          <w:rStyle w:val="Bold"/>
        </w:rPr>
        <w:t>Application</w:t>
      </w:r>
      <w:r>
        <w:t xml:space="preserve"> from the main menu to open the Application home page.</w:t>
      </w:r>
    </w:p>
    <w:p w:rsidR="004E6839" w:rsidRDefault="004E6839" w:rsidP="004F7051">
      <w:pPr>
        <w:pStyle w:val="ListNumber"/>
      </w:pPr>
      <w:r>
        <w:t xml:space="preserve">Click on </w:t>
      </w:r>
      <w:r w:rsidRPr="004F7051">
        <w:rPr>
          <w:rStyle w:val="Bold"/>
        </w:rPr>
        <w:t>Select an Existing Application</w:t>
      </w:r>
      <w:r>
        <w:t>.</w:t>
      </w:r>
    </w:p>
    <w:p w:rsidR="004E6839" w:rsidRDefault="004E6839" w:rsidP="004F7051">
      <w:pPr>
        <w:pStyle w:val="ListNumber"/>
      </w:pPr>
      <w:r>
        <w:t xml:space="preserve">Enter </w:t>
      </w:r>
      <w:r w:rsidR="004F7051">
        <w:t>search criteria</w:t>
      </w:r>
      <w:r>
        <w:t xml:space="preserve"> into the Application Search Criteria form.</w:t>
      </w:r>
      <w:r w:rsidR="004F7051">
        <w:t xml:space="preserve"> You may use an asterisk (*) as a wildcard character if necessary.</w:t>
      </w:r>
    </w:p>
    <w:p w:rsidR="004E6839" w:rsidRDefault="004F7051" w:rsidP="004F7051">
      <w:pPr>
        <w:pStyle w:val="ListNumber"/>
      </w:pPr>
      <w:r>
        <w:t xml:space="preserve">From the results list, select </w:t>
      </w:r>
      <w:r w:rsidR="004E6839">
        <w:t xml:space="preserve">the radio button </w:t>
      </w:r>
      <w:r>
        <w:t>next to</w:t>
      </w:r>
      <w:r w:rsidR="004E6839">
        <w:t xml:space="preserve"> the </w:t>
      </w:r>
      <w:r>
        <w:t>A</w:t>
      </w:r>
      <w:r w:rsidR="00F73F46">
        <w:t>pplication</w:t>
      </w:r>
      <w:r>
        <w:t xml:space="preserve"> Name of the application you want to view and/or edit, and then click </w:t>
      </w:r>
      <w:r w:rsidRPr="004F7051">
        <w:rPr>
          <w:rStyle w:val="Bold"/>
        </w:rPr>
        <w:t>View Details</w:t>
      </w:r>
      <w:r>
        <w:t>.</w:t>
      </w:r>
    </w:p>
    <w:p w:rsidR="004E6839" w:rsidRDefault="004F7051" w:rsidP="004F7051">
      <w:pPr>
        <w:pStyle w:val="ListNumber"/>
      </w:pPr>
      <w:r>
        <w:t xml:space="preserve">Review, and if necessary edit the </w:t>
      </w:r>
      <w:r w:rsidR="004E6839">
        <w:t xml:space="preserve">data </w:t>
      </w:r>
      <w:r>
        <w:t xml:space="preserve">appearing on </w:t>
      </w:r>
      <w:r w:rsidR="004E6839">
        <w:t>the Application Details form</w:t>
      </w:r>
      <w:r w:rsidR="008B318A">
        <w:t xml:space="preserve">. </w:t>
      </w:r>
      <w:r>
        <w:t>The form fields are defined as follows:</w:t>
      </w:r>
    </w:p>
    <w:p w:rsidR="004F7051" w:rsidRDefault="004F7051" w:rsidP="004F7051">
      <w:pPr>
        <w:pStyle w:val="BodyTextIndent"/>
      </w:pPr>
      <w:r w:rsidRPr="00C42D45">
        <w:rPr>
          <w:rStyle w:val="Bold"/>
        </w:rPr>
        <w:t>Application Name</w:t>
      </w:r>
      <w:r>
        <w:t xml:space="preserve"> – Uniquely identifies the application; is a required field. </w:t>
      </w:r>
    </w:p>
    <w:p w:rsidR="004F7051" w:rsidRDefault="004F7051" w:rsidP="004F7051">
      <w:pPr>
        <w:pStyle w:val="BodyTextIndent"/>
      </w:pPr>
      <w:r w:rsidRPr="00C42D45">
        <w:rPr>
          <w:rStyle w:val="Bold"/>
        </w:rPr>
        <w:t>Application Description</w:t>
      </w:r>
      <w:r>
        <w:t xml:space="preserve"> – A brief summary describing the application. </w:t>
      </w:r>
    </w:p>
    <w:p w:rsidR="004F7051" w:rsidRDefault="004F7051" w:rsidP="004F7051">
      <w:pPr>
        <w:pStyle w:val="BodyTextIndent"/>
      </w:pPr>
      <w:r w:rsidRPr="00C42D45">
        <w:rPr>
          <w:rStyle w:val="Bold"/>
        </w:rPr>
        <w:t>Declarative Flag</w:t>
      </w:r>
      <w:r>
        <w:t xml:space="preserve"> – Indicates whether application uses Declarative security.</w:t>
      </w:r>
    </w:p>
    <w:p w:rsidR="004F7051" w:rsidRDefault="004F7051" w:rsidP="004F7051">
      <w:pPr>
        <w:pStyle w:val="BodyTextIndent"/>
      </w:pPr>
      <w:r w:rsidRPr="00C42D45">
        <w:rPr>
          <w:rStyle w:val="Bold"/>
        </w:rPr>
        <w:t>Application Active Flag</w:t>
      </w:r>
      <w:r>
        <w:t xml:space="preserve"> – Indicates whether or not the application is currently active.</w:t>
      </w:r>
    </w:p>
    <w:p w:rsidR="004F7051" w:rsidRDefault="004F7051" w:rsidP="004F7051">
      <w:pPr>
        <w:pStyle w:val="BodyTextIndent"/>
      </w:pPr>
      <w:r w:rsidRPr="00C42D45">
        <w:rPr>
          <w:rStyle w:val="Bold"/>
        </w:rPr>
        <w:t>Database URL</w:t>
      </w:r>
      <w:r>
        <w:t xml:space="preserve"> – The JDBC Database URL for the given application.</w:t>
      </w:r>
    </w:p>
    <w:p w:rsidR="004F7051" w:rsidRDefault="004F7051" w:rsidP="004F7051">
      <w:pPr>
        <w:pStyle w:val="BodyTextIndent"/>
      </w:pPr>
      <w:r w:rsidRPr="00C42D45">
        <w:rPr>
          <w:rStyle w:val="Bold"/>
        </w:rPr>
        <w:t>Database User Name</w:t>
      </w:r>
      <w:r>
        <w:t xml:space="preserve"> – The Username for the application database.</w:t>
      </w:r>
    </w:p>
    <w:p w:rsidR="004F7051" w:rsidRDefault="004F7051" w:rsidP="004F7051">
      <w:pPr>
        <w:pStyle w:val="BodyTextIndent"/>
      </w:pPr>
      <w:r w:rsidRPr="00C42D45">
        <w:rPr>
          <w:rStyle w:val="Bold"/>
        </w:rPr>
        <w:t>Database Password</w:t>
      </w:r>
      <w:r>
        <w:t xml:space="preserve"> – The Password for the application database.</w:t>
      </w:r>
    </w:p>
    <w:p w:rsidR="004F7051" w:rsidRDefault="004F7051" w:rsidP="004F7051">
      <w:pPr>
        <w:pStyle w:val="BodyTextIndent"/>
      </w:pPr>
      <w:r w:rsidRPr="00C42D45">
        <w:rPr>
          <w:rStyle w:val="Bold"/>
        </w:rPr>
        <w:t>Database Dialect</w:t>
      </w:r>
      <w:r>
        <w:t xml:space="preserve"> – The Dialect for the application database.</w:t>
      </w:r>
    </w:p>
    <w:p w:rsidR="004F7051" w:rsidRDefault="004F7051" w:rsidP="004F7051">
      <w:pPr>
        <w:pStyle w:val="BodyTextIndent"/>
      </w:pPr>
      <w:r w:rsidRPr="00C42D45">
        <w:rPr>
          <w:rStyle w:val="Bold"/>
        </w:rPr>
        <w:t>Database Driver</w:t>
      </w:r>
      <w:r>
        <w:t xml:space="preserve"> –The Driver for the application database.</w:t>
      </w:r>
    </w:p>
    <w:p w:rsidR="004F7051" w:rsidRDefault="004F7051" w:rsidP="004F7051">
      <w:pPr>
        <w:pStyle w:val="ListNumber"/>
      </w:pPr>
      <w:r>
        <w:t xml:space="preserve">Click </w:t>
      </w:r>
      <w:r w:rsidRPr="004F7051">
        <w:rPr>
          <w:rStyle w:val="Bold"/>
        </w:rPr>
        <w:t>Update</w:t>
      </w:r>
      <w:r>
        <w:t xml:space="preserve"> to save your changes.</w:t>
      </w:r>
    </w:p>
    <w:p w:rsidR="004F7051" w:rsidRDefault="004F7051" w:rsidP="004F7051">
      <w:pPr>
        <w:pStyle w:val="NoteMainbody"/>
      </w:pPr>
      <w:r w:rsidRPr="00C42D45">
        <w:rPr>
          <w:rStyle w:val="Bold"/>
        </w:rPr>
        <w:t>NOTE:</w:t>
      </w:r>
      <w:r>
        <w:t xml:space="preserve"> The Database fields must either be all completed together or left blank completely. They are all required fields if at least one of them is populated.</w:t>
      </w:r>
    </w:p>
    <w:p w:rsidR="004F7051" w:rsidRDefault="004F7051" w:rsidP="004F7051">
      <w:pPr>
        <w:pStyle w:val="Heading4"/>
      </w:pPr>
      <w:r>
        <w:t>Delete</w:t>
      </w:r>
      <w:r>
        <w:rPr>
          <w:rStyle w:val="Heading4Char"/>
        </w:rPr>
        <w:t xml:space="preserve"> an </w:t>
      </w:r>
      <w:r>
        <w:t>Existing Application</w:t>
      </w:r>
    </w:p>
    <w:p w:rsidR="004F7051" w:rsidRDefault="004F7051" w:rsidP="004F7051">
      <w:pPr>
        <w:pStyle w:val="BodyText"/>
      </w:pPr>
      <w:r>
        <w:t>If necessary, you can delete an application from UPT. In order to delete the application, you must search for</w:t>
      </w:r>
      <w:r w:rsidR="005A3617">
        <w:t xml:space="preserve"> and select to view the details page of</w:t>
      </w:r>
      <w:r>
        <w:t xml:space="preserve"> the application </w:t>
      </w:r>
      <w:r w:rsidR="005A3617">
        <w:t xml:space="preserve">you want to </w:t>
      </w:r>
      <w:r>
        <w:t>delete.</w:t>
      </w:r>
      <w:r w:rsidR="000849BE" w:rsidRPr="000849BE">
        <w:t xml:space="preserve"> </w:t>
      </w:r>
      <w:r w:rsidR="00865911">
        <w:fldChar w:fldCharType="begin"/>
      </w:r>
      <w:r w:rsidR="000849BE">
        <w:instrText xml:space="preserve"> XE "delete application from UPT" </w:instrText>
      </w:r>
      <w:r w:rsidR="00865911">
        <w:fldChar w:fldCharType="end"/>
      </w:r>
    </w:p>
    <w:p w:rsidR="004F7051" w:rsidRPr="004F7051" w:rsidRDefault="004F7051" w:rsidP="00CD44FB">
      <w:pPr>
        <w:pStyle w:val="BodyText"/>
        <w:keepNext/>
        <w:keepLines/>
        <w:rPr>
          <w:rStyle w:val="Bold"/>
        </w:rPr>
      </w:pPr>
      <w:r w:rsidRPr="004F7051">
        <w:rPr>
          <w:rStyle w:val="Bold"/>
        </w:rPr>
        <w:lastRenderedPageBreak/>
        <w:t xml:space="preserve">To </w:t>
      </w:r>
      <w:r>
        <w:rPr>
          <w:rStyle w:val="Bold"/>
        </w:rPr>
        <w:t>delete</w:t>
      </w:r>
      <w:r w:rsidRPr="004F7051">
        <w:rPr>
          <w:rStyle w:val="Bold"/>
        </w:rPr>
        <w:t xml:space="preserve"> an application:</w:t>
      </w:r>
    </w:p>
    <w:p w:rsidR="004F7051" w:rsidRDefault="004F7051" w:rsidP="00CD44FB">
      <w:pPr>
        <w:pStyle w:val="ListNumber"/>
        <w:keepNext/>
        <w:keepLines/>
        <w:numPr>
          <w:ilvl w:val="0"/>
          <w:numId w:val="83"/>
        </w:numPr>
      </w:pPr>
      <w:r>
        <w:t xml:space="preserve">Click </w:t>
      </w:r>
      <w:r w:rsidRPr="00C42D45">
        <w:rPr>
          <w:rStyle w:val="Bold"/>
        </w:rPr>
        <w:t>Application</w:t>
      </w:r>
      <w:r>
        <w:t xml:space="preserve"> from the main menu to open the Application home page.</w:t>
      </w:r>
    </w:p>
    <w:p w:rsidR="004F7051" w:rsidRDefault="004F7051" w:rsidP="004F7051">
      <w:pPr>
        <w:pStyle w:val="ListNumber"/>
      </w:pPr>
      <w:r>
        <w:t xml:space="preserve">Click on </w:t>
      </w:r>
      <w:r w:rsidRPr="004F7051">
        <w:rPr>
          <w:rStyle w:val="Bold"/>
        </w:rPr>
        <w:t>Select an Existing Application</w:t>
      </w:r>
      <w:r>
        <w:t>.</w:t>
      </w:r>
    </w:p>
    <w:p w:rsidR="004F7051" w:rsidRDefault="004F7051" w:rsidP="004F7051">
      <w:pPr>
        <w:pStyle w:val="ListNumber"/>
      </w:pPr>
      <w:r>
        <w:t>Enter search criteria into the Application Search Criteria form. You may use an asterisk (*) as a wildcard character if necessary.</w:t>
      </w:r>
    </w:p>
    <w:p w:rsidR="004F7051" w:rsidRDefault="004F7051" w:rsidP="004F7051">
      <w:pPr>
        <w:pStyle w:val="ListNumber"/>
      </w:pPr>
      <w:r>
        <w:t xml:space="preserve">From the results list, select the radio button next to the Application Name of the application you want to </w:t>
      </w:r>
      <w:r w:rsidR="00BD3A36">
        <w:t>delete</w:t>
      </w:r>
      <w:r>
        <w:t xml:space="preserve">, and then click </w:t>
      </w:r>
      <w:r w:rsidRPr="004F7051">
        <w:rPr>
          <w:rStyle w:val="Bold"/>
        </w:rPr>
        <w:t>View Details</w:t>
      </w:r>
      <w:r>
        <w:t>.</w:t>
      </w:r>
    </w:p>
    <w:p w:rsidR="005A3617" w:rsidRDefault="005A3617" w:rsidP="004F7051">
      <w:pPr>
        <w:pStyle w:val="ListNumber"/>
      </w:pPr>
      <w:r>
        <w:t xml:space="preserve">From the details page, click </w:t>
      </w:r>
      <w:r w:rsidRPr="005A3617">
        <w:rPr>
          <w:rStyle w:val="Bold"/>
        </w:rPr>
        <w:t>Delete</w:t>
      </w:r>
      <w:r w:rsidR="008B318A">
        <w:t xml:space="preserve">. </w:t>
      </w:r>
      <w:r>
        <w:t>A confirmation window appears.</w:t>
      </w:r>
    </w:p>
    <w:p w:rsidR="005A3617" w:rsidRDefault="005A3617" w:rsidP="004F7051">
      <w:pPr>
        <w:pStyle w:val="ListNumber"/>
      </w:pPr>
      <w:r>
        <w:t xml:space="preserve">Click </w:t>
      </w:r>
      <w:r w:rsidRPr="005A3617">
        <w:rPr>
          <w:rStyle w:val="Bold"/>
        </w:rPr>
        <w:t>OK</w:t>
      </w:r>
      <w:r>
        <w:t xml:space="preserve"> to confirm the deletion.</w:t>
      </w:r>
    </w:p>
    <w:p w:rsidR="004E6839" w:rsidRDefault="005A3617" w:rsidP="005A3617">
      <w:pPr>
        <w:pStyle w:val="Heading4"/>
      </w:pPr>
      <w:r>
        <w:t xml:space="preserve">Associating/Assigning an Administrator for an Application </w:t>
      </w:r>
    </w:p>
    <w:p w:rsidR="005A3617" w:rsidRDefault="005A3617" w:rsidP="005A3617">
      <w:pPr>
        <w:pStyle w:val="BodyText"/>
      </w:pPr>
      <w:r>
        <w:t>Once the appl</w:t>
      </w:r>
      <w:r w:rsidR="00860601">
        <w:t>ication is register</w:t>
      </w:r>
      <w:r w:rsidR="004B6D1D">
        <w:t>ed,</w:t>
      </w:r>
      <w:r w:rsidR="00860601">
        <w:t xml:space="preserve"> you </w:t>
      </w:r>
      <w:r w:rsidR="004B6D1D">
        <w:t xml:space="preserve">must </w:t>
      </w:r>
      <w:r w:rsidR="00860601">
        <w:t xml:space="preserve">assign </w:t>
      </w:r>
      <w:r>
        <w:t xml:space="preserve">one or more </w:t>
      </w:r>
      <w:r w:rsidR="00860601">
        <w:t xml:space="preserve">users as </w:t>
      </w:r>
      <w:r>
        <w:t xml:space="preserve">Administrators </w:t>
      </w:r>
      <w:r w:rsidR="00860601">
        <w:t xml:space="preserve">for </w:t>
      </w:r>
      <w:r w:rsidR="004B6D1D">
        <w:t>the application so that they can perform the Admin Mode tasks</w:t>
      </w:r>
      <w:r w:rsidR="008B318A">
        <w:t xml:space="preserve">. </w:t>
      </w:r>
      <w:r w:rsidR="00860601">
        <w:t>You may need to create new users before you can perform these procedures</w:t>
      </w:r>
      <w:r w:rsidR="008B318A">
        <w:t xml:space="preserve">. </w:t>
      </w:r>
      <w:r w:rsidR="00860601">
        <w:t xml:space="preserve">See the </w:t>
      </w:r>
      <w:fldSimple w:instr=" REF _Ref213821978 \h  \* MERGEFORMAT ">
        <w:r w:rsidR="00E92FAF" w:rsidRPr="00E92FAF">
          <w:rPr>
            <w:i/>
            <w:color w:val="0000FF"/>
          </w:rPr>
          <w:t>User Administration– Super Admin Mode</w:t>
        </w:r>
      </w:fldSimple>
      <w:r w:rsidR="00860601">
        <w:t xml:space="preserve"> below for </w:t>
      </w:r>
      <w:r w:rsidR="004B6D1D">
        <w:t>those instructions.</w:t>
      </w:r>
      <w:r w:rsidR="000849BE" w:rsidRPr="000849BE">
        <w:t xml:space="preserve"> </w:t>
      </w:r>
      <w:r w:rsidR="00865911">
        <w:fldChar w:fldCharType="begin"/>
      </w:r>
      <w:r w:rsidR="000849BE">
        <w:instrText xml:space="preserve"> XE "assign application Admin" </w:instrText>
      </w:r>
      <w:r w:rsidR="00865911">
        <w:fldChar w:fldCharType="end"/>
      </w:r>
      <w:r w:rsidR="00865911">
        <w:fldChar w:fldCharType="begin"/>
      </w:r>
      <w:r w:rsidR="000849BE">
        <w:instrText xml:space="preserve"> XE "application Administrator" </w:instrText>
      </w:r>
      <w:r w:rsidR="00865911">
        <w:fldChar w:fldCharType="end"/>
      </w:r>
      <w:r w:rsidR="00865911">
        <w:fldChar w:fldCharType="begin"/>
      </w:r>
      <w:r w:rsidR="00450B70">
        <w:instrText xml:space="preserve"> XE "administrative rights" </w:instrText>
      </w:r>
      <w:r w:rsidR="00865911">
        <w:fldChar w:fldCharType="end"/>
      </w:r>
    </w:p>
    <w:p w:rsidR="00860601" w:rsidRDefault="00860601" w:rsidP="005A3617">
      <w:pPr>
        <w:pStyle w:val="BodyText"/>
      </w:pPr>
      <w:r>
        <w:t>As an Administrator, the assigned users will have the rights to create and modify application elements such as Users, Roles and Groups</w:t>
      </w:r>
      <w:r w:rsidR="008B318A">
        <w:t xml:space="preserve">. </w:t>
      </w:r>
      <w:r>
        <w:t>Administrators are also able to unlock any users who are locked out of the application because of exceeding the maximum allowed invalid login attempts.</w:t>
      </w:r>
    </w:p>
    <w:p w:rsidR="00860601" w:rsidRPr="00860601" w:rsidRDefault="00860601" w:rsidP="005A3617">
      <w:pPr>
        <w:pStyle w:val="BodyText"/>
        <w:rPr>
          <w:rStyle w:val="Bold"/>
        </w:rPr>
      </w:pPr>
      <w:r w:rsidRPr="00860601">
        <w:rPr>
          <w:rStyle w:val="Bold"/>
        </w:rPr>
        <w:t>To assign a user as an application Administrator:</w:t>
      </w:r>
    </w:p>
    <w:p w:rsidR="005A3617" w:rsidRDefault="005A3617" w:rsidP="005A3617">
      <w:pPr>
        <w:pStyle w:val="ListNumber"/>
        <w:numPr>
          <w:ilvl w:val="0"/>
          <w:numId w:val="25"/>
        </w:numPr>
      </w:pPr>
      <w:r>
        <w:t xml:space="preserve">Click </w:t>
      </w:r>
      <w:r w:rsidRPr="00C42D45">
        <w:rPr>
          <w:rStyle w:val="Bold"/>
        </w:rPr>
        <w:t>Application</w:t>
      </w:r>
      <w:r>
        <w:t xml:space="preserve"> from the main menu to open the Application home page.</w:t>
      </w:r>
    </w:p>
    <w:p w:rsidR="005A3617" w:rsidRDefault="005A3617" w:rsidP="005A3617">
      <w:pPr>
        <w:pStyle w:val="ListNumber"/>
      </w:pPr>
      <w:r>
        <w:t xml:space="preserve">Click on </w:t>
      </w:r>
      <w:r w:rsidRPr="004F7051">
        <w:rPr>
          <w:rStyle w:val="Bold"/>
        </w:rPr>
        <w:t>Select an Existing Application</w:t>
      </w:r>
      <w:r>
        <w:t>.</w:t>
      </w:r>
    </w:p>
    <w:p w:rsidR="005A3617" w:rsidRDefault="005A3617" w:rsidP="005A3617">
      <w:pPr>
        <w:pStyle w:val="ListNumber"/>
      </w:pPr>
      <w:r>
        <w:t>Enter search criteria into the Application Search Criteria form. You may use an asterisk (*) as a wildcard character if necessary.</w:t>
      </w:r>
    </w:p>
    <w:p w:rsidR="005A3617" w:rsidRDefault="005A3617" w:rsidP="005A3617">
      <w:pPr>
        <w:pStyle w:val="ListNumber"/>
      </w:pPr>
      <w:r>
        <w:t xml:space="preserve">From the results list, select the radio button next to the Application Name of the application you want to view and/or edit, and then click </w:t>
      </w:r>
      <w:r w:rsidRPr="004F7051">
        <w:rPr>
          <w:rStyle w:val="Bold"/>
        </w:rPr>
        <w:t>View Details</w:t>
      </w:r>
      <w:r>
        <w:t>.</w:t>
      </w:r>
    </w:p>
    <w:p w:rsidR="005A3617" w:rsidRDefault="005A3617" w:rsidP="005A3617">
      <w:pPr>
        <w:pStyle w:val="ListNumber"/>
      </w:pPr>
      <w:r>
        <w:t xml:space="preserve">From the details page, click </w:t>
      </w:r>
      <w:r w:rsidRPr="005A3617">
        <w:rPr>
          <w:rStyle w:val="Bold"/>
        </w:rPr>
        <w:t>Delete</w:t>
      </w:r>
      <w:r w:rsidR="008B318A">
        <w:t xml:space="preserve">. </w:t>
      </w:r>
      <w:r>
        <w:t>A confirmation window appears.</w:t>
      </w:r>
    </w:p>
    <w:p w:rsidR="004E6839" w:rsidRDefault="005A3617" w:rsidP="005A3617">
      <w:pPr>
        <w:pStyle w:val="ListNumber"/>
      </w:pPr>
      <w:r>
        <w:t>S</w:t>
      </w:r>
      <w:r w:rsidR="004E6839">
        <w:t xml:space="preserve">elect </w:t>
      </w:r>
      <w:r w:rsidR="004E6839" w:rsidRPr="005A3617">
        <w:rPr>
          <w:rStyle w:val="Bold"/>
        </w:rPr>
        <w:t>Associate Admins</w:t>
      </w:r>
      <w:r>
        <w:t>.</w:t>
      </w:r>
    </w:p>
    <w:p w:rsidR="004E6839" w:rsidRDefault="005A3617" w:rsidP="005A3617">
      <w:pPr>
        <w:pStyle w:val="ListNumber"/>
      </w:pPr>
      <w:r>
        <w:t xml:space="preserve">Find and associate the appropriate users as administrators for the application. </w:t>
      </w:r>
      <w:r w:rsidR="004E6839">
        <w:t xml:space="preserve">Click on the </w:t>
      </w:r>
      <w:r w:rsidR="004E6839" w:rsidRPr="005A3617">
        <w:rPr>
          <w:rStyle w:val="Bold"/>
        </w:rPr>
        <w:t>Assign</w:t>
      </w:r>
      <w:r w:rsidR="004E6839">
        <w:t xml:space="preserve"> and </w:t>
      </w:r>
      <w:r w:rsidR="004E6839" w:rsidRPr="005A3617">
        <w:rPr>
          <w:rStyle w:val="Bold"/>
        </w:rPr>
        <w:t>Deassign</w:t>
      </w:r>
      <w:r w:rsidR="004E6839">
        <w:t xml:space="preserve"> buttons until the proper association</w:t>
      </w:r>
      <w:r w:rsidR="007C56FC">
        <w:t>s appear</w:t>
      </w:r>
      <w:r w:rsidR="004E6839">
        <w:t xml:space="preserve">. </w:t>
      </w:r>
      <w:r>
        <w:t xml:space="preserve">For </w:t>
      </w:r>
      <w:r w:rsidR="007C56FC">
        <w:t xml:space="preserve">more </w:t>
      </w:r>
      <w:r w:rsidR="007C56FC" w:rsidRPr="007C56FC">
        <w:t>information</w:t>
      </w:r>
      <w:r w:rsidRPr="007C56FC">
        <w:t xml:space="preserve">, see </w:t>
      </w:r>
      <w:fldSimple w:instr=" REF _Ref213910048 \h  \* MERGEFORMAT ">
        <w:r w:rsidR="00E92FAF" w:rsidRPr="00E92FAF">
          <w:rPr>
            <w:i/>
            <w:color w:val="0000FF"/>
          </w:rPr>
          <w:t>Assignments and Associations</w:t>
        </w:r>
      </w:fldSimple>
      <w:r w:rsidR="007C56FC" w:rsidRPr="007C56FC">
        <w:t xml:space="preserve"> on page </w:t>
      </w:r>
      <w:r w:rsidR="00865911" w:rsidRPr="007C56FC">
        <w:fldChar w:fldCharType="begin"/>
      </w:r>
      <w:r w:rsidR="007C56FC" w:rsidRPr="007C56FC">
        <w:instrText xml:space="preserve"> PAGEREF _Ref213910050 \h </w:instrText>
      </w:r>
      <w:r w:rsidR="00865911" w:rsidRPr="007C56FC">
        <w:fldChar w:fldCharType="separate"/>
      </w:r>
      <w:r w:rsidR="00E92FAF">
        <w:rPr>
          <w:noProof/>
        </w:rPr>
        <w:t>35</w:t>
      </w:r>
      <w:r w:rsidR="00865911" w:rsidRPr="007C56FC">
        <w:fldChar w:fldCharType="end"/>
      </w:r>
      <w:r>
        <w:t>.</w:t>
      </w:r>
    </w:p>
    <w:p w:rsidR="004E6839" w:rsidRPr="004E6839" w:rsidRDefault="005A3617" w:rsidP="005A3617">
      <w:pPr>
        <w:pStyle w:val="ListNumber"/>
      </w:pPr>
      <w:r>
        <w:t xml:space="preserve">Click </w:t>
      </w:r>
      <w:r w:rsidRPr="005A3617">
        <w:rPr>
          <w:rStyle w:val="Bold"/>
        </w:rPr>
        <w:t>Update Association</w:t>
      </w:r>
      <w:r>
        <w:t xml:space="preserve"> to save your changes. </w:t>
      </w:r>
      <w:r w:rsidR="004E6839">
        <w:t>No association</w:t>
      </w:r>
      <w:r>
        <w:t xml:space="preserve">s or changes are </w:t>
      </w:r>
      <w:r w:rsidR="004E6839">
        <w:t>saved until this button is selected.</w:t>
      </w:r>
    </w:p>
    <w:p w:rsidR="004E6839" w:rsidRDefault="004E6839" w:rsidP="004E6839">
      <w:pPr>
        <w:pStyle w:val="Heading3"/>
      </w:pPr>
      <w:bookmarkStart w:id="294" w:name="_Ref213815196"/>
      <w:bookmarkStart w:id="295" w:name="_Ref213821978"/>
      <w:bookmarkStart w:id="296" w:name="_Toc214359148"/>
      <w:r>
        <w:t>User</w:t>
      </w:r>
      <w:bookmarkEnd w:id="294"/>
      <w:r w:rsidR="00FB1B4A">
        <w:t xml:space="preserve"> </w:t>
      </w:r>
      <w:r w:rsidR="00455A66">
        <w:t>Administration</w:t>
      </w:r>
      <w:r w:rsidR="00FB1B4A">
        <w:t>– Super Admin Mode</w:t>
      </w:r>
      <w:bookmarkEnd w:id="295"/>
      <w:bookmarkEnd w:id="296"/>
    </w:p>
    <w:p w:rsidR="005A3617" w:rsidRDefault="005A3617" w:rsidP="003A6A2D">
      <w:pPr>
        <w:pStyle w:val="BodyText"/>
      </w:pPr>
      <w:r>
        <w:t xml:space="preserve">In the User section of the Super Admin Mode, a Super Admin can </w:t>
      </w:r>
      <w:r w:rsidR="00860601">
        <w:t>create, edit, and delete UPT users. Super Admins are also able to unlock any users who are locked out of the application because of exceeding the maximum allowed invalid login attempts.</w:t>
      </w:r>
      <w:r w:rsidR="000849BE" w:rsidRPr="000849BE">
        <w:t xml:space="preserve"> </w:t>
      </w:r>
      <w:r w:rsidR="00865911">
        <w:fldChar w:fldCharType="begin"/>
      </w:r>
      <w:r w:rsidR="000849BE">
        <w:instrText xml:space="preserve"> XE "user administration" </w:instrText>
      </w:r>
      <w:r w:rsidR="00865911">
        <w:fldChar w:fldCharType="end"/>
      </w:r>
    </w:p>
    <w:p w:rsidR="003A6A2D" w:rsidRDefault="003A6A2D" w:rsidP="003A6A2D">
      <w:pPr>
        <w:pStyle w:val="Heading4"/>
      </w:pPr>
      <w:r>
        <w:lastRenderedPageBreak/>
        <w:t xml:space="preserve">Create a New User </w:t>
      </w:r>
    </w:p>
    <w:p w:rsidR="00860601" w:rsidRDefault="00860601" w:rsidP="00860601">
      <w:pPr>
        <w:pStyle w:val="BodyText"/>
      </w:pPr>
      <w:r>
        <w:t>The User section allows you to create a new user for the UPT</w:t>
      </w:r>
      <w:r w:rsidR="008B318A">
        <w:t xml:space="preserve">. </w:t>
      </w:r>
      <w:r>
        <w:t>Keep in mind that the user must be assigned to an application before they can log into UPT.</w:t>
      </w:r>
      <w:r w:rsidR="000849BE" w:rsidRPr="000849BE">
        <w:t xml:space="preserve"> </w:t>
      </w:r>
      <w:r w:rsidR="00865911">
        <w:fldChar w:fldCharType="begin"/>
      </w:r>
      <w:r w:rsidR="000849BE">
        <w:instrText xml:space="preserve"> XE "create user in UPT" </w:instrText>
      </w:r>
      <w:r w:rsidR="00865911">
        <w:fldChar w:fldCharType="end"/>
      </w:r>
      <w:r w:rsidR="00865911">
        <w:fldChar w:fldCharType="begin"/>
      </w:r>
      <w:r w:rsidR="000849BE">
        <w:instrText xml:space="preserve"> XE "user creation" </w:instrText>
      </w:r>
      <w:r w:rsidR="00865911">
        <w:fldChar w:fldCharType="end"/>
      </w:r>
    </w:p>
    <w:p w:rsidR="00860601" w:rsidRPr="00860601" w:rsidRDefault="00860601" w:rsidP="004B6D1D">
      <w:pPr>
        <w:pStyle w:val="BodyText"/>
        <w:keepNext/>
        <w:keepLines/>
        <w:rPr>
          <w:rStyle w:val="Bold"/>
        </w:rPr>
      </w:pPr>
      <w:r w:rsidRPr="00860601">
        <w:rPr>
          <w:rStyle w:val="Bold"/>
        </w:rPr>
        <w:t>To create a new user:</w:t>
      </w:r>
    </w:p>
    <w:p w:rsidR="00271DCF" w:rsidRDefault="00271DCF" w:rsidP="00FB1B4A">
      <w:pPr>
        <w:pStyle w:val="ListNumber"/>
        <w:numPr>
          <w:ilvl w:val="0"/>
          <w:numId w:val="32"/>
        </w:numPr>
      </w:pPr>
      <w:r>
        <w:t xml:space="preserve">Click </w:t>
      </w:r>
      <w:r>
        <w:rPr>
          <w:rStyle w:val="Bold"/>
        </w:rPr>
        <w:t>User</w:t>
      </w:r>
      <w:r>
        <w:t xml:space="preserve"> from the main menu to open the User home page.</w:t>
      </w:r>
    </w:p>
    <w:p w:rsidR="003A6A2D" w:rsidRDefault="00271DCF" w:rsidP="00271DCF">
      <w:pPr>
        <w:pStyle w:val="ListNumber"/>
        <w:numPr>
          <w:ilvl w:val="0"/>
          <w:numId w:val="26"/>
        </w:numPr>
      </w:pPr>
      <w:r>
        <w:t xml:space="preserve">Click on </w:t>
      </w:r>
      <w:r>
        <w:rPr>
          <w:rStyle w:val="Bold"/>
        </w:rPr>
        <w:t>Create a New User</w:t>
      </w:r>
      <w:r w:rsidRPr="00271DCF">
        <w:t>.</w:t>
      </w:r>
    </w:p>
    <w:p w:rsidR="003A6A2D" w:rsidRDefault="003A6A2D" w:rsidP="00860601">
      <w:pPr>
        <w:pStyle w:val="ListNumber"/>
      </w:pPr>
      <w:r>
        <w:t>Enter data into the User Details form.</w:t>
      </w:r>
      <w:r w:rsidR="00271DCF">
        <w:t xml:space="preserve"> The form fields are defined as follows:</w:t>
      </w:r>
    </w:p>
    <w:p w:rsidR="003A6A2D" w:rsidRDefault="003A6A2D" w:rsidP="00860601">
      <w:pPr>
        <w:pStyle w:val="BodyTextIndent"/>
      </w:pPr>
      <w:r w:rsidRPr="00271DCF">
        <w:rPr>
          <w:rStyle w:val="Bold"/>
        </w:rPr>
        <w:t>Name</w:t>
      </w:r>
      <w:r>
        <w:t xml:space="preserve"> – </w:t>
      </w:r>
      <w:r w:rsidR="00271DCF">
        <w:t>The Name acts like a username to uniquely identify the User;</w:t>
      </w:r>
      <w:r>
        <w:t xml:space="preserve"> </w:t>
      </w:r>
      <w:r w:rsidR="00271DCF">
        <w:t>it is a required field and must be unique.</w:t>
      </w:r>
    </w:p>
    <w:p w:rsidR="003A6A2D" w:rsidRDefault="003A6A2D" w:rsidP="00860601">
      <w:pPr>
        <w:pStyle w:val="BodyTextIndent"/>
      </w:pPr>
      <w:r w:rsidRPr="00271DCF">
        <w:rPr>
          <w:rStyle w:val="Bold"/>
        </w:rPr>
        <w:t>First Name</w:t>
      </w:r>
      <w:r>
        <w:t xml:space="preserve"> and </w:t>
      </w:r>
      <w:r w:rsidRPr="00271DCF">
        <w:rPr>
          <w:rStyle w:val="Bold"/>
        </w:rPr>
        <w:t>Last Name</w:t>
      </w:r>
      <w:r>
        <w:t xml:space="preserve"> – </w:t>
      </w:r>
      <w:r w:rsidR="00271DCF">
        <w:t xml:space="preserve">These details </w:t>
      </w:r>
      <w:r>
        <w:t xml:space="preserve">identify the User. </w:t>
      </w:r>
    </w:p>
    <w:p w:rsidR="003A6A2D" w:rsidRDefault="003A6A2D" w:rsidP="00860601">
      <w:pPr>
        <w:pStyle w:val="BodyTextIndent"/>
      </w:pPr>
      <w:r w:rsidRPr="00271DCF">
        <w:rPr>
          <w:rStyle w:val="Bold"/>
        </w:rPr>
        <w:t>Organization</w:t>
      </w:r>
      <w:r>
        <w:t xml:space="preserve"> – </w:t>
      </w:r>
      <w:r w:rsidR="00271DCF">
        <w:t>The o</w:t>
      </w:r>
      <w:r>
        <w:t>rganization for which the User works</w:t>
      </w:r>
      <w:r w:rsidR="008B318A">
        <w:t xml:space="preserve">. </w:t>
      </w:r>
      <w:r w:rsidR="00271DCF">
        <w:t>For</w:t>
      </w:r>
      <w:r>
        <w:t xml:space="preserve"> example</w:t>
      </w:r>
      <w:r w:rsidR="00271DCF">
        <w:t xml:space="preserve">, </w:t>
      </w:r>
      <w:r w:rsidR="008B318A">
        <w:t>The National</w:t>
      </w:r>
      <w:r>
        <w:t xml:space="preserve"> Cancer Institute (NCI).</w:t>
      </w:r>
    </w:p>
    <w:p w:rsidR="003A6A2D" w:rsidRDefault="003A6A2D" w:rsidP="00860601">
      <w:pPr>
        <w:pStyle w:val="BodyTextIndent"/>
      </w:pPr>
      <w:r w:rsidRPr="00271DCF">
        <w:rPr>
          <w:rStyle w:val="Bold"/>
        </w:rPr>
        <w:t>Department</w:t>
      </w:r>
      <w:r>
        <w:t xml:space="preserve"> – </w:t>
      </w:r>
      <w:r w:rsidR="00271DCF">
        <w:t>The d</w:t>
      </w:r>
      <w:r>
        <w:t>epartment for which the User works</w:t>
      </w:r>
      <w:r w:rsidR="008B318A">
        <w:t xml:space="preserve">. </w:t>
      </w:r>
      <w:r w:rsidR="00271DCF">
        <w:t>For</w:t>
      </w:r>
      <w:r>
        <w:t xml:space="preserve"> example</w:t>
      </w:r>
      <w:r w:rsidR="00271DCF">
        <w:t>, caArray.</w:t>
      </w:r>
    </w:p>
    <w:p w:rsidR="003A6A2D" w:rsidRDefault="003A6A2D" w:rsidP="00860601">
      <w:pPr>
        <w:pStyle w:val="BodyTextIndent"/>
      </w:pPr>
      <w:r w:rsidRPr="00271DCF">
        <w:rPr>
          <w:rStyle w:val="Bold"/>
        </w:rPr>
        <w:t>Title</w:t>
      </w:r>
      <w:r>
        <w:t xml:space="preserve"> – </w:t>
      </w:r>
      <w:r w:rsidR="00271DCF">
        <w:t>The</w:t>
      </w:r>
      <w:r w:rsidR="003831B8">
        <w:t xml:space="preserve"> j</w:t>
      </w:r>
      <w:r w:rsidR="00271DCF">
        <w:t xml:space="preserve">ob </w:t>
      </w:r>
      <w:r w:rsidR="003831B8">
        <w:t>t</w:t>
      </w:r>
      <w:r>
        <w:t xml:space="preserve">itle </w:t>
      </w:r>
      <w:r w:rsidR="00271DCF">
        <w:t xml:space="preserve">or other </w:t>
      </w:r>
      <w:r w:rsidR="003831B8">
        <w:t xml:space="preserve">functional identifier for the </w:t>
      </w:r>
      <w:r>
        <w:t xml:space="preserve">User. </w:t>
      </w:r>
    </w:p>
    <w:p w:rsidR="003A6A2D" w:rsidRDefault="003A6A2D" w:rsidP="00860601">
      <w:pPr>
        <w:pStyle w:val="BodyTextIndent"/>
      </w:pPr>
      <w:r w:rsidRPr="003831B8">
        <w:rPr>
          <w:rStyle w:val="Bold"/>
        </w:rPr>
        <w:t>Phone Number</w:t>
      </w:r>
      <w:r>
        <w:t xml:space="preserve"> – </w:t>
      </w:r>
      <w:r w:rsidR="003831B8">
        <w:t>P</w:t>
      </w:r>
      <w:r>
        <w:t>rovides</w:t>
      </w:r>
      <w:r w:rsidR="003831B8">
        <w:t xml:space="preserve"> telephone</w:t>
      </w:r>
      <w:r>
        <w:t xml:space="preserve"> contact information</w:t>
      </w:r>
      <w:r w:rsidR="003831B8">
        <w:t xml:space="preserve"> for the user</w:t>
      </w:r>
      <w:r>
        <w:t xml:space="preserve">, typically the direct business phone number. The </w:t>
      </w:r>
      <w:r w:rsidR="003831B8">
        <w:t>P</w:t>
      </w:r>
      <w:r>
        <w:t xml:space="preserve">hone </w:t>
      </w:r>
      <w:r w:rsidR="003831B8">
        <w:t>N</w:t>
      </w:r>
      <w:r>
        <w:t>umber field accepts the following formats: 0123456789, 012-345-6789, (012)3456789, (012)345-6789, (012)-345-6789</w:t>
      </w:r>
      <w:r w:rsidR="003831B8">
        <w:t>.</w:t>
      </w:r>
    </w:p>
    <w:p w:rsidR="003A6A2D" w:rsidRDefault="003A6A2D" w:rsidP="00860601">
      <w:pPr>
        <w:pStyle w:val="BodyTextIndent"/>
      </w:pPr>
      <w:r w:rsidRPr="003831B8">
        <w:rPr>
          <w:rStyle w:val="Bold"/>
        </w:rPr>
        <w:t>Email I</w:t>
      </w:r>
      <w:r w:rsidR="003831B8" w:rsidRPr="003831B8">
        <w:rPr>
          <w:rStyle w:val="Bold"/>
        </w:rPr>
        <w:t>D</w:t>
      </w:r>
      <w:r>
        <w:t xml:space="preserve"> – </w:t>
      </w:r>
      <w:r w:rsidR="003831B8">
        <w:t>P</w:t>
      </w:r>
      <w:r>
        <w:t xml:space="preserve">rovides email contact </w:t>
      </w:r>
      <w:r w:rsidR="003831B8">
        <w:t xml:space="preserve">information </w:t>
      </w:r>
      <w:r>
        <w:t>details for the User</w:t>
      </w:r>
      <w:r w:rsidR="008B318A">
        <w:t xml:space="preserve">. </w:t>
      </w:r>
      <w:r>
        <w:t>An ema</w:t>
      </w:r>
      <w:r w:rsidR="003831B8">
        <w:t>il ID must contain an ‘@’ sign or you will receive an invalid email format error.</w:t>
      </w:r>
    </w:p>
    <w:p w:rsidR="003A6A2D" w:rsidRDefault="003A6A2D" w:rsidP="00860601">
      <w:pPr>
        <w:pStyle w:val="BodyTextIndent"/>
      </w:pPr>
      <w:r w:rsidRPr="003831B8">
        <w:rPr>
          <w:rStyle w:val="Bold"/>
        </w:rPr>
        <w:t>Password</w:t>
      </w:r>
      <w:r w:rsidR="003831B8">
        <w:rPr>
          <w:rStyle w:val="Bold"/>
        </w:rPr>
        <w:t xml:space="preserve"> </w:t>
      </w:r>
      <w:r>
        <w:t xml:space="preserve">– </w:t>
      </w:r>
      <w:r w:rsidR="003831B8">
        <w:t xml:space="preserve">This is </w:t>
      </w:r>
      <w:r>
        <w:t>an optional field</w:t>
      </w:r>
      <w:r w:rsidR="003831B8">
        <w:t>,</w:t>
      </w:r>
      <w:r>
        <w:t xml:space="preserve"> used </w:t>
      </w:r>
      <w:r w:rsidR="003831B8">
        <w:t xml:space="preserve">only </w:t>
      </w:r>
      <w:r>
        <w:t>if the schema for Authorization will also be used for Authentication</w:t>
      </w:r>
      <w:r w:rsidR="008B318A">
        <w:t xml:space="preserve">. </w:t>
      </w:r>
      <w:r>
        <w:t xml:space="preserve">The only characters visible within this field are </w:t>
      </w:r>
      <w:r w:rsidR="003831B8">
        <w:t>asterisks</w:t>
      </w:r>
      <w:r>
        <w:t xml:space="preserve"> </w:t>
      </w:r>
      <w:r w:rsidR="003831B8">
        <w:t>(</w:t>
      </w:r>
      <w:r>
        <w:t>*</w:t>
      </w:r>
      <w:r w:rsidR="003831B8">
        <w:t xml:space="preserve">), meaning that even when entering the information, </w:t>
      </w:r>
      <w:r>
        <w:t>the password is not visible on the screen.</w:t>
      </w:r>
    </w:p>
    <w:p w:rsidR="003A6A2D" w:rsidRDefault="003A6A2D" w:rsidP="00860601">
      <w:pPr>
        <w:pStyle w:val="BodyTextIndent"/>
      </w:pPr>
      <w:r w:rsidRPr="003831B8">
        <w:rPr>
          <w:rStyle w:val="Bold"/>
        </w:rPr>
        <w:t>Confirm Password</w:t>
      </w:r>
      <w:r>
        <w:t xml:space="preserve"> – </w:t>
      </w:r>
      <w:r w:rsidR="003831B8">
        <w:t>A field to verify the password entered in the Password fi</w:t>
      </w:r>
      <w:r>
        <w:t>eld</w:t>
      </w:r>
      <w:r w:rsidR="003831B8">
        <w:t xml:space="preserve">, ensuring </w:t>
      </w:r>
      <w:r>
        <w:t>the intended password was entered correctly</w:t>
      </w:r>
      <w:r w:rsidR="008B318A">
        <w:t xml:space="preserve">. </w:t>
      </w:r>
      <w:r>
        <w:t>This field must match the password field exactly.</w:t>
      </w:r>
    </w:p>
    <w:p w:rsidR="003A6A2D" w:rsidRDefault="003A6A2D" w:rsidP="00860601">
      <w:pPr>
        <w:pStyle w:val="BodyTextIndent"/>
      </w:pPr>
      <w:r w:rsidRPr="003831B8">
        <w:rPr>
          <w:rStyle w:val="Bold"/>
        </w:rPr>
        <w:t>User Start Date</w:t>
      </w:r>
      <w:r>
        <w:t xml:space="preserve"> and </w:t>
      </w:r>
      <w:r w:rsidRPr="003831B8">
        <w:rPr>
          <w:rStyle w:val="Bold"/>
        </w:rPr>
        <w:t>User End Date</w:t>
      </w:r>
      <w:r>
        <w:t xml:space="preserve"> – </w:t>
      </w:r>
      <w:r w:rsidR="00616114">
        <w:t>For information</w:t>
      </w:r>
      <w:r w:rsidR="00EC6286">
        <w:t>al</w:t>
      </w:r>
      <w:r w:rsidR="00616114">
        <w:t xml:space="preserve"> purpose</w:t>
      </w:r>
      <w:r w:rsidR="00EC6286">
        <w:t>s</w:t>
      </w:r>
      <w:r w:rsidR="00616114">
        <w:t xml:space="preserve"> only. </w:t>
      </w:r>
    </w:p>
    <w:p w:rsidR="003A6A2D" w:rsidRDefault="003831B8" w:rsidP="00860601">
      <w:pPr>
        <w:pStyle w:val="ListNumber"/>
      </w:pPr>
      <w:r>
        <w:t>When the desired fields are completed, c</w:t>
      </w:r>
      <w:r w:rsidR="00860601">
        <w:t>lick</w:t>
      </w:r>
      <w:r w:rsidR="003A6A2D">
        <w:t xml:space="preserve"> </w:t>
      </w:r>
      <w:r w:rsidR="003A6A2D" w:rsidRPr="00860601">
        <w:rPr>
          <w:rStyle w:val="Bold"/>
        </w:rPr>
        <w:t>Add</w:t>
      </w:r>
      <w:r w:rsidR="008B318A">
        <w:t xml:space="preserve">. </w:t>
      </w:r>
      <w:r w:rsidR="00860601">
        <w:t>The user is added to UPT.</w:t>
      </w:r>
    </w:p>
    <w:p w:rsidR="003A6A2D" w:rsidRDefault="003A6A2D" w:rsidP="003A6A2D">
      <w:pPr>
        <w:pStyle w:val="Heading4"/>
      </w:pPr>
      <w:r>
        <w:t>Select an</w:t>
      </w:r>
      <w:r w:rsidR="00D85A39">
        <w:t>d View/Update an Existing User</w:t>
      </w:r>
    </w:p>
    <w:p w:rsidR="00CE680F" w:rsidRDefault="00CE680F" w:rsidP="00CE680F">
      <w:pPr>
        <w:pStyle w:val="BodyText"/>
      </w:pPr>
      <w:r>
        <w:t>Once a user has been created for UPT, you can view or edit the user details any time necessary. In order to edit the user details, you must search for and identify the user to update and select to view the details.</w:t>
      </w:r>
      <w:r w:rsidR="000849BE" w:rsidRPr="000849BE">
        <w:t xml:space="preserve"> </w:t>
      </w:r>
      <w:r w:rsidR="00865911">
        <w:fldChar w:fldCharType="begin"/>
      </w:r>
      <w:r w:rsidR="000849BE">
        <w:instrText xml:space="preserve"> XE "view user details" </w:instrText>
      </w:r>
      <w:r w:rsidR="00865911">
        <w:fldChar w:fldCharType="end"/>
      </w:r>
      <w:r w:rsidR="00865911">
        <w:fldChar w:fldCharType="begin"/>
      </w:r>
      <w:r w:rsidR="000849BE">
        <w:instrText xml:space="preserve"> XE "edit/update user details" </w:instrText>
      </w:r>
      <w:r w:rsidR="00865911">
        <w:fldChar w:fldCharType="end"/>
      </w:r>
      <w:r w:rsidR="00865911">
        <w:fldChar w:fldCharType="begin"/>
      </w:r>
      <w:r w:rsidR="000849BE">
        <w:instrText xml:space="preserve"> XE "</w:instrText>
      </w:r>
      <w:r w:rsidR="000849BE" w:rsidRPr="000C7E9B">
        <w:instrText>user administration</w:instrText>
      </w:r>
      <w:r w:rsidR="000849BE">
        <w:instrText xml:space="preserve">" </w:instrText>
      </w:r>
      <w:r w:rsidR="00865911">
        <w:fldChar w:fldCharType="end"/>
      </w:r>
    </w:p>
    <w:p w:rsidR="00CE680F" w:rsidRPr="004F7051" w:rsidRDefault="00CE680F" w:rsidP="00CE680F">
      <w:pPr>
        <w:pStyle w:val="BodyText"/>
        <w:rPr>
          <w:rStyle w:val="Bold"/>
        </w:rPr>
      </w:pPr>
      <w:r w:rsidRPr="004F7051">
        <w:rPr>
          <w:rStyle w:val="Bold"/>
        </w:rPr>
        <w:t xml:space="preserve">To find and </w:t>
      </w:r>
      <w:r>
        <w:rPr>
          <w:rStyle w:val="Bold"/>
        </w:rPr>
        <w:t>view/update a user</w:t>
      </w:r>
      <w:r w:rsidRPr="004F7051">
        <w:rPr>
          <w:rStyle w:val="Bold"/>
        </w:rPr>
        <w:t>:</w:t>
      </w:r>
    </w:p>
    <w:p w:rsidR="00CE680F" w:rsidRDefault="00CE680F" w:rsidP="004B6D1D">
      <w:pPr>
        <w:pStyle w:val="ListNumber"/>
        <w:numPr>
          <w:ilvl w:val="0"/>
          <w:numId w:val="62"/>
        </w:numPr>
      </w:pPr>
      <w:r>
        <w:t xml:space="preserve">Click </w:t>
      </w:r>
      <w:r>
        <w:rPr>
          <w:rStyle w:val="Bold"/>
        </w:rPr>
        <w:t>User</w:t>
      </w:r>
      <w:r>
        <w:t xml:space="preserve"> from the main menu to open the User home page.</w:t>
      </w:r>
    </w:p>
    <w:p w:rsidR="00CE680F" w:rsidRDefault="00CE680F" w:rsidP="00CE680F">
      <w:pPr>
        <w:pStyle w:val="ListNumber"/>
      </w:pPr>
      <w:r>
        <w:t xml:space="preserve">Click on </w:t>
      </w:r>
      <w:r w:rsidRPr="004F7051">
        <w:rPr>
          <w:rStyle w:val="Bold"/>
        </w:rPr>
        <w:t xml:space="preserve">Select an Existing </w:t>
      </w:r>
      <w:r>
        <w:rPr>
          <w:rStyle w:val="Bold"/>
        </w:rPr>
        <w:t>User</w:t>
      </w:r>
      <w:r>
        <w:t>.</w:t>
      </w:r>
    </w:p>
    <w:p w:rsidR="00CE680F" w:rsidRDefault="00CE680F" w:rsidP="00CE680F">
      <w:pPr>
        <w:pStyle w:val="ListNumber"/>
      </w:pPr>
      <w:r>
        <w:t>Enter search criteria into the User Search Criteria form. You may use an asterisk (*) as a wildcard character if necessary.</w:t>
      </w:r>
    </w:p>
    <w:p w:rsidR="00CE680F" w:rsidRDefault="00CE680F" w:rsidP="00CE680F">
      <w:pPr>
        <w:pStyle w:val="ListNumber"/>
      </w:pPr>
      <w:r>
        <w:lastRenderedPageBreak/>
        <w:t xml:space="preserve">From the results list, select the radio button next to the User Name of the user you want to view and/or edit, and then click </w:t>
      </w:r>
      <w:r w:rsidRPr="004F7051">
        <w:rPr>
          <w:rStyle w:val="Bold"/>
        </w:rPr>
        <w:t>View Details</w:t>
      </w:r>
      <w:r>
        <w:t>.</w:t>
      </w:r>
    </w:p>
    <w:p w:rsidR="00CE680F" w:rsidRDefault="00CE680F" w:rsidP="00CE680F">
      <w:pPr>
        <w:pStyle w:val="ListNumber"/>
      </w:pPr>
      <w:r>
        <w:t>Review, and if necessary edit the data appearing on the User Details form</w:t>
      </w:r>
      <w:r w:rsidR="008B318A">
        <w:t xml:space="preserve">. </w:t>
      </w:r>
      <w:r>
        <w:t>The form fields are defined as follows:</w:t>
      </w:r>
    </w:p>
    <w:p w:rsidR="00CE680F" w:rsidRDefault="003A2E67" w:rsidP="00CE680F">
      <w:pPr>
        <w:pStyle w:val="BodyTextIndent"/>
      </w:pPr>
      <w:r>
        <w:rPr>
          <w:rStyle w:val="Bold"/>
        </w:rPr>
        <w:t xml:space="preserve">User Login </w:t>
      </w:r>
      <w:r w:rsidR="00CE680F" w:rsidRPr="00271DCF">
        <w:rPr>
          <w:rStyle w:val="Bold"/>
        </w:rPr>
        <w:t>Name</w:t>
      </w:r>
      <w:r w:rsidR="00CE680F">
        <w:t xml:space="preserve"> – The </w:t>
      </w:r>
      <w:r w:rsidR="00F811F7">
        <w:t xml:space="preserve">User Login </w:t>
      </w:r>
      <w:r w:rsidR="00CE680F">
        <w:t>Name acts like a username to uniquely identify the User; it is a required field and must be unique.</w:t>
      </w:r>
    </w:p>
    <w:p w:rsidR="00CE680F" w:rsidRDefault="00CE680F" w:rsidP="00CE680F">
      <w:pPr>
        <w:pStyle w:val="BodyTextIndent"/>
      </w:pPr>
      <w:r w:rsidRPr="00271DCF">
        <w:rPr>
          <w:rStyle w:val="Bold"/>
        </w:rPr>
        <w:t>First Name</w:t>
      </w:r>
      <w:r>
        <w:t xml:space="preserve"> and </w:t>
      </w:r>
      <w:r w:rsidRPr="00271DCF">
        <w:rPr>
          <w:rStyle w:val="Bold"/>
        </w:rPr>
        <w:t>Last Name</w:t>
      </w:r>
      <w:r>
        <w:t xml:space="preserve"> – These details identify the User. </w:t>
      </w:r>
    </w:p>
    <w:p w:rsidR="00CE680F" w:rsidRDefault="00CE680F" w:rsidP="00CE680F">
      <w:pPr>
        <w:pStyle w:val="BodyTextIndent"/>
      </w:pPr>
      <w:r w:rsidRPr="00271DCF">
        <w:rPr>
          <w:rStyle w:val="Bold"/>
        </w:rPr>
        <w:t>Organization</w:t>
      </w:r>
      <w:r>
        <w:t xml:space="preserve"> – The organization for which the User works</w:t>
      </w:r>
      <w:r w:rsidR="008B318A">
        <w:t xml:space="preserve">. </w:t>
      </w:r>
      <w:r>
        <w:t xml:space="preserve">For example, </w:t>
      </w:r>
      <w:r w:rsidR="008B318A">
        <w:t>The National</w:t>
      </w:r>
      <w:r>
        <w:t xml:space="preserve"> Cancer Institute (NCI).</w:t>
      </w:r>
    </w:p>
    <w:p w:rsidR="00CE680F" w:rsidRDefault="00CE680F" w:rsidP="00CE680F">
      <w:pPr>
        <w:pStyle w:val="BodyTextIndent"/>
      </w:pPr>
      <w:r w:rsidRPr="00271DCF">
        <w:rPr>
          <w:rStyle w:val="Bold"/>
        </w:rPr>
        <w:t>Department</w:t>
      </w:r>
      <w:r>
        <w:t xml:space="preserve"> – The department for which the User works</w:t>
      </w:r>
      <w:r w:rsidR="008B318A">
        <w:t xml:space="preserve">. </w:t>
      </w:r>
      <w:r>
        <w:t>For example, caArray.</w:t>
      </w:r>
    </w:p>
    <w:p w:rsidR="00CE680F" w:rsidRDefault="00CE680F" w:rsidP="00CE680F">
      <w:pPr>
        <w:pStyle w:val="BodyTextIndent"/>
      </w:pPr>
      <w:r w:rsidRPr="00271DCF">
        <w:rPr>
          <w:rStyle w:val="Bold"/>
        </w:rPr>
        <w:t>Title</w:t>
      </w:r>
      <w:r>
        <w:t xml:space="preserve"> – The job title or other functional identifier for the User. </w:t>
      </w:r>
    </w:p>
    <w:p w:rsidR="00CE680F" w:rsidRDefault="00CE680F" w:rsidP="00CE680F">
      <w:pPr>
        <w:pStyle w:val="BodyTextIndent"/>
      </w:pPr>
      <w:r w:rsidRPr="003831B8">
        <w:rPr>
          <w:rStyle w:val="Bold"/>
        </w:rPr>
        <w:t>Phone Number</w:t>
      </w:r>
      <w:r>
        <w:t xml:space="preserve"> – Provides telephone contact information for the user, typically the direct business phone number. The Phone Number field accepts the following formats: 0123456789, 012-345-6789, (012)3456789, (012)345-6789, (012)-345-6789.</w:t>
      </w:r>
    </w:p>
    <w:p w:rsidR="00CE680F" w:rsidRDefault="00CE680F" w:rsidP="00CE680F">
      <w:pPr>
        <w:pStyle w:val="BodyTextIndent"/>
      </w:pPr>
      <w:r w:rsidRPr="003831B8">
        <w:rPr>
          <w:rStyle w:val="Bold"/>
        </w:rPr>
        <w:t>Email ID</w:t>
      </w:r>
      <w:r>
        <w:t xml:space="preserve"> – Provides email contact information details for the User</w:t>
      </w:r>
      <w:r w:rsidR="008B318A">
        <w:t xml:space="preserve">. </w:t>
      </w:r>
      <w:r>
        <w:t>An email ID must contain an ‘@’ sign or you will receive an invalid email format error.</w:t>
      </w:r>
    </w:p>
    <w:p w:rsidR="00CE680F" w:rsidRDefault="00CE680F" w:rsidP="00CE680F">
      <w:pPr>
        <w:pStyle w:val="BodyTextIndent"/>
      </w:pPr>
      <w:r w:rsidRPr="003831B8">
        <w:rPr>
          <w:rStyle w:val="Bold"/>
        </w:rPr>
        <w:t>Password</w:t>
      </w:r>
      <w:r>
        <w:rPr>
          <w:rStyle w:val="Bold"/>
        </w:rPr>
        <w:t xml:space="preserve"> </w:t>
      </w:r>
      <w:r>
        <w:t>– This is an optional field, used only if the schema for Authorization will also be used for Authentication</w:t>
      </w:r>
      <w:r w:rsidR="008B318A">
        <w:t xml:space="preserve">. </w:t>
      </w:r>
      <w:r>
        <w:t>The only characters visible within this field are asterisks (*), meaning that even when entering the information, the password is not visible on the screen.</w:t>
      </w:r>
    </w:p>
    <w:p w:rsidR="00CE680F" w:rsidRDefault="00CE680F" w:rsidP="00CE680F">
      <w:pPr>
        <w:pStyle w:val="BodyTextIndent"/>
      </w:pPr>
      <w:r w:rsidRPr="003831B8">
        <w:rPr>
          <w:rStyle w:val="Bold"/>
        </w:rPr>
        <w:t>Confirm Password</w:t>
      </w:r>
      <w:r>
        <w:t xml:space="preserve"> – A field to verify the password entered in the Password field, ensuring the intended password was entered correctly</w:t>
      </w:r>
      <w:r w:rsidR="008B318A">
        <w:t xml:space="preserve">. </w:t>
      </w:r>
      <w:r>
        <w:t>This field must match the password field exactly.</w:t>
      </w:r>
    </w:p>
    <w:p w:rsidR="00CE680F" w:rsidRDefault="00CE680F" w:rsidP="00CE680F">
      <w:pPr>
        <w:pStyle w:val="BodyTextIndent"/>
      </w:pPr>
      <w:r w:rsidRPr="003831B8">
        <w:rPr>
          <w:rStyle w:val="Bold"/>
        </w:rPr>
        <w:t>User Start Date</w:t>
      </w:r>
      <w:r>
        <w:t xml:space="preserve"> and </w:t>
      </w:r>
      <w:r w:rsidRPr="003831B8">
        <w:rPr>
          <w:rStyle w:val="Bold"/>
        </w:rPr>
        <w:t>User End Date</w:t>
      </w:r>
      <w:r>
        <w:t xml:space="preserve"> – </w:t>
      </w:r>
      <w:r w:rsidR="00A30A35">
        <w:t>For informational purpose only.</w:t>
      </w:r>
      <w:r w:rsidR="00A30A35" w:rsidDel="00A30A35">
        <w:t xml:space="preserve"> </w:t>
      </w:r>
    </w:p>
    <w:p w:rsidR="003A6A2D" w:rsidRDefault="00CE680F" w:rsidP="00A861AA">
      <w:pPr>
        <w:pStyle w:val="ListNumber"/>
      </w:pPr>
      <w:r>
        <w:t xml:space="preserve">When finished, click </w:t>
      </w:r>
      <w:r>
        <w:rPr>
          <w:rStyle w:val="Bold"/>
        </w:rPr>
        <w:t>Update</w:t>
      </w:r>
      <w:r w:rsidR="003A6A2D">
        <w:t>.</w:t>
      </w:r>
    </w:p>
    <w:p w:rsidR="00BD3A36" w:rsidRDefault="00BD3A36" w:rsidP="00BD3A36">
      <w:pPr>
        <w:pStyle w:val="Heading4"/>
      </w:pPr>
      <w:r>
        <w:t>Delete an Existing User</w:t>
      </w:r>
    </w:p>
    <w:p w:rsidR="00BD3A36" w:rsidRDefault="008B318A" w:rsidP="00BD3A36">
      <w:pPr>
        <w:pStyle w:val="BodyText"/>
      </w:pPr>
      <w:r>
        <w:t xml:space="preserve">If necessary, you can delete a user from UPT. </w:t>
      </w:r>
      <w:r w:rsidR="00BD3A36">
        <w:t>In order to delete the user, you must search for and select to view the details page of the user you want to delete.</w:t>
      </w:r>
      <w:r w:rsidR="000849BE" w:rsidRPr="000849BE">
        <w:t xml:space="preserve"> </w:t>
      </w:r>
      <w:r w:rsidR="00865911">
        <w:fldChar w:fldCharType="begin"/>
      </w:r>
      <w:r w:rsidR="000849BE">
        <w:instrText xml:space="preserve"> XE "delete user from UPT" </w:instrText>
      </w:r>
      <w:r w:rsidR="00865911">
        <w:fldChar w:fldCharType="end"/>
      </w:r>
    </w:p>
    <w:p w:rsidR="00BD3A36" w:rsidRPr="004F7051" w:rsidRDefault="00BD3A36" w:rsidP="00BD3A36">
      <w:pPr>
        <w:pStyle w:val="BodyText"/>
        <w:rPr>
          <w:rStyle w:val="Bold"/>
        </w:rPr>
      </w:pPr>
      <w:r w:rsidRPr="004F7051">
        <w:rPr>
          <w:rStyle w:val="Bold"/>
        </w:rPr>
        <w:t xml:space="preserve">To </w:t>
      </w:r>
      <w:r>
        <w:rPr>
          <w:rStyle w:val="Bold"/>
        </w:rPr>
        <w:t>delete a user</w:t>
      </w:r>
      <w:r w:rsidRPr="004F7051">
        <w:rPr>
          <w:rStyle w:val="Bold"/>
        </w:rPr>
        <w:t>:</w:t>
      </w:r>
    </w:p>
    <w:p w:rsidR="00BD3A36" w:rsidRDefault="00BD3A36" w:rsidP="00FB1B4A">
      <w:pPr>
        <w:pStyle w:val="ListNumber"/>
        <w:numPr>
          <w:ilvl w:val="0"/>
          <w:numId w:val="33"/>
        </w:numPr>
      </w:pPr>
      <w:r>
        <w:t xml:space="preserve">Click </w:t>
      </w:r>
      <w:r>
        <w:rPr>
          <w:rStyle w:val="Bold"/>
        </w:rPr>
        <w:t>User</w:t>
      </w:r>
      <w:r>
        <w:t xml:space="preserve"> from the main menu to open the User home page.</w:t>
      </w:r>
    </w:p>
    <w:p w:rsidR="00BD3A36" w:rsidRDefault="00BD3A36" w:rsidP="00BD3A36">
      <w:pPr>
        <w:pStyle w:val="ListNumber"/>
      </w:pPr>
      <w:r>
        <w:t xml:space="preserve">Click on </w:t>
      </w:r>
      <w:r w:rsidRPr="004F7051">
        <w:rPr>
          <w:rStyle w:val="Bold"/>
        </w:rPr>
        <w:t xml:space="preserve">Select an Existing </w:t>
      </w:r>
      <w:r>
        <w:rPr>
          <w:rStyle w:val="Bold"/>
        </w:rPr>
        <w:t>User</w:t>
      </w:r>
      <w:r>
        <w:t>.</w:t>
      </w:r>
    </w:p>
    <w:p w:rsidR="00BD3A36" w:rsidRDefault="00BD3A36" w:rsidP="00BD3A36">
      <w:pPr>
        <w:pStyle w:val="ListNumber"/>
      </w:pPr>
      <w:r>
        <w:t>Enter search criteria into the User Search Criteria form. You may use an asterisk (*) as a wildcard character if necessary.</w:t>
      </w:r>
    </w:p>
    <w:p w:rsidR="00BD3A36" w:rsidRDefault="00BD3A36" w:rsidP="00BD3A36">
      <w:pPr>
        <w:pStyle w:val="ListNumber"/>
      </w:pPr>
      <w:r>
        <w:t xml:space="preserve">From the results list, select the radio button next to the User Name of the user you want to delete, and then click </w:t>
      </w:r>
      <w:r w:rsidRPr="004F7051">
        <w:rPr>
          <w:rStyle w:val="Bold"/>
        </w:rPr>
        <w:t>View Details</w:t>
      </w:r>
      <w:r>
        <w:t>.</w:t>
      </w:r>
    </w:p>
    <w:p w:rsidR="00BD3A36" w:rsidRDefault="00BD3A36" w:rsidP="00BD3A36">
      <w:pPr>
        <w:pStyle w:val="ListNumber"/>
      </w:pPr>
      <w:r>
        <w:t xml:space="preserve">From the details page, click </w:t>
      </w:r>
      <w:r w:rsidRPr="005A3617">
        <w:rPr>
          <w:rStyle w:val="Bold"/>
        </w:rPr>
        <w:t>Delete</w:t>
      </w:r>
      <w:r w:rsidR="008B318A">
        <w:t xml:space="preserve">. </w:t>
      </w:r>
      <w:r>
        <w:t>A confirmation window appears.</w:t>
      </w:r>
    </w:p>
    <w:p w:rsidR="00BD3A36" w:rsidRDefault="00BD3A36" w:rsidP="00BD3A36">
      <w:pPr>
        <w:pStyle w:val="ListNumber"/>
      </w:pPr>
      <w:r>
        <w:t xml:space="preserve">Click </w:t>
      </w:r>
      <w:r w:rsidRPr="005A3617">
        <w:rPr>
          <w:rStyle w:val="Bold"/>
        </w:rPr>
        <w:t>OK</w:t>
      </w:r>
      <w:r>
        <w:t xml:space="preserve"> to confirm the deletion.</w:t>
      </w:r>
    </w:p>
    <w:p w:rsidR="003A6A2D" w:rsidRDefault="003A6A2D" w:rsidP="003A6A2D">
      <w:pPr>
        <w:pStyle w:val="Heading4"/>
      </w:pPr>
      <w:r>
        <w:lastRenderedPageBreak/>
        <w:t>Unlock a User</w:t>
      </w:r>
    </w:p>
    <w:p w:rsidR="003A6A2D" w:rsidRDefault="003A6A2D" w:rsidP="003A6A2D">
      <w:pPr>
        <w:pStyle w:val="BodyText"/>
      </w:pPr>
      <w:r>
        <w:t>This feature allows a Super Admin to unlock</w:t>
      </w:r>
      <w:r w:rsidR="00BD3A36">
        <w:t xml:space="preserve"> a locked-</w:t>
      </w:r>
      <w:r>
        <w:t xml:space="preserve">out </w:t>
      </w:r>
      <w:r w:rsidR="00BD3A36">
        <w:t>u</w:t>
      </w:r>
      <w:r>
        <w:t xml:space="preserve">ser. A user can </w:t>
      </w:r>
      <w:r w:rsidR="00BD3A36">
        <w:t>is</w:t>
      </w:r>
      <w:r>
        <w:t xml:space="preserve"> locked out </w:t>
      </w:r>
      <w:r w:rsidR="00BD3A36">
        <w:t xml:space="preserve">of the system </w:t>
      </w:r>
      <w:r>
        <w:t xml:space="preserve">if multiple login attempts are made using </w:t>
      </w:r>
      <w:r w:rsidR="00BD3A36">
        <w:t xml:space="preserve">an </w:t>
      </w:r>
      <w:r>
        <w:t>invalid username</w:t>
      </w:r>
      <w:r w:rsidR="00BD3A36">
        <w:t>/</w:t>
      </w:r>
      <w:r>
        <w:t xml:space="preserve">password </w:t>
      </w:r>
      <w:r w:rsidR="00BD3A36">
        <w:t xml:space="preserve">combination, and those unsuccessful login attempts exceed </w:t>
      </w:r>
      <w:r>
        <w:t>the configured number of allowed attempts. The defa</w:t>
      </w:r>
      <w:r w:rsidR="00BD3A36">
        <w:t>ult is three invalid attempts.</w:t>
      </w:r>
      <w:r w:rsidR="000849BE" w:rsidRPr="000849BE">
        <w:t xml:space="preserve"> </w:t>
      </w:r>
      <w:r w:rsidR="00865911">
        <w:fldChar w:fldCharType="begin"/>
      </w:r>
      <w:r w:rsidR="000849BE">
        <w:instrText xml:space="preserve"> XE "unlock user" </w:instrText>
      </w:r>
      <w:r w:rsidR="00865911">
        <w:fldChar w:fldCharType="end"/>
      </w:r>
      <w:r w:rsidR="00865911">
        <w:fldChar w:fldCharType="begin"/>
      </w:r>
      <w:r w:rsidR="000849BE">
        <w:instrText xml:space="preserve"> XE "</w:instrText>
      </w:r>
      <w:r w:rsidR="000849BE" w:rsidRPr="000C7E9B">
        <w:instrText>user administration</w:instrText>
      </w:r>
      <w:r w:rsidR="000849BE">
        <w:instrText xml:space="preserve">" </w:instrText>
      </w:r>
      <w:r w:rsidR="00865911">
        <w:fldChar w:fldCharType="end"/>
      </w:r>
    </w:p>
    <w:p w:rsidR="00BD3A36" w:rsidRDefault="00BD3A36" w:rsidP="00BD3A36">
      <w:pPr>
        <w:pStyle w:val="NoteMainbody"/>
      </w:pPr>
      <w:r>
        <w:t>NOTE: The application configuration includes a setting that identifies an amount of time, after which a locked-out user is automatically unlocked</w:t>
      </w:r>
      <w:r w:rsidR="008B318A">
        <w:t xml:space="preserve">. </w:t>
      </w:r>
      <w:r>
        <w:t>This means that a user could wait the specified period of time rather than requiring manual unlock of their account.</w:t>
      </w:r>
    </w:p>
    <w:p w:rsidR="00BD3A36" w:rsidRPr="00BD3A36" w:rsidRDefault="00BD3A36" w:rsidP="00BD3A36">
      <w:pPr>
        <w:pStyle w:val="BodyText"/>
        <w:keepNext/>
        <w:rPr>
          <w:rStyle w:val="Bold"/>
        </w:rPr>
      </w:pPr>
      <w:r w:rsidRPr="00BD3A36">
        <w:rPr>
          <w:rStyle w:val="Bold"/>
        </w:rPr>
        <w:t>To unlock a locked-out user:</w:t>
      </w:r>
    </w:p>
    <w:p w:rsidR="00BD3A36" w:rsidRDefault="00BD3A36" w:rsidP="00BD3A36">
      <w:pPr>
        <w:pStyle w:val="ListNumber"/>
        <w:numPr>
          <w:ilvl w:val="0"/>
          <w:numId w:val="27"/>
        </w:numPr>
      </w:pPr>
      <w:r>
        <w:t xml:space="preserve">Click </w:t>
      </w:r>
      <w:r>
        <w:rPr>
          <w:rStyle w:val="Bold"/>
        </w:rPr>
        <w:t>User</w:t>
      </w:r>
      <w:r>
        <w:t xml:space="preserve"> from the main menu to open the User home page.</w:t>
      </w:r>
    </w:p>
    <w:p w:rsidR="00BD3A36" w:rsidRDefault="00BD3A36" w:rsidP="00BD3A36">
      <w:pPr>
        <w:pStyle w:val="ListNumber"/>
      </w:pPr>
      <w:r>
        <w:t xml:space="preserve">Click on </w:t>
      </w:r>
      <w:r w:rsidRPr="004F7051">
        <w:rPr>
          <w:rStyle w:val="Bold"/>
        </w:rPr>
        <w:t xml:space="preserve">Select an Existing </w:t>
      </w:r>
      <w:r>
        <w:rPr>
          <w:rStyle w:val="Bold"/>
        </w:rPr>
        <w:t>User</w:t>
      </w:r>
      <w:r>
        <w:t>.</w:t>
      </w:r>
    </w:p>
    <w:p w:rsidR="00BD3A36" w:rsidRDefault="00BD3A36" w:rsidP="00BD3A36">
      <w:pPr>
        <w:pStyle w:val="ListNumber"/>
      </w:pPr>
      <w:r>
        <w:t>Enter search criteria into the User Search Criteria form. You may use an asterisk (*) as a wildcard character if necessary.</w:t>
      </w:r>
    </w:p>
    <w:p w:rsidR="00BD3A36" w:rsidRDefault="00BD3A36" w:rsidP="00BD3A36">
      <w:pPr>
        <w:pStyle w:val="ListNumber"/>
      </w:pPr>
      <w:r>
        <w:t xml:space="preserve">From the results list, select the radio button next to the User Name of the user you want to delete, and then click </w:t>
      </w:r>
      <w:r w:rsidRPr="004F7051">
        <w:rPr>
          <w:rStyle w:val="Bold"/>
        </w:rPr>
        <w:t>View Details</w:t>
      </w:r>
      <w:r>
        <w:t>.</w:t>
      </w:r>
    </w:p>
    <w:p w:rsidR="00BD3A36" w:rsidRDefault="00BD3A36" w:rsidP="00BD3A36">
      <w:pPr>
        <w:pStyle w:val="ListNumber"/>
      </w:pPr>
      <w:r>
        <w:t xml:space="preserve">From the details page, click </w:t>
      </w:r>
      <w:r w:rsidRPr="005A3617">
        <w:rPr>
          <w:rStyle w:val="Bold"/>
        </w:rPr>
        <w:t>Delete</w:t>
      </w:r>
      <w:r w:rsidR="008B318A">
        <w:t xml:space="preserve">. </w:t>
      </w:r>
      <w:r>
        <w:t>A confirmation window appears.</w:t>
      </w:r>
    </w:p>
    <w:p w:rsidR="003A6A2D" w:rsidRDefault="003A6A2D" w:rsidP="003A6A2D">
      <w:pPr>
        <w:pStyle w:val="ListNumber"/>
      </w:pPr>
      <w:r>
        <w:t xml:space="preserve">Click </w:t>
      </w:r>
      <w:r w:rsidRPr="00BD3A36">
        <w:rPr>
          <w:rStyle w:val="Bold"/>
        </w:rPr>
        <w:t>Unlock</w:t>
      </w:r>
      <w:r>
        <w:t xml:space="preserve"> to unlock the </w:t>
      </w:r>
      <w:r w:rsidR="00BD3A36">
        <w:t>u</w:t>
      </w:r>
      <w:r>
        <w:t>ser.</w:t>
      </w:r>
    </w:p>
    <w:p w:rsidR="003A6A2D" w:rsidRDefault="003A6A2D" w:rsidP="003A6A2D">
      <w:pPr>
        <w:pStyle w:val="Heading3"/>
        <w:tabs>
          <w:tab w:val="left" w:pos="1440"/>
        </w:tabs>
      </w:pPr>
      <w:bookmarkStart w:id="297" w:name="_Ref213826829"/>
      <w:bookmarkStart w:id="298" w:name="_Ref213909526"/>
      <w:bookmarkStart w:id="299" w:name="_Toc214359149"/>
      <w:r>
        <w:t>Privilege</w:t>
      </w:r>
      <w:r w:rsidR="00455A66">
        <w:t>s</w:t>
      </w:r>
      <w:r>
        <w:t xml:space="preserve"> and Standard Privilege</w:t>
      </w:r>
      <w:bookmarkEnd w:id="297"/>
      <w:r w:rsidR="00455A66">
        <w:t>s</w:t>
      </w:r>
      <w:bookmarkEnd w:id="298"/>
      <w:bookmarkEnd w:id="299"/>
    </w:p>
    <w:p w:rsidR="00E60A65" w:rsidRDefault="003A6A2D" w:rsidP="003A6A2D">
      <w:pPr>
        <w:pStyle w:val="BodyText"/>
      </w:pPr>
      <w:r>
        <w:t xml:space="preserve">A Privilege refers to any operation </w:t>
      </w:r>
      <w:r w:rsidR="00BD3A36">
        <w:t xml:space="preserve">that can be </w:t>
      </w:r>
      <w:r>
        <w:t>performed upon data.</w:t>
      </w:r>
      <w:r w:rsidR="00BD3A36">
        <w:t xml:space="preserve"> Creating Privileges allows you to configure the gran</w:t>
      </w:r>
      <w:r w:rsidR="00E60A65">
        <w:t xml:space="preserve">ularity of the operations that can be performed on your data. </w:t>
      </w:r>
      <w:r w:rsidR="00865911">
        <w:fldChar w:fldCharType="begin"/>
      </w:r>
      <w:r w:rsidR="000849BE">
        <w:instrText xml:space="preserve"> XE "overview:privileges" </w:instrText>
      </w:r>
      <w:r w:rsidR="00865911">
        <w:fldChar w:fldCharType="end"/>
      </w:r>
      <w:r w:rsidR="00865911">
        <w:fldChar w:fldCharType="begin"/>
      </w:r>
      <w:r w:rsidR="000849BE">
        <w:instrText xml:space="preserve"> XE "</w:instrText>
      </w:r>
      <w:r w:rsidR="000849BE" w:rsidRPr="00F2080B">
        <w:instrText>privileges:overview</w:instrText>
      </w:r>
      <w:r w:rsidR="000849BE">
        <w:instrText xml:space="preserve">" </w:instrText>
      </w:r>
      <w:r w:rsidR="00865911">
        <w:fldChar w:fldCharType="end"/>
      </w:r>
      <w:r w:rsidR="00865911">
        <w:fldChar w:fldCharType="begin"/>
      </w:r>
      <w:r w:rsidR="000849BE">
        <w:instrText xml:space="preserve"> XE "</w:instrText>
      </w:r>
      <w:r w:rsidR="000849BE" w:rsidRPr="00531377">
        <w:instrText>standard privileges:overview</w:instrText>
      </w:r>
      <w:r w:rsidR="000849BE">
        <w:instrText xml:space="preserve">" </w:instrText>
      </w:r>
      <w:r w:rsidR="00865911">
        <w:fldChar w:fldCharType="end"/>
      </w:r>
      <w:r w:rsidR="00865911">
        <w:fldChar w:fldCharType="begin"/>
      </w:r>
      <w:r w:rsidR="000849BE">
        <w:instrText xml:space="preserve"> XE "</w:instrText>
      </w:r>
      <w:r w:rsidR="000849BE" w:rsidRPr="00272FE2">
        <w:instrText>UPT:standard privileges</w:instrText>
      </w:r>
      <w:r w:rsidR="000849BE">
        <w:instrText xml:space="preserve">" </w:instrText>
      </w:r>
      <w:r w:rsidR="00865911">
        <w:fldChar w:fldCharType="end"/>
      </w:r>
    </w:p>
    <w:p w:rsidR="00E60A65" w:rsidRDefault="003A6A2D" w:rsidP="003A6A2D">
      <w:pPr>
        <w:pStyle w:val="BodyText"/>
      </w:pPr>
      <w:r>
        <w:t xml:space="preserve">Assigning Privileges </w:t>
      </w:r>
      <w:r w:rsidR="00BD3A36">
        <w:t xml:space="preserve">to </w:t>
      </w:r>
      <w:r w:rsidR="00D85A39">
        <w:t xml:space="preserve">users </w:t>
      </w:r>
      <w:r>
        <w:t>helps control access to important components of an application (Protection Elements)</w:t>
      </w:r>
      <w:r w:rsidR="008B318A">
        <w:t xml:space="preserve">. </w:t>
      </w:r>
      <w:r w:rsidR="00BD3A36" w:rsidRPr="003A6A2D">
        <w:t>Within CSM, users may possess one or more of privileges for a particular protection elemen</w:t>
      </w:r>
      <w:r w:rsidR="00BD3A36">
        <w:t>t.</w:t>
      </w:r>
    </w:p>
    <w:p w:rsidR="003A6A2D" w:rsidRDefault="00BD3A36" w:rsidP="003A6A2D">
      <w:pPr>
        <w:pStyle w:val="BodyText"/>
      </w:pPr>
      <w:r>
        <w:t>By default, t</w:t>
      </w:r>
      <w:r w:rsidR="003A6A2D">
        <w:t>he UPT installs with CSM Standard Privileges</w:t>
      </w:r>
      <w:r>
        <w:t>. These Privileges</w:t>
      </w:r>
      <w:r w:rsidR="003A6A2D">
        <w:t xml:space="preserve"> were agreed upon by the Security Working Group. </w:t>
      </w:r>
      <w:r>
        <w:t>The</w:t>
      </w:r>
      <w:r w:rsidR="003A6A2D">
        <w:t xml:space="preserve"> </w:t>
      </w:r>
      <w:r>
        <w:t>CSM Standard Privileges</w:t>
      </w:r>
      <w:r w:rsidR="003A6A2D">
        <w:t xml:space="preserve"> </w:t>
      </w:r>
      <w:r>
        <w:t>are listed and defined in the following table: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4230"/>
        <w:gridCol w:w="2466"/>
      </w:tblGrid>
      <w:tr w:rsidR="003A6A2D" w:rsidRPr="003A6A2D" w:rsidTr="00B518D5">
        <w:trPr>
          <w:cantSplit/>
          <w:tblHeader/>
        </w:trPr>
        <w:tc>
          <w:tcPr>
            <w:tcW w:w="1728" w:type="dxa"/>
            <w:shd w:val="clear" w:color="auto" w:fill="D9D9D9"/>
            <w:vAlign w:val="center"/>
          </w:tcPr>
          <w:p w:rsidR="003A6A2D" w:rsidRPr="003A6A2D" w:rsidRDefault="003A6A2D" w:rsidP="00D039D0">
            <w:pPr>
              <w:pStyle w:val="TableHeaderCenter"/>
            </w:pPr>
            <w:r w:rsidRPr="003A6A2D">
              <w:t>Privilege Name</w:t>
            </w:r>
          </w:p>
        </w:tc>
        <w:tc>
          <w:tcPr>
            <w:tcW w:w="4230" w:type="dxa"/>
            <w:shd w:val="clear" w:color="auto" w:fill="D9D9D9"/>
            <w:vAlign w:val="center"/>
          </w:tcPr>
          <w:p w:rsidR="003A6A2D" w:rsidRPr="003A6A2D" w:rsidRDefault="003A6A2D" w:rsidP="00D039D0">
            <w:pPr>
              <w:pStyle w:val="TableHeaderCenter"/>
            </w:pPr>
            <w:r w:rsidRPr="003A6A2D">
              <w:t>Privilege Definition</w:t>
            </w:r>
          </w:p>
        </w:tc>
        <w:tc>
          <w:tcPr>
            <w:tcW w:w="2466" w:type="dxa"/>
            <w:shd w:val="clear" w:color="auto" w:fill="D9D9D9"/>
            <w:vAlign w:val="center"/>
          </w:tcPr>
          <w:p w:rsidR="003A6A2D" w:rsidRPr="003A6A2D" w:rsidRDefault="003A6A2D" w:rsidP="00D039D0">
            <w:pPr>
              <w:pStyle w:val="TableHeaderCenter"/>
            </w:pPr>
            <w:r w:rsidRPr="003A6A2D">
              <w:t>Applying the Privilege (Example)</w:t>
            </w:r>
          </w:p>
        </w:tc>
      </w:tr>
      <w:tr w:rsidR="003A6A2D" w:rsidRPr="003A6A2D" w:rsidTr="00B518D5">
        <w:trPr>
          <w:cantSplit/>
        </w:trPr>
        <w:tc>
          <w:tcPr>
            <w:tcW w:w="1728" w:type="dxa"/>
            <w:vAlign w:val="center"/>
          </w:tcPr>
          <w:p w:rsidR="003A6A2D" w:rsidRPr="003A6A2D" w:rsidRDefault="003A6A2D" w:rsidP="00D039D0">
            <w:pPr>
              <w:pStyle w:val="TableText"/>
            </w:pPr>
            <w:r w:rsidRPr="003A6A2D">
              <w:t>CREATE</w:t>
            </w:r>
          </w:p>
        </w:tc>
        <w:tc>
          <w:tcPr>
            <w:tcW w:w="4230" w:type="dxa"/>
            <w:vAlign w:val="center"/>
          </w:tcPr>
          <w:p w:rsidR="003A6A2D" w:rsidRPr="003A6A2D" w:rsidRDefault="003A6A2D" w:rsidP="00D039D0">
            <w:pPr>
              <w:pStyle w:val="TableText"/>
            </w:pPr>
            <w:r w:rsidRPr="003A6A2D">
              <w:t>This privilege grants permission to a user to create an entity</w:t>
            </w:r>
            <w:r w:rsidR="008B318A" w:rsidRPr="003A6A2D">
              <w:t xml:space="preserve">. </w:t>
            </w:r>
            <w:r w:rsidRPr="003A6A2D">
              <w:t>This entity can be an object, a database entry, or a resource such as a network connection.</w:t>
            </w:r>
          </w:p>
        </w:tc>
        <w:tc>
          <w:tcPr>
            <w:tcW w:w="2466" w:type="dxa"/>
            <w:vAlign w:val="center"/>
          </w:tcPr>
          <w:p w:rsidR="003A6A2D" w:rsidRPr="003A6A2D" w:rsidRDefault="003A6A2D" w:rsidP="00D039D0">
            <w:pPr>
              <w:pStyle w:val="TableText"/>
            </w:pPr>
            <w:r w:rsidRPr="003A6A2D">
              <w:t>A user can create a database entry.</w:t>
            </w:r>
          </w:p>
        </w:tc>
      </w:tr>
      <w:tr w:rsidR="003A6A2D" w:rsidRPr="003A6A2D" w:rsidTr="00B518D5">
        <w:trPr>
          <w:cantSplit/>
        </w:trPr>
        <w:tc>
          <w:tcPr>
            <w:tcW w:w="1728" w:type="dxa"/>
            <w:vAlign w:val="center"/>
          </w:tcPr>
          <w:p w:rsidR="003A6A2D" w:rsidRPr="003A6A2D" w:rsidRDefault="003A6A2D" w:rsidP="00D039D0">
            <w:pPr>
              <w:pStyle w:val="TableText"/>
            </w:pPr>
            <w:r w:rsidRPr="003A6A2D">
              <w:t>ACCESS</w:t>
            </w:r>
          </w:p>
        </w:tc>
        <w:tc>
          <w:tcPr>
            <w:tcW w:w="4230" w:type="dxa"/>
            <w:vAlign w:val="center"/>
          </w:tcPr>
          <w:p w:rsidR="003A6A2D" w:rsidRPr="003A6A2D" w:rsidRDefault="003A6A2D" w:rsidP="00D039D0">
            <w:pPr>
              <w:pStyle w:val="TableText"/>
            </w:pPr>
            <w:r w:rsidRPr="003A6A2D">
              <w:t>This privilege allows a user to access a particular resource</w:t>
            </w:r>
            <w:r w:rsidR="008B318A" w:rsidRPr="003A6A2D">
              <w:t xml:space="preserve">. </w:t>
            </w:r>
            <w:r w:rsidRPr="003A6A2D">
              <w:t>Examples of resources include a network connection, database connection, socket, module of the application, or even the application itself.</w:t>
            </w:r>
          </w:p>
        </w:tc>
        <w:tc>
          <w:tcPr>
            <w:tcW w:w="2466" w:type="dxa"/>
            <w:vAlign w:val="center"/>
          </w:tcPr>
          <w:p w:rsidR="003A6A2D" w:rsidRPr="003A6A2D" w:rsidRDefault="003A6A2D" w:rsidP="00D039D0">
            <w:pPr>
              <w:pStyle w:val="TableText"/>
            </w:pPr>
            <w:r w:rsidRPr="003A6A2D">
              <w:t>A user can gain access to a particular module in an application.</w:t>
            </w:r>
          </w:p>
        </w:tc>
      </w:tr>
      <w:tr w:rsidR="003A6A2D" w:rsidRPr="003A6A2D" w:rsidTr="00B518D5">
        <w:trPr>
          <w:cantSplit/>
        </w:trPr>
        <w:tc>
          <w:tcPr>
            <w:tcW w:w="1728" w:type="dxa"/>
            <w:vAlign w:val="center"/>
          </w:tcPr>
          <w:p w:rsidR="003A6A2D" w:rsidRPr="003A6A2D" w:rsidRDefault="003A6A2D" w:rsidP="00D039D0">
            <w:pPr>
              <w:pStyle w:val="TableText"/>
            </w:pPr>
            <w:r w:rsidRPr="003A6A2D">
              <w:lastRenderedPageBreak/>
              <w:t>READ</w:t>
            </w:r>
          </w:p>
        </w:tc>
        <w:tc>
          <w:tcPr>
            <w:tcW w:w="4230" w:type="dxa"/>
            <w:vAlign w:val="center"/>
          </w:tcPr>
          <w:p w:rsidR="003A6A2D" w:rsidRPr="003A6A2D" w:rsidRDefault="003A6A2D" w:rsidP="00D039D0">
            <w:pPr>
              <w:pStyle w:val="TableText"/>
            </w:pPr>
            <w:r w:rsidRPr="003A6A2D">
              <w:t>This privilege permits the user to read data from a file, URL, socket, database, or an object. This can be used at an entity level signifying that the user is allowed to read data about a particular entry (which can be object or database row, etc.)</w:t>
            </w:r>
          </w:p>
        </w:tc>
        <w:tc>
          <w:tcPr>
            <w:tcW w:w="2466" w:type="dxa"/>
            <w:vAlign w:val="center"/>
          </w:tcPr>
          <w:p w:rsidR="003A6A2D" w:rsidRPr="003A6A2D" w:rsidRDefault="003A6A2D" w:rsidP="00D039D0">
            <w:pPr>
              <w:pStyle w:val="TableText"/>
            </w:pPr>
            <w:r w:rsidRPr="003A6A2D">
              <w:t>A user can view personal information such as a Social Security Number.</w:t>
            </w:r>
          </w:p>
        </w:tc>
      </w:tr>
      <w:tr w:rsidR="003A6A2D" w:rsidRPr="003A6A2D" w:rsidTr="00B518D5">
        <w:trPr>
          <w:cantSplit/>
        </w:trPr>
        <w:tc>
          <w:tcPr>
            <w:tcW w:w="1728" w:type="dxa"/>
            <w:vAlign w:val="center"/>
          </w:tcPr>
          <w:p w:rsidR="003A6A2D" w:rsidRPr="003A6A2D" w:rsidRDefault="003A6A2D" w:rsidP="00D039D0">
            <w:pPr>
              <w:pStyle w:val="TableText"/>
            </w:pPr>
            <w:r w:rsidRPr="003A6A2D">
              <w:t xml:space="preserve">WRITE  </w:t>
            </w:r>
          </w:p>
        </w:tc>
        <w:tc>
          <w:tcPr>
            <w:tcW w:w="4230" w:type="dxa"/>
            <w:vAlign w:val="center"/>
          </w:tcPr>
          <w:p w:rsidR="003A6A2D" w:rsidRPr="003A6A2D" w:rsidRDefault="003A6A2D" w:rsidP="00D039D0">
            <w:pPr>
              <w:pStyle w:val="TableText"/>
            </w:pPr>
            <w:r w:rsidRPr="003A6A2D">
              <w:t>This privilege allows a user to write data to a file, URL, socket, database, or object. This can also be used at an entity level signifying that the user is allowed to write data about a particular entity (which may include an object, database row, etc.)</w:t>
            </w:r>
          </w:p>
        </w:tc>
        <w:tc>
          <w:tcPr>
            <w:tcW w:w="2466" w:type="dxa"/>
            <w:vAlign w:val="center"/>
          </w:tcPr>
          <w:p w:rsidR="003A6A2D" w:rsidRPr="003A6A2D" w:rsidRDefault="003A6A2D" w:rsidP="00D039D0">
            <w:pPr>
              <w:pStyle w:val="TableText"/>
            </w:pPr>
            <w:r w:rsidRPr="003A6A2D">
              <w:t>A user can add text to a database entry.</w:t>
            </w:r>
          </w:p>
        </w:tc>
      </w:tr>
      <w:tr w:rsidR="003A6A2D" w:rsidRPr="003A6A2D" w:rsidTr="00B518D5">
        <w:trPr>
          <w:cantSplit/>
        </w:trPr>
        <w:tc>
          <w:tcPr>
            <w:tcW w:w="1728" w:type="dxa"/>
            <w:vAlign w:val="center"/>
          </w:tcPr>
          <w:p w:rsidR="003A6A2D" w:rsidRPr="003A6A2D" w:rsidRDefault="003A6A2D" w:rsidP="00D039D0">
            <w:pPr>
              <w:pStyle w:val="TableText"/>
            </w:pPr>
            <w:r w:rsidRPr="003A6A2D">
              <w:t>UPDATE</w:t>
            </w:r>
          </w:p>
        </w:tc>
        <w:tc>
          <w:tcPr>
            <w:tcW w:w="4230" w:type="dxa"/>
            <w:vAlign w:val="center"/>
          </w:tcPr>
          <w:p w:rsidR="003A6A2D" w:rsidRPr="003A6A2D" w:rsidRDefault="003A6A2D" w:rsidP="00D039D0">
            <w:pPr>
              <w:pStyle w:val="TableText"/>
            </w:pPr>
            <w:r w:rsidRPr="003A6A2D">
              <w:t>This privilege grants permission at an entity level and signifies that the user is allowed to update and modify data for a particular entity</w:t>
            </w:r>
            <w:r w:rsidR="008B318A" w:rsidRPr="003A6A2D">
              <w:t xml:space="preserve">. </w:t>
            </w:r>
            <w:r w:rsidRPr="003A6A2D">
              <w:t>Entities may include an object, an attribute of the object, a database row, etc.</w:t>
            </w:r>
          </w:p>
        </w:tc>
        <w:tc>
          <w:tcPr>
            <w:tcW w:w="2466" w:type="dxa"/>
            <w:vAlign w:val="center"/>
          </w:tcPr>
          <w:p w:rsidR="003A6A2D" w:rsidRPr="003A6A2D" w:rsidRDefault="003A6A2D" w:rsidP="00D039D0">
            <w:pPr>
              <w:pStyle w:val="TableText"/>
            </w:pPr>
            <w:r w:rsidRPr="003A6A2D">
              <w:t>A user can modify an object’s attribute data.</w:t>
            </w:r>
          </w:p>
        </w:tc>
      </w:tr>
      <w:tr w:rsidR="003A6A2D" w:rsidRPr="003A6A2D" w:rsidTr="00B518D5">
        <w:trPr>
          <w:cantSplit/>
        </w:trPr>
        <w:tc>
          <w:tcPr>
            <w:tcW w:w="1728" w:type="dxa"/>
            <w:vAlign w:val="center"/>
          </w:tcPr>
          <w:p w:rsidR="003A6A2D" w:rsidRPr="003A6A2D" w:rsidRDefault="003A6A2D" w:rsidP="00D039D0">
            <w:pPr>
              <w:pStyle w:val="TableText"/>
            </w:pPr>
            <w:r w:rsidRPr="003A6A2D">
              <w:t>DELETE</w:t>
            </w:r>
          </w:p>
        </w:tc>
        <w:tc>
          <w:tcPr>
            <w:tcW w:w="4230" w:type="dxa"/>
            <w:vAlign w:val="center"/>
          </w:tcPr>
          <w:p w:rsidR="003A6A2D" w:rsidRPr="003A6A2D" w:rsidRDefault="003A6A2D" w:rsidP="00D039D0">
            <w:pPr>
              <w:pStyle w:val="TableText"/>
            </w:pPr>
            <w:r w:rsidRPr="003A6A2D">
              <w:t>This privilege permits a user to delete a logical entity. This entity can be an object, a database entry, a resource such as a network connection, etc.</w:t>
            </w:r>
          </w:p>
        </w:tc>
        <w:tc>
          <w:tcPr>
            <w:tcW w:w="2466" w:type="dxa"/>
            <w:vAlign w:val="center"/>
          </w:tcPr>
          <w:p w:rsidR="003A6A2D" w:rsidRPr="003A6A2D" w:rsidRDefault="003A6A2D" w:rsidP="00D039D0">
            <w:pPr>
              <w:pStyle w:val="TableText"/>
            </w:pPr>
            <w:r w:rsidRPr="003A6A2D">
              <w:t>A user can delete record.</w:t>
            </w:r>
          </w:p>
        </w:tc>
      </w:tr>
      <w:tr w:rsidR="003A6A2D" w:rsidRPr="003A6A2D" w:rsidTr="00B518D5">
        <w:trPr>
          <w:cantSplit/>
        </w:trPr>
        <w:tc>
          <w:tcPr>
            <w:tcW w:w="1728" w:type="dxa"/>
            <w:vAlign w:val="center"/>
          </w:tcPr>
          <w:p w:rsidR="003A6A2D" w:rsidRPr="003A6A2D" w:rsidRDefault="003A6A2D" w:rsidP="00D039D0">
            <w:pPr>
              <w:pStyle w:val="TableText"/>
            </w:pPr>
            <w:r w:rsidRPr="003A6A2D">
              <w:t>EXECUTE</w:t>
            </w:r>
          </w:p>
        </w:tc>
        <w:tc>
          <w:tcPr>
            <w:tcW w:w="4230" w:type="dxa"/>
            <w:vAlign w:val="center"/>
          </w:tcPr>
          <w:p w:rsidR="003A6A2D" w:rsidRPr="003A6A2D" w:rsidRDefault="003A6A2D" w:rsidP="00D039D0">
            <w:pPr>
              <w:pStyle w:val="TableText"/>
            </w:pPr>
            <w:r w:rsidRPr="003A6A2D">
              <w:t>This privilege allows a user to execute a particular resource. The resource can be a method, function, behavior of the application, URL, button etc.</w:t>
            </w:r>
          </w:p>
        </w:tc>
        <w:tc>
          <w:tcPr>
            <w:tcW w:w="2466" w:type="dxa"/>
            <w:vAlign w:val="center"/>
          </w:tcPr>
          <w:p w:rsidR="003A6A2D" w:rsidRPr="003A6A2D" w:rsidRDefault="003A6A2D" w:rsidP="00D039D0">
            <w:pPr>
              <w:pStyle w:val="TableText"/>
            </w:pPr>
            <w:r w:rsidRPr="003A6A2D">
              <w:t>A user can click on a button to perform a method.</w:t>
            </w:r>
          </w:p>
        </w:tc>
      </w:tr>
    </w:tbl>
    <w:p w:rsidR="004E6839" w:rsidRDefault="004E6839" w:rsidP="00FE0B65">
      <w:pPr>
        <w:pStyle w:val="BodyText"/>
      </w:pPr>
    </w:p>
    <w:p w:rsidR="004E6839" w:rsidRDefault="00E60A65" w:rsidP="00FE0B65">
      <w:pPr>
        <w:pStyle w:val="BodyText"/>
      </w:pPr>
      <w:r>
        <w:t xml:space="preserve">The </w:t>
      </w:r>
      <w:r w:rsidR="003A6A2D" w:rsidRPr="003A6A2D">
        <w:t>section</w:t>
      </w:r>
      <w:r>
        <w:t>s that follow provide information on the functionality available for Privileges.</w:t>
      </w:r>
      <w:r w:rsidR="003A6A2D" w:rsidRPr="003A6A2D">
        <w:t xml:space="preserve"> </w:t>
      </w:r>
    </w:p>
    <w:p w:rsidR="003A6A2D" w:rsidRDefault="003A6A2D" w:rsidP="00E60A65">
      <w:pPr>
        <w:pStyle w:val="Heading4"/>
      </w:pPr>
      <w:r>
        <w:t xml:space="preserve">Create a New Privilege </w:t>
      </w:r>
    </w:p>
    <w:p w:rsidR="00E60A65" w:rsidRPr="00E60A65" w:rsidRDefault="00E60A65" w:rsidP="00E60A65">
      <w:pPr>
        <w:pStyle w:val="BodyText"/>
      </w:pPr>
      <w:r>
        <w:t>If the CSM Standard Privileges are not sufficient, a Super Admin can create privileges to meet application needs.</w:t>
      </w:r>
      <w:r w:rsidR="000849BE" w:rsidRPr="000849BE">
        <w:t xml:space="preserve"> </w:t>
      </w:r>
      <w:r w:rsidR="00865911">
        <w:fldChar w:fldCharType="begin"/>
      </w:r>
      <w:r w:rsidR="000849BE">
        <w:instrText xml:space="preserve"> XE "</w:instrText>
      </w:r>
      <w:r w:rsidR="00450B70">
        <w:instrText>privileges</w:instrText>
      </w:r>
      <w:r w:rsidR="000849BE" w:rsidRPr="00F62D05">
        <w:instrText>:</w:instrText>
      </w:r>
      <w:r w:rsidR="00450B70">
        <w:instrText>create</w:instrText>
      </w:r>
      <w:r w:rsidR="000849BE">
        <w:instrText xml:space="preserve">" </w:instrText>
      </w:r>
      <w:r w:rsidR="00865911">
        <w:fldChar w:fldCharType="end"/>
      </w:r>
      <w:r w:rsidR="00865911">
        <w:fldChar w:fldCharType="begin"/>
      </w:r>
      <w:r w:rsidR="000849BE">
        <w:instrText xml:space="preserve"> XE "create privilege in UPT" </w:instrText>
      </w:r>
      <w:r w:rsidR="00865911">
        <w:fldChar w:fldCharType="end"/>
      </w:r>
    </w:p>
    <w:p w:rsidR="00E60A65" w:rsidRPr="00860601" w:rsidRDefault="00E60A65" w:rsidP="00E60A65">
      <w:pPr>
        <w:pStyle w:val="BodyText"/>
        <w:rPr>
          <w:rStyle w:val="Bold"/>
        </w:rPr>
      </w:pPr>
      <w:r w:rsidRPr="00860601">
        <w:rPr>
          <w:rStyle w:val="Bold"/>
        </w:rPr>
        <w:t xml:space="preserve">To create a new </w:t>
      </w:r>
      <w:r>
        <w:rPr>
          <w:rStyle w:val="Bold"/>
        </w:rPr>
        <w:t>privilege</w:t>
      </w:r>
      <w:r w:rsidRPr="00860601">
        <w:rPr>
          <w:rStyle w:val="Bold"/>
        </w:rPr>
        <w:t>:</w:t>
      </w:r>
    </w:p>
    <w:p w:rsidR="00E60A65" w:rsidRDefault="00E60A65" w:rsidP="00E60A65">
      <w:pPr>
        <w:pStyle w:val="ListNumber"/>
        <w:numPr>
          <w:ilvl w:val="0"/>
          <w:numId w:val="28"/>
        </w:numPr>
      </w:pPr>
      <w:r>
        <w:t xml:space="preserve">Click </w:t>
      </w:r>
      <w:r>
        <w:rPr>
          <w:rStyle w:val="Bold"/>
        </w:rPr>
        <w:t>Privilege</w:t>
      </w:r>
      <w:r>
        <w:t xml:space="preserve"> from the main menu to open the </w:t>
      </w:r>
      <w:r w:rsidR="00D85A39">
        <w:t>Privilege</w:t>
      </w:r>
      <w:r>
        <w:t xml:space="preserve"> home page.</w:t>
      </w:r>
    </w:p>
    <w:p w:rsidR="00E60A65" w:rsidRDefault="00E60A65" w:rsidP="00E60A65">
      <w:pPr>
        <w:pStyle w:val="ListNumber"/>
        <w:numPr>
          <w:ilvl w:val="0"/>
          <w:numId w:val="26"/>
        </w:numPr>
      </w:pPr>
      <w:r>
        <w:t xml:space="preserve">Click on </w:t>
      </w:r>
      <w:r>
        <w:rPr>
          <w:rStyle w:val="Bold"/>
        </w:rPr>
        <w:t xml:space="preserve">Create a New </w:t>
      </w:r>
      <w:r w:rsidR="00D85A39">
        <w:rPr>
          <w:rStyle w:val="Bold"/>
        </w:rPr>
        <w:t>Privilege</w:t>
      </w:r>
      <w:r w:rsidRPr="00271DCF">
        <w:t>.</w:t>
      </w:r>
    </w:p>
    <w:p w:rsidR="00E60A65" w:rsidRDefault="00E60A65" w:rsidP="00E60A65">
      <w:pPr>
        <w:pStyle w:val="ListNumber"/>
      </w:pPr>
      <w:r>
        <w:t xml:space="preserve">Enter data into the </w:t>
      </w:r>
      <w:r w:rsidR="00D85A39">
        <w:t>Privilege</w:t>
      </w:r>
      <w:r>
        <w:t xml:space="preserve"> Details form. The form fields are defined as follows:</w:t>
      </w:r>
    </w:p>
    <w:p w:rsidR="003A6A2D" w:rsidRDefault="003A6A2D" w:rsidP="00D85A39">
      <w:pPr>
        <w:pStyle w:val="BodyTextIndent"/>
      </w:pPr>
      <w:r w:rsidRPr="00D85A39">
        <w:rPr>
          <w:rStyle w:val="Bold"/>
        </w:rPr>
        <w:t>Name</w:t>
      </w:r>
      <w:r>
        <w:t xml:space="preserve"> – </w:t>
      </w:r>
      <w:r w:rsidR="00D85A39">
        <w:t>Use to uniquely identify</w:t>
      </w:r>
      <w:r>
        <w:t xml:space="preserve"> the Privilege</w:t>
      </w:r>
      <w:r w:rsidR="00D85A39">
        <w:t>; it is a</w:t>
      </w:r>
      <w:r>
        <w:t xml:space="preserve"> required field. </w:t>
      </w:r>
    </w:p>
    <w:p w:rsidR="003A6A2D" w:rsidRDefault="003A6A2D" w:rsidP="00D85A39">
      <w:pPr>
        <w:pStyle w:val="BodyTextIndent"/>
      </w:pPr>
      <w:r w:rsidRPr="00D85A39">
        <w:rPr>
          <w:rStyle w:val="Bold"/>
        </w:rPr>
        <w:t>Description</w:t>
      </w:r>
      <w:r>
        <w:t xml:space="preserve"> – </w:t>
      </w:r>
      <w:r w:rsidR="00D85A39">
        <w:t>A</w:t>
      </w:r>
      <w:r>
        <w:t xml:space="preserve"> brief summary describing the Privilege.</w:t>
      </w:r>
    </w:p>
    <w:p w:rsidR="003A6A2D" w:rsidRDefault="003A6A2D" w:rsidP="00D85A39">
      <w:pPr>
        <w:pStyle w:val="ListNumber"/>
      </w:pPr>
      <w:r>
        <w:t xml:space="preserve">Select </w:t>
      </w:r>
      <w:r w:rsidRPr="00D85A39">
        <w:rPr>
          <w:rStyle w:val="Bold"/>
        </w:rPr>
        <w:t>Add</w:t>
      </w:r>
      <w:r>
        <w:t>.</w:t>
      </w:r>
    </w:p>
    <w:p w:rsidR="00D85A39" w:rsidRDefault="00D85A39" w:rsidP="00D85A39">
      <w:pPr>
        <w:pStyle w:val="Heading4"/>
      </w:pPr>
      <w:r>
        <w:lastRenderedPageBreak/>
        <w:t>Select and View/Update an Existing Privilege</w:t>
      </w:r>
    </w:p>
    <w:p w:rsidR="00D85A39" w:rsidRDefault="00D85A39" w:rsidP="00D85A39">
      <w:pPr>
        <w:pStyle w:val="BodyText"/>
      </w:pPr>
      <w:r>
        <w:t>Once a privilege has been created for UPT, you can view or edit the details any time necessary. In order to edit the privilege details, you must search for and identify the privilege to update and select to view the details.</w:t>
      </w:r>
      <w:r w:rsidR="000849BE" w:rsidRPr="000849BE">
        <w:t xml:space="preserve"> </w:t>
      </w:r>
      <w:r w:rsidR="00865911">
        <w:fldChar w:fldCharType="begin"/>
      </w:r>
      <w:r w:rsidR="000849BE">
        <w:instrText xml:space="preserve"> XE "view </w:instrText>
      </w:r>
      <w:r w:rsidR="004D1F74">
        <w:instrText xml:space="preserve">privilege </w:instrText>
      </w:r>
      <w:r w:rsidR="000849BE">
        <w:instrText xml:space="preserve">details" </w:instrText>
      </w:r>
      <w:r w:rsidR="00865911">
        <w:fldChar w:fldCharType="end"/>
      </w:r>
      <w:r w:rsidR="00865911">
        <w:fldChar w:fldCharType="begin"/>
      </w:r>
      <w:r w:rsidR="000849BE">
        <w:instrText xml:space="preserve"> XE "edit/update </w:instrText>
      </w:r>
      <w:r w:rsidR="004D1F74">
        <w:instrText>privilege</w:instrText>
      </w:r>
      <w:r w:rsidR="000849BE">
        <w:instrText xml:space="preserve"> details" </w:instrText>
      </w:r>
      <w:r w:rsidR="00865911">
        <w:fldChar w:fldCharType="end"/>
      </w:r>
      <w:r w:rsidR="00865911">
        <w:fldChar w:fldCharType="begin"/>
      </w:r>
      <w:r w:rsidR="000849BE">
        <w:instrText xml:space="preserve"> XE "</w:instrText>
      </w:r>
      <w:r w:rsidR="004D1F74">
        <w:instrText>privilege</w:instrText>
      </w:r>
      <w:r w:rsidR="000849BE" w:rsidRPr="000C7E9B">
        <w:instrText xml:space="preserve"> administration</w:instrText>
      </w:r>
      <w:r w:rsidR="000849BE">
        <w:instrText xml:space="preserve">" </w:instrText>
      </w:r>
      <w:r w:rsidR="00865911">
        <w:fldChar w:fldCharType="end"/>
      </w:r>
      <w:r w:rsidR="00865911">
        <w:fldChar w:fldCharType="begin"/>
      </w:r>
      <w:r w:rsidR="000849BE">
        <w:instrText xml:space="preserve"> XE "</w:instrText>
      </w:r>
      <w:r w:rsidR="000849BE" w:rsidRPr="00C87567">
        <w:instrText>standard privileges:view/update</w:instrText>
      </w:r>
      <w:r w:rsidR="000849BE">
        <w:instrText xml:space="preserve">" </w:instrText>
      </w:r>
      <w:r w:rsidR="00865911">
        <w:fldChar w:fldCharType="end"/>
      </w:r>
      <w:r w:rsidR="00865911">
        <w:fldChar w:fldCharType="begin"/>
      </w:r>
      <w:r w:rsidR="004D1F74">
        <w:instrText xml:space="preserve"> XE "privileges:view/update" </w:instrText>
      </w:r>
      <w:r w:rsidR="00865911">
        <w:fldChar w:fldCharType="end"/>
      </w:r>
    </w:p>
    <w:p w:rsidR="00D85A39" w:rsidRPr="004F7051" w:rsidRDefault="00D85A39" w:rsidP="00D85A39">
      <w:pPr>
        <w:pStyle w:val="BodyText"/>
        <w:rPr>
          <w:rStyle w:val="Bold"/>
        </w:rPr>
      </w:pPr>
      <w:r w:rsidRPr="004F7051">
        <w:rPr>
          <w:rStyle w:val="Bold"/>
        </w:rPr>
        <w:t xml:space="preserve">To find and </w:t>
      </w:r>
      <w:r>
        <w:rPr>
          <w:rStyle w:val="Bold"/>
        </w:rPr>
        <w:t>view/update a privilege</w:t>
      </w:r>
      <w:r w:rsidRPr="004F7051">
        <w:rPr>
          <w:rStyle w:val="Bold"/>
        </w:rPr>
        <w:t>:</w:t>
      </w:r>
    </w:p>
    <w:p w:rsidR="00D85A39" w:rsidRDefault="00D85A39" w:rsidP="00D85A39">
      <w:pPr>
        <w:pStyle w:val="ListNumber"/>
        <w:numPr>
          <w:ilvl w:val="0"/>
          <w:numId w:val="29"/>
        </w:numPr>
      </w:pPr>
      <w:r>
        <w:t xml:space="preserve">Click </w:t>
      </w:r>
      <w:r>
        <w:rPr>
          <w:rStyle w:val="Bold"/>
        </w:rPr>
        <w:t>Privilege</w:t>
      </w:r>
      <w:r>
        <w:t xml:space="preserve"> from the main menu to open the Privilege home page.</w:t>
      </w:r>
    </w:p>
    <w:p w:rsidR="00D85A39" w:rsidRDefault="00D85A39" w:rsidP="00D85A39">
      <w:pPr>
        <w:pStyle w:val="ListNumber"/>
      </w:pPr>
      <w:r>
        <w:t xml:space="preserve">Click on </w:t>
      </w:r>
      <w:r w:rsidRPr="004F7051">
        <w:rPr>
          <w:rStyle w:val="Bold"/>
        </w:rPr>
        <w:t xml:space="preserve">Select an Existing </w:t>
      </w:r>
      <w:r>
        <w:rPr>
          <w:rStyle w:val="Bold"/>
        </w:rPr>
        <w:t>Privilege</w:t>
      </w:r>
      <w:r>
        <w:t>.</w:t>
      </w:r>
    </w:p>
    <w:p w:rsidR="00D85A39" w:rsidRDefault="00D85A39" w:rsidP="00D85A39">
      <w:pPr>
        <w:pStyle w:val="ListNumber"/>
      </w:pPr>
      <w:r>
        <w:t>Enter search criteria into the Privilege Search Criteria form. You may use an asterisk (*) as a wildcard character if necessary.</w:t>
      </w:r>
    </w:p>
    <w:p w:rsidR="00D85A39" w:rsidRDefault="00D85A39" w:rsidP="00D85A39">
      <w:pPr>
        <w:pStyle w:val="ListNumber"/>
      </w:pPr>
      <w:r>
        <w:t xml:space="preserve">From the results list, select the radio button next to the Name of the privilege you want to view and/or edit, and then click </w:t>
      </w:r>
      <w:r w:rsidRPr="004F7051">
        <w:rPr>
          <w:rStyle w:val="Bold"/>
        </w:rPr>
        <w:t>View Details</w:t>
      </w:r>
      <w:r>
        <w:t>.</w:t>
      </w:r>
    </w:p>
    <w:p w:rsidR="00D85A39" w:rsidRDefault="00D85A39" w:rsidP="00D85A39">
      <w:pPr>
        <w:pStyle w:val="ListNumber"/>
      </w:pPr>
      <w:r>
        <w:t>Review, and if necessary edit the data appearing on the Privilege Details form</w:t>
      </w:r>
      <w:r w:rsidR="008B318A">
        <w:t xml:space="preserve">. </w:t>
      </w:r>
      <w:r>
        <w:t>The form fields are defined as follows:</w:t>
      </w:r>
    </w:p>
    <w:p w:rsidR="00D85A39" w:rsidRDefault="00D85A39" w:rsidP="00D85A39">
      <w:pPr>
        <w:pStyle w:val="BodyTextIndent"/>
      </w:pPr>
      <w:r w:rsidRPr="00D85A39">
        <w:rPr>
          <w:rStyle w:val="Bold"/>
        </w:rPr>
        <w:t>Name</w:t>
      </w:r>
      <w:r>
        <w:t xml:space="preserve"> – Use to uniquely identify the Privilege; it is a required field. </w:t>
      </w:r>
    </w:p>
    <w:p w:rsidR="00D85A39" w:rsidRDefault="00D85A39" w:rsidP="00D85A39">
      <w:pPr>
        <w:pStyle w:val="BodyTextIndent"/>
      </w:pPr>
      <w:r w:rsidRPr="00D85A39">
        <w:rPr>
          <w:rStyle w:val="Bold"/>
        </w:rPr>
        <w:t>Description</w:t>
      </w:r>
      <w:r>
        <w:t xml:space="preserve"> – A brief summary describing the Privilege.</w:t>
      </w:r>
    </w:p>
    <w:p w:rsidR="003A6A2D" w:rsidRDefault="00D85A39" w:rsidP="00D85A39">
      <w:pPr>
        <w:pStyle w:val="ListNumber"/>
      </w:pPr>
      <w:r>
        <w:t xml:space="preserve">Click </w:t>
      </w:r>
      <w:r w:rsidR="003A6A2D" w:rsidRPr="00D85A39">
        <w:rPr>
          <w:rStyle w:val="Bold"/>
        </w:rPr>
        <w:t>Update</w:t>
      </w:r>
      <w:r w:rsidR="003A6A2D">
        <w:t>.</w:t>
      </w:r>
    </w:p>
    <w:p w:rsidR="00D85A39" w:rsidRDefault="00D85A39" w:rsidP="00D85A39">
      <w:pPr>
        <w:pStyle w:val="Heading4"/>
      </w:pPr>
      <w:r>
        <w:t>Delete an Existing Privilege</w:t>
      </w:r>
    </w:p>
    <w:p w:rsidR="00D85A39" w:rsidRDefault="00D85A39" w:rsidP="00D85A39">
      <w:pPr>
        <w:pStyle w:val="BodyText"/>
      </w:pPr>
      <w:r>
        <w:t xml:space="preserve">If necessary, you can delete a </w:t>
      </w:r>
      <w:r w:rsidR="008B318A">
        <w:t>privilege</w:t>
      </w:r>
      <w:r>
        <w:t xml:space="preserve"> from UPT. In order to delete the </w:t>
      </w:r>
      <w:r w:rsidR="008B318A">
        <w:t>privilege</w:t>
      </w:r>
      <w:r>
        <w:t xml:space="preserve">, you must search for and select to view the details page of the </w:t>
      </w:r>
      <w:r w:rsidR="008B318A">
        <w:t>privilege</w:t>
      </w:r>
      <w:r>
        <w:t xml:space="preserve"> you want to delete.</w:t>
      </w:r>
      <w:r w:rsidR="004D1F74" w:rsidRPr="004D1F74">
        <w:t xml:space="preserve"> </w:t>
      </w:r>
      <w:r w:rsidR="00865911">
        <w:fldChar w:fldCharType="begin"/>
      </w:r>
      <w:r w:rsidR="004D1F74">
        <w:instrText xml:space="preserve"> XE "del</w:instrText>
      </w:r>
      <w:r w:rsidR="00450B70">
        <w:instrText>e</w:instrText>
      </w:r>
      <w:r w:rsidR="004D1F74">
        <w:instrText xml:space="preserve">te privilege" </w:instrText>
      </w:r>
      <w:r w:rsidR="00865911">
        <w:fldChar w:fldCharType="end"/>
      </w:r>
      <w:r w:rsidR="00865911">
        <w:fldChar w:fldCharType="begin"/>
      </w:r>
      <w:r w:rsidR="004D1F74">
        <w:instrText xml:space="preserve"> XE "privilege</w:instrText>
      </w:r>
      <w:r w:rsidR="004D1F74" w:rsidRPr="000C7E9B">
        <w:instrText xml:space="preserve"> administration</w:instrText>
      </w:r>
      <w:r w:rsidR="004D1F74">
        <w:instrText xml:space="preserve">" </w:instrText>
      </w:r>
      <w:r w:rsidR="00865911">
        <w:fldChar w:fldCharType="end"/>
      </w:r>
      <w:r w:rsidR="00865911">
        <w:fldChar w:fldCharType="begin"/>
      </w:r>
      <w:r w:rsidR="004D1F74">
        <w:instrText xml:space="preserve"> XE "privileges:deleting" </w:instrText>
      </w:r>
      <w:r w:rsidR="00865911">
        <w:fldChar w:fldCharType="end"/>
      </w:r>
    </w:p>
    <w:p w:rsidR="00D85A39" w:rsidRPr="004F7051" w:rsidRDefault="00D85A39" w:rsidP="00D85A39">
      <w:pPr>
        <w:pStyle w:val="BodyText"/>
        <w:rPr>
          <w:rStyle w:val="Bold"/>
        </w:rPr>
      </w:pPr>
      <w:r w:rsidRPr="004F7051">
        <w:rPr>
          <w:rStyle w:val="Bold"/>
        </w:rPr>
        <w:t xml:space="preserve">To </w:t>
      </w:r>
      <w:r>
        <w:rPr>
          <w:rStyle w:val="Bold"/>
        </w:rPr>
        <w:t>delete a privilege</w:t>
      </w:r>
      <w:r w:rsidRPr="004F7051">
        <w:rPr>
          <w:rStyle w:val="Bold"/>
        </w:rPr>
        <w:t>:</w:t>
      </w:r>
    </w:p>
    <w:p w:rsidR="00D85A39" w:rsidRDefault="00D85A39" w:rsidP="00D85A39">
      <w:pPr>
        <w:pStyle w:val="ListNumber"/>
        <w:numPr>
          <w:ilvl w:val="0"/>
          <w:numId w:val="30"/>
        </w:numPr>
      </w:pPr>
      <w:r>
        <w:t xml:space="preserve">Click </w:t>
      </w:r>
      <w:r>
        <w:rPr>
          <w:rStyle w:val="Bold"/>
        </w:rPr>
        <w:t>Privilege</w:t>
      </w:r>
      <w:r>
        <w:t xml:space="preserve"> from the main menu to open the Privilege home page.</w:t>
      </w:r>
    </w:p>
    <w:p w:rsidR="00D85A39" w:rsidRDefault="00D85A39" w:rsidP="00D85A39">
      <w:pPr>
        <w:pStyle w:val="ListNumber"/>
      </w:pPr>
      <w:r>
        <w:t xml:space="preserve">Click on </w:t>
      </w:r>
      <w:r w:rsidRPr="004F7051">
        <w:rPr>
          <w:rStyle w:val="Bold"/>
        </w:rPr>
        <w:t xml:space="preserve">Select an Existing </w:t>
      </w:r>
      <w:r>
        <w:rPr>
          <w:rStyle w:val="Bold"/>
        </w:rPr>
        <w:t>Privilege</w:t>
      </w:r>
      <w:r>
        <w:t>.</w:t>
      </w:r>
    </w:p>
    <w:p w:rsidR="00D85A39" w:rsidRDefault="00D85A39" w:rsidP="00D85A39">
      <w:pPr>
        <w:pStyle w:val="ListNumber"/>
      </w:pPr>
      <w:r>
        <w:t>Enter search criteria into the Privilege Search Criteria form. You may use an asterisk (*) as a wildcard character if necessary.</w:t>
      </w:r>
    </w:p>
    <w:p w:rsidR="00D85A39" w:rsidRDefault="00D85A39" w:rsidP="00D85A39">
      <w:pPr>
        <w:pStyle w:val="ListNumber"/>
      </w:pPr>
      <w:r>
        <w:t xml:space="preserve">From the results list, select the radio button next to the Name of the privilege you want to view and/or edit, and then click </w:t>
      </w:r>
      <w:r w:rsidRPr="004F7051">
        <w:rPr>
          <w:rStyle w:val="Bold"/>
        </w:rPr>
        <w:t>View Details</w:t>
      </w:r>
      <w:r>
        <w:t>.</w:t>
      </w:r>
    </w:p>
    <w:p w:rsidR="00D85A39" w:rsidRDefault="00D85A39" w:rsidP="00D85A39">
      <w:pPr>
        <w:pStyle w:val="ListNumber"/>
      </w:pPr>
      <w:r>
        <w:t xml:space="preserve">From the details page, click </w:t>
      </w:r>
      <w:r w:rsidRPr="005A3617">
        <w:rPr>
          <w:rStyle w:val="Bold"/>
        </w:rPr>
        <w:t>Delete</w:t>
      </w:r>
      <w:r w:rsidR="008B318A">
        <w:t xml:space="preserve">. </w:t>
      </w:r>
      <w:r>
        <w:t>A confirmation window appears.</w:t>
      </w:r>
    </w:p>
    <w:p w:rsidR="00D85A39" w:rsidRDefault="00D85A39" w:rsidP="00D85A39">
      <w:pPr>
        <w:pStyle w:val="ListNumber"/>
      </w:pPr>
      <w:r>
        <w:t xml:space="preserve">Click </w:t>
      </w:r>
      <w:r w:rsidRPr="005A3617">
        <w:rPr>
          <w:rStyle w:val="Bold"/>
        </w:rPr>
        <w:t>OK</w:t>
      </w:r>
      <w:r>
        <w:t xml:space="preserve"> to confirm the deletion.</w:t>
      </w:r>
    </w:p>
    <w:p w:rsidR="003A6A2D" w:rsidRDefault="003A6A2D" w:rsidP="003A6A2D">
      <w:pPr>
        <w:pStyle w:val="Heading2"/>
      </w:pPr>
      <w:bookmarkStart w:id="300" w:name="_Ref213724620"/>
      <w:bookmarkStart w:id="301" w:name="_Ref213724622"/>
      <w:bookmarkStart w:id="302" w:name="_Ref213725884"/>
      <w:bookmarkStart w:id="303" w:name="_Ref213725886"/>
      <w:bookmarkStart w:id="304" w:name="_Ref214165919"/>
      <w:bookmarkStart w:id="305" w:name="_Toc214359150"/>
      <w:r>
        <w:t>Admin Mode</w:t>
      </w:r>
      <w:bookmarkEnd w:id="300"/>
      <w:bookmarkEnd w:id="301"/>
      <w:bookmarkEnd w:id="302"/>
      <w:bookmarkEnd w:id="303"/>
      <w:bookmarkEnd w:id="304"/>
      <w:bookmarkEnd w:id="305"/>
    </w:p>
    <w:p w:rsidR="00D85A39" w:rsidRDefault="00D85A39" w:rsidP="003A6A2D">
      <w:pPr>
        <w:pStyle w:val="BodyText"/>
      </w:pPr>
      <w:r>
        <w:t>The difference between the functionality in the Super Admin Mode and Admin Mode is that the Super Admin can create and edit all of the objects necessary for use with an application, including creation of the application itself in UPT</w:t>
      </w:r>
      <w:r w:rsidR="008B318A">
        <w:t xml:space="preserve">. </w:t>
      </w:r>
      <w:r>
        <w:t>The Admin mode provides the ability to associate those create</w:t>
      </w:r>
      <w:r w:rsidR="00D039D0">
        <w:t>d</w:t>
      </w:r>
      <w:r>
        <w:t xml:space="preserve"> objects in a logical manner, and to modify or remove those associations as needed.</w:t>
      </w:r>
      <w:r w:rsidR="004D1F74" w:rsidRPr="004D1F74">
        <w:t xml:space="preserve"> </w:t>
      </w:r>
      <w:r w:rsidR="00865911">
        <w:fldChar w:fldCharType="begin"/>
      </w:r>
      <w:r w:rsidR="004D1F74">
        <w:instrText xml:space="preserve"> XE "</w:instrText>
      </w:r>
      <w:r w:rsidR="004D1F74" w:rsidRPr="00613137">
        <w:instrText>overview:Admin</w:instrText>
      </w:r>
      <w:r w:rsidR="004D1F74">
        <w:instrText xml:space="preserve"> Mode" </w:instrText>
      </w:r>
      <w:r w:rsidR="00865911">
        <w:fldChar w:fldCharType="end"/>
      </w:r>
      <w:r w:rsidR="00865911">
        <w:fldChar w:fldCharType="begin"/>
      </w:r>
      <w:r w:rsidR="004D1F74">
        <w:instrText xml:space="preserve"> XE "</w:instrText>
      </w:r>
      <w:r w:rsidR="004D1F74" w:rsidRPr="00F62D05">
        <w:instrText>provisioning:</w:instrText>
      </w:r>
      <w:r w:rsidR="004D1F74">
        <w:instrText xml:space="preserve">Admin Mode" </w:instrText>
      </w:r>
      <w:r w:rsidR="00865911">
        <w:fldChar w:fldCharType="end"/>
      </w:r>
      <w:r w:rsidR="00865911">
        <w:fldChar w:fldCharType="begin"/>
      </w:r>
      <w:r w:rsidR="004D1F74">
        <w:instrText xml:space="preserve"> XE "</w:instrText>
      </w:r>
      <w:r w:rsidR="004D1F74" w:rsidRPr="007B1D66">
        <w:instrText>UPT:</w:instrText>
      </w:r>
      <w:r w:rsidR="004D1F74">
        <w:instrText xml:space="preserve">Admin Mode" </w:instrText>
      </w:r>
      <w:r w:rsidR="00865911">
        <w:fldChar w:fldCharType="end"/>
      </w:r>
    </w:p>
    <w:p w:rsidR="00B9626D" w:rsidRDefault="00B9626D" w:rsidP="003A6A2D">
      <w:pPr>
        <w:pStyle w:val="BodyText"/>
      </w:pPr>
      <w:r>
        <w:t>Furthermore, a Super Admin logs into the UPT, whereas an Admin login requires the identification of a specific application</w:t>
      </w:r>
      <w:r w:rsidR="008B318A">
        <w:t xml:space="preserve">. </w:t>
      </w:r>
      <w:r>
        <w:t>This means that all items created or modified in Admin Mode are done so for the specific application identified at login.</w:t>
      </w:r>
    </w:p>
    <w:p w:rsidR="005847E8" w:rsidRDefault="003A6A2D" w:rsidP="003A6A2D">
      <w:pPr>
        <w:pStyle w:val="BodyText"/>
      </w:pPr>
      <w:r>
        <w:lastRenderedPageBreak/>
        <w:t xml:space="preserve">The Admin Mode of the UPT is divided into six major </w:t>
      </w:r>
      <w:r w:rsidR="00455A66">
        <w:t>“locations” or Home pages</w:t>
      </w:r>
      <w:r>
        <w:t>:</w:t>
      </w:r>
      <w:r w:rsidRPr="00455A66">
        <w:t xml:space="preserve"> Group, </w:t>
      </w:r>
      <w:r w:rsidR="00455A66">
        <w:t>Privilege</w:t>
      </w:r>
      <w:r w:rsidRPr="00455A66">
        <w:t xml:space="preserve">, </w:t>
      </w:r>
      <w:r w:rsidR="00455A66">
        <w:t>Protection Group</w:t>
      </w:r>
      <w:r w:rsidRPr="00455A66">
        <w:t xml:space="preserve">, </w:t>
      </w:r>
      <w:r w:rsidR="00455A66">
        <w:t>Role</w:t>
      </w:r>
      <w:r w:rsidRPr="00455A66">
        <w:t xml:space="preserve">, and </w:t>
      </w:r>
      <w:r w:rsidR="00455A66">
        <w:t>User</w:t>
      </w:r>
      <w:r w:rsidR="008B318A" w:rsidRPr="00455A66">
        <w:t xml:space="preserve">. </w:t>
      </w:r>
      <w:r w:rsidRPr="00455A66">
        <w:t>In the</w:t>
      </w:r>
      <w:r>
        <w:t xml:space="preserve">se </w:t>
      </w:r>
      <w:r w:rsidR="00455A66">
        <w:t>locations,</w:t>
      </w:r>
      <w:r>
        <w:t xml:space="preserve"> an Admin can perform </w:t>
      </w:r>
      <w:r w:rsidR="00455A66">
        <w:t xml:space="preserve">functions </w:t>
      </w:r>
      <w:r>
        <w:t xml:space="preserve">such as </w:t>
      </w:r>
      <w:r w:rsidR="00D039D0">
        <w:t xml:space="preserve">create, </w:t>
      </w:r>
      <w:r>
        <w:t>modify,</w:t>
      </w:r>
      <w:r w:rsidR="00455A66">
        <w:t xml:space="preserve"> or delete the elements, and</w:t>
      </w:r>
      <w:r>
        <w:t xml:space="preserve"> </w:t>
      </w:r>
      <w:r w:rsidR="00D039D0">
        <w:t xml:space="preserve">manage or </w:t>
      </w:r>
      <w:r>
        <w:t xml:space="preserve">delete </w:t>
      </w:r>
      <w:r w:rsidR="00455A66">
        <w:t xml:space="preserve">the </w:t>
      </w:r>
      <w:r>
        <w:t>associations between the objects. For example, you ma</w:t>
      </w:r>
      <w:r w:rsidR="00D87E82">
        <w:t xml:space="preserve">y </w:t>
      </w:r>
      <w:r w:rsidR="00455A66">
        <w:t>create users and groups, or assign Privileges to a Role</w:t>
      </w:r>
      <w:r w:rsidR="00D87E82">
        <w:t xml:space="preserve"> or Users to a Group.</w:t>
      </w:r>
    </w:p>
    <w:p w:rsidR="003A6A2D" w:rsidRDefault="00865911" w:rsidP="003A6A2D">
      <w:pPr>
        <w:pStyle w:val="BodyText"/>
      </w:pPr>
      <w:r>
        <w:fldChar w:fldCharType="begin"/>
      </w:r>
      <w:r w:rsidR="005847E8">
        <w:instrText xml:space="preserve"> REF _Ref213819510 \h </w:instrText>
      </w:r>
      <w:r>
        <w:fldChar w:fldCharType="separate"/>
      </w:r>
      <w:r w:rsidR="00E92FAF">
        <w:t xml:space="preserve">Figure </w:t>
      </w:r>
      <w:r w:rsidR="00E92FAF">
        <w:rPr>
          <w:noProof/>
        </w:rPr>
        <w:t>3</w:t>
      </w:r>
      <w:r w:rsidR="00E92FAF">
        <w:noBreakHyphen/>
      </w:r>
      <w:r w:rsidR="00E92FAF">
        <w:rPr>
          <w:noProof/>
        </w:rPr>
        <w:t>21</w:t>
      </w:r>
      <w:r>
        <w:fldChar w:fldCharType="end"/>
      </w:r>
      <w:r w:rsidR="005847E8">
        <w:t xml:space="preserve"> below </w:t>
      </w:r>
      <w:r w:rsidR="003A6A2D">
        <w:t xml:space="preserve">helps to illustrate how all </w:t>
      </w:r>
      <w:r w:rsidR="005847E8">
        <w:t>elements</w:t>
      </w:r>
      <w:r w:rsidR="003A6A2D">
        <w:t xml:space="preserve"> (also </w:t>
      </w:r>
      <w:r w:rsidR="005847E8">
        <w:t>sometimes referred to as objects</w:t>
      </w:r>
      <w:r w:rsidR="003A6A2D">
        <w:t xml:space="preserve">) are related in the Authorization </w:t>
      </w:r>
      <w:r w:rsidR="005847E8">
        <w:t>S</w:t>
      </w:r>
      <w:r w:rsidR="003A6A2D">
        <w:t xml:space="preserve">chema. </w:t>
      </w:r>
      <w:r>
        <w:fldChar w:fldCharType="begin"/>
      </w:r>
      <w:r w:rsidR="004D1F74">
        <w:instrText xml:space="preserve"> XE "</w:instrText>
      </w:r>
      <w:r w:rsidR="004D1F74" w:rsidRPr="000C7E9B">
        <w:instrText>authorization schema objects</w:instrText>
      </w:r>
      <w:r w:rsidR="004D1F74">
        <w:instrText xml:space="preserve">" </w:instrText>
      </w:r>
      <w:r>
        <w:fldChar w:fldCharType="end"/>
      </w:r>
      <w:r>
        <w:fldChar w:fldCharType="begin"/>
      </w:r>
      <w:r w:rsidR="004D1F74">
        <w:instrText xml:space="preserve"> XE "</w:instrText>
      </w:r>
      <w:r w:rsidR="004D1F74" w:rsidRPr="00E57234">
        <w:instrText>provisioning:element relationships</w:instrText>
      </w:r>
      <w:r w:rsidR="004D1F74">
        <w:instrText xml:space="preserve">" </w:instrText>
      </w:r>
      <w:r>
        <w:fldChar w:fldCharType="end"/>
      </w:r>
    </w:p>
    <w:p w:rsidR="003A6A2D" w:rsidRDefault="003A6A2D" w:rsidP="003A6A2D">
      <w:pPr>
        <w:pStyle w:val="BodyText"/>
      </w:pPr>
    </w:p>
    <w:p w:rsidR="003A6A2D" w:rsidRDefault="003A6A2D" w:rsidP="005847E8">
      <w:pPr>
        <w:pStyle w:val="GraphicAnchorMainIndent"/>
      </w:pPr>
      <w:r>
        <w:t xml:space="preserve"> </w:t>
      </w:r>
      <w:r w:rsidR="00257618">
        <w:rPr>
          <w:rFonts w:cs="Arial"/>
          <w:noProof/>
        </w:rPr>
        <w:drawing>
          <wp:inline distT="0" distB="0" distL="0" distR="0">
            <wp:extent cx="4858385" cy="3437255"/>
            <wp:effectExtent l="19050" t="0" r="0" b="0"/>
            <wp:docPr id="27" name="Picture 20" descr="object_as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bject_assoc"/>
                    <pic:cNvPicPr>
                      <a:picLocks noChangeAspect="1" noChangeArrowheads="1"/>
                    </pic:cNvPicPr>
                  </pic:nvPicPr>
                  <pic:blipFill>
                    <a:blip r:embed="rId57"/>
                    <a:srcRect/>
                    <a:stretch>
                      <a:fillRect/>
                    </a:stretch>
                  </pic:blipFill>
                  <pic:spPr bwMode="auto">
                    <a:xfrm>
                      <a:off x="0" y="0"/>
                      <a:ext cx="4858385" cy="3437255"/>
                    </a:xfrm>
                    <a:prstGeom prst="rect">
                      <a:avLst/>
                    </a:prstGeom>
                    <a:noFill/>
                    <a:ln w="9525">
                      <a:noFill/>
                      <a:miter lim="800000"/>
                      <a:headEnd/>
                      <a:tailEnd/>
                    </a:ln>
                  </pic:spPr>
                </pic:pic>
              </a:graphicData>
            </a:graphic>
          </wp:inline>
        </w:drawing>
      </w:r>
    </w:p>
    <w:p w:rsidR="00D039D0" w:rsidRDefault="002A3C9A" w:rsidP="00D039D0">
      <w:pPr>
        <w:pStyle w:val="Caption"/>
      </w:pPr>
      <w:bookmarkStart w:id="306" w:name="_Ref213819510"/>
      <w:r>
        <w:t>Figure</w:t>
      </w:r>
      <w:r w:rsidR="00D039D0">
        <w:t xml:space="preserve"> </w:t>
      </w:r>
      <w:fldSimple w:instr=" STYLEREF 1 \s ">
        <w:r w:rsidR="00E92FAF">
          <w:rPr>
            <w:noProof/>
          </w:rPr>
          <w:t>3</w:t>
        </w:r>
      </w:fldSimple>
      <w:r w:rsidR="002F0542">
        <w:noBreakHyphen/>
      </w:r>
      <w:fldSimple w:instr=" SEQ Figure \* ARABIC \s 1 ">
        <w:r w:rsidR="00E92FAF">
          <w:rPr>
            <w:noProof/>
          </w:rPr>
          <w:t>21</w:t>
        </w:r>
      </w:fldSimple>
      <w:bookmarkEnd w:id="306"/>
      <w:r w:rsidR="00D039D0">
        <w:t xml:space="preserve"> Authorization Schema </w:t>
      </w:r>
      <w:r w:rsidR="005847E8">
        <w:t>element</w:t>
      </w:r>
      <w:r w:rsidR="00D039D0">
        <w:t xml:space="preserve"> relationships</w:t>
      </w:r>
    </w:p>
    <w:p w:rsidR="003A6A2D" w:rsidRDefault="00865911" w:rsidP="003A6A2D">
      <w:pPr>
        <w:pStyle w:val="BodyText"/>
      </w:pPr>
      <w:r>
        <w:fldChar w:fldCharType="begin"/>
      </w:r>
      <w:r w:rsidR="00D039D0">
        <w:instrText xml:space="preserve"> REF _Ref213819234 \h </w:instrText>
      </w:r>
      <w:r>
        <w:fldChar w:fldCharType="separate"/>
      </w:r>
      <w:r w:rsidR="00E92FAF">
        <w:t xml:space="preserve">Figure </w:t>
      </w:r>
      <w:r w:rsidR="00E92FAF">
        <w:rPr>
          <w:noProof/>
        </w:rPr>
        <w:t>2</w:t>
      </w:r>
      <w:r w:rsidR="00E92FAF">
        <w:noBreakHyphen/>
      </w:r>
      <w:r w:rsidR="00E92FAF">
        <w:rPr>
          <w:noProof/>
        </w:rPr>
        <w:t>1</w:t>
      </w:r>
      <w:r>
        <w:fldChar w:fldCharType="end"/>
      </w:r>
      <w:r w:rsidR="00D039D0">
        <w:t xml:space="preserve"> below provides definitions </w:t>
      </w:r>
      <w:r w:rsidR="005847E8">
        <w:t>for</w:t>
      </w:r>
      <w:r w:rsidR="00D039D0">
        <w:t xml:space="preserve"> each </w:t>
      </w:r>
      <w:r w:rsidR="005847E8">
        <w:t>Authorization Schema element shown in the above diagram. The elements are listed by how they are associated, with the individual element defined and then the related group element defined.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58"/>
        <w:gridCol w:w="6966"/>
      </w:tblGrid>
      <w:tr w:rsidR="00037437" w:rsidRPr="00037437" w:rsidTr="00B518D5">
        <w:trPr>
          <w:cantSplit/>
          <w:tblHeader/>
        </w:trPr>
        <w:tc>
          <w:tcPr>
            <w:tcW w:w="8424" w:type="dxa"/>
            <w:gridSpan w:val="2"/>
            <w:shd w:val="clear" w:color="auto" w:fill="D9D9D9"/>
          </w:tcPr>
          <w:p w:rsidR="00037437" w:rsidRPr="00037437" w:rsidRDefault="00037437" w:rsidP="00D039D0">
            <w:pPr>
              <w:pStyle w:val="TableHeaderCenter"/>
            </w:pPr>
            <w:r>
              <w:t>Definitions for Authorization Status</w:t>
            </w:r>
          </w:p>
        </w:tc>
      </w:tr>
      <w:tr w:rsidR="00037437" w:rsidRPr="00037437" w:rsidTr="00B518D5">
        <w:trPr>
          <w:cantSplit/>
        </w:trPr>
        <w:tc>
          <w:tcPr>
            <w:tcW w:w="1458" w:type="dxa"/>
            <w:vAlign w:val="center"/>
          </w:tcPr>
          <w:p w:rsidR="00037437" w:rsidRPr="00037437" w:rsidRDefault="00037437" w:rsidP="00D039D0">
            <w:pPr>
              <w:pStyle w:val="TableText"/>
            </w:pPr>
            <w:r w:rsidRPr="00037437">
              <w:t>User</w:t>
            </w:r>
          </w:p>
        </w:tc>
        <w:tc>
          <w:tcPr>
            <w:tcW w:w="6966" w:type="dxa"/>
          </w:tcPr>
          <w:p w:rsidR="00037437" w:rsidRPr="00037437" w:rsidRDefault="00037437" w:rsidP="00D039D0">
            <w:pPr>
              <w:pStyle w:val="TableText"/>
            </w:pPr>
            <w:r w:rsidRPr="00037437">
              <w:t>A User is someone who requires access to your application. Users can become part of a Group, and can have an associated Protection Group and Roles.</w:t>
            </w:r>
          </w:p>
        </w:tc>
      </w:tr>
      <w:tr w:rsidR="005847E8" w:rsidRPr="00037437" w:rsidTr="00B518D5">
        <w:trPr>
          <w:cantSplit/>
        </w:trPr>
        <w:tc>
          <w:tcPr>
            <w:tcW w:w="1458" w:type="dxa"/>
            <w:vAlign w:val="center"/>
          </w:tcPr>
          <w:p w:rsidR="005847E8" w:rsidRPr="00037437" w:rsidRDefault="005847E8" w:rsidP="00F656CA">
            <w:pPr>
              <w:pStyle w:val="TableText"/>
            </w:pPr>
            <w:r w:rsidRPr="00037437">
              <w:t>Group</w:t>
            </w:r>
          </w:p>
        </w:tc>
        <w:tc>
          <w:tcPr>
            <w:tcW w:w="6966" w:type="dxa"/>
          </w:tcPr>
          <w:p w:rsidR="005847E8" w:rsidRPr="00037437" w:rsidRDefault="005847E8" w:rsidP="00F656CA">
            <w:pPr>
              <w:pStyle w:val="TableText"/>
            </w:pPr>
            <w:r w:rsidRPr="00037437">
              <w:t>A Group is a collection of application users. By combining users into a Group, it becomes easier to manage their collective roles and access rights in your application.</w:t>
            </w:r>
          </w:p>
        </w:tc>
      </w:tr>
      <w:tr w:rsidR="005847E8" w:rsidRPr="00037437" w:rsidTr="00B518D5">
        <w:trPr>
          <w:cantSplit/>
        </w:trPr>
        <w:tc>
          <w:tcPr>
            <w:tcW w:w="1458" w:type="dxa"/>
            <w:vAlign w:val="center"/>
          </w:tcPr>
          <w:p w:rsidR="005847E8" w:rsidRPr="00037437" w:rsidRDefault="005847E8" w:rsidP="00D039D0">
            <w:pPr>
              <w:pStyle w:val="TableText"/>
            </w:pPr>
            <w:r w:rsidRPr="00037437">
              <w:t>Protection Element</w:t>
            </w:r>
          </w:p>
        </w:tc>
        <w:tc>
          <w:tcPr>
            <w:tcW w:w="6966" w:type="dxa"/>
          </w:tcPr>
          <w:p w:rsidR="005847E8" w:rsidRPr="00037437" w:rsidRDefault="005847E8" w:rsidP="00D039D0">
            <w:pPr>
              <w:pStyle w:val="TableText"/>
            </w:pPr>
            <w:r w:rsidRPr="00037437">
              <w:t>A Protection Element is any entity (typically data) that has controlled access. Examples include Social Security Number, City, and Salary.</w:t>
            </w:r>
          </w:p>
        </w:tc>
      </w:tr>
      <w:tr w:rsidR="005847E8" w:rsidRPr="00037437" w:rsidTr="00B518D5">
        <w:trPr>
          <w:cantSplit/>
        </w:trPr>
        <w:tc>
          <w:tcPr>
            <w:tcW w:w="1458" w:type="dxa"/>
            <w:vAlign w:val="center"/>
          </w:tcPr>
          <w:p w:rsidR="005847E8" w:rsidRPr="00037437" w:rsidRDefault="005847E8" w:rsidP="00F656CA">
            <w:pPr>
              <w:pStyle w:val="TableText"/>
            </w:pPr>
            <w:r w:rsidRPr="00037437">
              <w:lastRenderedPageBreak/>
              <w:t>Protection Group</w:t>
            </w:r>
          </w:p>
        </w:tc>
        <w:tc>
          <w:tcPr>
            <w:tcW w:w="6966" w:type="dxa"/>
          </w:tcPr>
          <w:p w:rsidR="005847E8" w:rsidRPr="00037437" w:rsidRDefault="005847E8" w:rsidP="00F656CA">
            <w:pPr>
              <w:pStyle w:val="TableText"/>
            </w:pPr>
            <w:r w:rsidRPr="00037437">
              <w:t>A Protection Group is a collection of application Protection Elements. By combining Protection Elements into a Protection Group, it becomes easier to associate Users and Groups with rights to a particular data set. Examples include Address and Personal Information.</w:t>
            </w:r>
          </w:p>
        </w:tc>
      </w:tr>
      <w:tr w:rsidR="005847E8" w:rsidRPr="00037437" w:rsidTr="00B518D5">
        <w:trPr>
          <w:cantSplit/>
        </w:trPr>
        <w:tc>
          <w:tcPr>
            <w:tcW w:w="1458" w:type="dxa"/>
            <w:vAlign w:val="center"/>
          </w:tcPr>
          <w:p w:rsidR="005847E8" w:rsidRPr="00037437" w:rsidRDefault="005847E8" w:rsidP="00F656CA">
            <w:pPr>
              <w:pStyle w:val="TableText"/>
            </w:pPr>
            <w:r w:rsidRPr="00037437">
              <w:t xml:space="preserve">Privilege </w:t>
            </w:r>
          </w:p>
        </w:tc>
        <w:tc>
          <w:tcPr>
            <w:tcW w:w="6966" w:type="dxa"/>
          </w:tcPr>
          <w:p w:rsidR="005847E8" w:rsidRPr="00037437" w:rsidRDefault="005847E8" w:rsidP="00F656CA">
            <w:pPr>
              <w:pStyle w:val="TableText"/>
            </w:pPr>
            <w:r w:rsidRPr="00037437">
              <w:t>A Privilege refers to any operation performed upon data</w:t>
            </w:r>
            <w:r w:rsidR="008B318A" w:rsidRPr="00037437">
              <w:t xml:space="preserve">. </w:t>
            </w:r>
            <w:r w:rsidRPr="00037437">
              <w:t>CSM makes use of a standard set of privileges</w:t>
            </w:r>
            <w:r w:rsidR="008B318A" w:rsidRPr="00037437">
              <w:t xml:space="preserve">. </w:t>
            </w:r>
            <w:r w:rsidRPr="00037437">
              <w:t>This will help standardize authorization to comply with JAAS and Authorization Policy and allow for adoption of technology such as SAML in the future.</w:t>
            </w:r>
          </w:p>
        </w:tc>
      </w:tr>
      <w:tr w:rsidR="005847E8" w:rsidRPr="00037437" w:rsidTr="00B518D5">
        <w:trPr>
          <w:cantSplit/>
        </w:trPr>
        <w:tc>
          <w:tcPr>
            <w:tcW w:w="1458" w:type="dxa"/>
            <w:vAlign w:val="center"/>
          </w:tcPr>
          <w:p w:rsidR="005847E8" w:rsidRPr="00037437" w:rsidRDefault="005847E8" w:rsidP="00F656CA">
            <w:pPr>
              <w:pStyle w:val="TableText"/>
            </w:pPr>
            <w:r w:rsidRPr="00037437">
              <w:t>Role</w:t>
            </w:r>
          </w:p>
        </w:tc>
        <w:tc>
          <w:tcPr>
            <w:tcW w:w="6966" w:type="dxa"/>
          </w:tcPr>
          <w:p w:rsidR="005847E8" w:rsidRPr="00037437" w:rsidRDefault="005847E8" w:rsidP="00F656CA">
            <w:pPr>
              <w:pStyle w:val="TableText"/>
            </w:pPr>
            <w:r w:rsidRPr="00037437">
              <w:t>A Role is a collection of application Privileges. Examples include Record Admin and EmployeeModify.</w:t>
            </w:r>
          </w:p>
        </w:tc>
      </w:tr>
      <w:tr w:rsidR="005847E8" w:rsidRPr="00037437" w:rsidTr="00B518D5">
        <w:trPr>
          <w:cantSplit/>
        </w:trPr>
        <w:tc>
          <w:tcPr>
            <w:tcW w:w="1458" w:type="dxa"/>
            <w:vAlign w:val="center"/>
          </w:tcPr>
          <w:p w:rsidR="005847E8" w:rsidRPr="00037437" w:rsidRDefault="005847E8" w:rsidP="00D039D0">
            <w:pPr>
              <w:pStyle w:val="TableText"/>
            </w:pPr>
            <w:r w:rsidRPr="00037437">
              <w:t xml:space="preserve">Final Association  </w:t>
            </w:r>
          </w:p>
        </w:tc>
        <w:tc>
          <w:tcPr>
            <w:tcW w:w="6966" w:type="dxa"/>
          </w:tcPr>
          <w:p w:rsidR="005847E8" w:rsidRPr="00037437" w:rsidRDefault="005847E8" w:rsidP="00D039D0">
            <w:pPr>
              <w:pStyle w:val="TableText"/>
            </w:pPr>
            <w:r w:rsidRPr="00037437">
              <w:t xml:space="preserve">The final association is the correlation between a User </w:t>
            </w:r>
            <w:r>
              <w:t xml:space="preserve">or Group, </w:t>
            </w:r>
            <w:r w:rsidRPr="00037437">
              <w:t xml:space="preserve">and </w:t>
            </w:r>
            <w:r>
              <w:t>t</w:t>
            </w:r>
            <w:r w:rsidR="00D87E82">
              <w:t xml:space="preserve">heir assigned </w:t>
            </w:r>
            <w:r w:rsidRPr="00037437">
              <w:t>Roles for a particular Protection Group.</w:t>
            </w:r>
          </w:p>
        </w:tc>
      </w:tr>
    </w:tbl>
    <w:p w:rsidR="003A6A2D" w:rsidRDefault="002A3C9A" w:rsidP="00037437">
      <w:pPr>
        <w:pStyle w:val="Caption"/>
      </w:pPr>
      <w:r>
        <w:t>Figure</w:t>
      </w:r>
      <w:r w:rsidR="00037437">
        <w:t xml:space="preserve"> </w:t>
      </w:r>
      <w:fldSimple w:instr=" STYLEREF 1 \s ">
        <w:r w:rsidR="00E92FAF">
          <w:rPr>
            <w:noProof/>
          </w:rPr>
          <w:t>3</w:t>
        </w:r>
      </w:fldSimple>
      <w:r w:rsidR="002F0542">
        <w:noBreakHyphen/>
      </w:r>
      <w:fldSimple w:instr=" SEQ Figure \* ARABIC \s 1 ">
        <w:r w:rsidR="00E92FAF">
          <w:rPr>
            <w:noProof/>
          </w:rPr>
          <w:t>22</w:t>
        </w:r>
      </w:fldSimple>
      <w:r w:rsidR="00037437">
        <w:t xml:space="preserve"> Authorization Status</w:t>
      </w:r>
      <w:r w:rsidR="005847E8">
        <w:t xml:space="preserve"> element definitions</w:t>
      </w:r>
    </w:p>
    <w:p w:rsidR="00D87E82" w:rsidRDefault="00037437" w:rsidP="003A6A2D">
      <w:pPr>
        <w:pStyle w:val="BodyText"/>
      </w:pPr>
      <w:r w:rsidRPr="00037437">
        <w:t>Each User (and Group) assumes Roles (rights) for a Protection Group (protected entities</w:t>
      </w:r>
      <w:r w:rsidR="00D87E82">
        <w:t xml:space="preserve"> like data fields</w:t>
      </w:r>
      <w:r w:rsidRPr="00037437">
        <w:t>)</w:t>
      </w:r>
      <w:r w:rsidR="008B318A" w:rsidRPr="00037437">
        <w:t xml:space="preserve">. </w:t>
      </w:r>
      <w:r w:rsidRPr="00037437">
        <w:t xml:space="preserve">For example, User </w:t>
      </w:r>
      <w:r w:rsidRPr="00D87E82">
        <w:rPr>
          <w:rStyle w:val="Emphasis"/>
        </w:rPr>
        <w:t>John</w:t>
      </w:r>
      <w:r w:rsidRPr="00037437">
        <w:t xml:space="preserve"> has a Role </w:t>
      </w:r>
      <w:r w:rsidRPr="00D87E82">
        <w:rPr>
          <w:rStyle w:val="Emphasis"/>
        </w:rPr>
        <w:t>EmployeeModify</w:t>
      </w:r>
      <w:r w:rsidRPr="00037437">
        <w:t xml:space="preserve"> for all elements in the </w:t>
      </w:r>
      <w:r w:rsidRPr="00D87E82">
        <w:rPr>
          <w:rStyle w:val="Emphasis"/>
        </w:rPr>
        <w:t>Address</w:t>
      </w:r>
      <w:r w:rsidRPr="00037437">
        <w:t xml:space="preserve"> Protection Group. </w:t>
      </w:r>
    </w:p>
    <w:p w:rsidR="003A6A2D" w:rsidRDefault="00037437" w:rsidP="003A6A2D">
      <w:pPr>
        <w:pStyle w:val="BodyText"/>
      </w:pPr>
      <w:r w:rsidRPr="00037437">
        <w:t>Assign</w:t>
      </w:r>
      <w:r w:rsidR="00455A66">
        <w:t>ing</w:t>
      </w:r>
      <w:r w:rsidRPr="00037437">
        <w:t xml:space="preserve"> </w:t>
      </w:r>
      <w:r w:rsidR="00D87E82">
        <w:t xml:space="preserve">Protection Groups </w:t>
      </w:r>
      <w:r w:rsidRPr="00037437">
        <w:t xml:space="preserve">and Roles </w:t>
      </w:r>
      <w:r w:rsidR="00455A66">
        <w:t xml:space="preserve">is done from </w:t>
      </w:r>
      <w:r w:rsidRPr="00037437">
        <w:t>the</w:t>
      </w:r>
      <w:r w:rsidR="00D87E82">
        <w:t xml:space="preserve"> </w:t>
      </w:r>
      <w:r w:rsidR="00D87E82" w:rsidRPr="00D87E82">
        <w:rPr>
          <w:rStyle w:val="Bold"/>
        </w:rPr>
        <w:t>User</w:t>
      </w:r>
      <w:r w:rsidR="00D87E82">
        <w:t xml:space="preserve"> or </w:t>
      </w:r>
      <w:r w:rsidR="00D87E82" w:rsidRPr="00D87E82">
        <w:rPr>
          <w:rStyle w:val="Bold"/>
        </w:rPr>
        <w:t>Group</w:t>
      </w:r>
      <w:r w:rsidR="00455A66">
        <w:t xml:space="preserve"> sections of the Admin Mode, depending on how they are being assigned.</w:t>
      </w:r>
      <w:r w:rsidR="00865911">
        <w:fldChar w:fldCharType="begin"/>
      </w:r>
      <w:r w:rsidR="004D1F74">
        <w:instrText xml:space="preserve"> XE "</w:instrText>
      </w:r>
      <w:r w:rsidR="004D1F74" w:rsidRPr="000C7E9B">
        <w:instrText>assigning elements</w:instrText>
      </w:r>
      <w:r w:rsidR="004D1F74">
        <w:instrText xml:space="preserve">" </w:instrText>
      </w:r>
      <w:r w:rsidR="00865911">
        <w:fldChar w:fldCharType="end"/>
      </w:r>
    </w:p>
    <w:p w:rsidR="003A6A2D" w:rsidRDefault="00037437" w:rsidP="00037437">
      <w:pPr>
        <w:pStyle w:val="Heading3"/>
      </w:pPr>
      <w:bookmarkStart w:id="307" w:name="_Toc214359151"/>
      <w:r>
        <w:t>Workflow</w:t>
      </w:r>
      <w:r w:rsidR="003D59D1">
        <w:t xml:space="preserve"> for Admin</w:t>
      </w:r>
      <w:bookmarkEnd w:id="307"/>
    </w:p>
    <w:p w:rsidR="00D87E82" w:rsidRDefault="00037437" w:rsidP="00037437">
      <w:pPr>
        <w:pStyle w:val="BodyText"/>
        <w:tabs>
          <w:tab w:val="left" w:pos="2020"/>
        </w:tabs>
      </w:pPr>
      <w:r>
        <w:t xml:space="preserve">The CSM team designed the UPT as a flexible tool with a flexible workflow. </w:t>
      </w:r>
      <w:r w:rsidR="00D87E82">
        <w:t xml:space="preserve">The general concept of the workflow is to create the base elements first and then create the groupings and associations. </w:t>
      </w:r>
      <w:r>
        <w:t xml:space="preserve"> </w:t>
      </w:r>
      <w:r w:rsidR="00865911">
        <w:fldChar w:fldCharType="begin"/>
      </w:r>
      <w:r w:rsidR="004D1F74">
        <w:instrText xml:space="preserve"> XE "workflow</w:instrText>
      </w:r>
      <w:r w:rsidR="004D1F74" w:rsidRPr="00613137">
        <w:instrText>:Admin</w:instrText>
      </w:r>
      <w:r w:rsidR="004D1F74">
        <w:instrText xml:space="preserve"> Mode" </w:instrText>
      </w:r>
      <w:r w:rsidR="00865911">
        <w:fldChar w:fldCharType="end"/>
      </w:r>
      <w:r w:rsidR="00865911">
        <w:fldChar w:fldCharType="begin"/>
      </w:r>
      <w:r w:rsidR="00450B70">
        <w:instrText xml:space="preserve"> XE "Admin Mode:workflow" </w:instrText>
      </w:r>
      <w:r w:rsidR="00865911">
        <w:fldChar w:fldCharType="end"/>
      </w:r>
    </w:p>
    <w:p w:rsidR="00D87E82" w:rsidRDefault="00037437" w:rsidP="00D87E82">
      <w:pPr>
        <w:pStyle w:val="BodyText"/>
      </w:pPr>
      <w:r>
        <w:t>Any operation can be completed quickly, however</w:t>
      </w:r>
      <w:r w:rsidR="00D87E82">
        <w:t xml:space="preserve"> it may be difficult at first to know where to start. The main menu, located at the top of the page, contains navigation to the locations necessary for performing all Admin Mode actions.</w:t>
      </w:r>
    </w:p>
    <w:p w:rsidR="00D87E82" w:rsidRDefault="00257618" w:rsidP="008B6698">
      <w:pPr>
        <w:pStyle w:val="GraphicAnchorMain"/>
        <w:rPr>
          <w:noProof/>
        </w:rPr>
      </w:pPr>
      <w:r>
        <w:rPr>
          <w:noProof/>
        </w:rPr>
        <w:drawing>
          <wp:inline distT="0" distB="0" distL="0" distR="0">
            <wp:extent cx="5838825" cy="275590"/>
            <wp:effectExtent l="19050" t="0" r="9525" b="0"/>
            <wp:docPr id="2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8"/>
                    <a:srcRect r="1822"/>
                    <a:stretch>
                      <a:fillRect/>
                    </a:stretch>
                  </pic:blipFill>
                  <pic:spPr bwMode="auto">
                    <a:xfrm>
                      <a:off x="0" y="0"/>
                      <a:ext cx="5838825" cy="275590"/>
                    </a:xfrm>
                    <a:prstGeom prst="rect">
                      <a:avLst/>
                    </a:prstGeom>
                    <a:noFill/>
                    <a:ln w="9525">
                      <a:noFill/>
                      <a:miter lim="800000"/>
                      <a:headEnd/>
                      <a:tailEnd/>
                    </a:ln>
                  </pic:spPr>
                </pic:pic>
              </a:graphicData>
            </a:graphic>
          </wp:inline>
        </w:drawing>
      </w:r>
    </w:p>
    <w:p w:rsidR="00D87E82" w:rsidRDefault="002A3C9A" w:rsidP="00D87E82">
      <w:pPr>
        <w:pStyle w:val="Caption"/>
      </w:pPr>
      <w:r>
        <w:t>Figure</w:t>
      </w:r>
      <w:r w:rsidR="00D87E82">
        <w:t xml:space="preserve"> </w:t>
      </w:r>
      <w:fldSimple w:instr=" STYLEREF 1 \s ">
        <w:r w:rsidR="00E92FAF">
          <w:rPr>
            <w:noProof/>
          </w:rPr>
          <w:t>3</w:t>
        </w:r>
      </w:fldSimple>
      <w:r w:rsidR="002F0542">
        <w:noBreakHyphen/>
      </w:r>
      <w:fldSimple w:instr=" SEQ Figure \* ARABIC \s 1 ">
        <w:r w:rsidR="00E92FAF">
          <w:rPr>
            <w:noProof/>
          </w:rPr>
          <w:t>23</w:t>
        </w:r>
      </w:fldSimple>
      <w:r w:rsidR="00D87E82">
        <w:t xml:space="preserve"> Admin Mode main menu options (on Home page)</w:t>
      </w:r>
    </w:p>
    <w:p w:rsidR="00D87E82" w:rsidRPr="004E6839" w:rsidRDefault="00D87E82" w:rsidP="00D87E82">
      <w:pPr>
        <w:pStyle w:val="BodyText"/>
      </w:pPr>
      <w:r w:rsidRPr="004E6839">
        <w:t xml:space="preserve">The menu option with a blue background </w:t>
      </w:r>
      <w:r>
        <w:t>identifies</w:t>
      </w:r>
      <w:r w:rsidRPr="004E6839">
        <w:t xml:space="preserve"> </w:t>
      </w:r>
      <w:r>
        <w:t xml:space="preserve">your </w:t>
      </w:r>
      <w:r w:rsidRPr="004E6839">
        <w:t>current location</w:t>
      </w:r>
      <w:r w:rsidR="008B318A" w:rsidRPr="004E6839">
        <w:t xml:space="preserve">. </w:t>
      </w:r>
      <w:r w:rsidRPr="004E6839">
        <w:t>Roll over the other choices until they turn blue, and then click to navigate to that section</w:t>
      </w:r>
      <w:r w:rsidR="008B318A" w:rsidRPr="004E6839">
        <w:t xml:space="preserve">. </w:t>
      </w:r>
      <w:r w:rsidRPr="004E6839">
        <w:t xml:space="preserve">The Log Out selection </w:t>
      </w:r>
      <w:r>
        <w:t xml:space="preserve">logs the Admin out and </w:t>
      </w:r>
      <w:r w:rsidRPr="004E6839">
        <w:t>returns the user to the Login page.</w:t>
      </w:r>
    </w:p>
    <w:p w:rsidR="00D87E82" w:rsidRDefault="00D87E82" w:rsidP="00D87E82">
      <w:pPr>
        <w:pStyle w:val="BodyText"/>
      </w:pPr>
      <w:r>
        <w:t xml:space="preserve">The following is a suggested workflow for getting started in </w:t>
      </w:r>
      <w:r w:rsidR="00A94E2B">
        <w:t>Admin Mode</w:t>
      </w:r>
      <w:r>
        <w:t xml:space="preserve">: </w:t>
      </w:r>
    </w:p>
    <w:p w:rsidR="00037437" w:rsidRDefault="0060028C" w:rsidP="00D87E82">
      <w:pPr>
        <w:pStyle w:val="ListNumber"/>
        <w:numPr>
          <w:ilvl w:val="0"/>
          <w:numId w:val="31"/>
        </w:numPr>
      </w:pPr>
      <w:r w:rsidRPr="00A94E2B">
        <w:rPr>
          <w:rStyle w:val="Bold"/>
        </w:rPr>
        <w:t>Create base objects</w:t>
      </w:r>
      <w:r>
        <w:t>:</w:t>
      </w:r>
      <w:r w:rsidR="00037437">
        <w:t xml:space="preserve"> Users and Protection Elements</w:t>
      </w:r>
      <w:r w:rsidR="00A94E2B">
        <w:t>.</w:t>
      </w:r>
      <w:r>
        <w:t xml:space="preserve"> </w:t>
      </w:r>
      <w:r w:rsidR="00037437">
        <w:t xml:space="preserve">CSM </w:t>
      </w:r>
      <w:r>
        <w:t>Standard Privileges are already provided, along with any custom Privileges created by the Super Admin</w:t>
      </w:r>
      <w:r w:rsidR="00037437">
        <w:t>.</w:t>
      </w:r>
    </w:p>
    <w:p w:rsidR="00037437" w:rsidRDefault="00037437" w:rsidP="00037437">
      <w:pPr>
        <w:pStyle w:val="ListNumber"/>
      </w:pPr>
      <w:r w:rsidRPr="00A94E2B">
        <w:rPr>
          <w:rStyle w:val="Bold"/>
        </w:rPr>
        <w:t xml:space="preserve">Create </w:t>
      </w:r>
      <w:r w:rsidR="0060028C" w:rsidRPr="00A94E2B">
        <w:rPr>
          <w:rStyle w:val="Bold"/>
        </w:rPr>
        <w:t>collection objects</w:t>
      </w:r>
      <w:r w:rsidR="0060028C">
        <w:t xml:space="preserve"> and assign base objects to the collections. These can be performed in any order.</w:t>
      </w:r>
    </w:p>
    <w:p w:rsidR="00037437" w:rsidRPr="00A94E2B" w:rsidRDefault="00037437" w:rsidP="00A94E2B">
      <w:pPr>
        <w:pStyle w:val="BodyTextIndent2"/>
        <w:rPr>
          <w:rStyle w:val="Bold"/>
        </w:rPr>
      </w:pPr>
      <w:r w:rsidRPr="00A94E2B">
        <w:rPr>
          <w:rStyle w:val="Bold"/>
        </w:rPr>
        <w:t>Groups</w:t>
      </w:r>
      <w:r w:rsidR="0060028C" w:rsidRPr="00A94E2B">
        <w:rPr>
          <w:rStyle w:val="Bold"/>
        </w:rPr>
        <w:t>:</w:t>
      </w:r>
    </w:p>
    <w:p w:rsidR="00A94E2B" w:rsidRDefault="00A94E2B" w:rsidP="00A94E2B">
      <w:pPr>
        <w:pStyle w:val="ListBullet3"/>
      </w:pPr>
      <w:r>
        <w:t>Create Groups</w:t>
      </w:r>
    </w:p>
    <w:p w:rsidR="00037437" w:rsidRDefault="00037437" w:rsidP="00A94E2B">
      <w:pPr>
        <w:pStyle w:val="ListBullet3"/>
      </w:pPr>
      <w:r>
        <w:lastRenderedPageBreak/>
        <w:t>Assign Users to Groups.</w:t>
      </w:r>
    </w:p>
    <w:p w:rsidR="00037437" w:rsidRDefault="00037437" w:rsidP="00A94E2B">
      <w:pPr>
        <w:pStyle w:val="BodyTextIndent2"/>
      </w:pPr>
      <w:r w:rsidRPr="00A94E2B">
        <w:rPr>
          <w:rStyle w:val="Bold"/>
        </w:rPr>
        <w:t>Protection Groups</w:t>
      </w:r>
      <w:r w:rsidR="00A94E2B" w:rsidRPr="00A94E2B">
        <w:rPr>
          <w:rStyle w:val="Bold"/>
        </w:rPr>
        <w:t>:</w:t>
      </w:r>
    </w:p>
    <w:p w:rsidR="00037437" w:rsidRDefault="00A94E2B" w:rsidP="00A94E2B">
      <w:pPr>
        <w:pStyle w:val="ListBullet3"/>
      </w:pPr>
      <w:r>
        <w:t>Create Protection Groups</w:t>
      </w:r>
    </w:p>
    <w:p w:rsidR="00037437" w:rsidRDefault="00037437" w:rsidP="00A94E2B">
      <w:pPr>
        <w:pStyle w:val="ListBullet3"/>
      </w:pPr>
      <w:r>
        <w:t>Assign Protection Elements to Protection Groups.</w:t>
      </w:r>
    </w:p>
    <w:p w:rsidR="00037437" w:rsidRPr="00A94E2B" w:rsidRDefault="00037437" w:rsidP="00A94E2B">
      <w:pPr>
        <w:pStyle w:val="BodyTextIndent2"/>
        <w:rPr>
          <w:rStyle w:val="Bold"/>
        </w:rPr>
      </w:pPr>
      <w:r w:rsidRPr="00A94E2B">
        <w:rPr>
          <w:rStyle w:val="Bold"/>
        </w:rPr>
        <w:t>Roles</w:t>
      </w:r>
      <w:r w:rsidR="00A94E2B" w:rsidRPr="00A94E2B">
        <w:rPr>
          <w:rStyle w:val="Bold"/>
        </w:rPr>
        <w:t>:</w:t>
      </w:r>
    </w:p>
    <w:p w:rsidR="00037437" w:rsidRDefault="00037437" w:rsidP="00A94E2B">
      <w:pPr>
        <w:pStyle w:val="ListBullet3"/>
      </w:pPr>
      <w:r>
        <w:t>Create Roles.</w:t>
      </w:r>
    </w:p>
    <w:p w:rsidR="00037437" w:rsidRDefault="00037437" w:rsidP="00A94E2B">
      <w:pPr>
        <w:pStyle w:val="ListBullet3"/>
      </w:pPr>
      <w:r>
        <w:t>Assign Privileges to Roles.</w:t>
      </w:r>
    </w:p>
    <w:p w:rsidR="00037437" w:rsidRDefault="00037437" w:rsidP="00A94E2B">
      <w:pPr>
        <w:pStyle w:val="ListNumber"/>
      </w:pPr>
      <w:r w:rsidRPr="00A94E2B">
        <w:rPr>
          <w:rStyle w:val="Bold"/>
        </w:rPr>
        <w:t>Associate rights</w:t>
      </w:r>
      <w:r>
        <w:t xml:space="preserve"> with Users and Groups (in any order).</w:t>
      </w:r>
    </w:p>
    <w:p w:rsidR="00037437" w:rsidRPr="00A94E2B" w:rsidRDefault="00037437" w:rsidP="00A94E2B">
      <w:pPr>
        <w:pStyle w:val="ListBullet2"/>
      </w:pPr>
      <w:r w:rsidRPr="00A94E2B">
        <w:t>Assign a Protection Group and Roles to Users.</w:t>
      </w:r>
    </w:p>
    <w:p w:rsidR="00037437" w:rsidRDefault="00037437" w:rsidP="00A94E2B">
      <w:pPr>
        <w:pStyle w:val="ListBullet2"/>
      </w:pPr>
      <w:r w:rsidRPr="00A94E2B">
        <w:t>Assign a Protection Group and Roles to Groups.</w:t>
      </w:r>
    </w:p>
    <w:p w:rsidR="00A94E2B" w:rsidRPr="00A94E2B" w:rsidRDefault="00A94E2B" w:rsidP="00A94E2B">
      <w:pPr>
        <w:pStyle w:val="BodyText"/>
      </w:pPr>
      <w:r>
        <w:t>The sections that follow provide instructions for performing these tasks in Admin Mode.</w:t>
      </w:r>
    </w:p>
    <w:p w:rsidR="00037437" w:rsidRDefault="00037437" w:rsidP="00037437">
      <w:pPr>
        <w:pStyle w:val="Heading3"/>
      </w:pPr>
      <w:bookmarkStart w:id="308" w:name="_Toc214359152"/>
      <w:r>
        <w:t>User</w:t>
      </w:r>
      <w:r w:rsidR="00FB1B4A">
        <w:t xml:space="preserve"> </w:t>
      </w:r>
      <w:r w:rsidR="003D59D1">
        <w:t xml:space="preserve">Administration </w:t>
      </w:r>
      <w:r w:rsidR="00FB1B4A">
        <w:t>– Admin Mode</w:t>
      </w:r>
      <w:bookmarkEnd w:id="308"/>
    </w:p>
    <w:p w:rsidR="00FB1B4A" w:rsidRDefault="00037437" w:rsidP="00037437">
      <w:pPr>
        <w:pStyle w:val="BodyText"/>
      </w:pPr>
      <w:r>
        <w:t>A User is simply someone that requires access to an application.</w:t>
      </w:r>
      <w:r w:rsidR="00A94E2B">
        <w:t xml:space="preserve"> The User location of the Admin Mode allows you to create users, update user details, and delete users</w:t>
      </w:r>
      <w:r w:rsidR="008B318A">
        <w:t xml:space="preserve">. </w:t>
      </w:r>
      <w:r w:rsidR="00A94E2B">
        <w:t>The instructions for performing these basic</w:t>
      </w:r>
      <w:r w:rsidR="00FB1B4A">
        <w:t xml:space="preserve"> functions are the same in Admin Mode as they are in Super Admin mode. See </w:t>
      </w:r>
      <w:fldSimple w:instr=" REF _Ref213821978 \h  \* MERGEFORMAT ">
        <w:r w:rsidR="00E92FAF" w:rsidRPr="00E92FAF">
          <w:rPr>
            <w:i/>
            <w:color w:val="0000FF"/>
          </w:rPr>
          <w:t>User Administration– Super Admin Mode</w:t>
        </w:r>
      </w:fldSimple>
      <w:r w:rsidR="00FB1B4A">
        <w:t xml:space="preserve"> on page </w:t>
      </w:r>
      <w:r w:rsidR="00865911">
        <w:fldChar w:fldCharType="begin"/>
      </w:r>
      <w:r w:rsidR="00FB1B4A">
        <w:instrText xml:space="preserve"> PAGEREF _Ref213821978 \h </w:instrText>
      </w:r>
      <w:r w:rsidR="00865911">
        <w:fldChar w:fldCharType="separate"/>
      </w:r>
      <w:r w:rsidR="00E92FAF">
        <w:rPr>
          <w:noProof/>
        </w:rPr>
        <w:t>42</w:t>
      </w:r>
      <w:r w:rsidR="00865911">
        <w:fldChar w:fldCharType="end"/>
      </w:r>
      <w:r w:rsidR="00FB1B4A">
        <w:t xml:space="preserve"> for the procedures to create users, view or update user details, and delete users. </w:t>
      </w:r>
      <w:r w:rsidR="00865911">
        <w:fldChar w:fldCharType="begin"/>
      </w:r>
      <w:r w:rsidR="004D1F74">
        <w:instrText xml:space="preserve"> XE "create user in UPT" </w:instrText>
      </w:r>
      <w:r w:rsidR="00865911">
        <w:fldChar w:fldCharType="end"/>
      </w:r>
      <w:r w:rsidR="00865911">
        <w:fldChar w:fldCharType="begin"/>
      </w:r>
      <w:r w:rsidR="00450B70">
        <w:instrText xml:space="preserve"> XE "user creation</w:instrText>
      </w:r>
      <w:r w:rsidR="004D1F74">
        <w:instrText xml:space="preserve">" </w:instrText>
      </w:r>
      <w:r w:rsidR="00865911">
        <w:fldChar w:fldCharType="end"/>
      </w:r>
      <w:r w:rsidR="00865911">
        <w:fldChar w:fldCharType="begin"/>
      </w:r>
      <w:r w:rsidR="004D1F74">
        <w:instrText xml:space="preserve"> XE "user administration" </w:instrText>
      </w:r>
      <w:r w:rsidR="00865911">
        <w:fldChar w:fldCharType="end"/>
      </w:r>
    </w:p>
    <w:p w:rsidR="00037437" w:rsidRDefault="00FB1B4A" w:rsidP="00037437">
      <w:pPr>
        <w:pStyle w:val="BodyText"/>
      </w:pPr>
      <w:r>
        <w:t>Because the functionality is specific to Admin Mode, t</w:t>
      </w:r>
      <w:r w:rsidR="00037437">
        <w:t xml:space="preserve">his section </w:t>
      </w:r>
      <w:r>
        <w:t>provides procedures on how to</w:t>
      </w:r>
      <w:r w:rsidR="00037437">
        <w:t xml:space="preserve"> associate or disassociate Users with</w:t>
      </w:r>
      <w:r>
        <w:t xml:space="preserve"> a </w:t>
      </w:r>
      <w:r w:rsidR="008B6698">
        <w:t xml:space="preserve">Group, </w:t>
      </w:r>
      <w:r>
        <w:t>Protection Group</w:t>
      </w:r>
      <w:r w:rsidR="008B6698">
        <w:t>,</w:t>
      </w:r>
      <w:r>
        <w:t xml:space="preserve"> and Roles. These tasks are performed from the User Details page, which is accessed as follows:</w:t>
      </w:r>
    </w:p>
    <w:p w:rsidR="008B6698" w:rsidRDefault="008B6698" w:rsidP="008B6698">
      <w:pPr>
        <w:pStyle w:val="ListNumber"/>
        <w:numPr>
          <w:ilvl w:val="0"/>
          <w:numId w:val="34"/>
        </w:numPr>
      </w:pPr>
      <w:r>
        <w:t xml:space="preserve">Click </w:t>
      </w:r>
      <w:r>
        <w:rPr>
          <w:rStyle w:val="Bold"/>
        </w:rPr>
        <w:t>User</w:t>
      </w:r>
      <w:r>
        <w:t xml:space="preserve"> from the main menu to open the User home page.</w:t>
      </w:r>
    </w:p>
    <w:p w:rsidR="008B6698" w:rsidRDefault="008B6698" w:rsidP="008B6698">
      <w:pPr>
        <w:pStyle w:val="ListNumber"/>
      </w:pPr>
      <w:r>
        <w:t xml:space="preserve">Click on </w:t>
      </w:r>
      <w:r w:rsidRPr="004F7051">
        <w:rPr>
          <w:rStyle w:val="Bold"/>
        </w:rPr>
        <w:t xml:space="preserve">Select an Existing </w:t>
      </w:r>
      <w:r>
        <w:rPr>
          <w:rStyle w:val="Bold"/>
        </w:rPr>
        <w:t>User</w:t>
      </w:r>
      <w:r>
        <w:t>.</w:t>
      </w:r>
    </w:p>
    <w:p w:rsidR="008B6698" w:rsidRDefault="008B6698" w:rsidP="008B6698">
      <w:pPr>
        <w:pStyle w:val="ListNumber"/>
      </w:pPr>
      <w:r>
        <w:t>Enter search criteria into the User Search Criteria form. You may use an asterisk (*) as a wildcard character if necessary.</w:t>
      </w:r>
    </w:p>
    <w:p w:rsidR="008B6698" w:rsidRDefault="008B6698" w:rsidP="008B6698">
      <w:pPr>
        <w:pStyle w:val="ListNumber"/>
      </w:pPr>
      <w:r>
        <w:t xml:space="preserve">From the results list, select the radio button next to the User Name of the user you want to associate/disassociate, and then click </w:t>
      </w:r>
      <w:r w:rsidRPr="004F7051">
        <w:rPr>
          <w:rStyle w:val="Bold"/>
        </w:rPr>
        <w:t>View Details</w:t>
      </w:r>
      <w:r>
        <w:t>.</w:t>
      </w:r>
    </w:p>
    <w:p w:rsidR="00FB1B4A" w:rsidRDefault="008B6698" w:rsidP="008B6698">
      <w:pPr>
        <w:pStyle w:val="NoteMainbody"/>
      </w:pPr>
      <w:r w:rsidRPr="008B6698">
        <w:rPr>
          <w:rStyle w:val="Bold"/>
        </w:rPr>
        <w:t>NOTE:</w:t>
      </w:r>
      <w:r>
        <w:t xml:space="preserve"> You can also perform these functions from the details page while creating a new user. However the workflow listed above suggests creating the base objects first and then assigning them appropriately. Therefore the instructions in this section assume you have selected an existing user to administer, though the steps apply either way.</w:t>
      </w:r>
    </w:p>
    <w:p w:rsidR="00037437" w:rsidRPr="00C2222F" w:rsidRDefault="00C2222F" w:rsidP="00037437">
      <w:pPr>
        <w:pStyle w:val="BodyText"/>
      </w:pPr>
      <w:r w:rsidRPr="00C2222F">
        <w:t>The User Details page</w:t>
      </w:r>
      <w:r w:rsidR="00FB1B4A">
        <w:t xml:space="preserve"> in Admin Mode only</w:t>
      </w:r>
      <w:r w:rsidRPr="00C2222F">
        <w:t xml:space="preserve"> displays </w:t>
      </w:r>
      <w:r w:rsidR="00FB1B4A">
        <w:t>four</w:t>
      </w:r>
      <w:r w:rsidRPr="00C2222F">
        <w:t xml:space="preserve"> buttons </w:t>
      </w:r>
      <w:r w:rsidR="008B6698">
        <w:t xml:space="preserve">as shown </w:t>
      </w:r>
      <w:r w:rsidRPr="00C2222F">
        <w:t>in</w:t>
      </w:r>
      <w:r w:rsidR="008B6698">
        <w:t xml:space="preserve"> </w:t>
      </w:r>
      <w:r w:rsidR="00865911">
        <w:fldChar w:fldCharType="begin"/>
      </w:r>
      <w:r w:rsidR="008B6698">
        <w:instrText xml:space="preserve"> REF _Ref213822697 \h </w:instrText>
      </w:r>
      <w:r w:rsidR="00865911">
        <w:fldChar w:fldCharType="separate"/>
      </w:r>
      <w:r w:rsidR="00E92FAF">
        <w:t xml:space="preserve">Figure </w:t>
      </w:r>
      <w:r w:rsidR="00E92FAF">
        <w:rPr>
          <w:noProof/>
        </w:rPr>
        <w:t>3</w:t>
      </w:r>
      <w:r w:rsidR="00E92FAF">
        <w:noBreakHyphen/>
      </w:r>
      <w:r w:rsidR="00E92FAF">
        <w:rPr>
          <w:noProof/>
        </w:rPr>
        <w:t>24</w:t>
      </w:r>
      <w:r w:rsidR="00865911">
        <w:fldChar w:fldCharType="end"/>
      </w:r>
      <w:r w:rsidRPr="00C2222F">
        <w:t xml:space="preserve"> below.</w:t>
      </w:r>
      <w:r w:rsidR="008B6698">
        <w:t xml:space="preserve">  </w:t>
      </w:r>
    </w:p>
    <w:p w:rsidR="00037437" w:rsidRDefault="00257618" w:rsidP="008B6698">
      <w:pPr>
        <w:pStyle w:val="GraphicAnchorMain"/>
        <w:rPr>
          <w:noProof/>
        </w:rPr>
      </w:pPr>
      <w:r>
        <w:rPr>
          <w:noProof/>
        </w:rPr>
        <w:drawing>
          <wp:inline distT="0" distB="0" distL="0" distR="0">
            <wp:extent cx="5916295" cy="253365"/>
            <wp:effectExtent l="19050" t="0" r="8255" b="0"/>
            <wp:docPr id="29" name="Picture 22" descr="user_buttons_4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_buttons_4bottom"/>
                    <pic:cNvPicPr>
                      <a:picLocks noChangeAspect="1" noChangeArrowheads="1"/>
                    </pic:cNvPicPr>
                  </pic:nvPicPr>
                  <pic:blipFill>
                    <a:blip r:embed="rId49"/>
                    <a:srcRect/>
                    <a:stretch>
                      <a:fillRect/>
                    </a:stretch>
                  </pic:blipFill>
                  <pic:spPr bwMode="auto">
                    <a:xfrm>
                      <a:off x="0" y="0"/>
                      <a:ext cx="5916295" cy="253365"/>
                    </a:xfrm>
                    <a:prstGeom prst="rect">
                      <a:avLst/>
                    </a:prstGeom>
                    <a:noFill/>
                    <a:ln w="9525">
                      <a:noFill/>
                      <a:miter lim="800000"/>
                      <a:headEnd/>
                      <a:tailEnd/>
                    </a:ln>
                  </pic:spPr>
                </pic:pic>
              </a:graphicData>
            </a:graphic>
          </wp:inline>
        </w:drawing>
      </w:r>
    </w:p>
    <w:p w:rsidR="008B6698" w:rsidRDefault="002A3C9A" w:rsidP="008B6698">
      <w:pPr>
        <w:pStyle w:val="Caption"/>
      </w:pPr>
      <w:bookmarkStart w:id="309" w:name="_Ref213822697"/>
      <w:r>
        <w:t>Figure</w:t>
      </w:r>
      <w:r w:rsidR="008B6698">
        <w:t xml:space="preserve"> </w:t>
      </w:r>
      <w:fldSimple w:instr=" STYLEREF 1 \s ">
        <w:r w:rsidR="00E92FAF">
          <w:rPr>
            <w:noProof/>
          </w:rPr>
          <w:t>3</w:t>
        </w:r>
      </w:fldSimple>
      <w:r w:rsidR="002F0542">
        <w:noBreakHyphen/>
      </w:r>
      <w:fldSimple w:instr=" SEQ Figure \* ARABIC \s 1 ">
        <w:r w:rsidR="00E92FAF">
          <w:rPr>
            <w:noProof/>
          </w:rPr>
          <w:t>24</w:t>
        </w:r>
      </w:fldSimple>
      <w:bookmarkEnd w:id="309"/>
      <w:r w:rsidR="008B6698">
        <w:t xml:space="preserve"> User Details page option buttons</w:t>
      </w:r>
    </w:p>
    <w:p w:rsidR="008B6698" w:rsidRPr="008B6698" w:rsidRDefault="008B6698" w:rsidP="008B6698">
      <w:pPr>
        <w:pStyle w:val="BodyText"/>
      </w:pPr>
      <w:r>
        <w:lastRenderedPageBreak/>
        <w:t>The functionality of each of these buttons is detailed in the sections that follow.</w:t>
      </w:r>
    </w:p>
    <w:p w:rsidR="00C2222F" w:rsidRDefault="00C2222F" w:rsidP="008B6698">
      <w:pPr>
        <w:pStyle w:val="Heading4"/>
      </w:pPr>
      <w:bookmarkStart w:id="310" w:name="_Ref213830196"/>
      <w:r w:rsidRPr="008B6698">
        <w:t xml:space="preserve">Assign a User to a Group or Groups </w:t>
      </w:r>
      <w:r w:rsidR="008B6698" w:rsidRPr="008B6698">
        <w:t>(Associated Groups button)</w:t>
      </w:r>
      <w:bookmarkEnd w:id="310"/>
    </w:p>
    <w:p w:rsidR="00281690" w:rsidRDefault="00281690" w:rsidP="00281690">
      <w:pPr>
        <w:pStyle w:val="BodyText"/>
      </w:pPr>
      <w:r>
        <w:t xml:space="preserve">While users do not have to be assigned to a group, it is easier to manage user rights if groups of users are provided with specific types of access rather than having to </w:t>
      </w:r>
      <w:r w:rsidR="008C7678">
        <w:t>manage t</w:t>
      </w:r>
      <w:r>
        <w:t xml:space="preserve">hese privileges </w:t>
      </w:r>
      <w:r w:rsidR="008C7678">
        <w:t>for each individual user</w:t>
      </w:r>
      <w:r>
        <w:t xml:space="preserve">. </w:t>
      </w:r>
      <w:r w:rsidR="008C7678">
        <w:t xml:space="preserve">Users </w:t>
      </w:r>
      <w:r>
        <w:t>can be</w:t>
      </w:r>
      <w:r w:rsidR="008C7678">
        <w:t xml:space="preserve"> assigned to one or more groups as appropriate.</w:t>
      </w:r>
      <w:r w:rsidR="004D1F74" w:rsidRPr="004D1F74">
        <w:t xml:space="preserve"> </w:t>
      </w:r>
      <w:r w:rsidR="00865911">
        <w:fldChar w:fldCharType="begin"/>
      </w:r>
      <w:r w:rsidR="004D1F74">
        <w:instrText xml:space="preserve"> XE "assign user to group" </w:instrText>
      </w:r>
      <w:r w:rsidR="00865911">
        <w:fldChar w:fldCharType="end"/>
      </w:r>
      <w:r w:rsidR="00865911">
        <w:fldChar w:fldCharType="begin"/>
      </w:r>
      <w:r w:rsidR="004D1F74">
        <w:instrText xml:space="preserve"> XE "user grouping" </w:instrText>
      </w:r>
      <w:r w:rsidR="00865911">
        <w:fldChar w:fldCharType="end"/>
      </w:r>
      <w:r w:rsidR="00865911">
        <w:fldChar w:fldCharType="begin"/>
      </w:r>
      <w:r w:rsidR="004D1F74">
        <w:instrText xml:space="preserve"> XE "user administration" </w:instrText>
      </w:r>
      <w:r w:rsidR="00865911">
        <w:fldChar w:fldCharType="end"/>
      </w:r>
    </w:p>
    <w:p w:rsidR="00281690" w:rsidRPr="00281690" w:rsidRDefault="00281690" w:rsidP="00281690">
      <w:pPr>
        <w:pStyle w:val="BodyText"/>
        <w:rPr>
          <w:rStyle w:val="Bold"/>
        </w:rPr>
      </w:pPr>
      <w:r w:rsidRPr="00281690">
        <w:rPr>
          <w:rStyle w:val="Bold"/>
        </w:rPr>
        <w:t>To assign a user to a group/groups:</w:t>
      </w:r>
    </w:p>
    <w:p w:rsidR="008C7678" w:rsidRDefault="008C7678" w:rsidP="005F1DF3">
      <w:pPr>
        <w:pStyle w:val="ListNumber"/>
        <w:numPr>
          <w:ilvl w:val="0"/>
          <w:numId w:val="63"/>
        </w:numPr>
        <w:rPr>
          <w:noProof/>
        </w:rPr>
      </w:pPr>
      <w:r>
        <w:rPr>
          <w:noProof/>
        </w:rPr>
        <w:t>Search for and select to View Details for the user you want to assign.</w:t>
      </w:r>
    </w:p>
    <w:p w:rsidR="00C2222F" w:rsidRDefault="00281690" w:rsidP="00281690">
      <w:pPr>
        <w:pStyle w:val="ListNumber"/>
        <w:rPr>
          <w:noProof/>
        </w:rPr>
      </w:pPr>
      <w:r>
        <w:rPr>
          <w:noProof/>
        </w:rPr>
        <w:t xml:space="preserve">From the User Details screen, select </w:t>
      </w:r>
      <w:r w:rsidRPr="00281690">
        <w:rPr>
          <w:rStyle w:val="Bold"/>
        </w:rPr>
        <w:t>Associated Groups</w:t>
      </w:r>
      <w:r>
        <w:rPr>
          <w:noProof/>
        </w:rPr>
        <w:t>.</w:t>
      </w:r>
      <w:r w:rsidR="008C7678">
        <w:rPr>
          <w:noProof/>
        </w:rPr>
        <w:t xml:space="preserve"> A window containing a list of Available Groups and Assigned Groups appears.</w:t>
      </w:r>
    </w:p>
    <w:p w:rsidR="008C7678" w:rsidRDefault="00257618" w:rsidP="008C7678">
      <w:pPr>
        <w:pStyle w:val="GraphicAnchorStep"/>
        <w:rPr>
          <w:noProof/>
        </w:rPr>
      </w:pPr>
      <w:r>
        <w:rPr>
          <w:noProof/>
        </w:rPr>
        <w:drawing>
          <wp:inline distT="0" distB="0" distL="0" distR="0">
            <wp:extent cx="4098290" cy="2566670"/>
            <wp:effectExtent l="19050" t="19050" r="16510" b="24130"/>
            <wp:docPr id="30" name="Picture 14" descr="group_as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oup_assign"/>
                    <pic:cNvPicPr>
                      <a:picLocks noChangeAspect="1" noChangeArrowheads="1"/>
                    </pic:cNvPicPr>
                  </pic:nvPicPr>
                  <pic:blipFill>
                    <a:blip r:embed="rId50"/>
                    <a:srcRect/>
                    <a:stretch>
                      <a:fillRect/>
                    </a:stretch>
                  </pic:blipFill>
                  <pic:spPr bwMode="auto">
                    <a:xfrm>
                      <a:off x="0" y="0"/>
                      <a:ext cx="4098290" cy="2566670"/>
                    </a:xfrm>
                    <a:prstGeom prst="rect">
                      <a:avLst/>
                    </a:prstGeom>
                    <a:noFill/>
                    <a:ln w="12700" cmpd="sng">
                      <a:solidFill>
                        <a:srgbClr val="000000"/>
                      </a:solidFill>
                      <a:miter lim="800000"/>
                      <a:headEnd/>
                      <a:tailEnd/>
                    </a:ln>
                    <a:effectLst/>
                  </pic:spPr>
                </pic:pic>
              </a:graphicData>
            </a:graphic>
          </wp:inline>
        </w:drawing>
      </w:r>
    </w:p>
    <w:p w:rsidR="008C7678" w:rsidRDefault="002A3C9A" w:rsidP="008C7678">
      <w:pPr>
        <w:pStyle w:val="CaptionIndent"/>
      </w:pPr>
      <w:r>
        <w:t>Figure</w:t>
      </w:r>
      <w:r w:rsidR="008C7678">
        <w:t xml:space="preserve"> </w:t>
      </w:r>
      <w:fldSimple w:instr=" STYLEREF 1 \s ">
        <w:r w:rsidR="00E92FAF">
          <w:rPr>
            <w:noProof/>
          </w:rPr>
          <w:t>3</w:t>
        </w:r>
      </w:fldSimple>
      <w:r w:rsidR="002F0542">
        <w:noBreakHyphen/>
      </w:r>
      <w:fldSimple w:instr=" SEQ Figure \* ARABIC \s 1 ">
        <w:r w:rsidR="00E92FAF">
          <w:rPr>
            <w:noProof/>
          </w:rPr>
          <w:t>25</w:t>
        </w:r>
      </w:fldSimple>
      <w:r w:rsidR="008C7678">
        <w:t xml:space="preserve"> </w:t>
      </w:r>
      <w:r w:rsidR="008C7678" w:rsidRPr="00500C56">
        <w:t>Figure 6.14 Available and Assigned Groups lists</w:t>
      </w:r>
    </w:p>
    <w:p w:rsidR="008C7678" w:rsidRPr="008C7678" w:rsidRDefault="008B318A" w:rsidP="008C7678">
      <w:pPr>
        <w:pStyle w:val="BodyTextIndent"/>
      </w:pPr>
      <w:r>
        <w:t xml:space="preserve">The bottom list, </w:t>
      </w:r>
      <w:r w:rsidRPr="008C7678">
        <w:rPr>
          <w:rStyle w:val="Bold"/>
        </w:rPr>
        <w:t>Assigned Groups</w:t>
      </w:r>
      <w:r>
        <w:t xml:space="preserve">, shows the groups in which the current user is already a member. </w:t>
      </w:r>
      <w:r w:rsidR="008C7678">
        <w:t xml:space="preserve">The </w:t>
      </w:r>
      <w:r w:rsidR="008C7678" w:rsidRPr="008C7678">
        <w:rPr>
          <w:rStyle w:val="Bold"/>
        </w:rPr>
        <w:t>Available Groups</w:t>
      </w:r>
      <w:r w:rsidR="008C7678">
        <w:t xml:space="preserve"> list shows the groups to which the user is not assigned.</w:t>
      </w:r>
    </w:p>
    <w:p w:rsidR="00C2222F" w:rsidRPr="00C2222F" w:rsidRDefault="00C2222F" w:rsidP="008C7678">
      <w:pPr>
        <w:pStyle w:val="ListNumber"/>
        <w:rPr>
          <w:rFonts w:cs="Arial"/>
          <w:noProof/>
        </w:rPr>
      </w:pPr>
      <w:r w:rsidRPr="00C2222F">
        <w:rPr>
          <w:noProof/>
        </w:rPr>
        <w:t xml:space="preserve">Determine </w:t>
      </w:r>
      <w:r w:rsidR="008C7678">
        <w:rPr>
          <w:noProof/>
        </w:rPr>
        <w:t xml:space="preserve">to which </w:t>
      </w:r>
      <w:r w:rsidRPr="00C2222F">
        <w:rPr>
          <w:noProof/>
        </w:rPr>
        <w:t>Groups the User should be assigned. Select th</w:t>
      </w:r>
      <w:r w:rsidR="008C7678">
        <w:rPr>
          <w:noProof/>
        </w:rPr>
        <w:t xml:space="preserve">ese Groups by highlighting them in each list and clicking </w:t>
      </w:r>
      <w:r w:rsidR="008C7678" w:rsidRPr="008C7678">
        <w:rPr>
          <w:rStyle w:val="Bold"/>
        </w:rPr>
        <w:t>Assign</w:t>
      </w:r>
      <w:r w:rsidR="008C7678">
        <w:rPr>
          <w:noProof/>
        </w:rPr>
        <w:t xml:space="preserve"> or </w:t>
      </w:r>
      <w:r w:rsidR="008C7678" w:rsidRPr="008C7678">
        <w:rPr>
          <w:rStyle w:val="Bold"/>
        </w:rPr>
        <w:t>Deassign</w:t>
      </w:r>
      <w:r w:rsidR="008C7678">
        <w:rPr>
          <w:noProof/>
        </w:rPr>
        <w:t xml:space="preserve"> as appropriate.</w:t>
      </w:r>
      <w:r w:rsidRPr="00C2222F">
        <w:rPr>
          <w:rFonts w:cs="Arial"/>
          <w:noProof/>
        </w:rPr>
        <w:t xml:space="preserve"> </w:t>
      </w:r>
    </w:p>
    <w:p w:rsidR="00C2222F" w:rsidRDefault="00C2222F" w:rsidP="008C7678">
      <w:pPr>
        <w:pStyle w:val="ListNumber"/>
        <w:rPr>
          <w:noProof/>
        </w:rPr>
      </w:pPr>
      <w:r w:rsidRPr="00C2222F">
        <w:rPr>
          <w:noProof/>
        </w:rPr>
        <w:t xml:space="preserve">Save </w:t>
      </w:r>
      <w:r w:rsidR="008C7678">
        <w:rPr>
          <w:noProof/>
        </w:rPr>
        <w:t xml:space="preserve">your changes </w:t>
      </w:r>
      <w:r w:rsidRPr="00C2222F">
        <w:rPr>
          <w:noProof/>
        </w:rPr>
        <w:t xml:space="preserve">by clicking on </w:t>
      </w:r>
      <w:r w:rsidRPr="008C7678">
        <w:rPr>
          <w:rStyle w:val="Bold"/>
        </w:rPr>
        <w:t>Update Association</w:t>
      </w:r>
      <w:r w:rsidRPr="00C2222F">
        <w:rPr>
          <w:noProof/>
        </w:rPr>
        <w:t xml:space="preserve">.  </w:t>
      </w:r>
      <w:r w:rsidR="008C7678">
        <w:rPr>
          <w:noProof/>
        </w:rPr>
        <w:t xml:space="preserve">Note that association changes are not </w:t>
      </w:r>
      <w:r w:rsidRPr="00C2222F">
        <w:rPr>
          <w:noProof/>
        </w:rPr>
        <w:t xml:space="preserve">saved </w:t>
      </w:r>
      <w:r w:rsidR="008C7678">
        <w:rPr>
          <w:noProof/>
        </w:rPr>
        <w:t>the update button is</w:t>
      </w:r>
      <w:r w:rsidRPr="00C2222F">
        <w:rPr>
          <w:noProof/>
        </w:rPr>
        <w:t xml:space="preserve"> selected.</w:t>
      </w:r>
    </w:p>
    <w:p w:rsidR="00F656CA" w:rsidRPr="00F656CA" w:rsidRDefault="00F656CA" w:rsidP="00F656CA">
      <w:pPr>
        <w:pStyle w:val="Heading4"/>
      </w:pPr>
      <w:r w:rsidRPr="00F656CA">
        <w:t>Assign a Protection Group and Roles to a User (Assign PG &amp; Roles button)</w:t>
      </w:r>
    </w:p>
    <w:p w:rsidR="00F656CA" w:rsidRDefault="00F656CA" w:rsidP="00A861AA">
      <w:pPr>
        <w:pStyle w:val="ListNumber"/>
        <w:numPr>
          <w:ilvl w:val="0"/>
          <w:numId w:val="78"/>
        </w:numPr>
        <w:rPr>
          <w:noProof/>
        </w:rPr>
      </w:pPr>
      <w:r>
        <w:rPr>
          <w:noProof/>
        </w:rPr>
        <w:t>Search for and select to View Details for the user you want to assign.</w:t>
      </w:r>
      <w:r w:rsidR="004D1F74" w:rsidRPr="004D1F74">
        <w:t xml:space="preserve"> </w:t>
      </w:r>
      <w:r w:rsidR="00865911">
        <w:fldChar w:fldCharType="begin"/>
      </w:r>
      <w:r w:rsidR="004D1F74">
        <w:instrText xml:space="preserve"> XE "assign PG and role to user " </w:instrText>
      </w:r>
      <w:r w:rsidR="00865911">
        <w:fldChar w:fldCharType="end"/>
      </w:r>
      <w:r w:rsidR="00865911">
        <w:fldChar w:fldCharType="begin"/>
      </w:r>
      <w:r w:rsidR="004D1F74">
        <w:instrText xml:space="preserve"> XE "user PGs and roles" </w:instrText>
      </w:r>
      <w:r w:rsidR="00865911">
        <w:fldChar w:fldCharType="end"/>
      </w:r>
      <w:r w:rsidR="00865911">
        <w:fldChar w:fldCharType="begin"/>
      </w:r>
      <w:r w:rsidR="004D1F74">
        <w:instrText xml:space="preserve"> XE "user administration" </w:instrText>
      </w:r>
      <w:r w:rsidR="00865911">
        <w:fldChar w:fldCharType="end"/>
      </w:r>
    </w:p>
    <w:p w:rsidR="00F656CA" w:rsidRPr="00F656CA" w:rsidRDefault="00F656CA" w:rsidP="00F656CA">
      <w:pPr>
        <w:pStyle w:val="ListNumber"/>
        <w:rPr>
          <w:rFonts w:cs="Arial"/>
          <w:noProof/>
        </w:rPr>
      </w:pPr>
      <w:r>
        <w:rPr>
          <w:noProof/>
        </w:rPr>
        <w:t xml:space="preserve">From the User Details screen, select </w:t>
      </w:r>
      <w:r>
        <w:rPr>
          <w:rStyle w:val="Bold"/>
        </w:rPr>
        <w:t>Assign PG &amp; Roles</w:t>
      </w:r>
      <w:r w:rsidRPr="00F656CA">
        <w:t>.</w:t>
      </w:r>
      <w:r>
        <w:rPr>
          <w:noProof/>
        </w:rPr>
        <w:t xml:space="preserve"> A window containing a list of Protection Groups and Roles</w:t>
      </w:r>
      <w:r w:rsidR="00A861AA">
        <w:rPr>
          <w:noProof/>
        </w:rPr>
        <w:t xml:space="preserve"> appears</w:t>
      </w:r>
      <w:r>
        <w:rPr>
          <w:noProof/>
        </w:rPr>
        <w:t xml:space="preserve">. </w:t>
      </w:r>
    </w:p>
    <w:p w:rsidR="00A96087" w:rsidRPr="00A96087" w:rsidRDefault="00F656CA" w:rsidP="00F656CA">
      <w:pPr>
        <w:pStyle w:val="ListNumber"/>
        <w:rPr>
          <w:rFonts w:cs="Arial"/>
          <w:noProof/>
        </w:rPr>
      </w:pPr>
      <w:r w:rsidRPr="00C2222F">
        <w:rPr>
          <w:noProof/>
        </w:rPr>
        <w:t xml:space="preserve">Determine </w:t>
      </w:r>
      <w:r>
        <w:rPr>
          <w:noProof/>
        </w:rPr>
        <w:t xml:space="preserve">to which Protection </w:t>
      </w:r>
      <w:r w:rsidRPr="00C2222F">
        <w:rPr>
          <w:noProof/>
        </w:rPr>
        <w:t xml:space="preserve">Groups </w:t>
      </w:r>
      <w:r>
        <w:rPr>
          <w:noProof/>
        </w:rPr>
        <w:t>and Roles you want to assign to the selected user</w:t>
      </w:r>
      <w:r w:rsidR="00A96087">
        <w:rPr>
          <w:noProof/>
        </w:rPr>
        <w:t xml:space="preserve"> and highlight them in each list. Use the </w:t>
      </w:r>
      <w:r w:rsidR="00A96087" w:rsidRPr="00A96087">
        <w:rPr>
          <w:rStyle w:val="Keypress"/>
        </w:rPr>
        <w:t>Ctrl+Select</w:t>
      </w:r>
      <w:r w:rsidR="00A96087">
        <w:rPr>
          <w:noProof/>
        </w:rPr>
        <w:t xml:space="preserve"> or </w:t>
      </w:r>
      <w:r w:rsidR="00A96087" w:rsidRPr="00A96087">
        <w:rPr>
          <w:rStyle w:val="Keypress"/>
        </w:rPr>
        <w:t>Shift+Select</w:t>
      </w:r>
      <w:r w:rsidR="00A96087">
        <w:rPr>
          <w:noProof/>
        </w:rPr>
        <w:t xml:space="preserve"> method to make multiple selections from the lists. </w:t>
      </w:r>
    </w:p>
    <w:p w:rsidR="00F656CA" w:rsidRPr="00C2222F" w:rsidRDefault="00A96087" w:rsidP="00F656CA">
      <w:pPr>
        <w:pStyle w:val="ListNumber"/>
        <w:rPr>
          <w:rFonts w:cs="Arial"/>
          <w:noProof/>
        </w:rPr>
      </w:pPr>
      <w:r>
        <w:rPr>
          <w:noProof/>
        </w:rPr>
        <w:lastRenderedPageBreak/>
        <w:t>Click</w:t>
      </w:r>
      <w:r w:rsidR="00F656CA">
        <w:rPr>
          <w:noProof/>
        </w:rPr>
        <w:t xml:space="preserve"> </w:t>
      </w:r>
      <w:r w:rsidR="00F656CA" w:rsidRPr="008C7678">
        <w:rPr>
          <w:rStyle w:val="Bold"/>
        </w:rPr>
        <w:t>Assign</w:t>
      </w:r>
      <w:r w:rsidR="00F656CA">
        <w:rPr>
          <w:noProof/>
        </w:rPr>
        <w:t xml:space="preserve"> or </w:t>
      </w:r>
      <w:r w:rsidR="00F656CA" w:rsidRPr="008C7678">
        <w:rPr>
          <w:rStyle w:val="Bold"/>
        </w:rPr>
        <w:t>Deassign</w:t>
      </w:r>
      <w:r w:rsidR="00F656CA">
        <w:rPr>
          <w:noProof/>
        </w:rPr>
        <w:t xml:space="preserve"> as appropriate</w:t>
      </w:r>
      <w:r>
        <w:rPr>
          <w:noProof/>
        </w:rPr>
        <w:t xml:space="preserve"> until the proper associations appear</w:t>
      </w:r>
      <w:r w:rsidR="00F656CA">
        <w:rPr>
          <w:noProof/>
        </w:rPr>
        <w:t>.</w:t>
      </w:r>
      <w:r w:rsidR="00F656CA" w:rsidRPr="00C2222F">
        <w:rPr>
          <w:rFonts w:cs="Arial"/>
          <w:noProof/>
        </w:rPr>
        <w:t xml:space="preserve"> </w:t>
      </w:r>
    </w:p>
    <w:p w:rsidR="00F656CA" w:rsidRPr="00C2222F" w:rsidRDefault="00A96087" w:rsidP="00F656CA">
      <w:pPr>
        <w:pStyle w:val="ListNumber"/>
        <w:rPr>
          <w:noProof/>
        </w:rPr>
      </w:pPr>
      <w:r>
        <w:rPr>
          <w:noProof/>
        </w:rPr>
        <w:t>C</w:t>
      </w:r>
      <w:r w:rsidR="00F656CA">
        <w:rPr>
          <w:noProof/>
        </w:rPr>
        <w:t xml:space="preserve">lick </w:t>
      </w:r>
      <w:r w:rsidR="00F656CA" w:rsidRPr="008C7678">
        <w:rPr>
          <w:rStyle w:val="Bold"/>
        </w:rPr>
        <w:t>Update Association</w:t>
      </w:r>
      <w:r w:rsidRPr="00A96087">
        <w:t xml:space="preserve"> to save your changes</w:t>
      </w:r>
      <w:r w:rsidR="00F656CA" w:rsidRPr="00C2222F">
        <w:rPr>
          <w:noProof/>
        </w:rPr>
        <w:t xml:space="preserve">.  </w:t>
      </w:r>
      <w:r w:rsidR="00F656CA">
        <w:rPr>
          <w:noProof/>
        </w:rPr>
        <w:t xml:space="preserve">Note that changes are not </w:t>
      </w:r>
      <w:r w:rsidR="00F656CA" w:rsidRPr="00C2222F">
        <w:rPr>
          <w:noProof/>
        </w:rPr>
        <w:t xml:space="preserve">saved </w:t>
      </w:r>
      <w:r w:rsidR="00F656CA">
        <w:rPr>
          <w:noProof/>
        </w:rPr>
        <w:t>the update button is</w:t>
      </w:r>
      <w:r w:rsidR="00F656CA" w:rsidRPr="00C2222F">
        <w:rPr>
          <w:noProof/>
        </w:rPr>
        <w:t xml:space="preserve"> selected.</w:t>
      </w:r>
    </w:p>
    <w:p w:rsidR="00F656CA" w:rsidRPr="00C2222F" w:rsidRDefault="00F656CA" w:rsidP="00F656CA">
      <w:pPr>
        <w:pStyle w:val="Heading4"/>
        <w:rPr>
          <w:rFonts w:ascii="Arial" w:hAnsi="Arial"/>
          <w:noProof/>
        </w:rPr>
      </w:pPr>
      <w:r w:rsidRPr="00C2222F">
        <w:rPr>
          <w:noProof/>
        </w:rPr>
        <w:t xml:space="preserve">Update Roles </w:t>
      </w:r>
      <w:r>
        <w:rPr>
          <w:noProof/>
        </w:rPr>
        <w:t>A</w:t>
      </w:r>
      <w:r w:rsidRPr="00C2222F">
        <w:rPr>
          <w:noProof/>
        </w:rPr>
        <w:t>ssociated with</w:t>
      </w:r>
      <w:r>
        <w:rPr>
          <w:noProof/>
        </w:rPr>
        <w:t xml:space="preserve"> Assigned Protection Groups (Associated PG &amp; Roles button)</w:t>
      </w:r>
    </w:p>
    <w:p w:rsidR="00A96087" w:rsidRDefault="00A96087" w:rsidP="005F1DF3">
      <w:pPr>
        <w:pStyle w:val="ListNumber"/>
        <w:numPr>
          <w:ilvl w:val="0"/>
          <w:numId w:val="64"/>
        </w:numPr>
        <w:rPr>
          <w:noProof/>
        </w:rPr>
      </w:pPr>
      <w:r>
        <w:rPr>
          <w:noProof/>
        </w:rPr>
        <w:t xml:space="preserve">Search for and select to View Details for the user you want to </w:t>
      </w:r>
      <w:r w:rsidR="000C5DD9">
        <w:rPr>
          <w:noProof/>
        </w:rPr>
        <w:t>update</w:t>
      </w:r>
      <w:r>
        <w:rPr>
          <w:noProof/>
        </w:rPr>
        <w:t>.</w:t>
      </w:r>
      <w:r w:rsidR="004D1F74" w:rsidRPr="004D1F74">
        <w:t xml:space="preserve"> </w:t>
      </w:r>
      <w:r w:rsidR="00865911">
        <w:fldChar w:fldCharType="begin"/>
      </w:r>
      <w:r w:rsidR="004D1F74">
        <w:instrText xml:space="preserve"> </w:instrText>
      </w:r>
      <w:r w:rsidR="00660D81">
        <w:instrText>XE “</w:instrText>
      </w:r>
      <w:r w:rsidR="004D1F74">
        <w:instrText xml:space="preserve">update PG and role for user " </w:instrText>
      </w:r>
      <w:r w:rsidR="00865911">
        <w:fldChar w:fldCharType="end"/>
      </w:r>
      <w:r w:rsidR="00865911">
        <w:fldChar w:fldCharType="begin"/>
      </w:r>
      <w:r w:rsidR="003D285E">
        <w:instrText xml:space="preserve"> XE "user PGs and roles" </w:instrText>
      </w:r>
      <w:r w:rsidR="00865911">
        <w:fldChar w:fldCharType="end"/>
      </w:r>
    </w:p>
    <w:p w:rsidR="00A96087" w:rsidRPr="00F656CA" w:rsidRDefault="00A96087" w:rsidP="00A96087">
      <w:pPr>
        <w:pStyle w:val="ListNumber"/>
        <w:rPr>
          <w:rFonts w:cs="Arial"/>
          <w:noProof/>
        </w:rPr>
      </w:pPr>
      <w:r>
        <w:rPr>
          <w:noProof/>
        </w:rPr>
        <w:t xml:space="preserve">From the User Details screen, select </w:t>
      </w:r>
      <w:r>
        <w:rPr>
          <w:rStyle w:val="Bold"/>
        </w:rPr>
        <w:t>Associated PG &amp; Roles</w:t>
      </w:r>
      <w:r w:rsidRPr="00F656CA">
        <w:t>.</w:t>
      </w:r>
      <w:r>
        <w:rPr>
          <w:noProof/>
        </w:rPr>
        <w:t xml:space="preserve"> A window containing a list of all associated Protection Groups and Roles</w:t>
      </w:r>
      <w:r w:rsidR="00A861AA">
        <w:rPr>
          <w:noProof/>
        </w:rPr>
        <w:t xml:space="preserve"> appears</w:t>
      </w:r>
      <w:r>
        <w:rPr>
          <w:noProof/>
        </w:rPr>
        <w:t xml:space="preserve">. </w:t>
      </w:r>
    </w:p>
    <w:p w:rsidR="00F656CA" w:rsidRPr="00C2222F" w:rsidRDefault="00F656CA" w:rsidP="00A96087">
      <w:pPr>
        <w:pStyle w:val="ListNumber"/>
        <w:rPr>
          <w:noProof/>
        </w:rPr>
      </w:pPr>
      <w:r w:rsidRPr="00C2222F">
        <w:rPr>
          <w:noProof/>
        </w:rPr>
        <w:t xml:space="preserve">Select the radio button that corresponds with the intended Protection Group. </w:t>
      </w:r>
    </w:p>
    <w:p w:rsidR="00F656CA" w:rsidRPr="00C2222F" w:rsidRDefault="00F656CA" w:rsidP="00A96087">
      <w:pPr>
        <w:pStyle w:val="ListNumber"/>
        <w:rPr>
          <w:noProof/>
        </w:rPr>
      </w:pPr>
      <w:r w:rsidRPr="00C2222F">
        <w:rPr>
          <w:noProof/>
        </w:rPr>
        <w:t>Determine which Roles you would like to assign to t</w:t>
      </w:r>
      <w:r w:rsidR="00A96087">
        <w:rPr>
          <w:noProof/>
        </w:rPr>
        <w:t xml:space="preserve">he User and highlight the Role name(s).  Use the </w:t>
      </w:r>
      <w:r w:rsidR="00A96087" w:rsidRPr="00A96087">
        <w:rPr>
          <w:rStyle w:val="Keypress"/>
        </w:rPr>
        <w:t>Ctrl+Select</w:t>
      </w:r>
      <w:r w:rsidR="00A96087">
        <w:rPr>
          <w:noProof/>
        </w:rPr>
        <w:t xml:space="preserve"> or </w:t>
      </w:r>
      <w:r w:rsidR="00A96087" w:rsidRPr="00A96087">
        <w:rPr>
          <w:rStyle w:val="Keypress"/>
        </w:rPr>
        <w:t>Shift+Select</w:t>
      </w:r>
      <w:r w:rsidR="00A96087">
        <w:rPr>
          <w:noProof/>
        </w:rPr>
        <w:t xml:space="preserve"> method to make multiple selections from the list.</w:t>
      </w:r>
    </w:p>
    <w:p w:rsidR="00F656CA" w:rsidRPr="00C2222F" w:rsidRDefault="00F656CA" w:rsidP="00A96087">
      <w:pPr>
        <w:pStyle w:val="ListNumber"/>
        <w:rPr>
          <w:noProof/>
        </w:rPr>
      </w:pPr>
      <w:r w:rsidRPr="00C2222F">
        <w:rPr>
          <w:noProof/>
        </w:rPr>
        <w:t xml:space="preserve">Click </w:t>
      </w:r>
      <w:r w:rsidRPr="00666208">
        <w:rPr>
          <w:rStyle w:val="Bold"/>
        </w:rPr>
        <w:t>Assign</w:t>
      </w:r>
      <w:r w:rsidRPr="00C2222F">
        <w:rPr>
          <w:noProof/>
        </w:rPr>
        <w:t xml:space="preserve"> and </w:t>
      </w:r>
      <w:r w:rsidRPr="00666208">
        <w:rPr>
          <w:rStyle w:val="Bold"/>
        </w:rPr>
        <w:t>Deassign</w:t>
      </w:r>
      <w:r w:rsidRPr="00C2222F">
        <w:rPr>
          <w:noProof/>
        </w:rPr>
        <w:t xml:space="preserve"> buttons until the proper association</w:t>
      </w:r>
      <w:r w:rsidR="00A96087">
        <w:rPr>
          <w:noProof/>
        </w:rPr>
        <w:t>s</w:t>
      </w:r>
      <w:r w:rsidRPr="00C2222F">
        <w:rPr>
          <w:noProof/>
        </w:rPr>
        <w:t xml:space="preserve"> </w:t>
      </w:r>
      <w:r w:rsidR="00A96087">
        <w:rPr>
          <w:noProof/>
        </w:rPr>
        <w:t>appear</w:t>
      </w:r>
      <w:r w:rsidRPr="00C2222F">
        <w:rPr>
          <w:noProof/>
        </w:rPr>
        <w:t xml:space="preserve">. </w:t>
      </w:r>
    </w:p>
    <w:p w:rsidR="00F656CA" w:rsidRPr="00C2222F" w:rsidRDefault="00A96087" w:rsidP="00A96087">
      <w:pPr>
        <w:pStyle w:val="ListNumber"/>
        <w:numPr>
          <w:ilvl w:val="0"/>
          <w:numId w:val="35"/>
        </w:numPr>
        <w:rPr>
          <w:noProof/>
        </w:rPr>
      </w:pPr>
      <w:r>
        <w:rPr>
          <w:noProof/>
        </w:rPr>
        <w:t xml:space="preserve">Click </w:t>
      </w:r>
      <w:r w:rsidRPr="008C7678">
        <w:rPr>
          <w:rStyle w:val="Bold"/>
        </w:rPr>
        <w:t>Update Association</w:t>
      </w:r>
      <w:r w:rsidRPr="00A96087">
        <w:t xml:space="preserve"> to save your changes</w:t>
      </w:r>
      <w:r w:rsidRPr="00C2222F">
        <w:rPr>
          <w:noProof/>
        </w:rPr>
        <w:t xml:space="preserve">.  </w:t>
      </w:r>
      <w:r>
        <w:rPr>
          <w:noProof/>
        </w:rPr>
        <w:t xml:space="preserve">Note that changes are not </w:t>
      </w:r>
      <w:r w:rsidRPr="00C2222F">
        <w:rPr>
          <w:noProof/>
        </w:rPr>
        <w:t xml:space="preserve">saved </w:t>
      </w:r>
      <w:r>
        <w:rPr>
          <w:noProof/>
        </w:rPr>
        <w:t>the update button is</w:t>
      </w:r>
      <w:r w:rsidRPr="00C2222F">
        <w:rPr>
          <w:noProof/>
        </w:rPr>
        <w:t xml:space="preserve"> selected.</w:t>
      </w:r>
    </w:p>
    <w:p w:rsidR="00F656CA" w:rsidRPr="00C2222F" w:rsidRDefault="00F656CA" w:rsidP="00F656CA">
      <w:pPr>
        <w:pStyle w:val="Heading4"/>
        <w:rPr>
          <w:rFonts w:ascii="Arial" w:hAnsi="Arial"/>
          <w:noProof/>
        </w:rPr>
      </w:pPr>
      <w:r>
        <w:rPr>
          <w:noProof/>
        </w:rPr>
        <w:t>View User Report (</w:t>
      </w:r>
      <w:smartTag w:uri="urn:schemas-microsoft-com:office:smarttags" w:element="place">
        <w:smartTag w:uri="urn:schemas-microsoft-com:office:smarttags" w:element="City">
          <w:r>
            <w:rPr>
              <w:noProof/>
            </w:rPr>
            <w:t>Associated</w:t>
          </w:r>
        </w:smartTag>
        <w:r>
          <w:rPr>
            <w:noProof/>
          </w:rPr>
          <w:t xml:space="preserve"> </w:t>
        </w:r>
        <w:smartTag w:uri="urn:schemas-microsoft-com:office:smarttags" w:element="State">
          <w:r>
            <w:rPr>
              <w:noProof/>
            </w:rPr>
            <w:t>PE</w:t>
          </w:r>
        </w:smartTag>
      </w:smartTag>
      <w:r>
        <w:rPr>
          <w:noProof/>
        </w:rPr>
        <w:t xml:space="preserve"> &amp; Privileges button)</w:t>
      </w:r>
    </w:p>
    <w:p w:rsidR="00F656CA" w:rsidRPr="00C2222F" w:rsidRDefault="00F656CA" w:rsidP="00F656CA">
      <w:pPr>
        <w:pStyle w:val="BodyText"/>
        <w:rPr>
          <w:rFonts w:cs="Arial"/>
          <w:noProof/>
        </w:rPr>
      </w:pPr>
      <w:r>
        <w:rPr>
          <w:rFonts w:cs="Arial"/>
          <w:noProof/>
        </w:rPr>
        <w:t xml:space="preserve">The user reporting </w:t>
      </w:r>
      <w:r w:rsidRPr="00C2222F">
        <w:rPr>
          <w:rFonts w:cs="Arial"/>
          <w:noProof/>
        </w:rPr>
        <w:t xml:space="preserve">functionality </w:t>
      </w:r>
      <w:r>
        <w:rPr>
          <w:rFonts w:cs="Arial"/>
          <w:noProof/>
        </w:rPr>
        <w:t xml:space="preserve">available through the </w:t>
      </w:r>
      <w:r w:rsidRPr="00F656CA">
        <w:rPr>
          <w:rStyle w:val="Bold"/>
        </w:rPr>
        <w:t>Associated PE &amp; Privileges</w:t>
      </w:r>
      <w:r>
        <w:rPr>
          <w:rFonts w:cs="Arial"/>
          <w:noProof/>
        </w:rPr>
        <w:t xml:space="preserve"> button </w:t>
      </w:r>
      <w:r w:rsidRPr="00C2222F">
        <w:rPr>
          <w:rFonts w:cs="Arial"/>
          <w:noProof/>
        </w:rPr>
        <w:t xml:space="preserve">shows a user’s privileges for all of </w:t>
      </w:r>
      <w:r>
        <w:rPr>
          <w:rFonts w:cs="Arial"/>
          <w:noProof/>
        </w:rPr>
        <w:t>their</w:t>
      </w:r>
      <w:r w:rsidRPr="00C2222F">
        <w:rPr>
          <w:rFonts w:cs="Arial"/>
          <w:noProof/>
        </w:rPr>
        <w:t xml:space="preserve"> </w:t>
      </w:r>
      <w:r>
        <w:rPr>
          <w:rFonts w:cs="Arial"/>
          <w:noProof/>
        </w:rPr>
        <w:t xml:space="preserve">assigned </w:t>
      </w:r>
      <w:r w:rsidRPr="00C2222F">
        <w:rPr>
          <w:rFonts w:cs="Arial"/>
          <w:noProof/>
        </w:rPr>
        <w:t>protection elements.</w:t>
      </w:r>
      <w:r w:rsidR="004D1F74" w:rsidRPr="004D1F74">
        <w:t xml:space="preserve"> </w:t>
      </w:r>
      <w:r w:rsidR="00865911">
        <w:fldChar w:fldCharType="begin"/>
      </w:r>
      <w:r w:rsidR="004D1F74">
        <w:instrText xml:space="preserve"> </w:instrText>
      </w:r>
      <w:r w:rsidR="00660D81">
        <w:instrText>XE “</w:instrText>
      </w:r>
      <w:r w:rsidR="004D1F74">
        <w:instrText xml:space="preserve">view PE and privileges for user" </w:instrText>
      </w:r>
      <w:r w:rsidR="00865911">
        <w:fldChar w:fldCharType="end"/>
      </w:r>
      <w:r w:rsidR="00865911">
        <w:fldChar w:fldCharType="begin"/>
      </w:r>
      <w:r w:rsidR="004D1F74">
        <w:instrText xml:space="preserve"> XE "user PEs and privileges" </w:instrText>
      </w:r>
      <w:r w:rsidR="00865911">
        <w:fldChar w:fldCharType="end"/>
      </w:r>
      <w:r w:rsidR="00865911">
        <w:fldChar w:fldCharType="begin"/>
      </w:r>
      <w:r w:rsidR="004D1F74">
        <w:instrText xml:space="preserve"> XE "user reporting" </w:instrText>
      </w:r>
      <w:r w:rsidR="00865911">
        <w:fldChar w:fldCharType="end"/>
      </w:r>
    </w:p>
    <w:p w:rsidR="00F656CA" w:rsidRDefault="00F656CA" w:rsidP="00F656CA">
      <w:pPr>
        <w:pStyle w:val="ListNumber"/>
        <w:numPr>
          <w:ilvl w:val="0"/>
          <w:numId w:val="36"/>
        </w:numPr>
        <w:rPr>
          <w:noProof/>
        </w:rPr>
      </w:pPr>
      <w:r>
        <w:rPr>
          <w:noProof/>
        </w:rPr>
        <w:t xml:space="preserve">Search for and select to </w:t>
      </w:r>
      <w:r w:rsidRPr="004D1F74">
        <w:rPr>
          <w:rStyle w:val="Bold"/>
        </w:rPr>
        <w:t>View Details</w:t>
      </w:r>
      <w:r>
        <w:rPr>
          <w:noProof/>
        </w:rPr>
        <w:t xml:space="preserve"> for the user you want to </w:t>
      </w:r>
      <w:r w:rsidR="004D1F74">
        <w:rPr>
          <w:noProof/>
        </w:rPr>
        <w:t>view</w:t>
      </w:r>
      <w:r>
        <w:rPr>
          <w:noProof/>
        </w:rPr>
        <w:t>.</w:t>
      </w:r>
    </w:p>
    <w:p w:rsidR="00F656CA" w:rsidRDefault="00F656CA" w:rsidP="00F656CA">
      <w:pPr>
        <w:pStyle w:val="ListNumber"/>
        <w:rPr>
          <w:noProof/>
        </w:rPr>
      </w:pPr>
      <w:r>
        <w:rPr>
          <w:noProof/>
        </w:rPr>
        <w:t xml:space="preserve">From the User Details screen, select </w:t>
      </w:r>
      <w:r w:rsidRPr="00281690">
        <w:rPr>
          <w:rStyle w:val="Bold"/>
        </w:rPr>
        <w:t xml:space="preserve">Associated </w:t>
      </w:r>
      <w:r>
        <w:rPr>
          <w:rStyle w:val="Bold"/>
        </w:rPr>
        <w:t>PE &amp; Privileges</w:t>
      </w:r>
      <w:r>
        <w:rPr>
          <w:noProof/>
        </w:rPr>
        <w:t xml:space="preserve">. A report window appears containing a list of the selected user’s privileges for each protection element. </w:t>
      </w:r>
    </w:p>
    <w:p w:rsidR="00C2222F" w:rsidRDefault="00C2222F" w:rsidP="00C2222F">
      <w:pPr>
        <w:pStyle w:val="Heading3"/>
        <w:rPr>
          <w:noProof/>
        </w:rPr>
      </w:pPr>
      <w:bookmarkStart w:id="311" w:name="_Toc214359153"/>
      <w:r>
        <w:rPr>
          <w:noProof/>
        </w:rPr>
        <w:t>Protection Element</w:t>
      </w:r>
      <w:r w:rsidR="003D59D1">
        <w:rPr>
          <w:noProof/>
        </w:rPr>
        <w:t xml:space="preserve"> Administration – Admin Mode</w:t>
      </w:r>
      <w:bookmarkEnd w:id="311"/>
    </w:p>
    <w:p w:rsidR="00A96087" w:rsidRDefault="00C2222F" w:rsidP="00C2222F">
      <w:pPr>
        <w:pStyle w:val="BodyText"/>
      </w:pPr>
      <w:r>
        <w:t>A Protection Element is any entity (typically data) that is subject to controlled access</w:t>
      </w:r>
      <w:r w:rsidR="008B318A">
        <w:t xml:space="preserve">. </w:t>
      </w:r>
      <w:r>
        <w:t>CSM allows for a broad definition of Protection Element</w:t>
      </w:r>
      <w:r w:rsidR="008B318A">
        <w:t xml:space="preserve">. </w:t>
      </w:r>
      <w:r>
        <w:t xml:space="preserve">Nearly everything in an application can be protected – data, table, buttons, menu items, etc. </w:t>
      </w:r>
      <w:r w:rsidR="00A96087">
        <w:t>I</w:t>
      </w:r>
      <w:r>
        <w:t>dentifying individual Protection Elements</w:t>
      </w:r>
      <w:r w:rsidR="00A96087">
        <w:t xml:space="preserve"> makes it </w:t>
      </w:r>
      <w:r>
        <w:t xml:space="preserve">easier to control access to important data.  </w:t>
      </w:r>
      <w:r w:rsidR="00865911">
        <w:fldChar w:fldCharType="begin"/>
      </w:r>
      <w:r w:rsidR="004D1F74">
        <w:instrText xml:space="preserve"> XE "administer protection elements" </w:instrText>
      </w:r>
      <w:r w:rsidR="00865911">
        <w:fldChar w:fldCharType="end"/>
      </w:r>
      <w:r w:rsidR="00865911">
        <w:fldChar w:fldCharType="begin"/>
      </w:r>
      <w:r w:rsidR="004D1F74">
        <w:instrText xml:space="preserve"> XE "</w:instrText>
      </w:r>
      <w:r w:rsidR="003D285E">
        <w:instrText>protection element:</w:instrText>
      </w:r>
      <w:r w:rsidR="004D1F74">
        <w:instrText xml:space="preserve">administration" </w:instrText>
      </w:r>
      <w:r w:rsidR="00865911">
        <w:fldChar w:fldCharType="end"/>
      </w:r>
    </w:p>
    <w:p w:rsidR="00C2222F" w:rsidRDefault="00A96087" w:rsidP="00C2222F">
      <w:pPr>
        <w:pStyle w:val="BodyText"/>
      </w:pPr>
      <w:r>
        <w:t>The sections that follow provide</w:t>
      </w:r>
      <w:r w:rsidR="00C2222F">
        <w:t xml:space="preserve"> </w:t>
      </w:r>
      <w:r>
        <w:t>information for creating, updating, deleting</w:t>
      </w:r>
      <w:r w:rsidR="00B9626D">
        <w:t>,</w:t>
      </w:r>
      <w:r>
        <w:t xml:space="preserve"> and assigning </w:t>
      </w:r>
      <w:r w:rsidR="00C2222F">
        <w:t xml:space="preserve">Protection Elements </w:t>
      </w:r>
      <w:r>
        <w:t xml:space="preserve">to Protection Groups. </w:t>
      </w:r>
    </w:p>
    <w:p w:rsidR="00B9626D" w:rsidRDefault="00B9626D" w:rsidP="00B9626D">
      <w:pPr>
        <w:pStyle w:val="Heading4"/>
      </w:pPr>
      <w:r>
        <w:t xml:space="preserve">Create a New Protection Element </w:t>
      </w:r>
    </w:p>
    <w:p w:rsidR="00B9626D" w:rsidRDefault="00B9626D" w:rsidP="003D59D1">
      <w:pPr>
        <w:pStyle w:val="ListNumber"/>
        <w:numPr>
          <w:ilvl w:val="0"/>
          <w:numId w:val="57"/>
        </w:numPr>
      </w:pPr>
      <w:r>
        <w:t xml:space="preserve">Click </w:t>
      </w:r>
      <w:r>
        <w:rPr>
          <w:rStyle w:val="Bold"/>
        </w:rPr>
        <w:t>Protection Element</w:t>
      </w:r>
      <w:r>
        <w:t xml:space="preserve"> from the main menu to open the Protection Element home page.</w:t>
      </w:r>
      <w:r w:rsidR="004D1F74" w:rsidRPr="004D1F74">
        <w:t xml:space="preserve"> </w:t>
      </w:r>
      <w:r w:rsidR="00865911">
        <w:fldChar w:fldCharType="begin"/>
      </w:r>
      <w:r w:rsidR="004D1F74">
        <w:instrText xml:space="preserve"> XE "create protection element in UPT" </w:instrText>
      </w:r>
      <w:r w:rsidR="00865911">
        <w:fldChar w:fldCharType="end"/>
      </w:r>
      <w:r w:rsidR="00865911">
        <w:fldChar w:fldCharType="begin"/>
      </w:r>
      <w:r w:rsidR="004D1F74">
        <w:instrText xml:space="preserve"> XE "protection element:create" </w:instrText>
      </w:r>
      <w:r w:rsidR="00865911">
        <w:fldChar w:fldCharType="end"/>
      </w:r>
    </w:p>
    <w:p w:rsidR="00B9626D" w:rsidRDefault="00B9626D" w:rsidP="00B9626D">
      <w:pPr>
        <w:pStyle w:val="ListNumber"/>
        <w:numPr>
          <w:ilvl w:val="0"/>
          <w:numId w:val="17"/>
        </w:numPr>
      </w:pPr>
      <w:r>
        <w:t xml:space="preserve">Click on </w:t>
      </w:r>
      <w:r>
        <w:rPr>
          <w:rStyle w:val="Bold"/>
        </w:rPr>
        <w:t>Create a New Protection Element</w:t>
      </w:r>
      <w:r w:rsidRPr="00271DCF">
        <w:t>.</w:t>
      </w:r>
    </w:p>
    <w:p w:rsidR="00B9626D" w:rsidRDefault="00B9626D" w:rsidP="00B9626D">
      <w:pPr>
        <w:pStyle w:val="ListNumber"/>
        <w:numPr>
          <w:ilvl w:val="0"/>
          <w:numId w:val="17"/>
        </w:numPr>
      </w:pPr>
      <w:r>
        <w:t>Enter data into the Protection Element Details form. The form fields are defined as follows:</w:t>
      </w:r>
    </w:p>
    <w:p w:rsidR="00B9626D" w:rsidRDefault="00B9626D" w:rsidP="00B9626D">
      <w:pPr>
        <w:pStyle w:val="BodyTextIndent"/>
      </w:pPr>
      <w:r w:rsidRPr="00D85A39">
        <w:rPr>
          <w:rStyle w:val="Bold"/>
        </w:rPr>
        <w:t>Name</w:t>
      </w:r>
      <w:r>
        <w:t xml:space="preserve"> – Use to uniquely identify the Protection Element; it is a required field. </w:t>
      </w:r>
    </w:p>
    <w:p w:rsidR="00B9626D" w:rsidRDefault="00B9626D" w:rsidP="00B9626D">
      <w:pPr>
        <w:pStyle w:val="BodyTextIndent"/>
      </w:pPr>
      <w:r>
        <w:rPr>
          <w:rStyle w:val="Bold"/>
        </w:rPr>
        <w:lastRenderedPageBreak/>
        <w:t xml:space="preserve">Object ID </w:t>
      </w:r>
      <w:r>
        <w:t xml:space="preserve"> – A string that the application team assigns to the Protection Element.</w:t>
      </w:r>
    </w:p>
    <w:p w:rsidR="00B9626D" w:rsidRDefault="00B9626D" w:rsidP="00B9626D">
      <w:pPr>
        <w:pStyle w:val="BodyTextIndent"/>
      </w:pPr>
      <w:r w:rsidRPr="00B9626D">
        <w:rPr>
          <w:rStyle w:val="Bold"/>
        </w:rPr>
        <w:t>Attribute Name</w:t>
      </w:r>
      <w:r>
        <w:t xml:space="preserve"> – Helps to further identify the Protection Element </w:t>
      </w:r>
    </w:p>
    <w:p w:rsidR="00B9626D" w:rsidRDefault="00B9626D" w:rsidP="00B9626D">
      <w:pPr>
        <w:pStyle w:val="BodyTextIndent"/>
      </w:pPr>
      <w:r w:rsidRPr="00B9626D">
        <w:rPr>
          <w:rStyle w:val="Bold"/>
        </w:rPr>
        <w:t>Description</w:t>
      </w:r>
      <w:r>
        <w:t xml:space="preserve"> – A brief summary describing the Protection Element.</w:t>
      </w:r>
    </w:p>
    <w:p w:rsidR="00B9626D" w:rsidRDefault="00B9626D" w:rsidP="00B9626D">
      <w:pPr>
        <w:pStyle w:val="BodyTextIndent"/>
      </w:pPr>
      <w:r w:rsidRPr="00B9626D">
        <w:rPr>
          <w:rStyle w:val="Bold"/>
        </w:rPr>
        <w:t>Update Date</w:t>
      </w:r>
      <w:r>
        <w:t xml:space="preserve"> – </w:t>
      </w:r>
      <w:r w:rsidR="008B318A">
        <w:t>Indicates</w:t>
      </w:r>
      <w:r>
        <w:t xml:space="preserve"> the date when the Protection Element's details were last updated</w:t>
      </w:r>
    </w:p>
    <w:p w:rsidR="00B9626D" w:rsidRDefault="00B9626D" w:rsidP="00B9626D">
      <w:pPr>
        <w:pStyle w:val="BodyTextIndent"/>
      </w:pPr>
      <w:r w:rsidRPr="00B9626D">
        <w:rPr>
          <w:rStyle w:val="Bold"/>
        </w:rPr>
        <w:t>Type</w:t>
      </w:r>
      <w:r>
        <w:t xml:space="preserve"> – A string that the application team can assign that indicates what type of Protection Element this is.</w:t>
      </w:r>
    </w:p>
    <w:p w:rsidR="00B9626D" w:rsidRDefault="00B9626D" w:rsidP="00B9626D">
      <w:pPr>
        <w:pStyle w:val="ListNumber"/>
        <w:numPr>
          <w:ilvl w:val="0"/>
          <w:numId w:val="17"/>
        </w:numPr>
      </w:pPr>
      <w:r>
        <w:t xml:space="preserve">When finished, click </w:t>
      </w:r>
      <w:r w:rsidRPr="00D85A39">
        <w:rPr>
          <w:rStyle w:val="Bold"/>
        </w:rPr>
        <w:t>Add</w:t>
      </w:r>
      <w:r w:rsidRPr="00B9626D">
        <w:t xml:space="preserve"> to add the new Protection Element</w:t>
      </w:r>
      <w:r>
        <w:t>.</w:t>
      </w:r>
    </w:p>
    <w:p w:rsidR="00B9626D" w:rsidRDefault="00B9626D" w:rsidP="00B9626D">
      <w:pPr>
        <w:pStyle w:val="Heading4"/>
      </w:pPr>
      <w:r>
        <w:t>Select and View/Update an Existing Protection Element</w:t>
      </w:r>
    </w:p>
    <w:p w:rsidR="00B9626D" w:rsidRDefault="00B9626D" w:rsidP="00B9626D">
      <w:pPr>
        <w:pStyle w:val="BodyText"/>
      </w:pPr>
      <w:r>
        <w:t>Once a Protection Element has been created, you can view or edit the details any time necessary. In order to edit the Protection Element details, you must search for and identify the Protection Element to update and select to view the details.</w:t>
      </w:r>
      <w:r w:rsidR="004D1F74" w:rsidRPr="004D1F74">
        <w:t xml:space="preserve"> </w:t>
      </w:r>
      <w:r w:rsidR="00865911">
        <w:fldChar w:fldCharType="begin"/>
      </w:r>
      <w:r w:rsidR="004D1F74">
        <w:instrText xml:space="preserve"> XE "view protection element details" </w:instrText>
      </w:r>
      <w:r w:rsidR="00865911">
        <w:fldChar w:fldCharType="end"/>
      </w:r>
      <w:r w:rsidR="00865911">
        <w:fldChar w:fldCharType="begin"/>
      </w:r>
      <w:r w:rsidR="004D1F74">
        <w:instrText xml:space="preserve"> XE "edit/update protection element details" </w:instrText>
      </w:r>
      <w:r w:rsidR="00865911">
        <w:fldChar w:fldCharType="end"/>
      </w:r>
      <w:r w:rsidR="00865911">
        <w:fldChar w:fldCharType="begin"/>
      </w:r>
      <w:r w:rsidR="004D1F74">
        <w:instrText xml:space="preserve"> XE "protection element:view/update" </w:instrText>
      </w:r>
      <w:r w:rsidR="00865911">
        <w:fldChar w:fldCharType="end"/>
      </w:r>
    </w:p>
    <w:p w:rsidR="00B9626D" w:rsidRPr="004F7051" w:rsidRDefault="00B9626D" w:rsidP="00B9626D">
      <w:pPr>
        <w:pStyle w:val="BodyText"/>
        <w:rPr>
          <w:rStyle w:val="Bold"/>
        </w:rPr>
      </w:pPr>
      <w:r w:rsidRPr="004F7051">
        <w:rPr>
          <w:rStyle w:val="Bold"/>
        </w:rPr>
        <w:t xml:space="preserve">To find and </w:t>
      </w:r>
      <w:r>
        <w:rPr>
          <w:rStyle w:val="Bold"/>
        </w:rPr>
        <w:t>view/update a Protection Element</w:t>
      </w:r>
      <w:r w:rsidRPr="004F7051">
        <w:rPr>
          <w:rStyle w:val="Bold"/>
        </w:rPr>
        <w:t>:</w:t>
      </w:r>
    </w:p>
    <w:p w:rsidR="00B9626D" w:rsidRDefault="00B9626D" w:rsidP="003D59D1">
      <w:pPr>
        <w:pStyle w:val="ListNumber"/>
        <w:numPr>
          <w:ilvl w:val="0"/>
          <w:numId w:val="58"/>
        </w:numPr>
      </w:pPr>
      <w:r>
        <w:t xml:space="preserve">Click </w:t>
      </w:r>
      <w:r>
        <w:rPr>
          <w:rStyle w:val="Bold"/>
        </w:rPr>
        <w:t>Protection Element</w:t>
      </w:r>
      <w:r>
        <w:t xml:space="preserve"> from the main menu to open the Protection Element home page.</w:t>
      </w:r>
    </w:p>
    <w:p w:rsidR="00B9626D" w:rsidRDefault="00B9626D" w:rsidP="00B9626D">
      <w:pPr>
        <w:pStyle w:val="ListNumber"/>
        <w:numPr>
          <w:ilvl w:val="0"/>
          <w:numId w:val="17"/>
        </w:numPr>
      </w:pPr>
      <w:r>
        <w:t xml:space="preserve">Click on </w:t>
      </w:r>
      <w:r w:rsidRPr="004F7051">
        <w:rPr>
          <w:rStyle w:val="Bold"/>
        </w:rPr>
        <w:t xml:space="preserve">Select an Existing </w:t>
      </w:r>
      <w:r>
        <w:rPr>
          <w:rStyle w:val="Bold"/>
        </w:rPr>
        <w:t>Protection Element</w:t>
      </w:r>
      <w:r>
        <w:t>.</w:t>
      </w:r>
    </w:p>
    <w:p w:rsidR="00B9626D" w:rsidRDefault="00B9626D" w:rsidP="00B9626D">
      <w:pPr>
        <w:pStyle w:val="ListNumber"/>
        <w:numPr>
          <w:ilvl w:val="0"/>
          <w:numId w:val="17"/>
        </w:numPr>
      </w:pPr>
      <w:r>
        <w:t xml:space="preserve">Enter search criteria into the </w:t>
      </w:r>
      <w:r w:rsidR="003838BF">
        <w:t>Protection Element</w:t>
      </w:r>
      <w:r>
        <w:t xml:space="preserve"> Search Criteria form. The fields available include </w:t>
      </w:r>
      <w:r w:rsidRPr="003838BF">
        <w:rPr>
          <w:rStyle w:val="Bold"/>
        </w:rPr>
        <w:t>Name</w:t>
      </w:r>
      <w:r>
        <w:t xml:space="preserve">, </w:t>
      </w:r>
      <w:r w:rsidRPr="003838BF">
        <w:rPr>
          <w:rStyle w:val="Bold"/>
        </w:rPr>
        <w:t>Object ID</w:t>
      </w:r>
      <w:r>
        <w:t xml:space="preserve"> and </w:t>
      </w:r>
      <w:r w:rsidRPr="003838BF">
        <w:rPr>
          <w:rStyle w:val="Bold"/>
        </w:rPr>
        <w:t>Attribute</w:t>
      </w:r>
      <w:r>
        <w:t xml:space="preserve"> name (</w:t>
      </w:r>
      <w:r w:rsidR="003838BF">
        <w:t>these</w:t>
      </w:r>
      <w:r>
        <w:t xml:space="preserve"> field</w:t>
      </w:r>
      <w:r w:rsidR="003838BF">
        <w:t>s are</w:t>
      </w:r>
      <w:r>
        <w:t xml:space="preserve"> defined below). You may use an asterisk (*) as a wildcard character if necessary. </w:t>
      </w:r>
    </w:p>
    <w:p w:rsidR="00B9626D" w:rsidRDefault="00B9626D" w:rsidP="00B9626D">
      <w:pPr>
        <w:pStyle w:val="ListNumber"/>
        <w:numPr>
          <w:ilvl w:val="0"/>
          <w:numId w:val="17"/>
        </w:numPr>
      </w:pPr>
      <w:r>
        <w:t xml:space="preserve">From the results list, select the radio button next to the Name of the </w:t>
      </w:r>
      <w:r w:rsidR="003838BF">
        <w:t xml:space="preserve">Protection Element </w:t>
      </w:r>
      <w:r>
        <w:t xml:space="preserve">you want to view and/or edit, and then click </w:t>
      </w:r>
      <w:r w:rsidRPr="004F7051">
        <w:rPr>
          <w:rStyle w:val="Bold"/>
        </w:rPr>
        <w:t>View Details</w:t>
      </w:r>
      <w:r>
        <w:t>.</w:t>
      </w:r>
    </w:p>
    <w:p w:rsidR="00B9626D" w:rsidRDefault="00B9626D" w:rsidP="00B9626D">
      <w:pPr>
        <w:pStyle w:val="ListNumber"/>
        <w:numPr>
          <w:ilvl w:val="0"/>
          <w:numId w:val="17"/>
        </w:numPr>
      </w:pPr>
      <w:r>
        <w:t xml:space="preserve">Review, and if necessary edit the data appearing on the </w:t>
      </w:r>
      <w:r w:rsidR="003838BF">
        <w:t xml:space="preserve">Protection Element </w:t>
      </w:r>
      <w:r>
        <w:t>Details form</w:t>
      </w:r>
      <w:r w:rsidR="008B318A">
        <w:t xml:space="preserve">. </w:t>
      </w:r>
      <w:r>
        <w:t>The form fields are defined as follows:</w:t>
      </w:r>
    </w:p>
    <w:p w:rsidR="003838BF" w:rsidRDefault="003838BF" w:rsidP="003838BF">
      <w:pPr>
        <w:pStyle w:val="BodyTextIndent"/>
      </w:pPr>
      <w:r w:rsidRPr="00D85A39">
        <w:rPr>
          <w:rStyle w:val="Bold"/>
        </w:rPr>
        <w:t>Name</w:t>
      </w:r>
      <w:r>
        <w:t xml:space="preserve"> – Use to uniquely identify the Protection Element; it is a required field. </w:t>
      </w:r>
    </w:p>
    <w:p w:rsidR="003838BF" w:rsidRDefault="003838BF" w:rsidP="003838BF">
      <w:pPr>
        <w:pStyle w:val="BodyTextIndent"/>
      </w:pPr>
      <w:r>
        <w:rPr>
          <w:rStyle w:val="Bold"/>
        </w:rPr>
        <w:t xml:space="preserve">Object ID </w:t>
      </w:r>
      <w:r>
        <w:t xml:space="preserve"> – A string that the application team assigns to the Protection Element.</w:t>
      </w:r>
    </w:p>
    <w:p w:rsidR="003838BF" w:rsidRDefault="003838BF" w:rsidP="003838BF">
      <w:pPr>
        <w:pStyle w:val="BodyTextIndent"/>
      </w:pPr>
      <w:r w:rsidRPr="00B9626D">
        <w:rPr>
          <w:rStyle w:val="Bold"/>
        </w:rPr>
        <w:t>Attribute Name</w:t>
      </w:r>
      <w:r>
        <w:t xml:space="preserve"> – Helps to further identify the Protection Element </w:t>
      </w:r>
    </w:p>
    <w:p w:rsidR="003838BF" w:rsidRDefault="003838BF" w:rsidP="003838BF">
      <w:pPr>
        <w:pStyle w:val="BodyTextIndent"/>
      </w:pPr>
      <w:r w:rsidRPr="00B9626D">
        <w:rPr>
          <w:rStyle w:val="Bold"/>
        </w:rPr>
        <w:t>Description</w:t>
      </w:r>
      <w:r>
        <w:t xml:space="preserve"> – A brief summary describing the Protection Element.</w:t>
      </w:r>
    </w:p>
    <w:p w:rsidR="003838BF" w:rsidRDefault="003838BF" w:rsidP="003838BF">
      <w:pPr>
        <w:pStyle w:val="BodyTextIndent"/>
      </w:pPr>
      <w:r w:rsidRPr="00B9626D">
        <w:rPr>
          <w:rStyle w:val="Bold"/>
        </w:rPr>
        <w:t>Update Date</w:t>
      </w:r>
      <w:r>
        <w:t xml:space="preserve"> – </w:t>
      </w:r>
      <w:r w:rsidR="008B318A">
        <w:t>Indicates</w:t>
      </w:r>
      <w:r>
        <w:t xml:space="preserve"> the date when the Protection Element's details were last updated</w:t>
      </w:r>
    </w:p>
    <w:p w:rsidR="003838BF" w:rsidRDefault="003838BF" w:rsidP="003838BF">
      <w:pPr>
        <w:pStyle w:val="BodyTextIndent"/>
      </w:pPr>
      <w:r w:rsidRPr="00B9626D">
        <w:rPr>
          <w:rStyle w:val="Bold"/>
        </w:rPr>
        <w:t>Type</w:t>
      </w:r>
      <w:r>
        <w:t xml:space="preserve"> – A string that the application team can assign that indicates what type of Protection Element this is.</w:t>
      </w:r>
    </w:p>
    <w:p w:rsidR="00B9626D" w:rsidRDefault="003838BF" w:rsidP="00B9626D">
      <w:pPr>
        <w:pStyle w:val="ListNumber"/>
        <w:numPr>
          <w:ilvl w:val="0"/>
          <w:numId w:val="17"/>
        </w:numPr>
      </w:pPr>
      <w:r>
        <w:t>When finished, c</w:t>
      </w:r>
      <w:r w:rsidR="00B9626D">
        <w:t xml:space="preserve">lick </w:t>
      </w:r>
      <w:r w:rsidR="00B9626D" w:rsidRPr="00D85A39">
        <w:rPr>
          <w:rStyle w:val="Bold"/>
        </w:rPr>
        <w:t>Update</w:t>
      </w:r>
      <w:r w:rsidR="00B9626D">
        <w:t>.</w:t>
      </w:r>
    </w:p>
    <w:p w:rsidR="003838BF" w:rsidRDefault="003838BF" w:rsidP="003838BF">
      <w:pPr>
        <w:pStyle w:val="Heading4"/>
      </w:pPr>
      <w:r>
        <w:lastRenderedPageBreak/>
        <w:t>Delete an Existing Protection Element</w:t>
      </w:r>
    </w:p>
    <w:p w:rsidR="003838BF" w:rsidRDefault="003838BF" w:rsidP="003838BF">
      <w:pPr>
        <w:pStyle w:val="BodyText"/>
      </w:pPr>
      <w:r>
        <w:t>If necessary, you can delete a Protection Element. In order to delete the Protection Element, you must search for and select to view the details page of the Protection Element you want to delete.</w:t>
      </w:r>
      <w:r w:rsidR="004D1F74" w:rsidRPr="004D1F74">
        <w:t xml:space="preserve"> </w:t>
      </w:r>
      <w:r w:rsidR="00865911">
        <w:fldChar w:fldCharType="begin"/>
      </w:r>
      <w:r w:rsidR="004D1F74">
        <w:instrText xml:space="preserve"> XE "delete protection element" </w:instrText>
      </w:r>
      <w:r w:rsidR="00865911">
        <w:fldChar w:fldCharType="end"/>
      </w:r>
      <w:r w:rsidR="00865911">
        <w:fldChar w:fldCharType="begin"/>
      </w:r>
      <w:r w:rsidR="004D1F74">
        <w:instrText xml:space="preserve"> XE "protection element:delete" </w:instrText>
      </w:r>
      <w:r w:rsidR="00865911">
        <w:fldChar w:fldCharType="end"/>
      </w:r>
    </w:p>
    <w:p w:rsidR="003838BF" w:rsidRPr="004F7051" w:rsidRDefault="003838BF" w:rsidP="003D59D1">
      <w:pPr>
        <w:pStyle w:val="BodyText"/>
        <w:keepNext/>
        <w:rPr>
          <w:rStyle w:val="Bold"/>
        </w:rPr>
      </w:pPr>
      <w:r w:rsidRPr="004F7051">
        <w:rPr>
          <w:rStyle w:val="Bold"/>
        </w:rPr>
        <w:t xml:space="preserve">To </w:t>
      </w:r>
      <w:r>
        <w:rPr>
          <w:rStyle w:val="Bold"/>
        </w:rPr>
        <w:t xml:space="preserve">delete </w:t>
      </w:r>
      <w:r w:rsidRPr="003838BF">
        <w:rPr>
          <w:rStyle w:val="Bold"/>
        </w:rPr>
        <w:t>a Protection Element</w:t>
      </w:r>
      <w:r w:rsidRPr="004F7051">
        <w:rPr>
          <w:rStyle w:val="Bold"/>
        </w:rPr>
        <w:t>:</w:t>
      </w:r>
    </w:p>
    <w:p w:rsidR="003838BF" w:rsidRDefault="003838BF" w:rsidP="003838BF">
      <w:pPr>
        <w:pStyle w:val="ListNumber"/>
        <w:numPr>
          <w:ilvl w:val="0"/>
          <w:numId w:val="38"/>
        </w:numPr>
      </w:pPr>
      <w:r>
        <w:t xml:space="preserve">Click </w:t>
      </w:r>
      <w:r w:rsidRPr="003838BF">
        <w:rPr>
          <w:rStyle w:val="Bold"/>
        </w:rPr>
        <w:t>Protection Element</w:t>
      </w:r>
      <w:r>
        <w:t xml:space="preserve"> from the main menu to open the Protection Element home page.</w:t>
      </w:r>
    </w:p>
    <w:p w:rsidR="003838BF" w:rsidRDefault="003838BF" w:rsidP="003838BF">
      <w:pPr>
        <w:pStyle w:val="ListNumber"/>
        <w:numPr>
          <w:ilvl w:val="0"/>
          <w:numId w:val="17"/>
        </w:numPr>
      </w:pPr>
      <w:r>
        <w:t xml:space="preserve">Click on </w:t>
      </w:r>
      <w:r w:rsidRPr="004F7051">
        <w:rPr>
          <w:rStyle w:val="Bold"/>
        </w:rPr>
        <w:t xml:space="preserve">Select an </w:t>
      </w:r>
      <w:r w:rsidRPr="003838BF">
        <w:rPr>
          <w:rStyle w:val="Bold"/>
        </w:rPr>
        <w:t>Existing Protection Element</w:t>
      </w:r>
      <w:r>
        <w:t>.</w:t>
      </w:r>
    </w:p>
    <w:p w:rsidR="003838BF" w:rsidRDefault="003838BF" w:rsidP="003838BF">
      <w:pPr>
        <w:pStyle w:val="ListNumber"/>
        <w:numPr>
          <w:ilvl w:val="0"/>
          <w:numId w:val="17"/>
        </w:numPr>
      </w:pPr>
      <w:r>
        <w:t xml:space="preserve">Enter search criteria into the Protection Element Search Criteria form. The fields available include </w:t>
      </w:r>
      <w:r w:rsidRPr="003838BF">
        <w:rPr>
          <w:rStyle w:val="Bold"/>
        </w:rPr>
        <w:t>Name</w:t>
      </w:r>
      <w:r>
        <w:t xml:space="preserve">, </w:t>
      </w:r>
      <w:r w:rsidRPr="003838BF">
        <w:rPr>
          <w:rStyle w:val="Bold"/>
        </w:rPr>
        <w:t>Object ID</w:t>
      </w:r>
      <w:r>
        <w:t xml:space="preserve"> and </w:t>
      </w:r>
      <w:r w:rsidRPr="003838BF">
        <w:rPr>
          <w:rStyle w:val="Bold"/>
        </w:rPr>
        <w:t>Attribute</w:t>
      </w:r>
      <w:r>
        <w:t xml:space="preserve"> name (these fields are defined above). You may use an asterisk (*) as a wildcard character if necessary. </w:t>
      </w:r>
    </w:p>
    <w:p w:rsidR="003838BF" w:rsidRDefault="003838BF" w:rsidP="003838BF">
      <w:pPr>
        <w:pStyle w:val="ListNumber"/>
        <w:numPr>
          <w:ilvl w:val="0"/>
          <w:numId w:val="17"/>
        </w:numPr>
      </w:pPr>
      <w:r>
        <w:t xml:space="preserve">From the results list, select the radio button next to the Name of the Protection Element you want to delete, and then click </w:t>
      </w:r>
      <w:r w:rsidRPr="004F7051">
        <w:rPr>
          <w:rStyle w:val="Bold"/>
        </w:rPr>
        <w:t>View Details</w:t>
      </w:r>
      <w:r>
        <w:t>.</w:t>
      </w:r>
    </w:p>
    <w:p w:rsidR="003838BF" w:rsidRDefault="003838BF" w:rsidP="003838BF">
      <w:pPr>
        <w:pStyle w:val="ListNumber"/>
        <w:numPr>
          <w:ilvl w:val="0"/>
          <w:numId w:val="17"/>
        </w:numPr>
      </w:pPr>
      <w:r>
        <w:t xml:space="preserve">From the details page, click </w:t>
      </w:r>
      <w:r w:rsidRPr="005A3617">
        <w:rPr>
          <w:rStyle w:val="Bold"/>
        </w:rPr>
        <w:t>Delete</w:t>
      </w:r>
      <w:r w:rsidR="008B318A">
        <w:t xml:space="preserve">. </w:t>
      </w:r>
      <w:r>
        <w:t>A confirmation window appears.</w:t>
      </w:r>
    </w:p>
    <w:p w:rsidR="003838BF" w:rsidRDefault="003838BF" w:rsidP="003838BF">
      <w:pPr>
        <w:pStyle w:val="ListNumber"/>
        <w:numPr>
          <w:ilvl w:val="0"/>
          <w:numId w:val="17"/>
        </w:numPr>
      </w:pPr>
      <w:r>
        <w:t xml:space="preserve">Click </w:t>
      </w:r>
      <w:r w:rsidRPr="005A3617">
        <w:rPr>
          <w:rStyle w:val="Bold"/>
        </w:rPr>
        <w:t>OK</w:t>
      </w:r>
      <w:r>
        <w:t xml:space="preserve"> to confirm the deletion.</w:t>
      </w:r>
    </w:p>
    <w:p w:rsidR="00C2222F" w:rsidRDefault="00C2222F" w:rsidP="00C2222F">
      <w:pPr>
        <w:pStyle w:val="Heading4"/>
      </w:pPr>
      <w:r>
        <w:t>Assign a Protection Element to Protection Group</w:t>
      </w:r>
      <w:r w:rsidR="004D1F74">
        <w:t>(s)</w:t>
      </w:r>
    </w:p>
    <w:p w:rsidR="003838BF" w:rsidRDefault="003838BF" w:rsidP="003838BF">
      <w:pPr>
        <w:pStyle w:val="ListNumber"/>
        <w:numPr>
          <w:ilvl w:val="0"/>
          <w:numId w:val="37"/>
        </w:numPr>
      </w:pPr>
      <w:r>
        <w:t xml:space="preserve">Click </w:t>
      </w:r>
      <w:r w:rsidRPr="003838BF">
        <w:rPr>
          <w:rStyle w:val="Bold"/>
        </w:rPr>
        <w:t>Protection Element</w:t>
      </w:r>
      <w:r>
        <w:t xml:space="preserve"> from the main menu to open the Protection Element home page.</w:t>
      </w:r>
      <w:r w:rsidR="004D1F74" w:rsidRPr="004D1F74">
        <w:t xml:space="preserve"> </w:t>
      </w:r>
      <w:r w:rsidR="00865911">
        <w:fldChar w:fldCharType="begin"/>
      </w:r>
      <w:r w:rsidR="004D1F74">
        <w:instrText xml:space="preserve"> XE "assign protection element to protection group " </w:instrText>
      </w:r>
      <w:r w:rsidR="00865911">
        <w:fldChar w:fldCharType="end"/>
      </w:r>
      <w:r w:rsidR="00865911">
        <w:fldChar w:fldCharType="begin"/>
      </w:r>
      <w:r w:rsidR="004D1F74">
        <w:instrText xml:space="preserve"> XE "protection element</w:instrText>
      </w:r>
      <w:r w:rsidR="003D285E">
        <w:instrText>:</w:instrText>
      </w:r>
      <w:r w:rsidR="004D1F74">
        <w:instrText xml:space="preserve">grouping" </w:instrText>
      </w:r>
      <w:r w:rsidR="00865911">
        <w:fldChar w:fldCharType="end"/>
      </w:r>
      <w:r w:rsidR="00865911">
        <w:fldChar w:fldCharType="begin"/>
      </w:r>
      <w:r w:rsidR="004D1F74">
        <w:instrText xml:space="preserve"> XE "protection element</w:instrText>
      </w:r>
      <w:r w:rsidR="003D285E">
        <w:instrText>:</w:instrText>
      </w:r>
      <w:r w:rsidR="004D1F74">
        <w:instrText xml:space="preserve">administration" </w:instrText>
      </w:r>
      <w:r w:rsidR="00865911">
        <w:fldChar w:fldCharType="end"/>
      </w:r>
    </w:p>
    <w:p w:rsidR="003838BF" w:rsidRDefault="003838BF" w:rsidP="003838BF">
      <w:pPr>
        <w:pStyle w:val="ListNumber"/>
        <w:numPr>
          <w:ilvl w:val="0"/>
          <w:numId w:val="17"/>
        </w:numPr>
      </w:pPr>
      <w:r>
        <w:t xml:space="preserve">Click on </w:t>
      </w:r>
      <w:r w:rsidRPr="004F7051">
        <w:rPr>
          <w:rStyle w:val="Bold"/>
        </w:rPr>
        <w:t xml:space="preserve">Select an </w:t>
      </w:r>
      <w:r w:rsidRPr="003838BF">
        <w:rPr>
          <w:rStyle w:val="Bold"/>
        </w:rPr>
        <w:t>Existing Protection Element</w:t>
      </w:r>
      <w:r>
        <w:t>.</w:t>
      </w:r>
    </w:p>
    <w:p w:rsidR="003838BF" w:rsidRDefault="003838BF" w:rsidP="003838BF">
      <w:pPr>
        <w:pStyle w:val="ListNumber"/>
        <w:numPr>
          <w:ilvl w:val="0"/>
          <w:numId w:val="17"/>
        </w:numPr>
      </w:pPr>
      <w:r>
        <w:t xml:space="preserve">Enter search criteria into the Protection Element Search Criteria form. The fields available include </w:t>
      </w:r>
      <w:r w:rsidRPr="003838BF">
        <w:rPr>
          <w:rStyle w:val="Bold"/>
        </w:rPr>
        <w:t>Name</w:t>
      </w:r>
      <w:r>
        <w:t xml:space="preserve">, </w:t>
      </w:r>
      <w:r w:rsidRPr="003838BF">
        <w:rPr>
          <w:rStyle w:val="Bold"/>
        </w:rPr>
        <w:t>Object ID</w:t>
      </w:r>
      <w:r>
        <w:t xml:space="preserve"> and </w:t>
      </w:r>
      <w:r w:rsidRPr="003838BF">
        <w:rPr>
          <w:rStyle w:val="Bold"/>
        </w:rPr>
        <w:t>Attribute</w:t>
      </w:r>
      <w:r>
        <w:t xml:space="preserve"> name (these fields are defined above). You may use an asterisk (*) as a wildcard character if necessary. </w:t>
      </w:r>
    </w:p>
    <w:p w:rsidR="003838BF" w:rsidRDefault="003838BF" w:rsidP="003838BF">
      <w:pPr>
        <w:pStyle w:val="ListNumber"/>
        <w:numPr>
          <w:ilvl w:val="0"/>
          <w:numId w:val="17"/>
        </w:numPr>
      </w:pPr>
      <w:r>
        <w:t xml:space="preserve">From the results list, select the radio button next to the Name of the Protection Element you want to delete, and then click </w:t>
      </w:r>
      <w:r w:rsidRPr="004F7051">
        <w:rPr>
          <w:rStyle w:val="Bold"/>
        </w:rPr>
        <w:t>View Details</w:t>
      </w:r>
      <w:r>
        <w:t>.</w:t>
      </w:r>
    </w:p>
    <w:p w:rsidR="00C2222F" w:rsidRDefault="003838BF" w:rsidP="003838BF">
      <w:pPr>
        <w:pStyle w:val="ListNumber"/>
      </w:pPr>
      <w:r>
        <w:t>From the details page, click</w:t>
      </w:r>
      <w:r w:rsidR="00C2222F">
        <w:t xml:space="preserve"> </w:t>
      </w:r>
      <w:r w:rsidR="00C2222F" w:rsidRPr="003838BF">
        <w:rPr>
          <w:rStyle w:val="Bold"/>
        </w:rPr>
        <w:t>Associated PGs</w:t>
      </w:r>
      <w:r w:rsidR="00C2222F">
        <w:t>.</w:t>
      </w:r>
    </w:p>
    <w:p w:rsidR="003838BF" w:rsidRPr="00A96087" w:rsidRDefault="00C2222F" w:rsidP="003838BF">
      <w:pPr>
        <w:pStyle w:val="ListNumber"/>
        <w:rPr>
          <w:rFonts w:cs="Arial"/>
          <w:noProof/>
        </w:rPr>
      </w:pPr>
      <w:r>
        <w:t xml:space="preserve">Determine </w:t>
      </w:r>
      <w:r w:rsidR="00695CE4">
        <w:t xml:space="preserve">to </w:t>
      </w:r>
      <w:r>
        <w:t>which of the available Protection Group</w:t>
      </w:r>
      <w:r w:rsidR="003838BF">
        <w:t>(</w:t>
      </w:r>
      <w:r>
        <w:t>s</w:t>
      </w:r>
      <w:r w:rsidR="003838BF">
        <w:t>)</w:t>
      </w:r>
      <w:r>
        <w:t xml:space="preserve"> the Protec</w:t>
      </w:r>
      <w:r w:rsidR="003838BF">
        <w:t>tion Element should be assigned and highlight them from the list.</w:t>
      </w:r>
      <w:r w:rsidR="003838BF">
        <w:rPr>
          <w:noProof/>
        </w:rPr>
        <w:t xml:space="preserve"> Use the </w:t>
      </w:r>
      <w:r w:rsidR="003838BF" w:rsidRPr="00A96087">
        <w:rPr>
          <w:rStyle w:val="Keypress"/>
        </w:rPr>
        <w:t>Ctrl+Select</w:t>
      </w:r>
      <w:r w:rsidR="003838BF">
        <w:rPr>
          <w:noProof/>
        </w:rPr>
        <w:t xml:space="preserve"> or </w:t>
      </w:r>
      <w:r w:rsidR="003838BF" w:rsidRPr="00A96087">
        <w:rPr>
          <w:rStyle w:val="Keypress"/>
        </w:rPr>
        <w:t>Shift+Select</w:t>
      </w:r>
      <w:r w:rsidR="003838BF">
        <w:rPr>
          <w:noProof/>
        </w:rPr>
        <w:t xml:space="preserve"> method to make multiple selections from the list</w:t>
      </w:r>
      <w:r w:rsidR="00695CE4">
        <w:rPr>
          <w:noProof/>
        </w:rPr>
        <w:t xml:space="preserve"> if necessary</w:t>
      </w:r>
      <w:r w:rsidR="003838BF">
        <w:rPr>
          <w:noProof/>
        </w:rPr>
        <w:t xml:space="preserve">. </w:t>
      </w:r>
    </w:p>
    <w:p w:rsidR="003838BF" w:rsidRPr="00C2222F" w:rsidRDefault="003838BF" w:rsidP="003838BF">
      <w:pPr>
        <w:pStyle w:val="ListNumber"/>
        <w:rPr>
          <w:rFonts w:cs="Arial"/>
          <w:noProof/>
        </w:rPr>
      </w:pPr>
      <w:r>
        <w:rPr>
          <w:noProof/>
        </w:rPr>
        <w:t xml:space="preserve">Click </w:t>
      </w:r>
      <w:r w:rsidRPr="008C7678">
        <w:rPr>
          <w:rStyle w:val="Bold"/>
        </w:rPr>
        <w:t>Assign</w:t>
      </w:r>
      <w:r>
        <w:rPr>
          <w:noProof/>
        </w:rPr>
        <w:t xml:space="preserve"> or </w:t>
      </w:r>
      <w:r w:rsidRPr="008C7678">
        <w:rPr>
          <w:rStyle w:val="Bold"/>
        </w:rPr>
        <w:t>Deassign</w:t>
      </w:r>
      <w:r>
        <w:rPr>
          <w:noProof/>
        </w:rPr>
        <w:t xml:space="preserve"> as appropriate until the </w:t>
      </w:r>
      <w:r w:rsidR="00695CE4">
        <w:rPr>
          <w:noProof/>
        </w:rPr>
        <w:t>group</w:t>
      </w:r>
      <w:r>
        <w:rPr>
          <w:noProof/>
        </w:rPr>
        <w:t xml:space="preserve"> </w:t>
      </w:r>
      <w:r w:rsidR="00695CE4">
        <w:rPr>
          <w:noProof/>
        </w:rPr>
        <w:t>assignments</w:t>
      </w:r>
      <w:r>
        <w:rPr>
          <w:noProof/>
        </w:rPr>
        <w:t xml:space="preserve"> appear</w:t>
      </w:r>
      <w:r w:rsidR="00695CE4">
        <w:rPr>
          <w:noProof/>
        </w:rPr>
        <w:t xml:space="preserve"> in the proper lists.</w:t>
      </w:r>
    </w:p>
    <w:p w:rsidR="00C2222F" w:rsidRPr="00C2222F" w:rsidRDefault="00695CE4" w:rsidP="00695CE4">
      <w:pPr>
        <w:pStyle w:val="ListNumber"/>
      </w:pPr>
      <w:r>
        <w:t xml:space="preserve">Click </w:t>
      </w:r>
      <w:r w:rsidRPr="00695CE4">
        <w:rPr>
          <w:rStyle w:val="Bold"/>
        </w:rPr>
        <w:t>Update Association</w:t>
      </w:r>
      <w:r>
        <w:t xml:space="preserve"> to save your changes.</w:t>
      </w:r>
      <w:r w:rsidR="00C2222F">
        <w:t xml:space="preserve"> No association</w:t>
      </w:r>
      <w:r>
        <w:t>s</w:t>
      </w:r>
      <w:r w:rsidR="00C2222F">
        <w:t xml:space="preserve"> </w:t>
      </w:r>
      <w:r>
        <w:t xml:space="preserve">are </w:t>
      </w:r>
      <w:r w:rsidR="00C2222F">
        <w:t xml:space="preserve">saved until </w:t>
      </w:r>
      <w:r>
        <w:t>the update</w:t>
      </w:r>
      <w:r w:rsidR="00C2222F">
        <w:t xml:space="preserve"> button is selected.</w:t>
      </w:r>
    </w:p>
    <w:p w:rsidR="00C2222F" w:rsidRDefault="00C2222F" w:rsidP="00C2222F">
      <w:pPr>
        <w:pStyle w:val="Heading3"/>
        <w:rPr>
          <w:noProof/>
        </w:rPr>
      </w:pPr>
      <w:bookmarkStart w:id="312" w:name="_Toc214359154"/>
      <w:r>
        <w:rPr>
          <w:noProof/>
        </w:rPr>
        <w:t>Privilege</w:t>
      </w:r>
      <w:r w:rsidR="003D59D1">
        <w:rPr>
          <w:noProof/>
        </w:rPr>
        <w:t xml:space="preserve"> Administration – Admin Mode</w:t>
      </w:r>
      <w:bookmarkEnd w:id="312"/>
    </w:p>
    <w:p w:rsidR="00C2222F" w:rsidRDefault="00C2222F" w:rsidP="00C2222F">
      <w:pPr>
        <w:pStyle w:val="BodyText"/>
      </w:pPr>
      <w:r>
        <w:t>A Privilege refers to any operation performed upon data</w:t>
      </w:r>
      <w:r w:rsidR="008B318A">
        <w:t xml:space="preserve">. </w:t>
      </w:r>
      <w:r>
        <w:t>Assigning privileges helps control access to important components of an application (Protection Elements)</w:t>
      </w:r>
      <w:r w:rsidR="008B318A">
        <w:t xml:space="preserve">. </w:t>
      </w:r>
      <w:r>
        <w:t xml:space="preserve">CSM provides a standard set of privileges that populate automatically when creating </w:t>
      </w:r>
      <w:r>
        <w:lastRenderedPageBreak/>
        <w:t>the authorization schema</w:t>
      </w:r>
      <w:r w:rsidR="00695CE4">
        <w:t>.</w:t>
      </w:r>
      <w:r>
        <w:t xml:space="preserve"> See </w:t>
      </w:r>
      <w:fldSimple w:instr=" REF _Ref213909526 \h  \* MERGEFORMAT ">
        <w:r w:rsidR="00E92FAF" w:rsidRPr="00E92FAF">
          <w:rPr>
            <w:i/>
            <w:color w:val="0000FF"/>
          </w:rPr>
          <w:t>Privileges and Standard Privileges</w:t>
        </w:r>
      </w:fldSimple>
      <w:r w:rsidR="00D33DD9" w:rsidRPr="00D33DD9">
        <w:t xml:space="preserve"> </w:t>
      </w:r>
      <w:r w:rsidR="00695CE4">
        <w:t xml:space="preserve">on page </w:t>
      </w:r>
      <w:r w:rsidR="00865911">
        <w:fldChar w:fldCharType="begin"/>
      </w:r>
      <w:r w:rsidR="00695CE4">
        <w:instrText xml:space="preserve"> PAGEREF _Ref213826829 \h </w:instrText>
      </w:r>
      <w:r w:rsidR="00865911">
        <w:fldChar w:fldCharType="separate"/>
      </w:r>
      <w:r w:rsidR="00E92FAF">
        <w:rPr>
          <w:noProof/>
        </w:rPr>
        <w:t>45</w:t>
      </w:r>
      <w:r w:rsidR="00865911">
        <w:fldChar w:fldCharType="end"/>
      </w:r>
      <w:r w:rsidR="00695CE4">
        <w:t xml:space="preserve"> for more details</w:t>
      </w:r>
      <w:r>
        <w:t xml:space="preserve">.  </w:t>
      </w:r>
      <w:r w:rsidR="00865911">
        <w:fldChar w:fldCharType="begin"/>
      </w:r>
      <w:r w:rsidR="004D1F74">
        <w:instrText xml:space="preserve"> XE "overview:privileges" </w:instrText>
      </w:r>
      <w:r w:rsidR="00865911">
        <w:fldChar w:fldCharType="end"/>
      </w:r>
      <w:r w:rsidR="00865911">
        <w:fldChar w:fldCharType="begin"/>
      </w:r>
      <w:r w:rsidR="004D1F74">
        <w:instrText xml:space="preserve"> XE "</w:instrText>
      </w:r>
      <w:r w:rsidR="004D1F74" w:rsidRPr="00F2080B">
        <w:instrText>privileges:overview</w:instrText>
      </w:r>
      <w:r w:rsidR="004D1F74">
        <w:instrText xml:space="preserve">" </w:instrText>
      </w:r>
      <w:r w:rsidR="00865911">
        <w:fldChar w:fldCharType="end"/>
      </w:r>
      <w:r w:rsidR="00865911">
        <w:fldChar w:fldCharType="begin"/>
      </w:r>
      <w:r w:rsidR="004D1F74">
        <w:instrText xml:space="preserve"> XE "</w:instrText>
      </w:r>
      <w:r w:rsidR="004D1F74" w:rsidRPr="00531377">
        <w:instrText>standard privileges:overview</w:instrText>
      </w:r>
      <w:r w:rsidR="004D1F74">
        <w:instrText xml:space="preserve">" </w:instrText>
      </w:r>
      <w:r w:rsidR="00865911">
        <w:fldChar w:fldCharType="end"/>
      </w:r>
      <w:r w:rsidR="00865911">
        <w:fldChar w:fldCharType="begin"/>
      </w:r>
      <w:r w:rsidR="004D1F74">
        <w:instrText xml:space="preserve"> XE "</w:instrText>
      </w:r>
      <w:r w:rsidR="004D1F74" w:rsidRPr="00272FE2">
        <w:instrText>UPT:standard privileges</w:instrText>
      </w:r>
      <w:r w:rsidR="004D1F74">
        <w:instrText xml:space="preserve">" </w:instrText>
      </w:r>
      <w:r w:rsidR="00865911">
        <w:fldChar w:fldCharType="end"/>
      </w:r>
    </w:p>
    <w:p w:rsidR="00C2222F" w:rsidRDefault="00C2222F" w:rsidP="00C2222F">
      <w:pPr>
        <w:pStyle w:val="BodyText"/>
      </w:pPr>
      <w:r>
        <w:t>Because Standard Privileges are</w:t>
      </w:r>
      <w:r w:rsidR="00695CE4">
        <w:t xml:space="preserve"> already</w:t>
      </w:r>
      <w:r>
        <w:t xml:space="preserve"> provided</w:t>
      </w:r>
      <w:r w:rsidR="00695CE4">
        <w:t>, and because only a Super Admin can create custom Privileges, the Privilege location in Admin Mode only allows for viewing the details of existing privileges</w:t>
      </w:r>
      <w:r w:rsidR="008B318A">
        <w:t xml:space="preserve">. </w:t>
      </w:r>
      <w:r w:rsidR="00695CE4">
        <w:t xml:space="preserve">The Role location allows Admins to </w:t>
      </w:r>
      <w:r>
        <w:t>assign privileges to roles.</w:t>
      </w:r>
      <w:r w:rsidR="004D1F74" w:rsidRPr="004D1F74">
        <w:t xml:space="preserve"> </w:t>
      </w:r>
      <w:r w:rsidR="00865911">
        <w:fldChar w:fldCharType="begin"/>
      </w:r>
      <w:r w:rsidR="004D1F74">
        <w:instrText xml:space="preserve"> XE "view privilege</w:instrText>
      </w:r>
      <w:r w:rsidR="00901053">
        <w:instrText xml:space="preserve"> details</w:instrText>
      </w:r>
      <w:r w:rsidR="004D1F74">
        <w:instrText xml:space="preserve">" </w:instrText>
      </w:r>
      <w:r w:rsidR="00865911">
        <w:fldChar w:fldCharType="end"/>
      </w:r>
      <w:r w:rsidR="00865911">
        <w:fldChar w:fldCharType="begin"/>
      </w:r>
      <w:r w:rsidR="004D1F74">
        <w:instrText xml:space="preserve"> XE "privileges:view</w:instrText>
      </w:r>
      <w:r w:rsidR="003D285E">
        <w:instrText>ing</w:instrText>
      </w:r>
      <w:r w:rsidR="004D1F74">
        <w:instrText xml:space="preserve">" </w:instrText>
      </w:r>
      <w:r w:rsidR="00865911">
        <w:fldChar w:fldCharType="end"/>
      </w:r>
    </w:p>
    <w:p w:rsidR="00695CE4" w:rsidRPr="004F7051" w:rsidRDefault="00695CE4" w:rsidP="00695CE4">
      <w:pPr>
        <w:pStyle w:val="BodyText"/>
        <w:rPr>
          <w:rStyle w:val="Bold"/>
        </w:rPr>
      </w:pPr>
      <w:r w:rsidRPr="004F7051">
        <w:rPr>
          <w:rStyle w:val="Bold"/>
        </w:rPr>
        <w:t xml:space="preserve">To find and </w:t>
      </w:r>
      <w:r>
        <w:rPr>
          <w:rStyle w:val="Bold"/>
        </w:rPr>
        <w:t>view a privilege</w:t>
      </w:r>
      <w:r w:rsidRPr="004F7051">
        <w:rPr>
          <w:rStyle w:val="Bold"/>
        </w:rPr>
        <w:t>:</w:t>
      </w:r>
    </w:p>
    <w:p w:rsidR="00695CE4" w:rsidRDefault="00695CE4" w:rsidP="005F1DF3">
      <w:pPr>
        <w:pStyle w:val="ListNumber"/>
        <w:numPr>
          <w:ilvl w:val="0"/>
          <w:numId w:val="65"/>
        </w:numPr>
      </w:pPr>
      <w:r>
        <w:t xml:space="preserve">Click </w:t>
      </w:r>
      <w:r>
        <w:rPr>
          <w:rStyle w:val="Bold"/>
        </w:rPr>
        <w:t>Privilege</w:t>
      </w:r>
      <w:r>
        <w:t xml:space="preserve"> from the main menu to open the Privilege home page.</w:t>
      </w:r>
    </w:p>
    <w:p w:rsidR="00695CE4" w:rsidRDefault="00695CE4" w:rsidP="00695CE4">
      <w:pPr>
        <w:pStyle w:val="ListNumber"/>
      </w:pPr>
      <w:r>
        <w:t xml:space="preserve">Click on </w:t>
      </w:r>
      <w:r w:rsidRPr="004F7051">
        <w:rPr>
          <w:rStyle w:val="Bold"/>
        </w:rPr>
        <w:t xml:space="preserve">Select an Existing </w:t>
      </w:r>
      <w:r>
        <w:rPr>
          <w:rStyle w:val="Bold"/>
        </w:rPr>
        <w:t>Privilege</w:t>
      </w:r>
      <w:r>
        <w:t>.</w:t>
      </w:r>
    </w:p>
    <w:p w:rsidR="00695CE4" w:rsidRDefault="00695CE4" w:rsidP="00695CE4">
      <w:pPr>
        <w:pStyle w:val="ListNumber"/>
      </w:pPr>
      <w:r>
        <w:t>Enter search criteria into the Privilege Search Criteria form. You may use an asterisk (*) as a wildcard character if necessary.</w:t>
      </w:r>
    </w:p>
    <w:p w:rsidR="00695CE4" w:rsidRDefault="00695CE4" w:rsidP="00695CE4">
      <w:pPr>
        <w:pStyle w:val="ListNumber"/>
      </w:pPr>
      <w:r>
        <w:t xml:space="preserve">From the results list, select the radio button next to the Name of the privilege you want to view and/or edit, and then click </w:t>
      </w:r>
      <w:r w:rsidRPr="004F7051">
        <w:rPr>
          <w:rStyle w:val="Bold"/>
        </w:rPr>
        <w:t>View Details</w:t>
      </w:r>
      <w:r>
        <w:t>.</w:t>
      </w:r>
    </w:p>
    <w:p w:rsidR="00695CE4" w:rsidRDefault="00695CE4" w:rsidP="00695CE4">
      <w:pPr>
        <w:pStyle w:val="ListNumber"/>
      </w:pPr>
      <w:r>
        <w:t>Review the data appearing on the Privilege Details form</w:t>
      </w:r>
      <w:r w:rsidR="008B318A">
        <w:t xml:space="preserve">. </w:t>
      </w:r>
      <w:r>
        <w:t>The form fields are defined as follows:</w:t>
      </w:r>
    </w:p>
    <w:p w:rsidR="00695CE4" w:rsidRDefault="00695CE4" w:rsidP="00695CE4">
      <w:pPr>
        <w:pStyle w:val="BodyTextIndent"/>
      </w:pPr>
      <w:r w:rsidRPr="00D85A39">
        <w:rPr>
          <w:rStyle w:val="Bold"/>
        </w:rPr>
        <w:t>Name</w:t>
      </w:r>
      <w:r>
        <w:t xml:space="preserve"> – Use to uniquely identify the Privilege; it is a required field. </w:t>
      </w:r>
    </w:p>
    <w:p w:rsidR="00695CE4" w:rsidRDefault="00695CE4" w:rsidP="00695CE4">
      <w:pPr>
        <w:pStyle w:val="BodyTextIndent"/>
      </w:pPr>
      <w:r w:rsidRPr="00D85A39">
        <w:rPr>
          <w:rStyle w:val="Bold"/>
        </w:rPr>
        <w:t>Description</w:t>
      </w:r>
      <w:r>
        <w:t xml:space="preserve"> – A brief summary describing the Privilege.</w:t>
      </w:r>
    </w:p>
    <w:p w:rsidR="00695CE4" w:rsidRDefault="00695CE4" w:rsidP="00695CE4">
      <w:pPr>
        <w:pStyle w:val="ListNumber"/>
      </w:pPr>
      <w:r>
        <w:t xml:space="preserve">Click </w:t>
      </w:r>
      <w:r>
        <w:rPr>
          <w:rStyle w:val="Bold"/>
        </w:rPr>
        <w:t>Back</w:t>
      </w:r>
      <w:r w:rsidRPr="00695CE4">
        <w:t xml:space="preserve"> when finished</w:t>
      </w:r>
      <w:r>
        <w:t>.</w:t>
      </w:r>
    </w:p>
    <w:p w:rsidR="00037437" w:rsidRDefault="00C2222F" w:rsidP="00C2222F">
      <w:pPr>
        <w:pStyle w:val="Heading3"/>
      </w:pPr>
      <w:bookmarkStart w:id="313" w:name="_Toc214359155"/>
      <w:r>
        <w:t>Protection Group</w:t>
      </w:r>
      <w:r w:rsidR="00D33DD9">
        <w:t xml:space="preserve"> Administration – Admin Mode</w:t>
      </w:r>
      <w:bookmarkEnd w:id="313"/>
    </w:p>
    <w:p w:rsidR="00C2222F" w:rsidRDefault="00C2222F" w:rsidP="00C2222F">
      <w:pPr>
        <w:pStyle w:val="BodyText"/>
      </w:pPr>
      <w:r>
        <w:t>A Protection Group is a collection of application</w:t>
      </w:r>
      <w:r w:rsidR="00695CE4">
        <w:t>’s</w:t>
      </w:r>
      <w:r>
        <w:t xml:space="preserve"> Protection Elements</w:t>
      </w:r>
      <w:r w:rsidR="008B318A">
        <w:t xml:space="preserve">. </w:t>
      </w:r>
      <w:r>
        <w:t xml:space="preserve">By combining Protection Elements into a Protection Group, it becomes easier to associate Users and Groups with rights to a particular data set. </w:t>
      </w:r>
      <w:r w:rsidR="00865911">
        <w:fldChar w:fldCharType="begin"/>
      </w:r>
      <w:r w:rsidR="004D1F74">
        <w:instrText xml:space="preserve"> XE "overview:protection group" </w:instrText>
      </w:r>
      <w:r w:rsidR="00865911">
        <w:fldChar w:fldCharType="end"/>
      </w:r>
      <w:r w:rsidR="00865911">
        <w:fldChar w:fldCharType="begin"/>
      </w:r>
      <w:r w:rsidR="004D1F74">
        <w:instrText xml:space="preserve"> XE "protection group</w:instrText>
      </w:r>
      <w:r w:rsidR="004D1F74" w:rsidRPr="00F2080B">
        <w:instrText>:overview</w:instrText>
      </w:r>
      <w:r w:rsidR="004D1F74">
        <w:instrText xml:space="preserve">" </w:instrText>
      </w:r>
      <w:r w:rsidR="00865911">
        <w:fldChar w:fldCharType="end"/>
      </w:r>
      <w:r w:rsidR="00865911">
        <w:fldChar w:fldCharType="begin"/>
      </w:r>
      <w:r w:rsidR="004D1F74">
        <w:instrText xml:space="preserve"> XE "protection group:administration" </w:instrText>
      </w:r>
      <w:r w:rsidR="00865911">
        <w:fldChar w:fldCharType="end"/>
      </w:r>
    </w:p>
    <w:p w:rsidR="00C2222F" w:rsidRDefault="00C2222F" w:rsidP="00C2222F">
      <w:pPr>
        <w:pStyle w:val="BodyText"/>
      </w:pPr>
      <w:r>
        <w:t>The Protection Group is the only element that can have a Parent</w:t>
      </w:r>
      <w:r w:rsidR="008B318A">
        <w:t xml:space="preserve">. </w:t>
      </w:r>
      <w:r>
        <w:t>Using Parents is a way to group Protection Groups within Protection Groups</w:t>
      </w:r>
      <w:r w:rsidR="008B318A">
        <w:t xml:space="preserve">. </w:t>
      </w:r>
      <w:r>
        <w:t xml:space="preserve">This makes organizing users and their authorization rights easier.   </w:t>
      </w:r>
      <w:r w:rsidR="00865911">
        <w:fldChar w:fldCharType="begin"/>
      </w:r>
      <w:r w:rsidR="004D1F74">
        <w:instrText xml:space="preserve"> XE "protection group</w:instrText>
      </w:r>
      <w:r w:rsidR="004D1F74" w:rsidRPr="00F2080B">
        <w:instrText>:</w:instrText>
      </w:r>
      <w:r w:rsidR="004D1F74">
        <w:instrText xml:space="preserve">parents" </w:instrText>
      </w:r>
      <w:r w:rsidR="00865911">
        <w:fldChar w:fldCharType="end"/>
      </w:r>
    </w:p>
    <w:p w:rsidR="00695CE4" w:rsidRDefault="00695CE4" w:rsidP="00C2222F">
      <w:pPr>
        <w:pStyle w:val="BodyText"/>
      </w:pPr>
      <w:r>
        <w:t>The sections that follow provide instructions for creating new Protection Groups, modifying existing Protection Group details, assigning Protection Elements to Protection Groups, and assigning a parent for a Protection Group.</w:t>
      </w:r>
    </w:p>
    <w:p w:rsidR="00ED2FB9" w:rsidRDefault="00ED2FB9" w:rsidP="00ED2FB9">
      <w:pPr>
        <w:pStyle w:val="Heading4"/>
      </w:pPr>
      <w:r>
        <w:t xml:space="preserve">Create a New Protection Group </w:t>
      </w:r>
    </w:p>
    <w:p w:rsidR="00ED2FB9" w:rsidRDefault="00ED2FB9" w:rsidP="005F1DF3">
      <w:pPr>
        <w:pStyle w:val="ListNumber"/>
        <w:numPr>
          <w:ilvl w:val="0"/>
          <w:numId w:val="66"/>
        </w:numPr>
      </w:pPr>
      <w:r>
        <w:t xml:space="preserve">Click </w:t>
      </w:r>
      <w:r>
        <w:rPr>
          <w:rStyle w:val="Bold"/>
        </w:rPr>
        <w:t>Protection Group</w:t>
      </w:r>
      <w:r>
        <w:t xml:space="preserve"> from the main menu to open the Protection Group home page.</w:t>
      </w:r>
      <w:r w:rsidR="004D1F74" w:rsidRPr="004D1F74">
        <w:t xml:space="preserve"> </w:t>
      </w:r>
      <w:r w:rsidR="00865911">
        <w:fldChar w:fldCharType="begin"/>
      </w:r>
      <w:r w:rsidR="004D1F74">
        <w:instrText xml:space="preserve"> XE "create protection group in UPT" </w:instrText>
      </w:r>
      <w:r w:rsidR="00865911">
        <w:fldChar w:fldCharType="end"/>
      </w:r>
      <w:r w:rsidR="00865911">
        <w:fldChar w:fldCharType="begin"/>
      </w:r>
      <w:r w:rsidR="004D1F74">
        <w:instrText xml:space="preserve"> XE "protection group:create" </w:instrText>
      </w:r>
      <w:r w:rsidR="00865911">
        <w:fldChar w:fldCharType="end"/>
      </w:r>
    </w:p>
    <w:p w:rsidR="00ED2FB9" w:rsidRDefault="00ED2FB9" w:rsidP="00ED2FB9">
      <w:pPr>
        <w:pStyle w:val="ListNumber"/>
      </w:pPr>
      <w:r>
        <w:t xml:space="preserve">Click on </w:t>
      </w:r>
      <w:r>
        <w:rPr>
          <w:rStyle w:val="Bold"/>
        </w:rPr>
        <w:t xml:space="preserve">Create a New </w:t>
      </w:r>
      <w:r w:rsidRPr="00ED2FB9">
        <w:rPr>
          <w:rStyle w:val="Bold"/>
        </w:rPr>
        <w:t>Protection Group</w:t>
      </w:r>
      <w:r w:rsidRPr="00271DCF">
        <w:t>.</w:t>
      </w:r>
    </w:p>
    <w:p w:rsidR="00ED2FB9" w:rsidRDefault="00ED2FB9" w:rsidP="00ED2FB9">
      <w:pPr>
        <w:pStyle w:val="ListNumber"/>
      </w:pPr>
      <w:r>
        <w:t>Enter data into the Protection Group Details form. The form fields are defined as follows:</w:t>
      </w:r>
    </w:p>
    <w:p w:rsidR="00ED2FB9" w:rsidRDefault="00ED2FB9" w:rsidP="00ED2FB9">
      <w:pPr>
        <w:pStyle w:val="BodyTextIndent"/>
      </w:pPr>
      <w:r w:rsidRPr="00D85A39">
        <w:rPr>
          <w:rStyle w:val="Bold"/>
        </w:rPr>
        <w:t>Name</w:t>
      </w:r>
      <w:r>
        <w:t xml:space="preserve"> – Used to uniquely identify the Protection Group; it is a required field. </w:t>
      </w:r>
    </w:p>
    <w:p w:rsidR="00ED2FB9" w:rsidRDefault="00ED2FB9" w:rsidP="00ED2FB9">
      <w:pPr>
        <w:pStyle w:val="BodyTextIndent"/>
      </w:pPr>
      <w:r w:rsidRPr="00D85A39">
        <w:rPr>
          <w:rStyle w:val="Bold"/>
        </w:rPr>
        <w:t>Description</w:t>
      </w:r>
      <w:r>
        <w:t xml:space="preserve"> – A brief summary describing the Protection Group.</w:t>
      </w:r>
    </w:p>
    <w:p w:rsidR="00ED2FB9" w:rsidRDefault="00ED2FB9" w:rsidP="00ED2FB9">
      <w:pPr>
        <w:pStyle w:val="BodyTextIndent"/>
      </w:pPr>
      <w:r w:rsidRPr="00ED2FB9">
        <w:rPr>
          <w:rStyle w:val="Bold"/>
        </w:rPr>
        <w:t>Large Count Flag</w:t>
      </w:r>
      <w:r>
        <w:t xml:space="preserve"> – Used to indicate if the Protection Group has a large number of associated Protection Elements. </w:t>
      </w:r>
    </w:p>
    <w:p w:rsidR="00ED2FB9" w:rsidRDefault="00ED2FB9" w:rsidP="00ED2FB9">
      <w:pPr>
        <w:pStyle w:val="BodyTextIndent"/>
      </w:pPr>
      <w:r w:rsidRPr="00ED2FB9">
        <w:rPr>
          <w:rStyle w:val="Bold"/>
        </w:rPr>
        <w:lastRenderedPageBreak/>
        <w:t>Update Date</w:t>
      </w:r>
      <w:r>
        <w:t xml:space="preserve"> – Indicates the date when this Protection Group’s Details were last updated.</w:t>
      </w:r>
    </w:p>
    <w:p w:rsidR="00ED2FB9" w:rsidRDefault="00ED2FB9" w:rsidP="00ED2FB9">
      <w:pPr>
        <w:pStyle w:val="ListNumber"/>
      </w:pPr>
      <w:r>
        <w:t xml:space="preserve">Click </w:t>
      </w:r>
      <w:r w:rsidRPr="00D85A39">
        <w:rPr>
          <w:rStyle w:val="Bold"/>
        </w:rPr>
        <w:t>Add</w:t>
      </w:r>
      <w:r>
        <w:t>.</w:t>
      </w:r>
    </w:p>
    <w:p w:rsidR="00ED2FB9" w:rsidRDefault="00ED2FB9" w:rsidP="00ED2FB9">
      <w:pPr>
        <w:pStyle w:val="Heading4"/>
      </w:pPr>
      <w:r>
        <w:t>Select and View/Update an Existing Protection Group</w:t>
      </w:r>
    </w:p>
    <w:p w:rsidR="00ED2FB9" w:rsidRDefault="00ED2FB9" w:rsidP="00ED2FB9">
      <w:pPr>
        <w:pStyle w:val="BodyText"/>
      </w:pPr>
      <w:r>
        <w:t>Once a Protection Group has been created, you can view or edit the details any time necessary. In order to edit the Protection Group details, you must search for and identify the Protection Group to update and select to view the details.</w:t>
      </w:r>
      <w:r w:rsidR="004D1F74" w:rsidRPr="004D1F74">
        <w:t xml:space="preserve"> </w:t>
      </w:r>
      <w:r w:rsidR="00865911">
        <w:fldChar w:fldCharType="begin"/>
      </w:r>
      <w:r w:rsidR="004D1F74">
        <w:instrText xml:space="preserve"> XE "view protection group details" </w:instrText>
      </w:r>
      <w:r w:rsidR="00865911">
        <w:fldChar w:fldCharType="end"/>
      </w:r>
      <w:r w:rsidR="00865911">
        <w:fldChar w:fldCharType="begin"/>
      </w:r>
      <w:r w:rsidR="004D1F74">
        <w:instrText xml:space="preserve"> XE "edit/update protection group details" </w:instrText>
      </w:r>
      <w:r w:rsidR="00865911">
        <w:fldChar w:fldCharType="end"/>
      </w:r>
      <w:r w:rsidR="00865911">
        <w:fldChar w:fldCharType="begin"/>
      </w:r>
      <w:r w:rsidR="004D1F74">
        <w:instrText xml:space="preserve"> XE "protection group:view/update" </w:instrText>
      </w:r>
      <w:r w:rsidR="00865911">
        <w:fldChar w:fldCharType="end"/>
      </w:r>
    </w:p>
    <w:p w:rsidR="00ED2FB9" w:rsidRPr="004F7051" w:rsidRDefault="00ED2FB9" w:rsidP="00ED2FB9">
      <w:pPr>
        <w:pStyle w:val="BodyText"/>
        <w:keepNext/>
        <w:rPr>
          <w:rStyle w:val="Bold"/>
        </w:rPr>
      </w:pPr>
      <w:r w:rsidRPr="004F7051">
        <w:rPr>
          <w:rStyle w:val="Bold"/>
        </w:rPr>
        <w:t xml:space="preserve">To find and </w:t>
      </w:r>
      <w:r>
        <w:rPr>
          <w:rStyle w:val="Bold"/>
        </w:rPr>
        <w:t xml:space="preserve">view/update a </w:t>
      </w:r>
      <w:r w:rsidRPr="00ED2FB9">
        <w:rPr>
          <w:rStyle w:val="Bold"/>
        </w:rPr>
        <w:t>Protection Group</w:t>
      </w:r>
      <w:r w:rsidRPr="004F7051">
        <w:rPr>
          <w:rStyle w:val="Bold"/>
        </w:rPr>
        <w:t>:</w:t>
      </w:r>
    </w:p>
    <w:p w:rsidR="00ED2FB9" w:rsidRDefault="00ED2FB9" w:rsidP="005F1DF3">
      <w:pPr>
        <w:pStyle w:val="ListNumber"/>
        <w:numPr>
          <w:ilvl w:val="0"/>
          <w:numId w:val="67"/>
        </w:numPr>
      </w:pPr>
      <w:r>
        <w:t xml:space="preserve">Click </w:t>
      </w:r>
      <w:r w:rsidRPr="00ED2FB9">
        <w:rPr>
          <w:rStyle w:val="Bold"/>
        </w:rPr>
        <w:t>Protection Group</w:t>
      </w:r>
      <w:r>
        <w:t xml:space="preserve"> from the main menu to open the Protection Group home page.</w:t>
      </w:r>
    </w:p>
    <w:p w:rsidR="00ED2FB9" w:rsidRDefault="00ED2FB9" w:rsidP="00ED2FB9">
      <w:pPr>
        <w:pStyle w:val="ListNumber"/>
      </w:pPr>
      <w:r>
        <w:t xml:space="preserve">Click on </w:t>
      </w:r>
      <w:r w:rsidRPr="004F7051">
        <w:rPr>
          <w:rStyle w:val="Bold"/>
        </w:rPr>
        <w:t xml:space="preserve">Select an Existing </w:t>
      </w:r>
      <w:r w:rsidRPr="00ED2FB9">
        <w:rPr>
          <w:rStyle w:val="Bold"/>
        </w:rPr>
        <w:t>Protection Group</w:t>
      </w:r>
      <w:r>
        <w:t>.</w:t>
      </w:r>
    </w:p>
    <w:p w:rsidR="00ED2FB9" w:rsidRDefault="00ED2FB9" w:rsidP="00ED2FB9">
      <w:pPr>
        <w:pStyle w:val="ListNumber"/>
      </w:pPr>
      <w:r>
        <w:t xml:space="preserve">Enter search criteria into the </w:t>
      </w:r>
      <w:r w:rsidRPr="00ED2FB9">
        <w:rPr>
          <w:rStyle w:val="Bold"/>
        </w:rPr>
        <w:t>Protection Group</w:t>
      </w:r>
      <w:r>
        <w:t xml:space="preserve"> Search Criteria form. Search by Protection Group Name. You may use an asterisk (*) as a wildcard character if necessary.</w:t>
      </w:r>
    </w:p>
    <w:p w:rsidR="00ED2FB9" w:rsidRDefault="00ED2FB9" w:rsidP="00ED2FB9">
      <w:pPr>
        <w:pStyle w:val="ListNumber"/>
      </w:pPr>
      <w:r>
        <w:t xml:space="preserve">From the results list, select the radio button next to the Name of the Protection Group you want to view and/or edit, and then click </w:t>
      </w:r>
      <w:r w:rsidRPr="004F7051">
        <w:rPr>
          <w:rStyle w:val="Bold"/>
        </w:rPr>
        <w:t>View Details</w:t>
      </w:r>
      <w:r>
        <w:t>.</w:t>
      </w:r>
    </w:p>
    <w:p w:rsidR="00ED2FB9" w:rsidRDefault="00ED2FB9" w:rsidP="00ED2FB9">
      <w:pPr>
        <w:pStyle w:val="ListNumber"/>
      </w:pPr>
      <w:r>
        <w:t>Review, and if necessary edit the data appearing on the Protection Group Details form</w:t>
      </w:r>
      <w:r w:rsidR="008B318A">
        <w:t xml:space="preserve">. </w:t>
      </w:r>
      <w:r>
        <w:t>The form fields are defined as follows:</w:t>
      </w:r>
    </w:p>
    <w:p w:rsidR="00ED2FB9" w:rsidRDefault="00ED2FB9" w:rsidP="00ED2FB9">
      <w:pPr>
        <w:pStyle w:val="BodyTextIndent"/>
      </w:pPr>
      <w:r w:rsidRPr="00D85A39">
        <w:rPr>
          <w:rStyle w:val="Bold"/>
        </w:rPr>
        <w:t>Name</w:t>
      </w:r>
      <w:r>
        <w:t xml:space="preserve"> – Used to uniquely identify the Protection Group; it is a required field. </w:t>
      </w:r>
    </w:p>
    <w:p w:rsidR="00ED2FB9" w:rsidRDefault="00ED2FB9" w:rsidP="00ED2FB9">
      <w:pPr>
        <w:pStyle w:val="BodyTextIndent"/>
      </w:pPr>
      <w:r w:rsidRPr="00D85A39">
        <w:rPr>
          <w:rStyle w:val="Bold"/>
        </w:rPr>
        <w:t>Description</w:t>
      </w:r>
      <w:r>
        <w:t xml:space="preserve"> – A brief summary describing the Protection Group.</w:t>
      </w:r>
    </w:p>
    <w:p w:rsidR="00ED2FB9" w:rsidRDefault="00ED2FB9" w:rsidP="00ED2FB9">
      <w:pPr>
        <w:pStyle w:val="BodyTextIndent"/>
      </w:pPr>
      <w:r w:rsidRPr="00ED2FB9">
        <w:rPr>
          <w:rStyle w:val="Bold"/>
        </w:rPr>
        <w:t>Large Count Flag</w:t>
      </w:r>
      <w:r>
        <w:t xml:space="preserve"> – Used to indicate if the Protection Group has a large number of associated Protection Elements. </w:t>
      </w:r>
    </w:p>
    <w:p w:rsidR="00ED2FB9" w:rsidRDefault="00ED2FB9" w:rsidP="00ED2FB9">
      <w:pPr>
        <w:pStyle w:val="BodyTextIndent"/>
      </w:pPr>
      <w:r w:rsidRPr="00ED2FB9">
        <w:rPr>
          <w:rStyle w:val="Bold"/>
        </w:rPr>
        <w:t>Update Date</w:t>
      </w:r>
      <w:r>
        <w:t xml:space="preserve"> – Indicates the date when this Protection Group’s Details were last updated.</w:t>
      </w:r>
    </w:p>
    <w:p w:rsidR="00ED2FB9" w:rsidRDefault="00ED2FB9" w:rsidP="00ED2FB9">
      <w:pPr>
        <w:pStyle w:val="ListNumber"/>
      </w:pPr>
      <w:r>
        <w:t xml:space="preserve">Click </w:t>
      </w:r>
      <w:r w:rsidRPr="00D85A39">
        <w:rPr>
          <w:rStyle w:val="Bold"/>
        </w:rPr>
        <w:t>Update</w:t>
      </w:r>
      <w:r>
        <w:t>.</w:t>
      </w:r>
    </w:p>
    <w:p w:rsidR="00ED2FB9" w:rsidRDefault="00ED2FB9" w:rsidP="00ED2FB9">
      <w:pPr>
        <w:pStyle w:val="Heading4"/>
      </w:pPr>
      <w:r>
        <w:t>Delete an Existing Protection Group</w:t>
      </w:r>
    </w:p>
    <w:p w:rsidR="00ED2FB9" w:rsidRDefault="00ED2FB9" w:rsidP="00ED2FB9">
      <w:pPr>
        <w:pStyle w:val="BodyText"/>
      </w:pPr>
      <w:r>
        <w:t>If necessary, you can delete a Protection Group. In order to delete the Protection Group, you must search for and select to view the details page of the Protection Group you want to delete.</w:t>
      </w:r>
      <w:r w:rsidR="004D1F74" w:rsidRPr="004D1F74">
        <w:t xml:space="preserve"> </w:t>
      </w:r>
      <w:r w:rsidR="00865911">
        <w:fldChar w:fldCharType="begin"/>
      </w:r>
      <w:r w:rsidR="004D1F74">
        <w:instrText xml:space="preserve"> XE "delete protection group" </w:instrText>
      </w:r>
      <w:r w:rsidR="00865911">
        <w:fldChar w:fldCharType="end"/>
      </w:r>
      <w:r w:rsidR="00865911">
        <w:fldChar w:fldCharType="begin"/>
      </w:r>
      <w:r w:rsidR="004D1F74">
        <w:instrText xml:space="preserve"> XE "protection group:delete" </w:instrText>
      </w:r>
      <w:r w:rsidR="00865911">
        <w:fldChar w:fldCharType="end"/>
      </w:r>
    </w:p>
    <w:p w:rsidR="00ED2FB9" w:rsidRPr="004F7051" w:rsidRDefault="00ED2FB9" w:rsidP="00ED2FB9">
      <w:pPr>
        <w:pStyle w:val="BodyText"/>
        <w:rPr>
          <w:rStyle w:val="Bold"/>
        </w:rPr>
      </w:pPr>
      <w:r w:rsidRPr="004F7051">
        <w:rPr>
          <w:rStyle w:val="Bold"/>
        </w:rPr>
        <w:t xml:space="preserve">To </w:t>
      </w:r>
      <w:r>
        <w:rPr>
          <w:rStyle w:val="Bold"/>
        </w:rPr>
        <w:t xml:space="preserve">delete a </w:t>
      </w:r>
      <w:r w:rsidRPr="00ED2FB9">
        <w:rPr>
          <w:rStyle w:val="Bold"/>
        </w:rPr>
        <w:t>Protection Group</w:t>
      </w:r>
      <w:r w:rsidRPr="004F7051">
        <w:rPr>
          <w:rStyle w:val="Bold"/>
        </w:rPr>
        <w:t>:</w:t>
      </w:r>
    </w:p>
    <w:p w:rsidR="00ED2FB9" w:rsidRDefault="00ED2FB9" w:rsidP="005F1DF3">
      <w:pPr>
        <w:pStyle w:val="ListNumber"/>
        <w:numPr>
          <w:ilvl w:val="0"/>
          <w:numId w:val="68"/>
        </w:numPr>
      </w:pPr>
      <w:r>
        <w:t xml:space="preserve">Click </w:t>
      </w:r>
      <w:r w:rsidRPr="00ED2FB9">
        <w:rPr>
          <w:rStyle w:val="Bold"/>
        </w:rPr>
        <w:t>Protection Group</w:t>
      </w:r>
      <w:r>
        <w:t xml:space="preserve"> from the main menu to open the Protection Group home page.</w:t>
      </w:r>
    </w:p>
    <w:p w:rsidR="00ED2FB9" w:rsidRDefault="00ED2FB9" w:rsidP="00ED2FB9">
      <w:pPr>
        <w:pStyle w:val="ListNumber"/>
      </w:pPr>
      <w:r>
        <w:t xml:space="preserve">Click on </w:t>
      </w:r>
      <w:r w:rsidRPr="004F7051">
        <w:rPr>
          <w:rStyle w:val="Bold"/>
        </w:rPr>
        <w:t xml:space="preserve">Select an Existing </w:t>
      </w:r>
      <w:r w:rsidRPr="00ED2FB9">
        <w:rPr>
          <w:rStyle w:val="Bold"/>
        </w:rPr>
        <w:t>Protection Group</w:t>
      </w:r>
      <w:r>
        <w:t>.</w:t>
      </w:r>
    </w:p>
    <w:p w:rsidR="00ED2FB9" w:rsidRDefault="00ED2FB9" w:rsidP="00ED2FB9">
      <w:pPr>
        <w:pStyle w:val="ListNumber"/>
      </w:pPr>
      <w:r>
        <w:t>Enter search criteria into the Protection Group Search Criteria form. Search by Protection Group name. You may use an asterisk (*) as a wildcard character if necessary.</w:t>
      </w:r>
    </w:p>
    <w:p w:rsidR="00ED2FB9" w:rsidRDefault="00ED2FB9" w:rsidP="00ED2FB9">
      <w:pPr>
        <w:pStyle w:val="ListNumber"/>
      </w:pPr>
      <w:r>
        <w:t xml:space="preserve">From the results list, select the radio button next to the Name of the Protection Group you want to delete, and then click </w:t>
      </w:r>
      <w:r w:rsidRPr="004F7051">
        <w:rPr>
          <w:rStyle w:val="Bold"/>
        </w:rPr>
        <w:t>View Details</w:t>
      </w:r>
      <w:r>
        <w:t>.</w:t>
      </w:r>
    </w:p>
    <w:p w:rsidR="00ED2FB9" w:rsidRDefault="00ED2FB9" w:rsidP="00ED2FB9">
      <w:pPr>
        <w:pStyle w:val="ListNumber"/>
      </w:pPr>
      <w:r>
        <w:t xml:space="preserve">From the details page, click </w:t>
      </w:r>
      <w:r w:rsidRPr="005A3617">
        <w:rPr>
          <w:rStyle w:val="Bold"/>
        </w:rPr>
        <w:t>Delete</w:t>
      </w:r>
      <w:r w:rsidR="008B318A">
        <w:t xml:space="preserve">. </w:t>
      </w:r>
      <w:r>
        <w:t>A confirmation window appears.</w:t>
      </w:r>
    </w:p>
    <w:p w:rsidR="00C2222F" w:rsidRDefault="00ED2FB9" w:rsidP="00ED2FB9">
      <w:pPr>
        <w:pStyle w:val="ListNumber"/>
      </w:pPr>
      <w:r>
        <w:lastRenderedPageBreak/>
        <w:t xml:space="preserve">Click </w:t>
      </w:r>
      <w:r w:rsidRPr="005A3617">
        <w:rPr>
          <w:rStyle w:val="Bold"/>
        </w:rPr>
        <w:t>OK</w:t>
      </w:r>
      <w:r>
        <w:t xml:space="preserve"> to confirm the deletion.</w:t>
      </w:r>
    </w:p>
    <w:p w:rsidR="00C2222F" w:rsidRDefault="00C2222F" w:rsidP="00C2222F">
      <w:pPr>
        <w:pStyle w:val="Heading4"/>
      </w:pPr>
      <w:r>
        <w:t>Assign Protection Elements to the Protection Group</w:t>
      </w:r>
    </w:p>
    <w:p w:rsidR="00ED2FB9" w:rsidRPr="00ED2FB9" w:rsidRDefault="00ED2FB9" w:rsidP="00ED2FB9">
      <w:pPr>
        <w:pStyle w:val="BodyText"/>
      </w:pPr>
      <w:r>
        <w:t>Once a Protection Group has been created, you can assign Protection Elements to it, allowing you to group those elements and more easily manage access to those elements.</w:t>
      </w:r>
      <w:r w:rsidR="004D1F74" w:rsidRPr="004D1F74">
        <w:t xml:space="preserve"> </w:t>
      </w:r>
      <w:r w:rsidR="00865911">
        <w:fldChar w:fldCharType="begin"/>
      </w:r>
      <w:r w:rsidR="004D1F74">
        <w:instrText xml:space="preserve"> XE "assign protection element to protection group " </w:instrText>
      </w:r>
      <w:r w:rsidR="00865911">
        <w:fldChar w:fldCharType="end"/>
      </w:r>
      <w:r w:rsidR="00865911">
        <w:fldChar w:fldCharType="begin"/>
      </w:r>
      <w:r w:rsidR="004D1F74">
        <w:instrText xml:space="preserve"> XE "protection element</w:instrText>
      </w:r>
      <w:r w:rsidR="003D285E">
        <w:instrText>:</w:instrText>
      </w:r>
      <w:r w:rsidR="004D1F74">
        <w:instrText xml:space="preserve">grouping" </w:instrText>
      </w:r>
      <w:r w:rsidR="00865911">
        <w:fldChar w:fldCharType="end"/>
      </w:r>
      <w:r w:rsidR="00865911">
        <w:fldChar w:fldCharType="begin"/>
      </w:r>
      <w:r w:rsidR="004D1F74">
        <w:instrText xml:space="preserve"> XE "protection group</w:instrText>
      </w:r>
      <w:r w:rsidR="003D285E">
        <w:instrText>:</w:instrText>
      </w:r>
      <w:r w:rsidR="004D1F74">
        <w:instrText xml:space="preserve">administration" </w:instrText>
      </w:r>
      <w:r w:rsidR="00865911">
        <w:fldChar w:fldCharType="end"/>
      </w:r>
    </w:p>
    <w:p w:rsidR="00084A4B" w:rsidRDefault="00084A4B" w:rsidP="004D1F74">
      <w:pPr>
        <w:pStyle w:val="ListNumber"/>
        <w:numPr>
          <w:ilvl w:val="0"/>
          <w:numId w:val="84"/>
        </w:numPr>
      </w:pPr>
      <w:r>
        <w:t xml:space="preserve">Click </w:t>
      </w:r>
      <w:r w:rsidRPr="00ED2FB9">
        <w:rPr>
          <w:rStyle w:val="Bold"/>
        </w:rPr>
        <w:t>Protection Group</w:t>
      </w:r>
      <w:r>
        <w:t xml:space="preserve"> from the main menu to open the Protection Group home page.</w:t>
      </w:r>
    </w:p>
    <w:p w:rsidR="00084A4B" w:rsidRDefault="00084A4B" w:rsidP="00084A4B">
      <w:pPr>
        <w:pStyle w:val="ListNumber"/>
      </w:pPr>
      <w:r>
        <w:t xml:space="preserve">Click on </w:t>
      </w:r>
      <w:r w:rsidRPr="004F7051">
        <w:rPr>
          <w:rStyle w:val="Bold"/>
        </w:rPr>
        <w:t xml:space="preserve">Select an Existing </w:t>
      </w:r>
      <w:r w:rsidRPr="00ED2FB9">
        <w:rPr>
          <w:rStyle w:val="Bold"/>
        </w:rPr>
        <w:t>Protection Group</w:t>
      </w:r>
      <w:r>
        <w:t>.</w:t>
      </w:r>
    </w:p>
    <w:p w:rsidR="00084A4B" w:rsidRDefault="00084A4B" w:rsidP="00084A4B">
      <w:pPr>
        <w:pStyle w:val="ListNumber"/>
      </w:pPr>
      <w:r>
        <w:t>Enter search criteria into the Protection Group Search Criteria form. Search by Protection Group name. You may use an asterisk (*) as a wildcard character if necessary.</w:t>
      </w:r>
    </w:p>
    <w:p w:rsidR="00084A4B" w:rsidRDefault="00084A4B" w:rsidP="00084A4B">
      <w:pPr>
        <w:pStyle w:val="ListNumber"/>
      </w:pPr>
      <w:r>
        <w:t xml:space="preserve">From the results list, select the radio button next to the Name of the Protection Group you want to </w:t>
      </w:r>
      <w:r w:rsidR="007F1191">
        <w:t>modify</w:t>
      </w:r>
      <w:r>
        <w:t xml:space="preserve">, and then click </w:t>
      </w:r>
      <w:r w:rsidRPr="004F7051">
        <w:rPr>
          <w:rStyle w:val="Bold"/>
        </w:rPr>
        <w:t>View Details</w:t>
      </w:r>
      <w:r>
        <w:t>.</w:t>
      </w:r>
    </w:p>
    <w:p w:rsidR="00084A4B" w:rsidRDefault="00084A4B" w:rsidP="00084A4B">
      <w:pPr>
        <w:pStyle w:val="ListNumber"/>
      </w:pPr>
      <w:r>
        <w:t xml:space="preserve">From the details page, select </w:t>
      </w:r>
      <w:smartTag w:uri="urn:schemas-microsoft-com:office:smarttags" w:element="place">
        <w:smartTag w:uri="urn:schemas-microsoft-com:office:smarttags" w:element="City">
          <w:r w:rsidRPr="00084A4B">
            <w:rPr>
              <w:rStyle w:val="Bold"/>
            </w:rPr>
            <w:t>Associated</w:t>
          </w:r>
        </w:smartTag>
        <w:r w:rsidRPr="00084A4B">
          <w:rPr>
            <w:rStyle w:val="Bold"/>
          </w:rPr>
          <w:t xml:space="preserve"> </w:t>
        </w:r>
        <w:smartTag w:uri="urn:schemas-microsoft-com:office:smarttags" w:element="State">
          <w:r w:rsidRPr="00084A4B">
            <w:rPr>
              <w:rStyle w:val="Bold"/>
            </w:rPr>
            <w:t>PE</w:t>
          </w:r>
        </w:smartTag>
      </w:smartTag>
      <w:r w:rsidRPr="00084A4B">
        <w:rPr>
          <w:rStyle w:val="Bold"/>
        </w:rPr>
        <w:t>’s</w:t>
      </w:r>
      <w:r>
        <w:t xml:space="preserve">. </w:t>
      </w:r>
    </w:p>
    <w:p w:rsidR="00C2222F" w:rsidRDefault="00084A4B" w:rsidP="00084A4B">
      <w:pPr>
        <w:pStyle w:val="ListNumber"/>
      </w:pPr>
      <w:r>
        <w:t>An Assigned PE’s list appears</w:t>
      </w:r>
      <w:r w:rsidR="008B318A">
        <w:t xml:space="preserve">. </w:t>
      </w:r>
      <w:r>
        <w:t>You have the following options:</w:t>
      </w:r>
    </w:p>
    <w:p w:rsidR="00084A4B" w:rsidRDefault="00084A4B" w:rsidP="00084A4B">
      <w:pPr>
        <w:pStyle w:val="BodyTextIndent"/>
      </w:pPr>
      <w:r>
        <w:t xml:space="preserve">To remove a PE from the group, highlight the PE and click </w:t>
      </w:r>
      <w:r w:rsidRPr="00084A4B">
        <w:rPr>
          <w:rStyle w:val="Bold"/>
        </w:rPr>
        <w:t>Deassign</w:t>
      </w:r>
      <w:r>
        <w:t>.</w:t>
      </w:r>
    </w:p>
    <w:p w:rsidR="00084A4B" w:rsidRDefault="00084A4B" w:rsidP="00084A4B">
      <w:pPr>
        <w:pStyle w:val="BodyTextIndent"/>
      </w:pPr>
      <w:r>
        <w:t xml:space="preserve">To add a PE to this group, click </w:t>
      </w:r>
      <w:r w:rsidRPr="00084A4B">
        <w:rPr>
          <w:rStyle w:val="Bold"/>
        </w:rPr>
        <w:t>Assign PE</w:t>
      </w:r>
      <w:r>
        <w:t xml:space="preserve">. </w:t>
      </w:r>
    </w:p>
    <w:p w:rsidR="00084A4B" w:rsidRDefault="00084A4B" w:rsidP="00084A4B">
      <w:pPr>
        <w:pStyle w:val="ListNumber2"/>
      </w:pPr>
      <w:r>
        <w:t xml:space="preserve">In the Search form that appears, enter search criteria in the fields (using an asterisk as a wildcard if necessary) and click </w:t>
      </w:r>
      <w:r w:rsidRPr="00084A4B">
        <w:rPr>
          <w:rStyle w:val="Bold"/>
        </w:rPr>
        <w:t>Search</w:t>
      </w:r>
      <w:r>
        <w:t>.</w:t>
      </w:r>
    </w:p>
    <w:p w:rsidR="00084A4B" w:rsidRDefault="00084A4B" w:rsidP="00084A4B">
      <w:pPr>
        <w:pStyle w:val="ListNumber2"/>
      </w:pPr>
      <w:r>
        <w:t xml:space="preserve">Use the checkboxes in the results list to select which PEs you want to assign to the Protection Group, and then click </w:t>
      </w:r>
      <w:r w:rsidRPr="00084A4B">
        <w:rPr>
          <w:rStyle w:val="Bold"/>
        </w:rPr>
        <w:t>Assign PE</w:t>
      </w:r>
      <w:r>
        <w:t>.</w:t>
      </w:r>
    </w:p>
    <w:p w:rsidR="00084A4B" w:rsidRPr="00A96087" w:rsidRDefault="00084A4B" w:rsidP="00084A4B">
      <w:pPr>
        <w:pStyle w:val="ListNumber"/>
        <w:rPr>
          <w:rFonts w:cs="Arial"/>
          <w:noProof/>
        </w:rPr>
      </w:pPr>
      <w:r>
        <w:t>The Assigned PE’s list re-</w:t>
      </w:r>
      <w:r w:rsidR="008B318A">
        <w:t xml:space="preserve">appears. </w:t>
      </w:r>
      <w:r>
        <w:t>Repeat the above steps as necessary until only the PEs you want to have assigned to this Protection Group appear.</w:t>
      </w:r>
      <w:r>
        <w:rPr>
          <w:noProof/>
        </w:rPr>
        <w:t xml:space="preserve"> </w:t>
      </w:r>
    </w:p>
    <w:p w:rsidR="00084A4B" w:rsidRDefault="00084A4B" w:rsidP="00084A4B">
      <w:pPr>
        <w:pStyle w:val="ListNumber"/>
      </w:pPr>
      <w:r>
        <w:rPr>
          <w:noProof/>
        </w:rPr>
        <w:t xml:space="preserve">When finished, click </w:t>
      </w:r>
      <w:r w:rsidRPr="00695CE4">
        <w:rPr>
          <w:rStyle w:val="Bold"/>
        </w:rPr>
        <w:t>Update Association</w:t>
      </w:r>
      <w:r>
        <w:t xml:space="preserve"> to save your changes. No associations are saved until the update button is selected.</w:t>
      </w:r>
      <w:r w:rsidR="00C2222F">
        <w:tab/>
      </w:r>
    </w:p>
    <w:p w:rsidR="00C2222F" w:rsidRDefault="00C2222F" w:rsidP="00C2222F">
      <w:pPr>
        <w:pStyle w:val="Heading4"/>
      </w:pPr>
      <w:r>
        <w:t>Assign a Parent for the Protection Group</w:t>
      </w:r>
    </w:p>
    <w:p w:rsidR="00084A4B" w:rsidRDefault="00084A4B" w:rsidP="00084A4B">
      <w:pPr>
        <w:pStyle w:val="BodyText"/>
      </w:pPr>
      <w:r>
        <w:t>Assigning a Parent for a Protection Group is a way of adding another layer of grouping for your Protection Groups, to assist you in managing access to the Protection Elements contained within the groups.</w:t>
      </w:r>
      <w:r w:rsidR="004D1F74" w:rsidRPr="004D1F74">
        <w:t xml:space="preserve"> </w:t>
      </w:r>
      <w:r w:rsidR="00865911">
        <w:fldChar w:fldCharType="begin"/>
      </w:r>
      <w:r w:rsidR="004D1F74">
        <w:instrText xml:space="preserve"> XE "assign protection group to parent group" </w:instrText>
      </w:r>
      <w:r w:rsidR="00865911">
        <w:fldChar w:fldCharType="end"/>
      </w:r>
      <w:r w:rsidR="00865911">
        <w:fldChar w:fldCharType="begin"/>
      </w:r>
      <w:r w:rsidR="004D1F74">
        <w:instrText xml:space="preserve"> XE "protection group</w:instrText>
      </w:r>
      <w:r w:rsidR="003D285E">
        <w:instrText xml:space="preserve">:parent </w:instrText>
      </w:r>
      <w:r w:rsidR="004D1F74">
        <w:instrText xml:space="preserve">grouping" </w:instrText>
      </w:r>
      <w:r w:rsidR="00865911">
        <w:fldChar w:fldCharType="end"/>
      </w:r>
      <w:r w:rsidR="00865911">
        <w:fldChar w:fldCharType="begin"/>
      </w:r>
      <w:r w:rsidR="003D285E">
        <w:instrText xml:space="preserve"> XE "protection group:</w:instrText>
      </w:r>
      <w:r w:rsidR="004D1F74">
        <w:instrText xml:space="preserve">administration" </w:instrText>
      </w:r>
      <w:r w:rsidR="00865911">
        <w:fldChar w:fldCharType="end"/>
      </w:r>
    </w:p>
    <w:p w:rsidR="007F1191" w:rsidRDefault="007F1191" w:rsidP="004D1F74">
      <w:pPr>
        <w:pStyle w:val="NoteMainbody"/>
      </w:pPr>
      <w:r>
        <w:t>N</w:t>
      </w:r>
      <w:r w:rsidR="004D1F74">
        <w:t>OTE:</w:t>
      </w:r>
      <w:r>
        <w:t xml:space="preserve"> </w:t>
      </w:r>
      <w:r w:rsidR="004D1F74">
        <w:t>Y</w:t>
      </w:r>
      <w:r>
        <w:t>ou must create the Parent group before you can assign Protection Groups to it.</w:t>
      </w:r>
    </w:p>
    <w:p w:rsidR="007F1191" w:rsidRDefault="007F1191" w:rsidP="005F1DF3">
      <w:pPr>
        <w:pStyle w:val="ListNumber"/>
        <w:numPr>
          <w:ilvl w:val="0"/>
          <w:numId w:val="69"/>
        </w:numPr>
      </w:pPr>
      <w:r>
        <w:t xml:space="preserve">Click </w:t>
      </w:r>
      <w:r w:rsidRPr="00ED2FB9">
        <w:rPr>
          <w:rStyle w:val="Bold"/>
        </w:rPr>
        <w:t>Protection Group</w:t>
      </w:r>
      <w:r>
        <w:t xml:space="preserve"> from the main menu to open the Protection Group home page.</w:t>
      </w:r>
    </w:p>
    <w:p w:rsidR="007F1191" w:rsidRDefault="007F1191" w:rsidP="007F1191">
      <w:pPr>
        <w:pStyle w:val="ListNumber"/>
      </w:pPr>
      <w:r>
        <w:t xml:space="preserve">Click on </w:t>
      </w:r>
      <w:r w:rsidRPr="004F7051">
        <w:rPr>
          <w:rStyle w:val="Bold"/>
        </w:rPr>
        <w:t xml:space="preserve">Select an Existing </w:t>
      </w:r>
      <w:r w:rsidRPr="00ED2FB9">
        <w:rPr>
          <w:rStyle w:val="Bold"/>
        </w:rPr>
        <w:t>Protection Group</w:t>
      </w:r>
      <w:r>
        <w:t>.</w:t>
      </w:r>
    </w:p>
    <w:p w:rsidR="007F1191" w:rsidRDefault="007F1191" w:rsidP="007F1191">
      <w:pPr>
        <w:pStyle w:val="ListNumber"/>
      </w:pPr>
      <w:r>
        <w:t>Enter search criteria into the Protection Group Search Criteria form. Search by Protection Group name. You may use an asterisk (*) as a wildcard character if necessary.</w:t>
      </w:r>
    </w:p>
    <w:p w:rsidR="007F1191" w:rsidRDefault="007F1191" w:rsidP="007F1191">
      <w:pPr>
        <w:pStyle w:val="ListNumber"/>
      </w:pPr>
      <w:r>
        <w:t xml:space="preserve">From the results list, select the radio button next to the Name of the Protection Group you want to assign, and then click </w:t>
      </w:r>
      <w:r w:rsidRPr="004F7051">
        <w:rPr>
          <w:rStyle w:val="Bold"/>
        </w:rPr>
        <w:t>View Details</w:t>
      </w:r>
      <w:r>
        <w:t>.</w:t>
      </w:r>
    </w:p>
    <w:p w:rsidR="007F1191" w:rsidRDefault="007F1191" w:rsidP="007F1191">
      <w:pPr>
        <w:pStyle w:val="ListNumber"/>
        <w:rPr>
          <w:noProof/>
        </w:rPr>
      </w:pPr>
      <w:r>
        <w:lastRenderedPageBreak/>
        <w:t xml:space="preserve">From the details page, click </w:t>
      </w:r>
      <w:r w:rsidR="00C2222F" w:rsidRPr="007F1191">
        <w:rPr>
          <w:rStyle w:val="Bold"/>
        </w:rPr>
        <w:t>Associated Parent PG</w:t>
      </w:r>
      <w:r w:rsidR="00C2222F">
        <w:t>.</w:t>
      </w:r>
      <w:r>
        <w:t xml:space="preserve"> </w:t>
      </w:r>
    </w:p>
    <w:p w:rsidR="00AC2A9B" w:rsidRPr="00AC2A9B" w:rsidRDefault="007F1191" w:rsidP="007F1191">
      <w:pPr>
        <w:pStyle w:val="ListNumber"/>
        <w:rPr>
          <w:rFonts w:cs="Arial"/>
          <w:noProof/>
        </w:rPr>
      </w:pPr>
      <w:r>
        <w:rPr>
          <w:noProof/>
        </w:rPr>
        <w:t>From the list that appears, d</w:t>
      </w:r>
      <w:r w:rsidRPr="00C2222F">
        <w:rPr>
          <w:noProof/>
        </w:rPr>
        <w:t xml:space="preserve">etermine </w:t>
      </w:r>
      <w:r>
        <w:rPr>
          <w:noProof/>
        </w:rPr>
        <w:t xml:space="preserve">to which Parent </w:t>
      </w:r>
      <w:r w:rsidRPr="00C2222F">
        <w:rPr>
          <w:noProof/>
        </w:rPr>
        <w:t xml:space="preserve">Group the </w:t>
      </w:r>
      <w:r>
        <w:rPr>
          <w:noProof/>
        </w:rPr>
        <w:t xml:space="preserve">Protection Group </w:t>
      </w:r>
      <w:r w:rsidRPr="00C2222F">
        <w:rPr>
          <w:noProof/>
        </w:rPr>
        <w:t>should be assigned</w:t>
      </w:r>
      <w:r>
        <w:rPr>
          <w:noProof/>
        </w:rPr>
        <w:t xml:space="preserve">. </w:t>
      </w:r>
      <w:r w:rsidR="00AC2A9B">
        <w:t>Protection Groups can be assigned to only one Parent.</w:t>
      </w:r>
    </w:p>
    <w:p w:rsidR="00AC2A9B" w:rsidRPr="007F1191" w:rsidRDefault="00AC2A9B" w:rsidP="00AC2A9B">
      <w:pPr>
        <w:pStyle w:val="ListNumber"/>
        <w:rPr>
          <w:rFonts w:cs="Arial"/>
          <w:noProof/>
        </w:rPr>
      </w:pPr>
      <w:r>
        <w:rPr>
          <w:noProof/>
        </w:rPr>
        <w:t xml:space="preserve">Highlight the appropriate Parent group and click </w:t>
      </w:r>
      <w:r w:rsidRPr="008C7678">
        <w:rPr>
          <w:rStyle w:val="Bold"/>
        </w:rPr>
        <w:t>Assign</w:t>
      </w:r>
      <w:r w:rsidRPr="007F1191">
        <w:t>.</w:t>
      </w:r>
      <w:r>
        <w:t xml:space="preserve">  </w:t>
      </w:r>
    </w:p>
    <w:p w:rsidR="00AC2A9B" w:rsidRPr="00AC2A9B" w:rsidRDefault="00AC2A9B" w:rsidP="007F1191">
      <w:pPr>
        <w:pStyle w:val="ListNumber"/>
        <w:rPr>
          <w:rFonts w:cs="Arial"/>
          <w:noProof/>
        </w:rPr>
      </w:pPr>
      <w:r>
        <w:t>If necessary, you may need to remove the Protection Group from an existing Parent assignment. In this case, select the existing Parent and click</w:t>
      </w:r>
      <w:r>
        <w:rPr>
          <w:noProof/>
        </w:rPr>
        <w:t xml:space="preserve"> </w:t>
      </w:r>
      <w:r w:rsidRPr="008C7678">
        <w:rPr>
          <w:rStyle w:val="Bold"/>
        </w:rPr>
        <w:t>Deassign</w:t>
      </w:r>
      <w:r>
        <w:rPr>
          <w:noProof/>
        </w:rPr>
        <w:t>.</w:t>
      </w:r>
    </w:p>
    <w:p w:rsidR="00C2222F" w:rsidRPr="00C2222F" w:rsidRDefault="00AC2A9B" w:rsidP="00AC2A9B">
      <w:pPr>
        <w:pStyle w:val="ListNumber"/>
      </w:pPr>
      <w:r>
        <w:t xml:space="preserve">Click Update Association to save your changes. </w:t>
      </w:r>
      <w:r w:rsidR="00C2222F">
        <w:t>No association is saved until this button is selected.</w:t>
      </w:r>
    </w:p>
    <w:p w:rsidR="00037437" w:rsidRDefault="00C2222F" w:rsidP="00C2222F">
      <w:pPr>
        <w:pStyle w:val="Heading3"/>
      </w:pPr>
      <w:bookmarkStart w:id="314" w:name="_Toc214359156"/>
      <w:r>
        <w:t>Role</w:t>
      </w:r>
      <w:r w:rsidR="00D33DD9">
        <w:t xml:space="preserve"> Administration – Admin Mode</w:t>
      </w:r>
      <w:bookmarkEnd w:id="314"/>
    </w:p>
    <w:p w:rsidR="003B26A0" w:rsidRDefault="00C2222F" w:rsidP="00C2222F">
      <w:pPr>
        <w:pStyle w:val="BodyText"/>
      </w:pPr>
      <w:r>
        <w:t>A Role is a collection of Privileges</w:t>
      </w:r>
      <w:r w:rsidR="008B318A">
        <w:t xml:space="preserve">. </w:t>
      </w:r>
      <w:r>
        <w:t xml:space="preserve">By combining Privileges into a Role, it becomes easier to associate Users and Groups with rights to a particular data set. </w:t>
      </w:r>
      <w:r w:rsidR="00865911">
        <w:fldChar w:fldCharType="begin"/>
      </w:r>
      <w:r w:rsidR="004D1F74">
        <w:instrText xml:space="preserve"> XE "overview:roles" </w:instrText>
      </w:r>
      <w:r w:rsidR="00865911">
        <w:fldChar w:fldCharType="end"/>
      </w:r>
      <w:r w:rsidR="00865911">
        <w:fldChar w:fldCharType="begin"/>
      </w:r>
      <w:r w:rsidR="004D1F74">
        <w:instrText xml:space="preserve"> XE "roles</w:instrText>
      </w:r>
      <w:r w:rsidR="004D1F74" w:rsidRPr="00F2080B">
        <w:instrText>:overview</w:instrText>
      </w:r>
      <w:r w:rsidR="004D1F74">
        <w:instrText xml:space="preserve">" </w:instrText>
      </w:r>
      <w:r w:rsidR="00865911">
        <w:fldChar w:fldCharType="end"/>
      </w:r>
      <w:r w:rsidR="00865911">
        <w:fldChar w:fldCharType="begin"/>
      </w:r>
      <w:r w:rsidR="004D1F74">
        <w:instrText xml:space="preserve"> XE "roles:administration" </w:instrText>
      </w:r>
      <w:r w:rsidR="00865911">
        <w:fldChar w:fldCharType="end"/>
      </w:r>
    </w:p>
    <w:p w:rsidR="00C2222F" w:rsidRDefault="003B26A0" w:rsidP="00C2222F">
      <w:pPr>
        <w:pStyle w:val="BodyText"/>
      </w:pPr>
      <w:r>
        <w:t xml:space="preserve">The sections that follow provide instructions for creating new Roles, modifying existing roles, </w:t>
      </w:r>
      <w:r w:rsidR="008B318A">
        <w:t>deleting</w:t>
      </w:r>
      <w:r>
        <w:t xml:space="preserve"> Roles, and assigning or deassigning Privileges to a given Role. </w:t>
      </w:r>
    </w:p>
    <w:p w:rsidR="003B26A0" w:rsidRDefault="003B26A0" w:rsidP="003B26A0">
      <w:pPr>
        <w:pStyle w:val="Heading4"/>
      </w:pPr>
      <w:r>
        <w:t xml:space="preserve">Create a New Role </w:t>
      </w:r>
    </w:p>
    <w:p w:rsidR="003B26A0" w:rsidRDefault="003B26A0" w:rsidP="005F1DF3">
      <w:pPr>
        <w:pStyle w:val="ListNumber"/>
        <w:numPr>
          <w:ilvl w:val="0"/>
          <w:numId w:val="70"/>
        </w:numPr>
      </w:pPr>
      <w:r>
        <w:t xml:space="preserve">Click </w:t>
      </w:r>
      <w:r>
        <w:rPr>
          <w:rStyle w:val="Bold"/>
        </w:rPr>
        <w:t xml:space="preserve">Role </w:t>
      </w:r>
      <w:r>
        <w:t>from the main menu to open the Role home page.</w:t>
      </w:r>
      <w:r w:rsidR="004D1F74" w:rsidRPr="004D1F74">
        <w:t xml:space="preserve"> </w:t>
      </w:r>
      <w:r w:rsidR="00865911">
        <w:fldChar w:fldCharType="begin"/>
      </w:r>
      <w:r w:rsidR="004D1F74">
        <w:instrText xml:space="preserve"> XE "create role in UPT" </w:instrText>
      </w:r>
      <w:r w:rsidR="00865911">
        <w:fldChar w:fldCharType="end"/>
      </w:r>
      <w:r w:rsidR="00865911">
        <w:fldChar w:fldCharType="begin"/>
      </w:r>
      <w:r w:rsidR="004D1F74">
        <w:instrText xml:space="preserve"> </w:instrText>
      </w:r>
      <w:r w:rsidR="00660D81">
        <w:instrText>XE “</w:instrText>
      </w:r>
      <w:r w:rsidR="004D1F74">
        <w:instrText xml:space="preserve">roles:create" </w:instrText>
      </w:r>
      <w:r w:rsidR="00865911">
        <w:fldChar w:fldCharType="end"/>
      </w:r>
    </w:p>
    <w:p w:rsidR="003B26A0" w:rsidRDefault="003B26A0" w:rsidP="003B26A0">
      <w:pPr>
        <w:pStyle w:val="ListNumber"/>
        <w:numPr>
          <w:ilvl w:val="0"/>
          <w:numId w:val="14"/>
        </w:numPr>
      </w:pPr>
      <w:r>
        <w:t xml:space="preserve">Click on </w:t>
      </w:r>
      <w:r>
        <w:rPr>
          <w:rStyle w:val="Bold"/>
        </w:rPr>
        <w:t xml:space="preserve">Create a New </w:t>
      </w:r>
      <w:r w:rsidRPr="003B26A0">
        <w:rPr>
          <w:rStyle w:val="Bold"/>
        </w:rPr>
        <w:t>Role</w:t>
      </w:r>
      <w:r w:rsidRPr="00271DCF">
        <w:t>.</w:t>
      </w:r>
    </w:p>
    <w:p w:rsidR="003B26A0" w:rsidRDefault="003B26A0" w:rsidP="003B26A0">
      <w:pPr>
        <w:pStyle w:val="ListNumber"/>
        <w:numPr>
          <w:ilvl w:val="0"/>
          <w:numId w:val="14"/>
        </w:numPr>
      </w:pPr>
      <w:r>
        <w:t>Enter data into the Role Details form. The form fields are defined as follows:</w:t>
      </w:r>
    </w:p>
    <w:p w:rsidR="003B26A0" w:rsidRDefault="003B26A0" w:rsidP="003B26A0">
      <w:pPr>
        <w:pStyle w:val="BodyTextIndent"/>
      </w:pPr>
      <w:r w:rsidRPr="00D85A39">
        <w:rPr>
          <w:rStyle w:val="Bold"/>
        </w:rPr>
        <w:t>Name</w:t>
      </w:r>
      <w:r>
        <w:t xml:space="preserve"> – Use to uniquely identify the Role; it is a required field. </w:t>
      </w:r>
    </w:p>
    <w:p w:rsidR="003B26A0" w:rsidRDefault="003B26A0" w:rsidP="003B26A0">
      <w:pPr>
        <w:pStyle w:val="BodyTextIndent"/>
      </w:pPr>
      <w:r w:rsidRPr="00D85A39">
        <w:rPr>
          <w:rStyle w:val="Bold"/>
        </w:rPr>
        <w:t>Description</w:t>
      </w:r>
      <w:r>
        <w:t xml:space="preserve"> – A brief summary describing the Role.</w:t>
      </w:r>
    </w:p>
    <w:p w:rsidR="003B26A0" w:rsidRDefault="003B26A0" w:rsidP="003B26A0">
      <w:pPr>
        <w:pStyle w:val="BodyTextIndent"/>
      </w:pPr>
      <w:r w:rsidRPr="003B26A0">
        <w:rPr>
          <w:rStyle w:val="Bold"/>
        </w:rPr>
        <w:t>Active Flag</w:t>
      </w:r>
      <w:r>
        <w:t xml:space="preserve"> – Indicates whether or not the Role is currently active.</w:t>
      </w:r>
    </w:p>
    <w:p w:rsidR="003B26A0" w:rsidRDefault="003B26A0" w:rsidP="003B26A0">
      <w:pPr>
        <w:pStyle w:val="ListNumber"/>
        <w:numPr>
          <w:ilvl w:val="0"/>
          <w:numId w:val="14"/>
        </w:numPr>
      </w:pPr>
      <w:r>
        <w:t xml:space="preserve">Select </w:t>
      </w:r>
      <w:r w:rsidRPr="00D85A39">
        <w:rPr>
          <w:rStyle w:val="Bold"/>
        </w:rPr>
        <w:t>Add</w:t>
      </w:r>
      <w:r>
        <w:t>.</w:t>
      </w:r>
    </w:p>
    <w:p w:rsidR="003B26A0" w:rsidRDefault="003B26A0" w:rsidP="003B26A0">
      <w:pPr>
        <w:pStyle w:val="Heading4"/>
      </w:pPr>
      <w:r>
        <w:t>Select and View/Update an Existing Role</w:t>
      </w:r>
    </w:p>
    <w:p w:rsidR="003B26A0" w:rsidRDefault="003B26A0" w:rsidP="003B26A0">
      <w:pPr>
        <w:pStyle w:val="BodyText"/>
      </w:pPr>
      <w:r>
        <w:t>Once a Role has been created, you can view or edit the details any time necessary. In order to edit the Role details, you must search for and identify the Role to update and select to view the details.</w:t>
      </w:r>
      <w:r w:rsidR="004D1F74" w:rsidRPr="004D1F74">
        <w:t xml:space="preserve"> </w:t>
      </w:r>
      <w:r w:rsidR="00865911">
        <w:fldChar w:fldCharType="begin"/>
      </w:r>
      <w:r w:rsidR="004D1F74">
        <w:instrText xml:space="preserve"> XE "view role details" </w:instrText>
      </w:r>
      <w:r w:rsidR="00865911">
        <w:fldChar w:fldCharType="end"/>
      </w:r>
      <w:r w:rsidR="00865911">
        <w:fldChar w:fldCharType="begin"/>
      </w:r>
      <w:r w:rsidR="004D1F74">
        <w:instrText xml:space="preserve"> XE "edit/update role details" </w:instrText>
      </w:r>
      <w:r w:rsidR="00865911">
        <w:fldChar w:fldCharType="end"/>
      </w:r>
      <w:r w:rsidR="00865911">
        <w:fldChar w:fldCharType="begin"/>
      </w:r>
      <w:r w:rsidR="004D1F74">
        <w:instrText xml:space="preserve"> </w:instrText>
      </w:r>
      <w:r w:rsidR="00660D81">
        <w:instrText>XE “</w:instrText>
      </w:r>
      <w:r w:rsidR="004D1F74">
        <w:instrText xml:space="preserve">roles:view/update" </w:instrText>
      </w:r>
      <w:r w:rsidR="00865911">
        <w:fldChar w:fldCharType="end"/>
      </w:r>
    </w:p>
    <w:p w:rsidR="003B26A0" w:rsidRPr="004F7051" w:rsidRDefault="003B26A0" w:rsidP="003B26A0">
      <w:pPr>
        <w:pStyle w:val="BodyText"/>
        <w:rPr>
          <w:rStyle w:val="Bold"/>
        </w:rPr>
      </w:pPr>
      <w:r w:rsidRPr="004F7051">
        <w:rPr>
          <w:rStyle w:val="Bold"/>
        </w:rPr>
        <w:t xml:space="preserve">To find and </w:t>
      </w:r>
      <w:r>
        <w:rPr>
          <w:rStyle w:val="Bold"/>
        </w:rPr>
        <w:t xml:space="preserve">view/update a </w:t>
      </w:r>
      <w:r w:rsidRPr="003B26A0">
        <w:rPr>
          <w:rStyle w:val="Bold"/>
        </w:rPr>
        <w:t>Role</w:t>
      </w:r>
      <w:r w:rsidRPr="004F7051">
        <w:rPr>
          <w:rStyle w:val="Bold"/>
        </w:rPr>
        <w:t>:</w:t>
      </w:r>
    </w:p>
    <w:p w:rsidR="003B26A0" w:rsidRDefault="003B26A0" w:rsidP="005F1DF3">
      <w:pPr>
        <w:pStyle w:val="ListNumber"/>
        <w:numPr>
          <w:ilvl w:val="0"/>
          <w:numId w:val="71"/>
        </w:numPr>
      </w:pPr>
      <w:r>
        <w:t xml:space="preserve">Click </w:t>
      </w:r>
      <w:r w:rsidRPr="003B26A0">
        <w:rPr>
          <w:rStyle w:val="Bold"/>
        </w:rPr>
        <w:t>Role</w:t>
      </w:r>
      <w:r>
        <w:t xml:space="preserve"> from the main menu to open the Role home page.</w:t>
      </w:r>
    </w:p>
    <w:p w:rsidR="003B26A0" w:rsidRDefault="003B26A0" w:rsidP="003B26A0">
      <w:pPr>
        <w:pStyle w:val="ListNumber"/>
        <w:numPr>
          <w:ilvl w:val="0"/>
          <w:numId w:val="14"/>
        </w:numPr>
      </w:pPr>
      <w:r>
        <w:t xml:space="preserve">Click on </w:t>
      </w:r>
      <w:r w:rsidRPr="004F7051">
        <w:rPr>
          <w:rStyle w:val="Bold"/>
        </w:rPr>
        <w:t xml:space="preserve">Select an Existing </w:t>
      </w:r>
      <w:r w:rsidRPr="003B26A0">
        <w:rPr>
          <w:rStyle w:val="Bold"/>
        </w:rPr>
        <w:t>Role</w:t>
      </w:r>
      <w:r>
        <w:t>.</w:t>
      </w:r>
    </w:p>
    <w:p w:rsidR="003B26A0" w:rsidRDefault="003B26A0" w:rsidP="003B26A0">
      <w:pPr>
        <w:pStyle w:val="ListNumber"/>
        <w:numPr>
          <w:ilvl w:val="0"/>
          <w:numId w:val="14"/>
        </w:numPr>
      </w:pPr>
      <w:r>
        <w:t>Enter search criteria into the Role Search Criteria form. Search by Role Name. You may use an asterisk (*) as a wildcard character if necessary.</w:t>
      </w:r>
    </w:p>
    <w:p w:rsidR="003B26A0" w:rsidRDefault="003B26A0" w:rsidP="003B26A0">
      <w:pPr>
        <w:pStyle w:val="ListNumber"/>
        <w:numPr>
          <w:ilvl w:val="0"/>
          <w:numId w:val="14"/>
        </w:numPr>
      </w:pPr>
      <w:r>
        <w:t xml:space="preserve">From the results list, select the radio button next to the Name of the Role you want to view and/or edit, and then click </w:t>
      </w:r>
      <w:r w:rsidRPr="004F7051">
        <w:rPr>
          <w:rStyle w:val="Bold"/>
        </w:rPr>
        <w:t>View Details</w:t>
      </w:r>
      <w:r>
        <w:t>.</w:t>
      </w:r>
    </w:p>
    <w:p w:rsidR="003B26A0" w:rsidRDefault="003B26A0" w:rsidP="003B26A0">
      <w:pPr>
        <w:pStyle w:val="ListNumber"/>
        <w:numPr>
          <w:ilvl w:val="0"/>
          <w:numId w:val="14"/>
        </w:numPr>
      </w:pPr>
      <w:r>
        <w:t>Review, and if necessary edit the data appearing on the Role Details form</w:t>
      </w:r>
      <w:r w:rsidR="008B318A">
        <w:t xml:space="preserve">. </w:t>
      </w:r>
      <w:r>
        <w:t>The form fields are defined as follows:</w:t>
      </w:r>
    </w:p>
    <w:p w:rsidR="003B26A0" w:rsidRDefault="003B26A0" w:rsidP="003B26A0">
      <w:pPr>
        <w:pStyle w:val="BodyTextIndent"/>
      </w:pPr>
      <w:r w:rsidRPr="00D85A39">
        <w:rPr>
          <w:rStyle w:val="Bold"/>
        </w:rPr>
        <w:t>Name</w:t>
      </w:r>
      <w:r>
        <w:t xml:space="preserve"> – Use to uniquely identify the Role; it is a required field. </w:t>
      </w:r>
    </w:p>
    <w:p w:rsidR="003B26A0" w:rsidRDefault="003B26A0" w:rsidP="003B26A0">
      <w:pPr>
        <w:pStyle w:val="BodyTextIndent"/>
      </w:pPr>
      <w:r w:rsidRPr="00D85A39">
        <w:rPr>
          <w:rStyle w:val="Bold"/>
        </w:rPr>
        <w:lastRenderedPageBreak/>
        <w:t>Description</w:t>
      </w:r>
      <w:r>
        <w:t xml:space="preserve"> – A brief summary describing the Role.</w:t>
      </w:r>
    </w:p>
    <w:p w:rsidR="003B26A0" w:rsidRDefault="003B26A0" w:rsidP="003B26A0">
      <w:pPr>
        <w:pStyle w:val="BodyTextIndent"/>
      </w:pPr>
      <w:r w:rsidRPr="003B26A0">
        <w:rPr>
          <w:rStyle w:val="Bold"/>
        </w:rPr>
        <w:t>Active Flag</w:t>
      </w:r>
      <w:r>
        <w:t xml:space="preserve"> – Indicates whether or not the Role is currently active.</w:t>
      </w:r>
    </w:p>
    <w:p w:rsidR="003B26A0" w:rsidRDefault="003B26A0" w:rsidP="003B26A0">
      <w:pPr>
        <w:pStyle w:val="ListNumber"/>
        <w:numPr>
          <w:ilvl w:val="0"/>
          <w:numId w:val="14"/>
        </w:numPr>
      </w:pPr>
      <w:r>
        <w:t xml:space="preserve">Click </w:t>
      </w:r>
      <w:r w:rsidRPr="00D85A39">
        <w:rPr>
          <w:rStyle w:val="Bold"/>
        </w:rPr>
        <w:t>Update</w:t>
      </w:r>
      <w:r>
        <w:t>.</w:t>
      </w:r>
    </w:p>
    <w:p w:rsidR="003B26A0" w:rsidRDefault="003B26A0" w:rsidP="003B26A0">
      <w:pPr>
        <w:pStyle w:val="Heading4"/>
      </w:pPr>
      <w:r>
        <w:t>Delete an Existing Role</w:t>
      </w:r>
    </w:p>
    <w:p w:rsidR="003B26A0" w:rsidRDefault="003B26A0" w:rsidP="003B26A0">
      <w:pPr>
        <w:pStyle w:val="BodyText"/>
      </w:pPr>
      <w:r>
        <w:t>If necessary, you can delete a Role. In order to delete the Role, you must search for and select to view the details page of the Role you want to delete.</w:t>
      </w:r>
      <w:r w:rsidR="000C649E" w:rsidRPr="000C649E">
        <w:t xml:space="preserve"> </w:t>
      </w:r>
      <w:r w:rsidR="00865911">
        <w:fldChar w:fldCharType="begin"/>
      </w:r>
      <w:r w:rsidR="000C649E">
        <w:instrText xml:space="preserve"> XE "delete role" </w:instrText>
      </w:r>
      <w:r w:rsidR="00865911">
        <w:fldChar w:fldCharType="end"/>
      </w:r>
      <w:r w:rsidR="00865911">
        <w:fldChar w:fldCharType="begin"/>
      </w:r>
      <w:r w:rsidR="000C649E">
        <w:instrText xml:space="preserve"> </w:instrText>
      </w:r>
      <w:r w:rsidR="00660D81">
        <w:instrText>XE “</w:instrText>
      </w:r>
      <w:r w:rsidR="000C649E">
        <w:instrText xml:space="preserve">roles:delete" </w:instrText>
      </w:r>
      <w:r w:rsidR="00865911">
        <w:fldChar w:fldCharType="end"/>
      </w:r>
    </w:p>
    <w:p w:rsidR="003B26A0" w:rsidRPr="004F7051" w:rsidRDefault="003B26A0" w:rsidP="003B26A0">
      <w:pPr>
        <w:pStyle w:val="BodyText"/>
        <w:rPr>
          <w:rStyle w:val="Bold"/>
        </w:rPr>
      </w:pPr>
      <w:r w:rsidRPr="004F7051">
        <w:rPr>
          <w:rStyle w:val="Bold"/>
        </w:rPr>
        <w:t xml:space="preserve">To </w:t>
      </w:r>
      <w:r>
        <w:rPr>
          <w:rStyle w:val="Bold"/>
        </w:rPr>
        <w:t xml:space="preserve">delete a </w:t>
      </w:r>
      <w:r w:rsidRPr="003B26A0">
        <w:rPr>
          <w:rStyle w:val="Bold"/>
        </w:rPr>
        <w:t>Role</w:t>
      </w:r>
      <w:r w:rsidRPr="004F7051">
        <w:rPr>
          <w:rStyle w:val="Bold"/>
        </w:rPr>
        <w:t>:</w:t>
      </w:r>
    </w:p>
    <w:p w:rsidR="003B26A0" w:rsidRDefault="003B26A0" w:rsidP="005F1DF3">
      <w:pPr>
        <w:pStyle w:val="ListNumber"/>
        <w:numPr>
          <w:ilvl w:val="0"/>
          <w:numId w:val="72"/>
        </w:numPr>
      </w:pPr>
      <w:r>
        <w:t xml:space="preserve">Click </w:t>
      </w:r>
      <w:r w:rsidRPr="003B26A0">
        <w:rPr>
          <w:rStyle w:val="Bold"/>
        </w:rPr>
        <w:t>Role</w:t>
      </w:r>
      <w:r>
        <w:t xml:space="preserve"> from the main menu to open the Role home page.</w:t>
      </w:r>
    </w:p>
    <w:p w:rsidR="003B26A0" w:rsidRDefault="003B26A0" w:rsidP="003B26A0">
      <w:pPr>
        <w:pStyle w:val="ListNumber"/>
        <w:numPr>
          <w:ilvl w:val="0"/>
          <w:numId w:val="14"/>
        </w:numPr>
      </w:pPr>
      <w:r>
        <w:t xml:space="preserve">Click on </w:t>
      </w:r>
      <w:r w:rsidRPr="004F7051">
        <w:rPr>
          <w:rStyle w:val="Bold"/>
        </w:rPr>
        <w:t xml:space="preserve">Select an Existing </w:t>
      </w:r>
      <w:r w:rsidRPr="003B26A0">
        <w:rPr>
          <w:rStyle w:val="Bold"/>
        </w:rPr>
        <w:t>Role</w:t>
      </w:r>
      <w:r>
        <w:t>.</w:t>
      </w:r>
    </w:p>
    <w:p w:rsidR="003B26A0" w:rsidRDefault="003B26A0" w:rsidP="003B26A0">
      <w:pPr>
        <w:pStyle w:val="ListNumber"/>
        <w:numPr>
          <w:ilvl w:val="0"/>
          <w:numId w:val="14"/>
        </w:numPr>
      </w:pPr>
      <w:r>
        <w:t>Enter search criteria into the Role Search Criteria form. Search by Role Name You may use an asterisk (*) as a wildcard character if necessary.</w:t>
      </w:r>
    </w:p>
    <w:p w:rsidR="003B26A0" w:rsidRDefault="003B26A0" w:rsidP="003B26A0">
      <w:pPr>
        <w:pStyle w:val="ListNumber"/>
        <w:numPr>
          <w:ilvl w:val="0"/>
          <w:numId w:val="14"/>
        </w:numPr>
      </w:pPr>
      <w:r>
        <w:t xml:space="preserve">From the results list, select the radio button next to the Name of the Role you want to view and/or edit, and then click </w:t>
      </w:r>
      <w:r w:rsidRPr="004F7051">
        <w:rPr>
          <w:rStyle w:val="Bold"/>
        </w:rPr>
        <w:t>View Details</w:t>
      </w:r>
      <w:r>
        <w:t>.</w:t>
      </w:r>
    </w:p>
    <w:p w:rsidR="003B26A0" w:rsidRDefault="003B26A0" w:rsidP="003B26A0">
      <w:pPr>
        <w:pStyle w:val="ListNumber"/>
        <w:numPr>
          <w:ilvl w:val="0"/>
          <w:numId w:val="14"/>
        </w:numPr>
      </w:pPr>
      <w:r>
        <w:t xml:space="preserve">From the details page, click </w:t>
      </w:r>
      <w:r w:rsidRPr="005A3617">
        <w:rPr>
          <w:rStyle w:val="Bold"/>
        </w:rPr>
        <w:t>Delete</w:t>
      </w:r>
      <w:r w:rsidR="008B318A">
        <w:t xml:space="preserve">. </w:t>
      </w:r>
      <w:r>
        <w:t>A confirmation window appears.</w:t>
      </w:r>
    </w:p>
    <w:p w:rsidR="003B26A0" w:rsidRDefault="003B26A0" w:rsidP="003B26A0">
      <w:pPr>
        <w:pStyle w:val="ListNumber"/>
        <w:numPr>
          <w:ilvl w:val="0"/>
          <w:numId w:val="14"/>
        </w:numPr>
      </w:pPr>
      <w:r>
        <w:t xml:space="preserve">Click </w:t>
      </w:r>
      <w:r w:rsidRPr="005A3617">
        <w:rPr>
          <w:rStyle w:val="Bold"/>
        </w:rPr>
        <w:t>OK</w:t>
      </w:r>
      <w:r>
        <w:t xml:space="preserve"> to confirm the deletion.</w:t>
      </w:r>
    </w:p>
    <w:p w:rsidR="00C2222F" w:rsidRDefault="00C2222F" w:rsidP="00C2222F">
      <w:pPr>
        <w:pStyle w:val="Heading4"/>
      </w:pPr>
      <w:r>
        <w:t>Assign Privileges to the Role</w:t>
      </w:r>
    </w:p>
    <w:p w:rsidR="003B26A0" w:rsidRDefault="003B26A0" w:rsidP="00666208">
      <w:pPr>
        <w:pStyle w:val="ListNumber"/>
        <w:numPr>
          <w:ilvl w:val="0"/>
          <w:numId w:val="41"/>
        </w:numPr>
      </w:pPr>
      <w:r>
        <w:t xml:space="preserve">Click </w:t>
      </w:r>
      <w:r w:rsidRPr="003B26A0">
        <w:rPr>
          <w:rStyle w:val="Bold"/>
        </w:rPr>
        <w:t>Role</w:t>
      </w:r>
      <w:r>
        <w:t xml:space="preserve"> from the main menu to open the Role home page.</w:t>
      </w:r>
      <w:r w:rsidR="000C649E" w:rsidRPr="000C649E">
        <w:t xml:space="preserve"> </w:t>
      </w:r>
      <w:r w:rsidR="00865911">
        <w:fldChar w:fldCharType="begin"/>
      </w:r>
      <w:r w:rsidR="000C649E">
        <w:instrText xml:space="preserve"> XE "assign privileges to a role" </w:instrText>
      </w:r>
      <w:r w:rsidR="00865911">
        <w:fldChar w:fldCharType="end"/>
      </w:r>
      <w:r w:rsidR="00865911">
        <w:fldChar w:fldCharType="begin"/>
      </w:r>
      <w:r w:rsidR="000C649E">
        <w:instrText xml:space="preserve"> XE "privileges:grouping" </w:instrText>
      </w:r>
      <w:r w:rsidR="00865911">
        <w:fldChar w:fldCharType="end"/>
      </w:r>
      <w:r w:rsidR="00865911">
        <w:fldChar w:fldCharType="begin"/>
      </w:r>
      <w:r w:rsidR="000C649E">
        <w:instrText xml:space="preserve"> XE "roles:administration" </w:instrText>
      </w:r>
      <w:r w:rsidR="00865911">
        <w:fldChar w:fldCharType="end"/>
      </w:r>
    </w:p>
    <w:p w:rsidR="003B26A0" w:rsidRDefault="003B26A0" w:rsidP="003B26A0">
      <w:pPr>
        <w:pStyle w:val="ListNumber"/>
        <w:numPr>
          <w:ilvl w:val="0"/>
          <w:numId w:val="14"/>
        </w:numPr>
      </w:pPr>
      <w:r>
        <w:t xml:space="preserve">Click on </w:t>
      </w:r>
      <w:r w:rsidRPr="004F7051">
        <w:rPr>
          <w:rStyle w:val="Bold"/>
        </w:rPr>
        <w:t xml:space="preserve">Select an Existing </w:t>
      </w:r>
      <w:r w:rsidRPr="003B26A0">
        <w:rPr>
          <w:rStyle w:val="Bold"/>
        </w:rPr>
        <w:t>Role</w:t>
      </w:r>
      <w:r>
        <w:t>.</w:t>
      </w:r>
    </w:p>
    <w:p w:rsidR="003B26A0" w:rsidRDefault="003B26A0" w:rsidP="003B26A0">
      <w:pPr>
        <w:pStyle w:val="ListNumber"/>
        <w:numPr>
          <w:ilvl w:val="0"/>
          <w:numId w:val="14"/>
        </w:numPr>
      </w:pPr>
      <w:r>
        <w:t>Enter search criteria into the Role Search Criteria form. Search by Role Name You may use an asterisk (*) as a wildcard character if necessary.</w:t>
      </w:r>
    </w:p>
    <w:p w:rsidR="003B26A0" w:rsidRDefault="003B26A0" w:rsidP="003B26A0">
      <w:pPr>
        <w:pStyle w:val="ListNumber"/>
        <w:numPr>
          <w:ilvl w:val="0"/>
          <w:numId w:val="14"/>
        </w:numPr>
      </w:pPr>
      <w:r>
        <w:t xml:space="preserve">From the results list, select the radio button next to the Name of the Role you want to view and/or edit, and then click </w:t>
      </w:r>
      <w:r w:rsidRPr="004F7051">
        <w:rPr>
          <w:rStyle w:val="Bold"/>
        </w:rPr>
        <w:t>View Details</w:t>
      </w:r>
      <w:r>
        <w:t>.</w:t>
      </w:r>
    </w:p>
    <w:p w:rsidR="00C2222F" w:rsidRDefault="003B26A0" w:rsidP="003B26A0">
      <w:pPr>
        <w:pStyle w:val="ListNumber"/>
      </w:pPr>
      <w:r>
        <w:t xml:space="preserve">From the details page, click </w:t>
      </w:r>
      <w:r w:rsidR="00C2222F" w:rsidRPr="00B41150">
        <w:rPr>
          <w:rStyle w:val="Bold"/>
        </w:rPr>
        <w:t>Associated Privileges</w:t>
      </w:r>
      <w:r w:rsidR="00C2222F">
        <w:t>.</w:t>
      </w:r>
    </w:p>
    <w:p w:rsidR="003B26A0" w:rsidRDefault="003B26A0" w:rsidP="003B26A0">
      <w:pPr>
        <w:pStyle w:val="ListNumber"/>
      </w:pPr>
      <w:r>
        <w:t>An Associated Privileges list appears</w:t>
      </w:r>
      <w:r w:rsidR="008B318A">
        <w:t xml:space="preserve">. </w:t>
      </w:r>
      <w:r>
        <w:t>You have the following options:</w:t>
      </w:r>
    </w:p>
    <w:p w:rsidR="003B26A0" w:rsidRDefault="003B26A0" w:rsidP="003B26A0">
      <w:pPr>
        <w:pStyle w:val="BodyTextIndent"/>
      </w:pPr>
      <w:r>
        <w:t xml:space="preserve">To remove a privilege from the Role, highlight the privilege and click </w:t>
      </w:r>
      <w:r w:rsidRPr="00084A4B">
        <w:rPr>
          <w:rStyle w:val="Bold"/>
        </w:rPr>
        <w:t>Deassign</w:t>
      </w:r>
      <w:r>
        <w:t>.</w:t>
      </w:r>
    </w:p>
    <w:p w:rsidR="003B26A0" w:rsidRDefault="003B26A0" w:rsidP="003B26A0">
      <w:pPr>
        <w:pStyle w:val="BodyTextIndent"/>
      </w:pPr>
      <w:r>
        <w:t xml:space="preserve">To add a privilege to this Role, click </w:t>
      </w:r>
      <w:r w:rsidRPr="00084A4B">
        <w:rPr>
          <w:rStyle w:val="Bold"/>
        </w:rPr>
        <w:t xml:space="preserve">Assign </w:t>
      </w:r>
      <w:r>
        <w:rPr>
          <w:rStyle w:val="Bold"/>
        </w:rPr>
        <w:t>Privilege</w:t>
      </w:r>
      <w:r>
        <w:t xml:space="preserve">. </w:t>
      </w:r>
    </w:p>
    <w:p w:rsidR="003B26A0" w:rsidRDefault="003B26A0" w:rsidP="00666208">
      <w:pPr>
        <w:pStyle w:val="ListNumber2"/>
        <w:numPr>
          <w:ilvl w:val="0"/>
          <w:numId w:val="40"/>
        </w:numPr>
      </w:pPr>
      <w:r>
        <w:t xml:space="preserve">In the Search form that appears, enter search criteria in the fields (using an asterisk as a wildcard if necessary) and click </w:t>
      </w:r>
      <w:r w:rsidRPr="00084A4B">
        <w:rPr>
          <w:rStyle w:val="Bold"/>
        </w:rPr>
        <w:t>Search</w:t>
      </w:r>
      <w:r>
        <w:t>.</w:t>
      </w:r>
    </w:p>
    <w:p w:rsidR="003B26A0" w:rsidRDefault="003B26A0" w:rsidP="003B26A0">
      <w:pPr>
        <w:pStyle w:val="ListNumber2"/>
      </w:pPr>
      <w:r>
        <w:t xml:space="preserve">Use the checkboxes in the results list to select which </w:t>
      </w:r>
      <w:r w:rsidR="00666208">
        <w:t>privileges</w:t>
      </w:r>
      <w:r>
        <w:t xml:space="preserve"> you want to assign to the </w:t>
      </w:r>
      <w:r w:rsidR="00666208">
        <w:t>Role</w:t>
      </w:r>
      <w:r>
        <w:t xml:space="preserve">, and then click </w:t>
      </w:r>
      <w:r w:rsidRPr="00084A4B">
        <w:rPr>
          <w:rStyle w:val="Bold"/>
        </w:rPr>
        <w:t xml:space="preserve">Assign </w:t>
      </w:r>
      <w:r w:rsidR="00666208">
        <w:rPr>
          <w:rStyle w:val="Bold"/>
        </w:rPr>
        <w:t>Privilege</w:t>
      </w:r>
      <w:r>
        <w:t>.</w:t>
      </w:r>
    </w:p>
    <w:p w:rsidR="003B26A0" w:rsidRPr="00A96087" w:rsidRDefault="003B26A0" w:rsidP="003B26A0">
      <w:pPr>
        <w:pStyle w:val="ListNumber"/>
        <w:rPr>
          <w:rFonts w:cs="Arial"/>
          <w:noProof/>
        </w:rPr>
      </w:pPr>
      <w:r>
        <w:t xml:space="preserve">The Assigned </w:t>
      </w:r>
      <w:r w:rsidR="00666208">
        <w:t>Privilege</w:t>
      </w:r>
      <w:r>
        <w:t xml:space="preserve"> list re-</w:t>
      </w:r>
      <w:r w:rsidR="008B318A">
        <w:t xml:space="preserve">appears. </w:t>
      </w:r>
      <w:r>
        <w:t xml:space="preserve">Repeat the above steps as necessary until only the </w:t>
      </w:r>
      <w:r w:rsidR="00666208">
        <w:t>privileges</w:t>
      </w:r>
      <w:r>
        <w:t xml:space="preserve"> you want to have assigned to this </w:t>
      </w:r>
      <w:r w:rsidR="00666208">
        <w:t xml:space="preserve">Role </w:t>
      </w:r>
      <w:r>
        <w:t>appear.</w:t>
      </w:r>
      <w:r>
        <w:rPr>
          <w:noProof/>
        </w:rPr>
        <w:t xml:space="preserve"> </w:t>
      </w:r>
    </w:p>
    <w:p w:rsidR="00C2222F" w:rsidRPr="00C2222F" w:rsidRDefault="00666208" w:rsidP="00666208">
      <w:pPr>
        <w:pStyle w:val="ListNumber"/>
      </w:pPr>
      <w:r>
        <w:t xml:space="preserve">When finished, click </w:t>
      </w:r>
      <w:r w:rsidR="00C2222F" w:rsidRPr="00666208">
        <w:rPr>
          <w:rStyle w:val="Bold"/>
        </w:rPr>
        <w:t>Update Association</w:t>
      </w:r>
      <w:r w:rsidR="008B318A">
        <w:t xml:space="preserve">. </w:t>
      </w:r>
      <w:r w:rsidR="00C2222F">
        <w:t>No association</w:t>
      </w:r>
      <w:r>
        <w:t>s are</w:t>
      </w:r>
      <w:r w:rsidR="00C2222F">
        <w:t xml:space="preserve"> saved until this button is selected.</w:t>
      </w:r>
    </w:p>
    <w:p w:rsidR="003A6A2D" w:rsidRDefault="00C2222F" w:rsidP="00C2222F">
      <w:pPr>
        <w:pStyle w:val="Heading3"/>
      </w:pPr>
      <w:bookmarkStart w:id="315" w:name="_Toc214359157"/>
      <w:r>
        <w:lastRenderedPageBreak/>
        <w:t>Group</w:t>
      </w:r>
      <w:r w:rsidR="00D33DD9">
        <w:t xml:space="preserve"> Administration – Admin Mode</w:t>
      </w:r>
      <w:bookmarkEnd w:id="315"/>
    </w:p>
    <w:p w:rsidR="00C2222F" w:rsidRDefault="00C2222F" w:rsidP="00C2222F">
      <w:pPr>
        <w:pStyle w:val="BodyText"/>
      </w:pPr>
      <w:r>
        <w:t xml:space="preserve">A Group is a collection of application users. By combining users into a Group, it becomes easier to manage their collective roles and access rights in your application. </w:t>
      </w:r>
      <w:r w:rsidR="00666208">
        <w:t xml:space="preserve">When you select an existing group </w:t>
      </w:r>
      <w:r>
        <w:t>and associate a new Protection Group and Roles</w:t>
      </w:r>
      <w:r w:rsidR="00666208">
        <w:t xml:space="preserve"> with that group, all users </w:t>
      </w:r>
      <w:r>
        <w:t xml:space="preserve">in that particular Group </w:t>
      </w:r>
      <w:r w:rsidR="00666208">
        <w:t>have</w:t>
      </w:r>
      <w:r>
        <w:t xml:space="preserve"> the same rights. </w:t>
      </w:r>
      <w:r w:rsidR="00865911">
        <w:fldChar w:fldCharType="begin"/>
      </w:r>
      <w:r w:rsidR="000C649E">
        <w:instrText xml:space="preserve"> XE "overview:groups" </w:instrText>
      </w:r>
      <w:r w:rsidR="00865911">
        <w:fldChar w:fldCharType="end"/>
      </w:r>
      <w:r w:rsidR="00865911">
        <w:fldChar w:fldCharType="begin"/>
      </w:r>
      <w:r w:rsidR="000C649E">
        <w:instrText xml:space="preserve"> XE "groups</w:instrText>
      </w:r>
      <w:r w:rsidR="000C649E" w:rsidRPr="00F2080B">
        <w:instrText>:overview</w:instrText>
      </w:r>
      <w:r w:rsidR="000C649E">
        <w:instrText xml:space="preserve">" </w:instrText>
      </w:r>
      <w:r w:rsidR="00865911">
        <w:fldChar w:fldCharType="end"/>
      </w:r>
      <w:r w:rsidR="00865911">
        <w:fldChar w:fldCharType="begin"/>
      </w:r>
      <w:r w:rsidR="000C649E">
        <w:instrText xml:space="preserve"> XE "groups:administration" </w:instrText>
      </w:r>
      <w:r w:rsidR="00865911">
        <w:fldChar w:fldCharType="end"/>
      </w:r>
    </w:p>
    <w:p w:rsidR="00C2222F" w:rsidRDefault="00AC5AB0" w:rsidP="00C2222F">
      <w:pPr>
        <w:pStyle w:val="BodyText"/>
      </w:pPr>
      <w:r>
        <w:t xml:space="preserve">Like the User Details page, the Group Details page also contains buttons that are only available in Admin Mode. </w:t>
      </w:r>
      <w:r w:rsidR="00865911">
        <w:fldChar w:fldCharType="begin"/>
      </w:r>
      <w:r w:rsidR="000C649E">
        <w:instrText xml:space="preserve"> XE "</w:instrText>
      </w:r>
      <w:r w:rsidR="000C649E" w:rsidRPr="000A50B7">
        <w:instrText>Admin Mode:group options</w:instrText>
      </w:r>
      <w:r w:rsidR="000C649E">
        <w:instrText xml:space="preserve">" </w:instrText>
      </w:r>
      <w:r w:rsidR="00865911">
        <w:fldChar w:fldCharType="end"/>
      </w:r>
    </w:p>
    <w:p w:rsidR="00AC5AB0" w:rsidRDefault="00257618" w:rsidP="00AC5AB0">
      <w:pPr>
        <w:pStyle w:val="GraphicAnchorMain"/>
        <w:rPr>
          <w:noProof/>
        </w:rPr>
      </w:pPr>
      <w:r>
        <w:rPr>
          <w:rFonts w:ascii="Calibri" w:hAnsi="Calibri"/>
          <w:noProof/>
        </w:rPr>
        <w:drawing>
          <wp:inline distT="0" distB="0" distL="0" distR="0">
            <wp:extent cx="5916295" cy="286385"/>
            <wp:effectExtent l="19050" t="0" r="8255" b="0"/>
            <wp:docPr id="3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srcRect/>
                    <a:stretch>
                      <a:fillRect/>
                    </a:stretch>
                  </pic:blipFill>
                  <pic:spPr bwMode="auto">
                    <a:xfrm>
                      <a:off x="0" y="0"/>
                      <a:ext cx="5916295" cy="286385"/>
                    </a:xfrm>
                    <a:prstGeom prst="rect">
                      <a:avLst/>
                    </a:prstGeom>
                    <a:noFill/>
                    <a:ln w="9525">
                      <a:noFill/>
                      <a:miter lim="800000"/>
                      <a:headEnd/>
                      <a:tailEnd/>
                    </a:ln>
                  </pic:spPr>
                </pic:pic>
              </a:graphicData>
            </a:graphic>
          </wp:inline>
        </w:drawing>
      </w:r>
    </w:p>
    <w:p w:rsidR="00AC5AB0" w:rsidRPr="00AC5AB0" w:rsidRDefault="002A3C9A" w:rsidP="00AC5AB0">
      <w:pPr>
        <w:pStyle w:val="Caption"/>
      </w:pPr>
      <w:r>
        <w:t>Figure</w:t>
      </w:r>
      <w:r w:rsidR="00AC5AB0">
        <w:t xml:space="preserve"> </w:t>
      </w:r>
      <w:fldSimple w:instr=" STYLEREF 1 \s ">
        <w:r w:rsidR="00E92FAF">
          <w:rPr>
            <w:noProof/>
          </w:rPr>
          <w:t>3</w:t>
        </w:r>
      </w:fldSimple>
      <w:r w:rsidR="002F0542">
        <w:noBreakHyphen/>
      </w:r>
      <w:fldSimple w:instr=" SEQ Figure \* ARABIC \s 1 ">
        <w:r w:rsidR="00E92FAF">
          <w:rPr>
            <w:noProof/>
          </w:rPr>
          <w:t>26</w:t>
        </w:r>
      </w:fldSimple>
      <w:r w:rsidR="00AC5AB0">
        <w:t xml:space="preserve"> Group </w:t>
      </w:r>
      <w:r w:rsidR="00AC5AB0" w:rsidRPr="009A597E">
        <w:t>Details page option buttons</w:t>
      </w:r>
    </w:p>
    <w:p w:rsidR="00666208" w:rsidRDefault="00AC5AB0" w:rsidP="00C2222F">
      <w:pPr>
        <w:pStyle w:val="BodyText"/>
      </w:pPr>
      <w:r>
        <w:t>The sections that follow provide information on how to create</w:t>
      </w:r>
      <w:r w:rsidR="00197D73">
        <w:t>,</w:t>
      </w:r>
      <w:r>
        <w:t xml:space="preserve"> modify</w:t>
      </w:r>
      <w:r w:rsidR="00197D73">
        <w:t>, and delete</w:t>
      </w:r>
      <w:r>
        <w:t xml:space="preserve"> Groups as well as instructions for using each of the Group option buttons to associate or disassociate Groups' </w:t>
      </w:r>
      <w:r w:rsidR="00197D73">
        <w:t>Protection Elements, Privileges and Roles</w:t>
      </w:r>
      <w:r>
        <w:t xml:space="preserve">. </w:t>
      </w:r>
    </w:p>
    <w:p w:rsidR="00AC5AB0" w:rsidRDefault="00AC5AB0" w:rsidP="00AC5AB0">
      <w:pPr>
        <w:pStyle w:val="NoteMainbody"/>
      </w:pPr>
      <w:r w:rsidRPr="008B6698">
        <w:rPr>
          <w:rStyle w:val="Bold"/>
        </w:rPr>
        <w:t>NOTE:</w:t>
      </w:r>
      <w:r>
        <w:t xml:space="preserve"> The association/assignment instructions in the below sections assume you have selected an existing group to administer, </w:t>
      </w:r>
      <w:r w:rsidR="00197D73">
        <w:t>however</w:t>
      </w:r>
      <w:r>
        <w:t xml:space="preserve"> you can also perform these functions from the details page while creating a new </w:t>
      </w:r>
      <w:r w:rsidR="00197D73">
        <w:t>group</w:t>
      </w:r>
      <w:r>
        <w:t xml:space="preserve">. </w:t>
      </w:r>
    </w:p>
    <w:p w:rsidR="00C2222F" w:rsidRDefault="00C2222F" w:rsidP="00C2222F">
      <w:pPr>
        <w:pStyle w:val="Heading4"/>
      </w:pPr>
      <w:r>
        <w:t xml:space="preserve">Create a New Group </w:t>
      </w:r>
    </w:p>
    <w:p w:rsidR="00197D73" w:rsidRDefault="00197D73" w:rsidP="00197D73">
      <w:pPr>
        <w:pStyle w:val="ListNumber"/>
        <w:numPr>
          <w:ilvl w:val="0"/>
          <w:numId w:val="42"/>
        </w:numPr>
      </w:pPr>
      <w:r>
        <w:t xml:space="preserve">Click </w:t>
      </w:r>
      <w:r>
        <w:rPr>
          <w:rStyle w:val="Bold"/>
        </w:rPr>
        <w:t>Group</w:t>
      </w:r>
      <w:r>
        <w:t xml:space="preserve"> from the main menu to open the Group home page.</w:t>
      </w:r>
      <w:r w:rsidR="000C649E" w:rsidRPr="000C649E">
        <w:t xml:space="preserve"> </w:t>
      </w:r>
      <w:r w:rsidR="00865911">
        <w:fldChar w:fldCharType="begin"/>
      </w:r>
      <w:r w:rsidR="000C649E">
        <w:instrText xml:space="preserve"> XE "create group in UPT" </w:instrText>
      </w:r>
      <w:r w:rsidR="00865911">
        <w:fldChar w:fldCharType="end"/>
      </w:r>
      <w:r w:rsidR="00865911">
        <w:fldChar w:fldCharType="begin"/>
      </w:r>
      <w:r w:rsidR="000C649E">
        <w:instrText xml:space="preserve"> XE "groups:create" </w:instrText>
      </w:r>
      <w:r w:rsidR="00865911">
        <w:fldChar w:fldCharType="end"/>
      </w:r>
    </w:p>
    <w:p w:rsidR="00197D73" w:rsidRDefault="00197D73" w:rsidP="00197D73">
      <w:pPr>
        <w:pStyle w:val="ListNumber"/>
        <w:numPr>
          <w:ilvl w:val="0"/>
          <w:numId w:val="14"/>
        </w:numPr>
      </w:pPr>
      <w:r>
        <w:t xml:space="preserve">Click on </w:t>
      </w:r>
      <w:r>
        <w:rPr>
          <w:rStyle w:val="Bold"/>
        </w:rPr>
        <w:t xml:space="preserve">Create a New </w:t>
      </w:r>
      <w:r w:rsidRPr="00197D73">
        <w:rPr>
          <w:rStyle w:val="Bold"/>
        </w:rPr>
        <w:t>Group</w:t>
      </w:r>
      <w:r w:rsidRPr="00271DCF">
        <w:t>.</w:t>
      </w:r>
    </w:p>
    <w:p w:rsidR="00197D73" w:rsidRDefault="00197D73" w:rsidP="00197D73">
      <w:pPr>
        <w:pStyle w:val="ListNumber"/>
        <w:numPr>
          <w:ilvl w:val="0"/>
          <w:numId w:val="14"/>
        </w:numPr>
      </w:pPr>
      <w:r>
        <w:t>Enter data into the Group Details form. The form fields are defined as follows:</w:t>
      </w:r>
    </w:p>
    <w:p w:rsidR="00197D73" w:rsidRDefault="00197D73" w:rsidP="00197D73">
      <w:pPr>
        <w:pStyle w:val="BodyTextIndent"/>
      </w:pPr>
      <w:r w:rsidRPr="00D85A39">
        <w:rPr>
          <w:rStyle w:val="Bold"/>
        </w:rPr>
        <w:t>Name</w:t>
      </w:r>
      <w:r>
        <w:t xml:space="preserve"> – Use to uniquely identify the Group; it is a required field. </w:t>
      </w:r>
    </w:p>
    <w:p w:rsidR="00197D73" w:rsidRDefault="00197D73" w:rsidP="00197D73">
      <w:pPr>
        <w:pStyle w:val="BodyTextIndent"/>
      </w:pPr>
      <w:r w:rsidRPr="00D85A39">
        <w:rPr>
          <w:rStyle w:val="Bold"/>
        </w:rPr>
        <w:t>Description</w:t>
      </w:r>
      <w:r>
        <w:t xml:space="preserve"> – A brief summary describing the Group.</w:t>
      </w:r>
    </w:p>
    <w:p w:rsidR="00197D73" w:rsidRDefault="00197D73" w:rsidP="00197D73">
      <w:pPr>
        <w:pStyle w:val="ListNumber"/>
        <w:numPr>
          <w:ilvl w:val="0"/>
          <w:numId w:val="14"/>
        </w:numPr>
      </w:pPr>
      <w:r>
        <w:t xml:space="preserve">Select </w:t>
      </w:r>
      <w:r w:rsidRPr="00D85A39">
        <w:rPr>
          <w:rStyle w:val="Bold"/>
        </w:rPr>
        <w:t>Add</w:t>
      </w:r>
      <w:r>
        <w:t>.</w:t>
      </w:r>
    </w:p>
    <w:p w:rsidR="00197D73" w:rsidRDefault="00197D73" w:rsidP="00197D73">
      <w:pPr>
        <w:pStyle w:val="Heading4"/>
      </w:pPr>
      <w:r>
        <w:t>Select and View/Update an Existing Group</w:t>
      </w:r>
    </w:p>
    <w:p w:rsidR="00197D73" w:rsidRDefault="00197D73" w:rsidP="00197D73">
      <w:pPr>
        <w:pStyle w:val="BodyText"/>
      </w:pPr>
      <w:r>
        <w:t>Once a Group has been created, you can view or edit the details any time necessary. In order to edit the Group details, you must search for and identify the Group to update and select to view the details.</w:t>
      </w:r>
      <w:r w:rsidR="000C649E" w:rsidRPr="000C649E">
        <w:t xml:space="preserve"> </w:t>
      </w:r>
      <w:r w:rsidR="00865911">
        <w:fldChar w:fldCharType="begin"/>
      </w:r>
      <w:r w:rsidR="000C649E">
        <w:instrText xml:space="preserve"> XE "view group details" </w:instrText>
      </w:r>
      <w:r w:rsidR="00865911">
        <w:fldChar w:fldCharType="end"/>
      </w:r>
      <w:r w:rsidR="00865911">
        <w:fldChar w:fldCharType="begin"/>
      </w:r>
      <w:r w:rsidR="000C649E">
        <w:instrText xml:space="preserve"> XE "edit/update group details" </w:instrText>
      </w:r>
      <w:r w:rsidR="00865911">
        <w:fldChar w:fldCharType="end"/>
      </w:r>
      <w:r w:rsidR="00865911">
        <w:fldChar w:fldCharType="begin"/>
      </w:r>
      <w:r w:rsidR="000C649E">
        <w:instrText xml:space="preserve"> XE "groups:view/update" </w:instrText>
      </w:r>
      <w:r w:rsidR="00865911">
        <w:fldChar w:fldCharType="end"/>
      </w:r>
    </w:p>
    <w:p w:rsidR="00197D73" w:rsidRPr="004F7051" w:rsidRDefault="00197D73" w:rsidP="00197D73">
      <w:pPr>
        <w:pStyle w:val="BodyText"/>
        <w:rPr>
          <w:rStyle w:val="Bold"/>
        </w:rPr>
      </w:pPr>
      <w:r w:rsidRPr="004F7051">
        <w:rPr>
          <w:rStyle w:val="Bold"/>
        </w:rPr>
        <w:t xml:space="preserve">To find and </w:t>
      </w:r>
      <w:r>
        <w:rPr>
          <w:rStyle w:val="Bold"/>
        </w:rPr>
        <w:t xml:space="preserve">view/update a </w:t>
      </w:r>
      <w:r w:rsidRPr="00197D73">
        <w:rPr>
          <w:rStyle w:val="Bold"/>
        </w:rPr>
        <w:t>Group</w:t>
      </w:r>
      <w:r w:rsidRPr="004F7051">
        <w:rPr>
          <w:rStyle w:val="Bold"/>
        </w:rPr>
        <w:t>:</w:t>
      </w:r>
    </w:p>
    <w:p w:rsidR="00197D73" w:rsidRDefault="00197D73" w:rsidP="005F1DF3">
      <w:pPr>
        <w:pStyle w:val="ListNumber"/>
        <w:numPr>
          <w:ilvl w:val="0"/>
          <w:numId w:val="73"/>
        </w:numPr>
      </w:pPr>
      <w:r>
        <w:t xml:space="preserve">Click </w:t>
      </w:r>
      <w:r w:rsidRPr="00197D73">
        <w:rPr>
          <w:rStyle w:val="Bold"/>
        </w:rPr>
        <w:t>Group</w:t>
      </w:r>
      <w:r>
        <w:t xml:space="preserve"> from the main menu to open the Group home page.</w:t>
      </w:r>
    </w:p>
    <w:p w:rsidR="00197D73" w:rsidRDefault="00197D73" w:rsidP="00197D73">
      <w:pPr>
        <w:pStyle w:val="ListNumber"/>
        <w:numPr>
          <w:ilvl w:val="0"/>
          <w:numId w:val="14"/>
        </w:numPr>
      </w:pPr>
      <w:r>
        <w:t xml:space="preserve">Click on </w:t>
      </w:r>
      <w:r w:rsidRPr="004F7051">
        <w:rPr>
          <w:rStyle w:val="Bold"/>
        </w:rPr>
        <w:t xml:space="preserve">Select an Existing </w:t>
      </w:r>
      <w:r w:rsidRPr="00197D73">
        <w:rPr>
          <w:rStyle w:val="Bold"/>
        </w:rPr>
        <w:t>Group</w:t>
      </w:r>
      <w:r>
        <w:t>.</w:t>
      </w:r>
    </w:p>
    <w:p w:rsidR="00197D73" w:rsidRDefault="00197D73" w:rsidP="00197D73">
      <w:pPr>
        <w:pStyle w:val="ListNumber"/>
        <w:numPr>
          <w:ilvl w:val="0"/>
          <w:numId w:val="14"/>
        </w:numPr>
      </w:pPr>
      <w:r>
        <w:t>Enter search criteria into the Group Search Criteria form. Search by Group Name. You may use an asterisk (*) as a wildcard character if necessary.</w:t>
      </w:r>
    </w:p>
    <w:p w:rsidR="00197D73" w:rsidRDefault="00197D73" w:rsidP="00197D73">
      <w:pPr>
        <w:pStyle w:val="ListNumber"/>
        <w:numPr>
          <w:ilvl w:val="0"/>
          <w:numId w:val="14"/>
        </w:numPr>
      </w:pPr>
      <w:r>
        <w:t xml:space="preserve">From the results list, select the radio button next to the Name of the Group you want to view and/or edit, and then click </w:t>
      </w:r>
      <w:r w:rsidRPr="004F7051">
        <w:rPr>
          <w:rStyle w:val="Bold"/>
        </w:rPr>
        <w:t>View Details</w:t>
      </w:r>
      <w:r>
        <w:t>.</w:t>
      </w:r>
    </w:p>
    <w:p w:rsidR="00197D73" w:rsidRDefault="00197D73" w:rsidP="00197D73">
      <w:pPr>
        <w:pStyle w:val="ListNumber"/>
        <w:numPr>
          <w:ilvl w:val="0"/>
          <w:numId w:val="14"/>
        </w:numPr>
      </w:pPr>
      <w:r>
        <w:t>Review, and if necessary edit the data appearing on the Group Details form</w:t>
      </w:r>
      <w:r w:rsidR="008B318A">
        <w:t xml:space="preserve">. </w:t>
      </w:r>
      <w:r>
        <w:t>The form fields are defined as follows:</w:t>
      </w:r>
    </w:p>
    <w:p w:rsidR="00197D73" w:rsidRDefault="00197D73" w:rsidP="00197D73">
      <w:pPr>
        <w:pStyle w:val="BodyTextIndent"/>
      </w:pPr>
      <w:r w:rsidRPr="00D85A39">
        <w:rPr>
          <w:rStyle w:val="Bold"/>
        </w:rPr>
        <w:lastRenderedPageBreak/>
        <w:t>Name</w:t>
      </w:r>
      <w:r>
        <w:t xml:space="preserve"> – Use to uniquely identify the Group; it is a required field. </w:t>
      </w:r>
    </w:p>
    <w:p w:rsidR="00197D73" w:rsidRDefault="00197D73" w:rsidP="00197D73">
      <w:pPr>
        <w:pStyle w:val="BodyTextIndent"/>
      </w:pPr>
      <w:r w:rsidRPr="00D85A39">
        <w:rPr>
          <w:rStyle w:val="Bold"/>
        </w:rPr>
        <w:t>Description</w:t>
      </w:r>
      <w:r>
        <w:t xml:space="preserve"> – A brief summary describing the Group.</w:t>
      </w:r>
    </w:p>
    <w:p w:rsidR="00197D73" w:rsidRDefault="00197D73" w:rsidP="00197D73">
      <w:pPr>
        <w:pStyle w:val="ListNumber"/>
        <w:numPr>
          <w:ilvl w:val="0"/>
          <w:numId w:val="14"/>
        </w:numPr>
      </w:pPr>
      <w:r>
        <w:t xml:space="preserve">Click </w:t>
      </w:r>
      <w:r w:rsidRPr="00D85A39">
        <w:rPr>
          <w:rStyle w:val="Bold"/>
        </w:rPr>
        <w:t>Update</w:t>
      </w:r>
      <w:r>
        <w:t>.</w:t>
      </w:r>
    </w:p>
    <w:p w:rsidR="00197D73" w:rsidRDefault="00197D73" w:rsidP="00197D73">
      <w:pPr>
        <w:pStyle w:val="Heading4"/>
      </w:pPr>
      <w:r>
        <w:t>Delete an Existing Group</w:t>
      </w:r>
    </w:p>
    <w:p w:rsidR="00197D73" w:rsidRDefault="00197D73" w:rsidP="00197D73">
      <w:pPr>
        <w:pStyle w:val="BodyText"/>
      </w:pPr>
      <w:r>
        <w:t>If necessary, you can delete a Group. In order to delete the Group, you must search for and select to view the details page of the Group you want to delete.</w:t>
      </w:r>
      <w:r w:rsidR="000C649E" w:rsidRPr="000C649E">
        <w:t xml:space="preserve"> </w:t>
      </w:r>
      <w:r w:rsidR="00865911">
        <w:fldChar w:fldCharType="begin"/>
      </w:r>
      <w:r w:rsidR="000C649E">
        <w:instrText xml:space="preserve"> XE "delete group" </w:instrText>
      </w:r>
      <w:r w:rsidR="00865911">
        <w:fldChar w:fldCharType="end"/>
      </w:r>
      <w:r w:rsidR="00865911">
        <w:fldChar w:fldCharType="begin"/>
      </w:r>
      <w:r w:rsidR="000C649E">
        <w:instrText xml:space="preserve"> XE "groups:delete" </w:instrText>
      </w:r>
      <w:r w:rsidR="00865911">
        <w:fldChar w:fldCharType="end"/>
      </w:r>
    </w:p>
    <w:p w:rsidR="00197D73" w:rsidRPr="004F7051" w:rsidRDefault="00197D73" w:rsidP="00197D73">
      <w:pPr>
        <w:pStyle w:val="BodyText"/>
        <w:rPr>
          <w:rStyle w:val="Bold"/>
        </w:rPr>
      </w:pPr>
      <w:r w:rsidRPr="004F7051">
        <w:rPr>
          <w:rStyle w:val="Bold"/>
        </w:rPr>
        <w:t xml:space="preserve">To </w:t>
      </w:r>
      <w:r>
        <w:rPr>
          <w:rStyle w:val="Bold"/>
        </w:rPr>
        <w:t xml:space="preserve">delete a </w:t>
      </w:r>
      <w:r w:rsidRPr="00197D73">
        <w:rPr>
          <w:rStyle w:val="Bold"/>
        </w:rPr>
        <w:t>Group</w:t>
      </w:r>
      <w:r w:rsidRPr="004F7051">
        <w:rPr>
          <w:rStyle w:val="Bold"/>
        </w:rPr>
        <w:t>:</w:t>
      </w:r>
    </w:p>
    <w:p w:rsidR="00197D73" w:rsidRDefault="00197D73" w:rsidP="000C649E">
      <w:pPr>
        <w:pStyle w:val="ListNumber"/>
        <w:numPr>
          <w:ilvl w:val="0"/>
          <w:numId w:val="85"/>
        </w:numPr>
      </w:pPr>
      <w:r>
        <w:t xml:space="preserve">Click </w:t>
      </w:r>
      <w:r w:rsidRPr="00197D73">
        <w:rPr>
          <w:rStyle w:val="Bold"/>
        </w:rPr>
        <w:t>Group</w:t>
      </w:r>
      <w:r>
        <w:t xml:space="preserve"> from the main menu to open the Group home page.</w:t>
      </w:r>
    </w:p>
    <w:p w:rsidR="00197D73" w:rsidRDefault="00197D73" w:rsidP="00197D73">
      <w:pPr>
        <w:pStyle w:val="ListNumber"/>
        <w:numPr>
          <w:ilvl w:val="0"/>
          <w:numId w:val="14"/>
        </w:numPr>
      </w:pPr>
      <w:r>
        <w:t xml:space="preserve">Click on </w:t>
      </w:r>
      <w:r w:rsidRPr="004F7051">
        <w:rPr>
          <w:rStyle w:val="Bold"/>
        </w:rPr>
        <w:t xml:space="preserve">Select an Existing </w:t>
      </w:r>
      <w:r w:rsidRPr="00197D73">
        <w:rPr>
          <w:rStyle w:val="Bold"/>
        </w:rPr>
        <w:t>Group</w:t>
      </w:r>
      <w:r>
        <w:t>.</w:t>
      </w:r>
    </w:p>
    <w:p w:rsidR="00197D73" w:rsidRDefault="00197D73" w:rsidP="00197D73">
      <w:pPr>
        <w:pStyle w:val="ListNumber"/>
        <w:numPr>
          <w:ilvl w:val="0"/>
          <w:numId w:val="14"/>
        </w:numPr>
      </w:pPr>
      <w:r>
        <w:t>Enter search criteria into the Group Search Criteria form. Search by Group Name. You may use an asterisk (*) as a wildcard character if necessary.</w:t>
      </w:r>
    </w:p>
    <w:p w:rsidR="00197D73" w:rsidRDefault="00197D73" w:rsidP="00197D73">
      <w:pPr>
        <w:pStyle w:val="ListNumber"/>
        <w:numPr>
          <w:ilvl w:val="0"/>
          <w:numId w:val="14"/>
        </w:numPr>
      </w:pPr>
      <w:r>
        <w:t xml:space="preserve">From the results list, select the radio button next to the Name of the Group you want to delete, and then click </w:t>
      </w:r>
      <w:r w:rsidRPr="004F7051">
        <w:rPr>
          <w:rStyle w:val="Bold"/>
        </w:rPr>
        <w:t>View Details</w:t>
      </w:r>
      <w:r>
        <w:t>.</w:t>
      </w:r>
    </w:p>
    <w:p w:rsidR="00197D73" w:rsidRDefault="00197D73" w:rsidP="00197D73">
      <w:pPr>
        <w:pStyle w:val="ListNumber"/>
        <w:numPr>
          <w:ilvl w:val="0"/>
          <w:numId w:val="14"/>
        </w:numPr>
      </w:pPr>
      <w:r>
        <w:t xml:space="preserve">From the details page, click </w:t>
      </w:r>
      <w:r w:rsidRPr="005A3617">
        <w:rPr>
          <w:rStyle w:val="Bold"/>
        </w:rPr>
        <w:t>Delete</w:t>
      </w:r>
      <w:r w:rsidR="008B318A">
        <w:t xml:space="preserve">. </w:t>
      </w:r>
      <w:r>
        <w:t>A confirmation window appears.</w:t>
      </w:r>
    </w:p>
    <w:p w:rsidR="00197D73" w:rsidRDefault="00197D73" w:rsidP="00197D73">
      <w:pPr>
        <w:pStyle w:val="ListNumber"/>
        <w:numPr>
          <w:ilvl w:val="0"/>
          <w:numId w:val="14"/>
        </w:numPr>
      </w:pPr>
      <w:r>
        <w:t xml:space="preserve">Click </w:t>
      </w:r>
      <w:r w:rsidRPr="005A3617">
        <w:rPr>
          <w:rStyle w:val="Bold"/>
        </w:rPr>
        <w:t>OK</w:t>
      </w:r>
      <w:r>
        <w:t xml:space="preserve"> to confirm the deletion.</w:t>
      </w:r>
    </w:p>
    <w:p w:rsidR="00C2222F" w:rsidRPr="00197D73" w:rsidRDefault="00197D73" w:rsidP="00197D73">
      <w:pPr>
        <w:pStyle w:val="Heading4"/>
      </w:pPr>
      <w:r w:rsidRPr="00197D73">
        <w:t xml:space="preserve">Add </w:t>
      </w:r>
      <w:r w:rsidR="00C2222F" w:rsidRPr="00197D73">
        <w:t xml:space="preserve">Users </w:t>
      </w:r>
      <w:r w:rsidRPr="00197D73">
        <w:t>to the Group</w:t>
      </w:r>
      <w:r>
        <w:t xml:space="preserve"> (Associated Users)</w:t>
      </w:r>
    </w:p>
    <w:p w:rsidR="00197D73" w:rsidRDefault="00197D73" w:rsidP="005F1DF3">
      <w:pPr>
        <w:pStyle w:val="ListNumber"/>
        <w:numPr>
          <w:ilvl w:val="0"/>
          <w:numId w:val="74"/>
        </w:numPr>
      </w:pPr>
      <w:r>
        <w:t xml:space="preserve">Click </w:t>
      </w:r>
      <w:r w:rsidRPr="00197D73">
        <w:rPr>
          <w:rStyle w:val="Bold"/>
        </w:rPr>
        <w:t>Group</w:t>
      </w:r>
      <w:r>
        <w:t xml:space="preserve"> from the main menu to open the Group home page.</w:t>
      </w:r>
      <w:r w:rsidR="000C649E" w:rsidRPr="000C649E">
        <w:t xml:space="preserve"> </w:t>
      </w:r>
      <w:r w:rsidR="00865911">
        <w:fldChar w:fldCharType="begin"/>
      </w:r>
      <w:r w:rsidR="000C649E">
        <w:instrText xml:space="preserve"> XE "assign user to group" </w:instrText>
      </w:r>
      <w:r w:rsidR="00865911">
        <w:fldChar w:fldCharType="end"/>
      </w:r>
      <w:r w:rsidR="00865911">
        <w:fldChar w:fldCharType="begin"/>
      </w:r>
      <w:r w:rsidR="000C649E">
        <w:instrText xml:space="preserve"> XE "user grouping" </w:instrText>
      </w:r>
      <w:r w:rsidR="00865911">
        <w:fldChar w:fldCharType="end"/>
      </w:r>
      <w:r w:rsidR="00865911">
        <w:fldChar w:fldCharType="begin"/>
      </w:r>
      <w:r w:rsidR="000C649E">
        <w:instrText xml:space="preserve"> XE "group</w:instrText>
      </w:r>
      <w:r w:rsidR="003D285E">
        <w:instrText>s:</w:instrText>
      </w:r>
      <w:r w:rsidR="000C649E">
        <w:instrText xml:space="preserve">administration" </w:instrText>
      </w:r>
      <w:r w:rsidR="00865911">
        <w:fldChar w:fldCharType="end"/>
      </w:r>
    </w:p>
    <w:p w:rsidR="00197D73" w:rsidRDefault="00197D73" w:rsidP="00197D73">
      <w:pPr>
        <w:pStyle w:val="ListNumber"/>
        <w:numPr>
          <w:ilvl w:val="0"/>
          <w:numId w:val="14"/>
        </w:numPr>
      </w:pPr>
      <w:r>
        <w:t xml:space="preserve">Click on </w:t>
      </w:r>
      <w:r w:rsidRPr="004F7051">
        <w:rPr>
          <w:rStyle w:val="Bold"/>
        </w:rPr>
        <w:t xml:space="preserve">Select an Existing </w:t>
      </w:r>
      <w:r w:rsidRPr="00197D73">
        <w:rPr>
          <w:rStyle w:val="Bold"/>
        </w:rPr>
        <w:t>Group</w:t>
      </w:r>
      <w:r>
        <w:t>.</w:t>
      </w:r>
    </w:p>
    <w:p w:rsidR="00197D73" w:rsidRDefault="00197D73" w:rsidP="00197D73">
      <w:pPr>
        <w:pStyle w:val="ListNumber"/>
        <w:numPr>
          <w:ilvl w:val="0"/>
          <w:numId w:val="14"/>
        </w:numPr>
      </w:pPr>
      <w:r>
        <w:t>Enter search criteria into the Group Search Criteria form. Search by Group Name. You may use an asterisk (*) as a wildcard character if necessary.</w:t>
      </w:r>
    </w:p>
    <w:p w:rsidR="00197D73" w:rsidRDefault="00197D73" w:rsidP="00197D73">
      <w:pPr>
        <w:pStyle w:val="ListNumber"/>
        <w:numPr>
          <w:ilvl w:val="0"/>
          <w:numId w:val="14"/>
        </w:numPr>
      </w:pPr>
      <w:r>
        <w:t xml:space="preserve">From the results list, select the radio button next to the Name of the Group you want to modify, and then click </w:t>
      </w:r>
      <w:r w:rsidRPr="004F7051">
        <w:rPr>
          <w:rStyle w:val="Bold"/>
        </w:rPr>
        <w:t>View Details</w:t>
      </w:r>
      <w:r>
        <w:t>.</w:t>
      </w:r>
    </w:p>
    <w:p w:rsidR="00B41150" w:rsidRDefault="00197D73" w:rsidP="00197D73">
      <w:pPr>
        <w:pStyle w:val="ListNumber"/>
        <w:numPr>
          <w:ilvl w:val="0"/>
          <w:numId w:val="14"/>
        </w:numPr>
      </w:pPr>
      <w:r>
        <w:t xml:space="preserve">Click </w:t>
      </w:r>
      <w:r w:rsidRPr="00B41150">
        <w:rPr>
          <w:rStyle w:val="Bold"/>
        </w:rPr>
        <w:t>Associated Users</w:t>
      </w:r>
      <w:r>
        <w:t xml:space="preserve">.  </w:t>
      </w:r>
    </w:p>
    <w:p w:rsidR="00B41150" w:rsidRDefault="00B41150" w:rsidP="00B41150">
      <w:pPr>
        <w:pStyle w:val="ListNumber"/>
      </w:pPr>
      <w:r>
        <w:t>A Group and User Association screen appears. You have the following options:</w:t>
      </w:r>
    </w:p>
    <w:p w:rsidR="00B41150" w:rsidRDefault="00B41150" w:rsidP="00B41150">
      <w:pPr>
        <w:pStyle w:val="BodyTextIndent"/>
      </w:pPr>
      <w:r>
        <w:t xml:space="preserve">To remove a user from the Group, highlight the user and click </w:t>
      </w:r>
      <w:r w:rsidRPr="00084A4B">
        <w:rPr>
          <w:rStyle w:val="Bold"/>
        </w:rPr>
        <w:t>Deassign</w:t>
      </w:r>
      <w:r>
        <w:t>.</w:t>
      </w:r>
    </w:p>
    <w:p w:rsidR="00B41150" w:rsidRDefault="00B41150" w:rsidP="00B41150">
      <w:pPr>
        <w:pStyle w:val="BodyTextIndent"/>
      </w:pPr>
      <w:r>
        <w:t xml:space="preserve">To add a user to this Group, click </w:t>
      </w:r>
      <w:r w:rsidRPr="00084A4B">
        <w:rPr>
          <w:rStyle w:val="Bold"/>
        </w:rPr>
        <w:t xml:space="preserve">Assign </w:t>
      </w:r>
      <w:r>
        <w:rPr>
          <w:rStyle w:val="Bold"/>
        </w:rPr>
        <w:t>User</w:t>
      </w:r>
      <w:r>
        <w:t xml:space="preserve">. </w:t>
      </w:r>
    </w:p>
    <w:p w:rsidR="00B41150" w:rsidRDefault="00B41150" w:rsidP="00B41150">
      <w:pPr>
        <w:pStyle w:val="ListNumber2"/>
        <w:numPr>
          <w:ilvl w:val="0"/>
          <w:numId w:val="40"/>
        </w:numPr>
      </w:pPr>
      <w:r>
        <w:t xml:space="preserve">In the Search form that appears, enter user search criteria (using an asterisk as a wildcard if necessary) and click </w:t>
      </w:r>
      <w:r w:rsidRPr="00084A4B">
        <w:rPr>
          <w:rStyle w:val="Bold"/>
        </w:rPr>
        <w:t>Search</w:t>
      </w:r>
      <w:r>
        <w:t>.</w:t>
      </w:r>
    </w:p>
    <w:p w:rsidR="00B41150" w:rsidRDefault="00B41150" w:rsidP="00B41150">
      <w:pPr>
        <w:pStyle w:val="ListNumber2"/>
      </w:pPr>
      <w:r>
        <w:t xml:space="preserve">Use the checkboxes in the results list to select which users  you want to assign to the Group, and then click </w:t>
      </w:r>
      <w:r w:rsidRPr="00084A4B">
        <w:rPr>
          <w:rStyle w:val="Bold"/>
        </w:rPr>
        <w:t xml:space="preserve">Assign </w:t>
      </w:r>
      <w:r>
        <w:rPr>
          <w:rStyle w:val="Bold"/>
        </w:rPr>
        <w:t>User</w:t>
      </w:r>
      <w:r>
        <w:t>.</w:t>
      </w:r>
    </w:p>
    <w:p w:rsidR="00B41150" w:rsidRDefault="00B41150" w:rsidP="00B41150">
      <w:pPr>
        <w:pStyle w:val="ListNumber"/>
        <w:numPr>
          <w:ilvl w:val="0"/>
          <w:numId w:val="14"/>
        </w:numPr>
      </w:pPr>
      <w:r>
        <w:t>The Group and User Association list re-appears</w:t>
      </w:r>
      <w:r w:rsidR="008B318A">
        <w:t xml:space="preserve">. </w:t>
      </w:r>
      <w:r>
        <w:t>Repeat the above steps as necessary until only the users you want to have assigned to this Group appear.</w:t>
      </w:r>
    </w:p>
    <w:p w:rsidR="00C2222F" w:rsidRDefault="00B41150" w:rsidP="00B41150">
      <w:pPr>
        <w:pStyle w:val="ListNumber"/>
      </w:pPr>
      <w:r>
        <w:t xml:space="preserve">When finished, click </w:t>
      </w:r>
      <w:r w:rsidR="00C2222F" w:rsidRPr="00B41150">
        <w:rPr>
          <w:rStyle w:val="Bold"/>
        </w:rPr>
        <w:t>Update Association</w:t>
      </w:r>
      <w:r w:rsidR="00C2222F">
        <w:t xml:space="preserve"> to save </w:t>
      </w:r>
      <w:r>
        <w:t>your changes</w:t>
      </w:r>
      <w:r w:rsidR="00C2222F">
        <w:t>.</w:t>
      </w:r>
    </w:p>
    <w:p w:rsidR="00C2222F" w:rsidRDefault="00B41150" w:rsidP="00B41150">
      <w:pPr>
        <w:pStyle w:val="BodyText"/>
      </w:pPr>
      <w:r>
        <w:t xml:space="preserve">Click </w:t>
      </w:r>
      <w:r w:rsidR="00C2222F" w:rsidRPr="00B41150">
        <w:rPr>
          <w:rStyle w:val="Bold"/>
        </w:rPr>
        <w:t>Back</w:t>
      </w:r>
      <w:r w:rsidR="00C2222F">
        <w:t xml:space="preserve"> to return to the Group details screen.</w:t>
      </w:r>
    </w:p>
    <w:p w:rsidR="00AC5AB0" w:rsidRDefault="00AC5AB0" w:rsidP="00AC5AB0">
      <w:pPr>
        <w:pStyle w:val="BodyText"/>
      </w:pPr>
      <w:r>
        <w:lastRenderedPageBreak/>
        <w:t>Users can also be assigned to Groups in the User location of the Admin Mode</w:t>
      </w:r>
      <w:r w:rsidR="008B318A">
        <w:t xml:space="preserve">. </w:t>
      </w:r>
      <w:r>
        <w:t xml:space="preserve">See </w:t>
      </w:r>
      <w:fldSimple w:instr=" REF _Ref213830196 \h  \* MERGEFORMAT ">
        <w:r w:rsidR="00E92FAF" w:rsidRPr="00E92FAF">
          <w:rPr>
            <w:i/>
            <w:color w:val="0000FF"/>
          </w:rPr>
          <w:t>Assign a User to a Group or Groups (Associated Groups button)</w:t>
        </w:r>
      </w:fldSimple>
      <w:r>
        <w:t xml:space="preserve"> on page </w:t>
      </w:r>
      <w:r w:rsidR="00865911">
        <w:fldChar w:fldCharType="begin"/>
      </w:r>
      <w:r>
        <w:instrText xml:space="preserve"> PAGEREF _Ref213830196 \h </w:instrText>
      </w:r>
      <w:r w:rsidR="00865911">
        <w:fldChar w:fldCharType="separate"/>
      </w:r>
      <w:r w:rsidR="00E92FAF">
        <w:rPr>
          <w:noProof/>
        </w:rPr>
        <w:t>50</w:t>
      </w:r>
      <w:r w:rsidR="00865911">
        <w:fldChar w:fldCharType="end"/>
      </w:r>
      <w:r>
        <w:t xml:space="preserve"> for more information.</w:t>
      </w:r>
    </w:p>
    <w:p w:rsidR="00C2222F" w:rsidRDefault="00C2222F" w:rsidP="00C2222F">
      <w:pPr>
        <w:pStyle w:val="Heading4"/>
      </w:pPr>
      <w:r>
        <w:t>Assign a Protection Gr</w:t>
      </w:r>
      <w:r w:rsidR="000C5DD9">
        <w:t>oup and Roles to a Group (Assign PG &amp; Roles)</w:t>
      </w:r>
    </w:p>
    <w:p w:rsidR="000C5DD9" w:rsidRDefault="000C5DD9" w:rsidP="005F1DF3">
      <w:pPr>
        <w:pStyle w:val="ListNumber"/>
        <w:numPr>
          <w:ilvl w:val="0"/>
          <w:numId w:val="75"/>
        </w:numPr>
        <w:rPr>
          <w:noProof/>
        </w:rPr>
      </w:pPr>
      <w:r>
        <w:rPr>
          <w:noProof/>
        </w:rPr>
        <w:t>Search for and select to View Details for the Group you want to assign.</w:t>
      </w:r>
      <w:r w:rsidR="000C649E" w:rsidRPr="000C649E">
        <w:t xml:space="preserve"> </w:t>
      </w:r>
      <w:r w:rsidR="00865911">
        <w:fldChar w:fldCharType="begin"/>
      </w:r>
      <w:r w:rsidR="000C649E">
        <w:instrText xml:space="preserve"> XE "assign PG and role to group" </w:instrText>
      </w:r>
      <w:r w:rsidR="00865911">
        <w:fldChar w:fldCharType="end"/>
      </w:r>
      <w:r w:rsidR="00865911">
        <w:fldChar w:fldCharType="begin"/>
      </w:r>
      <w:r w:rsidR="000C649E">
        <w:instrText xml:space="preserve"> XE "group PG and role" </w:instrText>
      </w:r>
      <w:r w:rsidR="00865911">
        <w:fldChar w:fldCharType="end"/>
      </w:r>
      <w:r w:rsidR="00865911">
        <w:fldChar w:fldCharType="begin"/>
      </w:r>
      <w:r w:rsidR="000C649E">
        <w:instrText xml:space="preserve"> </w:instrText>
      </w:r>
      <w:r w:rsidR="00660D81">
        <w:instrText>XE “</w:instrText>
      </w:r>
      <w:r w:rsidR="000C649E">
        <w:instrText>group</w:instrText>
      </w:r>
      <w:r w:rsidR="003D285E">
        <w:instrText>s:</w:instrText>
      </w:r>
      <w:r w:rsidR="000C649E">
        <w:instrText xml:space="preserve">administration" </w:instrText>
      </w:r>
      <w:r w:rsidR="00865911">
        <w:fldChar w:fldCharType="end"/>
      </w:r>
    </w:p>
    <w:p w:rsidR="000C5DD9" w:rsidRPr="00F656CA" w:rsidRDefault="000C5DD9" w:rsidP="000C5DD9">
      <w:pPr>
        <w:pStyle w:val="ListNumber"/>
        <w:numPr>
          <w:ilvl w:val="0"/>
          <w:numId w:val="14"/>
        </w:numPr>
        <w:rPr>
          <w:rFonts w:cs="Arial"/>
          <w:noProof/>
        </w:rPr>
      </w:pPr>
      <w:r>
        <w:rPr>
          <w:noProof/>
        </w:rPr>
        <w:t xml:space="preserve">From the User Details screen, select </w:t>
      </w:r>
      <w:r>
        <w:rPr>
          <w:rStyle w:val="Bold"/>
        </w:rPr>
        <w:t>Assign PG &amp; Roles</w:t>
      </w:r>
      <w:r w:rsidRPr="00F656CA">
        <w:t>.</w:t>
      </w:r>
      <w:r>
        <w:rPr>
          <w:noProof/>
        </w:rPr>
        <w:t xml:space="preserve"> A window containing a list of Protection Groups and Roles. </w:t>
      </w:r>
    </w:p>
    <w:p w:rsidR="000C5DD9" w:rsidRPr="00A96087" w:rsidRDefault="000C5DD9" w:rsidP="000C5DD9">
      <w:pPr>
        <w:pStyle w:val="ListNumber"/>
        <w:numPr>
          <w:ilvl w:val="0"/>
          <w:numId w:val="14"/>
        </w:numPr>
        <w:rPr>
          <w:rFonts w:cs="Arial"/>
          <w:noProof/>
        </w:rPr>
      </w:pPr>
      <w:r w:rsidRPr="00C2222F">
        <w:rPr>
          <w:noProof/>
        </w:rPr>
        <w:t xml:space="preserve">Determine </w:t>
      </w:r>
      <w:r>
        <w:rPr>
          <w:noProof/>
        </w:rPr>
        <w:t xml:space="preserve">which Protection </w:t>
      </w:r>
      <w:r w:rsidRPr="00C2222F">
        <w:rPr>
          <w:noProof/>
        </w:rPr>
        <w:t xml:space="preserve">Groups </w:t>
      </w:r>
      <w:r>
        <w:rPr>
          <w:noProof/>
        </w:rPr>
        <w:t xml:space="preserve">and Roles you want to assign to the selected Group and highlight them in each list. Use the </w:t>
      </w:r>
      <w:r w:rsidRPr="00A96087">
        <w:rPr>
          <w:rStyle w:val="Keypress"/>
        </w:rPr>
        <w:t>Ctrl+Select</w:t>
      </w:r>
      <w:r>
        <w:rPr>
          <w:noProof/>
        </w:rPr>
        <w:t xml:space="preserve"> or </w:t>
      </w:r>
      <w:r w:rsidRPr="00A96087">
        <w:rPr>
          <w:rStyle w:val="Keypress"/>
        </w:rPr>
        <w:t>Shift+Select</w:t>
      </w:r>
      <w:r>
        <w:rPr>
          <w:noProof/>
        </w:rPr>
        <w:t xml:space="preserve"> method to make multiple selections from the lists. </w:t>
      </w:r>
    </w:p>
    <w:p w:rsidR="000C5DD9" w:rsidRPr="00C2222F" w:rsidRDefault="000C5DD9" w:rsidP="000C5DD9">
      <w:pPr>
        <w:pStyle w:val="ListNumber"/>
        <w:numPr>
          <w:ilvl w:val="0"/>
          <w:numId w:val="14"/>
        </w:numPr>
        <w:rPr>
          <w:rFonts w:cs="Arial"/>
          <w:noProof/>
        </w:rPr>
      </w:pPr>
      <w:r>
        <w:rPr>
          <w:noProof/>
        </w:rPr>
        <w:t xml:space="preserve">Click </w:t>
      </w:r>
      <w:r w:rsidRPr="008C7678">
        <w:rPr>
          <w:rStyle w:val="Bold"/>
        </w:rPr>
        <w:t>Assign</w:t>
      </w:r>
      <w:r>
        <w:rPr>
          <w:noProof/>
        </w:rPr>
        <w:t xml:space="preserve"> or </w:t>
      </w:r>
      <w:r w:rsidRPr="008C7678">
        <w:rPr>
          <w:rStyle w:val="Bold"/>
        </w:rPr>
        <w:t>Deassign</w:t>
      </w:r>
      <w:r>
        <w:rPr>
          <w:noProof/>
        </w:rPr>
        <w:t xml:space="preserve"> as appropriate until the proper associations appear.</w:t>
      </w:r>
      <w:r w:rsidRPr="00C2222F">
        <w:rPr>
          <w:rFonts w:cs="Arial"/>
          <w:noProof/>
        </w:rPr>
        <w:t xml:space="preserve"> </w:t>
      </w:r>
    </w:p>
    <w:p w:rsidR="000C5DD9" w:rsidRPr="00C2222F" w:rsidRDefault="000C5DD9" w:rsidP="000C5DD9">
      <w:pPr>
        <w:pStyle w:val="ListNumber"/>
        <w:numPr>
          <w:ilvl w:val="0"/>
          <w:numId w:val="14"/>
        </w:numPr>
        <w:rPr>
          <w:noProof/>
        </w:rPr>
      </w:pPr>
      <w:r>
        <w:rPr>
          <w:noProof/>
        </w:rPr>
        <w:t xml:space="preserve">Click </w:t>
      </w:r>
      <w:r w:rsidRPr="008C7678">
        <w:rPr>
          <w:rStyle w:val="Bold"/>
        </w:rPr>
        <w:t>Update Association</w:t>
      </w:r>
      <w:r w:rsidRPr="00A96087">
        <w:t xml:space="preserve"> to save your changes</w:t>
      </w:r>
      <w:r w:rsidRPr="00C2222F">
        <w:rPr>
          <w:noProof/>
        </w:rPr>
        <w:t xml:space="preserve">.  </w:t>
      </w:r>
      <w:r>
        <w:rPr>
          <w:noProof/>
        </w:rPr>
        <w:t xml:space="preserve">Note that changes are not </w:t>
      </w:r>
      <w:r w:rsidRPr="00C2222F">
        <w:rPr>
          <w:noProof/>
        </w:rPr>
        <w:t xml:space="preserve">saved </w:t>
      </w:r>
      <w:r>
        <w:rPr>
          <w:noProof/>
        </w:rPr>
        <w:t>the update button is</w:t>
      </w:r>
      <w:r w:rsidRPr="00C2222F">
        <w:rPr>
          <w:noProof/>
        </w:rPr>
        <w:t xml:space="preserve"> selected.</w:t>
      </w:r>
    </w:p>
    <w:p w:rsidR="000C5DD9" w:rsidRPr="00C2222F" w:rsidRDefault="000C5DD9" w:rsidP="000C5DD9">
      <w:pPr>
        <w:pStyle w:val="Heading4"/>
        <w:rPr>
          <w:rFonts w:ascii="Arial" w:hAnsi="Arial"/>
          <w:noProof/>
        </w:rPr>
      </w:pPr>
      <w:r w:rsidRPr="00C2222F">
        <w:rPr>
          <w:noProof/>
        </w:rPr>
        <w:t xml:space="preserve">Update Roles </w:t>
      </w:r>
      <w:r>
        <w:rPr>
          <w:noProof/>
        </w:rPr>
        <w:t>A</w:t>
      </w:r>
      <w:r w:rsidRPr="00C2222F">
        <w:rPr>
          <w:noProof/>
        </w:rPr>
        <w:t>ssociated with</w:t>
      </w:r>
      <w:r>
        <w:rPr>
          <w:noProof/>
        </w:rPr>
        <w:t xml:space="preserve"> Assigned Protection Groups (Associated PG &amp; Roles button)</w:t>
      </w:r>
    </w:p>
    <w:p w:rsidR="000C5DD9" w:rsidRDefault="000C5DD9" w:rsidP="000C5DD9">
      <w:pPr>
        <w:pStyle w:val="ListNumber"/>
        <w:numPr>
          <w:ilvl w:val="0"/>
          <w:numId w:val="43"/>
        </w:numPr>
        <w:rPr>
          <w:noProof/>
        </w:rPr>
      </w:pPr>
      <w:r>
        <w:rPr>
          <w:noProof/>
        </w:rPr>
        <w:t>Search for and select to View Details for the Group you want to update.</w:t>
      </w:r>
      <w:r w:rsidR="000C649E" w:rsidRPr="000C649E">
        <w:t xml:space="preserve"> </w:t>
      </w:r>
      <w:r w:rsidR="00865911">
        <w:fldChar w:fldCharType="begin"/>
      </w:r>
      <w:r w:rsidR="000C649E">
        <w:instrText xml:space="preserve"> XE "update PG and role for group" </w:instrText>
      </w:r>
      <w:r w:rsidR="00865911">
        <w:fldChar w:fldCharType="end"/>
      </w:r>
    </w:p>
    <w:p w:rsidR="000C5DD9" w:rsidRPr="00F656CA" w:rsidRDefault="000C5DD9" w:rsidP="000C5DD9">
      <w:pPr>
        <w:pStyle w:val="ListNumber"/>
        <w:numPr>
          <w:ilvl w:val="0"/>
          <w:numId w:val="14"/>
        </w:numPr>
        <w:rPr>
          <w:rFonts w:cs="Arial"/>
          <w:noProof/>
        </w:rPr>
      </w:pPr>
      <w:r>
        <w:rPr>
          <w:noProof/>
        </w:rPr>
        <w:t xml:space="preserve">From the Group Details screen, select </w:t>
      </w:r>
      <w:r>
        <w:rPr>
          <w:rStyle w:val="Bold"/>
        </w:rPr>
        <w:t>Associated PG &amp; Roles</w:t>
      </w:r>
      <w:r w:rsidRPr="00F656CA">
        <w:t>.</w:t>
      </w:r>
      <w:r>
        <w:rPr>
          <w:noProof/>
        </w:rPr>
        <w:t xml:space="preserve"> A window appears containing a list of all associated Protection Groups and their Roles. </w:t>
      </w:r>
    </w:p>
    <w:p w:rsidR="000C5DD9" w:rsidRPr="00C2222F" w:rsidRDefault="000C5DD9" w:rsidP="000C5DD9">
      <w:pPr>
        <w:pStyle w:val="ListNumber"/>
        <w:numPr>
          <w:ilvl w:val="0"/>
          <w:numId w:val="14"/>
        </w:numPr>
        <w:rPr>
          <w:noProof/>
        </w:rPr>
      </w:pPr>
      <w:r w:rsidRPr="00C2222F">
        <w:rPr>
          <w:noProof/>
        </w:rPr>
        <w:t xml:space="preserve">Select the radio button that corresponds with the intended Protection Group. </w:t>
      </w:r>
    </w:p>
    <w:p w:rsidR="000C5DD9" w:rsidRPr="00C2222F" w:rsidRDefault="000C5DD9" w:rsidP="000C5DD9">
      <w:pPr>
        <w:pStyle w:val="ListNumber"/>
        <w:numPr>
          <w:ilvl w:val="0"/>
          <w:numId w:val="14"/>
        </w:numPr>
        <w:rPr>
          <w:noProof/>
        </w:rPr>
      </w:pPr>
      <w:r w:rsidRPr="00C2222F">
        <w:rPr>
          <w:noProof/>
        </w:rPr>
        <w:t>Determine which Roles you would like to assign to t</w:t>
      </w:r>
      <w:r>
        <w:rPr>
          <w:noProof/>
        </w:rPr>
        <w:t xml:space="preserve">he Group and highlight the Role name(s).  Use the </w:t>
      </w:r>
      <w:r w:rsidRPr="00A96087">
        <w:rPr>
          <w:rStyle w:val="Keypress"/>
        </w:rPr>
        <w:t>Ctrl+Select</w:t>
      </w:r>
      <w:r>
        <w:rPr>
          <w:noProof/>
        </w:rPr>
        <w:t xml:space="preserve"> or </w:t>
      </w:r>
      <w:r w:rsidRPr="00A96087">
        <w:rPr>
          <w:rStyle w:val="Keypress"/>
        </w:rPr>
        <w:t>Shift+Select</w:t>
      </w:r>
      <w:r>
        <w:rPr>
          <w:noProof/>
        </w:rPr>
        <w:t xml:space="preserve"> method to make multiple selections from the list.</w:t>
      </w:r>
    </w:p>
    <w:p w:rsidR="000C5DD9" w:rsidRPr="00C2222F" w:rsidRDefault="000C5DD9" w:rsidP="000C5DD9">
      <w:pPr>
        <w:pStyle w:val="ListNumber"/>
        <w:numPr>
          <w:ilvl w:val="0"/>
          <w:numId w:val="14"/>
        </w:numPr>
        <w:rPr>
          <w:noProof/>
        </w:rPr>
      </w:pPr>
      <w:r w:rsidRPr="00C2222F">
        <w:rPr>
          <w:noProof/>
        </w:rPr>
        <w:t xml:space="preserve">Click </w:t>
      </w:r>
      <w:r w:rsidRPr="00666208">
        <w:rPr>
          <w:rStyle w:val="Bold"/>
        </w:rPr>
        <w:t>Assign</w:t>
      </w:r>
      <w:r w:rsidRPr="00C2222F">
        <w:rPr>
          <w:noProof/>
        </w:rPr>
        <w:t xml:space="preserve"> and </w:t>
      </w:r>
      <w:r w:rsidRPr="00666208">
        <w:rPr>
          <w:rStyle w:val="Bold"/>
        </w:rPr>
        <w:t>Deassign</w:t>
      </w:r>
      <w:r w:rsidRPr="00C2222F">
        <w:rPr>
          <w:noProof/>
        </w:rPr>
        <w:t xml:space="preserve"> buttons until the proper association</w:t>
      </w:r>
      <w:r>
        <w:rPr>
          <w:noProof/>
        </w:rPr>
        <w:t>s</w:t>
      </w:r>
      <w:r w:rsidRPr="00C2222F">
        <w:rPr>
          <w:noProof/>
        </w:rPr>
        <w:t xml:space="preserve"> </w:t>
      </w:r>
      <w:r>
        <w:rPr>
          <w:noProof/>
        </w:rPr>
        <w:t>appear</w:t>
      </w:r>
      <w:r w:rsidRPr="00C2222F">
        <w:rPr>
          <w:noProof/>
        </w:rPr>
        <w:t xml:space="preserve">. </w:t>
      </w:r>
    </w:p>
    <w:p w:rsidR="00C2222F" w:rsidRDefault="000C5DD9" w:rsidP="000C5DD9">
      <w:pPr>
        <w:pStyle w:val="ListNumber"/>
        <w:numPr>
          <w:ilvl w:val="0"/>
          <w:numId w:val="14"/>
        </w:numPr>
        <w:rPr>
          <w:noProof/>
        </w:rPr>
      </w:pPr>
      <w:r>
        <w:rPr>
          <w:noProof/>
        </w:rPr>
        <w:t xml:space="preserve">Click </w:t>
      </w:r>
      <w:r w:rsidRPr="008C7678">
        <w:rPr>
          <w:rStyle w:val="Bold"/>
        </w:rPr>
        <w:t>Update Association</w:t>
      </w:r>
      <w:r w:rsidRPr="00A96087">
        <w:t xml:space="preserve"> to save your changes</w:t>
      </w:r>
      <w:r w:rsidRPr="00C2222F">
        <w:rPr>
          <w:noProof/>
        </w:rPr>
        <w:t xml:space="preserve">.  </w:t>
      </w:r>
      <w:r>
        <w:rPr>
          <w:noProof/>
        </w:rPr>
        <w:t xml:space="preserve">Note that changes are not </w:t>
      </w:r>
      <w:r w:rsidRPr="00C2222F">
        <w:rPr>
          <w:noProof/>
        </w:rPr>
        <w:t xml:space="preserve">saved </w:t>
      </w:r>
      <w:r>
        <w:rPr>
          <w:noProof/>
        </w:rPr>
        <w:t>the update button is</w:t>
      </w:r>
      <w:r w:rsidRPr="00C2222F">
        <w:rPr>
          <w:noProof/>
        </w:rPr>
        <w:t xml:space="preserve"> selected.</w:t>
      </w:r>
    </w:p>
    <w:p w:rsidR="00B41150" w:rsidRPr="00C2222F" w:rsidRDefault="00B41150" w:rsidP="00B41150">
      <w:pPr>
        <w:pStyle w:val="Heading4"/>
        <w:rPr>
          <w:rFonts w:ascii="Arial" w:hAnsi="Arial"/>
          <w:noProof/>
        </w:rPr>
      </w:pPr>
      <w:r>
        <w:rPr>
          <w:noProof/>
        </w:rPr>
        <w:t xml:space="preserve">View </w:t>
      </w:r>
      <w:r w:rsidR="000C5DD9">
        <w:rPr>
          <w:noProof/>
        </w:rPr>
        <w:t>Group</w:t>
      </w:r>
      <w:r>
        <w:rPr>
          <w:noProof/>
        </w:rPr>
        <w:t xml:space="preserve"> Report (</w:t>
      </w:r>
      <w:smartTag w:uri="urn:schemas-microsoft-com:office:smarttags" w:element="place">
        <w:smartTag w:uri="urn:schemas-microsoft-com:office:smarttags" w:element="City">
          <w:r>
            <w:rPr>
              <w:noProof/>
            </w:rPr>
            <w:t>Associated</w:t>
          </w:r>
        </w:smartTag>
        <w:r>
          <w:rPr>
            <w:noProof/>
          </w:rPr>
          <w:t xml:space="preserve"> </w:t>
        </w:r>
        <w:smartTag w:uri="urn:schemas-microsoft-com:office:smarttags" w:element="State">
          <w:r>
            <w:rPr>
              <w:noProof/>
            </w:rPr>
            <w:t>PE</w:t>
          </w:r>
        </w:smartTag>
      </w:smartTag>
      <w:r>
        <w:rPr>
          <w:noProof/>
        </w:rPr>
        <w:t xml:space="preserve"> &amp; Privileges button)</w:t>
      </w:r>
    </w:p>
    <w:p w:rsidR="00B41150" w:rsidRPr="00C2222F" w:rsidRDefault="00B41150" w:rsidP="00B41150">
      <w:pPr>
        <w:pStyle w:val="BodyText"/>
        <w:rPr>
          <w:rFonts w:cs="Arial"/>
          <w:noProof/>
        </w:rPr>
      </w:pPr>
      <w:r>
        <w:rPr>
          <w:rFonts w:cs="Arial"/>
          <w:noProof/>
        </w:rPr>
        <w:t xml:space="preserve">The Group reporting </w:t>
      </w:r>
      <w:r w:rsidRPr="00C2222F">
        <w:rPr>
          <w:rFonts w:cs="Arial"/>
          <w:noProof/>
        </w:rPr>
        <w:t xml:space="preserve">functionality </w:t>
      </w:r>
      <w:r>
        <w:rPr>
          <w:rFonts w:cs="Arial"/>
          <w:noProof/>
        </w:rPr>
        <w:t xml:space="preserve">available through the </w:t>
      </w:r>
      <w:r w:rsidRPr="00F656CA">
        <w:rPr>
          <w:rStyle w:val="Bold"/>
        </w:rPr>
        <w:t>Associated PE &amp; Privileges</w:t>
      </w:r>
      <w:r>
        <w:rPr>
          <w:rFonts w:cs="Arial"/>
          <w:noProof/>
        </w:rPr>
        <w:t xml:space="preserve"> button </w:t>
      </w:r>
      <w:r w:rsidRPr="00C2222F">
        <w:rPr>
          <w:rFonts w:cs="Arial"/>
          <w:noProof/>
        </w:rPr>
        <w:t xml:space="preserve">shows a </w:t>
      </w:r>
      <w:r>
        <w:rPr>
          <w:rFonts w:cs="Arial"/>
          <w:noProof/>
        </w:rPr>
        <w:t>group’s</w:t>
      </w:r>
      <w:r w:rsidRPr="00C2222F">
        <w:rPr>
          <w:rFonts w:cs="Arial"/>
          <w:noProof/>
        </w:rPr>
        <w:t xml:space="preserve"> privileges for all of </w:t>
      </w:r>
      <w:r>
        <w:rPr>
          <w:rFonts w:cs="Arial"/>
          <w:noProof/>
        </w:rPr>
        <w:t>its</w:t>
      </w:r>
      <w:r w:rsidRPr="00C2222F">
        <w:rPr>
          <w:rFonts w:cs="Arial"/>
          <w:noProof/>
        </w:rPr>
        <w:t xml:space="preserve"> </w:t>
      </w:r>
      <w:r>
        <w:rPr>
          <w:rFonts w:cs="Arial"/>
          <w:noProof/>
        </w:rPr>
        <w:t xml:space="preserve">assigned </w:t>
      </w:r>
      <w:r w:rsidRPr="00C2222F">
        <w:rPr>
          <w:rFonts w:cs="Arial"/>
          <w:noProof/>
        </w:rPr>
        <w:t>protection elements.</w:t>
      </w:r>
      <w:r w:rsidR="000C649E" w:rsidRPr="000C649E">
        <w:t xml:space="preserve"> </w:t>
      </w:r>
      <w:r w:rsidR="00865911">
        <w:fldChar w:fldCharType="begin"/>
      </w:r>
      <w:r w:rsidR="000C649E">
        <w:instrText xml:space="preserve"> XE "view PE and privileges for group" </w:instrText>
      </w:r>
      <w:r w:rsidR="00865911">
        <w:fldChar w:fldCharType="end"/>
      </w:r>
      <w:r w:rsidR="00865911">
        <w:fldChar w:fldCharType="begin"/>
      </w:r>
      <w:r w:rsidR="000C649E">
        <w:instrText xml:space="preserve"> XE "group PEs and privileges" </w:instrText>
      </w:r>
      <w:r w:rsidR="00865911">
        <w:fldChar w:fldCharType="end"/>
      </w:r>
      <w:r w:rsidR="00865911">
        <w:fldChar w:fldCharType="begin"/>
      </w:r>
      <w:r w:rsidR="000C649E">
        <w:instrText xml:space="preserve"> XE "group reporting" </w:instrText>
      </w:r>
      <w:r w:rsidR="00865911">
        <w:fldChar w:fldCharType="end"/>
      </w:r>
    </w:p>
    <w:p w:rsidR="00B41150" w:rsidRDefault="00B41150" w:rsidP="000C5DD9">
      <w:pPr>
        <w:pStyle w:val="ListNumber"/>
        <w:numPr>
          <w:ilvl w:val="0"/>
          <w:numId w:val="44"/>
        </w:numPr>
        <w:rPr>
          <w:noProof/>
        </w:rPr>
      </w:pPr>
      <w:r>
        <w:rPr>
          <w:noProof/>
        </w:rPr>
        <w:t>Search for and select to View Details for the Group for which you want information.</w:t>
      </w:r>
    </w:p>
    <w:p w:rsidR="00B41150" w:rsidRDefault="00B41150" w:rsidP="00B41150">
      <w:pPr>
        <w:pStyle w:val="ListNumber"/>
        <w:numPr>
          <w:ilvl w:val="0"/>
          <w:numId w:val="14"/>
        </w:numPr>
        <w:rPr>
          <w:noProof/>
        </w:rPr>
      </w:pPr>
      <w:r>
        <w:rPr>
          <w:noProof/>
        </w:rPr>
        <w:t xml:space="preserve">From the Group Details screen, select </w:t>
      </w:r>
      <w:r w:rsidRPr="00281690">
        <w:rPr>
          <w:rStyle w:val="Bold"/>
        </w:rPr>
        <w:t xml:space="preserve">Associated </w:t>
      </w:r>
      <w:r>
        <w:rPr>
          <w:rStyle w:val="Bold"/>
        </w:rPr>
        <w:t>PE &amp; Privileges</w:t>
      </w:r>
      <w:r>
        <w:rPr>
          <w:noProof/>
        </w:rPr>
        <w:t xml:space="preserve">. A report window appears containing a list of the selected Group’s privileges for each protection element. </w:t>
      </w:r>
    </w:p>
    <w:p w:rsidR="00C2222F" w:rsidRDefault="00C2222F" w:rsidP="00C2222F">
      <w:pPr>
        <w:pStyle w:val="Heading3"/>
      </w:pPr>
      <w:bookmarkStart w:id="316" w:name="_Ref213843567"/>
      <w:bookmarkStart w:id="317" w:name="_Ref213843570"/>
      <w:bookmarkStart w:id="318" w:name="_Toc214359158"/>
      <w:r>
        <w:t>Instance Level</w:t>
      </w:r>
      <w:r w:rsidR="00E260B5">
        <w:t xml:space="preserve"> Security</w:t>
      </w:r>
      <w:bookmarkEnd w:id="316"/>
      <w:bookmarkEnd w:id="317"/>
      <w:r w:rsidR="00D33DD9">
        <w:t xml:space="preserve"> Administration – Admin Mode</w:t>
      </w:r>
      <w:bookmarkEnd w:id="318"/>
    </w:p>
    <w:p w:rsidR="00E260B5" w:rsidRDefault="00C2222F" w:rsidP="00C2222F">
      <w:pPr>
        <w:pStyle w:val="BodyText"/>
      </w:pPr>
      <w:r w:rsidRPr="00C2222F">
        <w:t>Instance Level</w:t>
      </w:r>
      <w:r w:rsidR="00E260B5">
        <w:t xml:space="preserve"> Security</w:t>
      </w:r>
      <w:r w:rsidRPr="00C2222F">
        <w:t xml:space="preserve"> is a feature provided by CSM to allow filtering of the instance</w:t>
      </w:r>
      <w:r w:rsidR="00E260B5">
        <w:t>s</w:t>
      </w:r>
      <w:r w:rsidRPr="00C2222F">
        <w:t xml:space="preserve"> of data directly at the database level by creating filter </w:t>
      </w:r>
      <w:r w:rsidR="00E260B5">
        <w:t>criteria</w:t>
      </w:r>
      <w:r w:rsidRPr="00C2222F">
        <w:t xml:space="preserve"> and linking </w:t>
      </w:r>
      <w:r w:rsidR="00E260B5">
        <w:t xml:space="preserve">those criteria </w:t>
      </w:r>
      <w:r w:rsidRPr="00C2222F">
        <w:t xml:space="preserve">with allowed values from CSM tables. </w:t>
      </w:r>
      <w:r w:rsidR="00865911">
        <w:fldChar w:fldCharType="begin"/>
      </w:r>
      <w:r w:rsidR="000C649E">
        <w:instrText xml:space="preserve"> XE "</w:instrText>
      </w:r>
      <w:r w:rsidR="000C649E" w:rsidRPr="007B1D66">
        <w:instrText>UPT:</w:instrText>
      </w:r>
      <w:r w:rsidR="000C649E">
        <w:instrText xml:space="preserve">instance level security" </w:instrText>
      </w:r>
      <w:r w:rsidR="00865911">
        <w:fldChar w:fldCharType="end"/>
      </w:r>
      <w:r w:rsidR="00865911">
        <w:fldChar w:fldCharType="begin"/>
      </w:r>
      <w:r w:rsidR="000C649E">
        <w:instrText xml:space="preserve"> XE "overview:instance level security in UPT" </w:instrText>
      </w:r>
      <w:r w:rsidR="00865911">
        <w:fldChar w:fldCharType="end"/>
      </w:r>
      <w:r w:rsidR="00865911">
        <w:fldChar w:fldCharType="begin"/>
      </w:r>
      <w:r w:rsidR="000C649E">
        <w:instrText xml:space="preserve"> XE "instance level security in UPT</w:instrText>
      </w:r>
      <w:r w:rsidR="000C649E" w:rsidRPr="00F2080B">
        <w:instrText>:overview</w:instrText>
      </w:r>
      <w:r w:rsidR="000C649E">
        <w:instrText xml:space="preserve">" </w:instrText>
      </w:r>
      <w:r w:rsidR="00865911">
        <w:fldChar w:fldCharType="end"/>
      </w:r>
      <w:r w:rsidR="00865911">
        <w:fldChar w:fldCharType="begin"/>
      </w:r>
      <w:r w:rsidR="000C649E">
        <w:instrText xml:space="preserve"> XE "instance level security:administration" </w:instrText>
      </w:r>
      <w:r w:rsidR="00865911">
        <w:fldChar w:fldCharType="end"/>
      </w:r>
      <w:r w:rsidR="00865911">
        <w:fldChar w:fldCharType="begin"/>
      </w:r>
      <w:r w:rsidR="000C649E">
        <w:instrText xml:space="preserve"> XE "</w:instrText>
      </w:r>
      <w:r w:rsidR="000C649E" w:rsidRPr="005F7CA4">
        <w:instrText>security:instance level</w:instrText>
      </w:r>
      <w:r w:rsidR="000C649E">
        <w:instrText xml:space="preserve">" </w:instrText>
      </w:r>
      <w:r w:rsidR="00865911">
        <w:fldChar w:fldCharType="end"/>
      </w:r>
    </w:p>
    <w:p w:rsidR="00E260B5" w:rsidRDefault="00E260B5" w:rsidP="00C2222F">
      <w:pPr>
        <w:pStyle w:val="BodyText"/>
      </w:pPr>
      <w:r>
        <w:lastRenderedPageBreak/>
        <w:t>The sections that follow provide instructions for uploading the .jar file containing the Hibernate file and Domain Objects, creating a new filter clause, and searching for existing filter clauses.</w:t>
      </w:r>
      <w:r w:rsidR="00865911">
        <w:fldChar w:fldCharType="begin"/>
      </w:r>
      <w:r w:rsidR="000C649E">
        <w:instrText xml:space="preserve"> XE "</w:instrText>
      </w:r>
      <w:r w:rsidR="000C649E" w:rsidRPr="009B1B40">
        <w:instrText>instance level security:file upload</w:instrText>
      </w:r>
      <w:r w:rsidR="000C649E">
        <w:instrText xml:space="preserve">" </w:instrText>
      </w:r>
      <w:r w:rsidR="00865911">
        <w:fldChar w:fldCharType="end"/>
      </w:r>
      <w:r w:rsidR="00865911">
        <w:fldChar w:fldCharType="begin"/>
      </w:r>
      <w:r w:rsidR="000C649E">
        <w:instrText xml:space="preserve"> XE "</w:instrText>
      </w:r>
      <w:r w:rsidR="000C649E" w:rsidRPr="000C7E9B">
        <w:instrText>filter clauses</w:instrText>
      </w:r>
      <w:r w:rsidR="000C649E">
        <w:instrText xml:space="preserve">" </w:instrText>
      </w:r>
      <w:r w:rsidR="00865911">
        <w:fldChar w:fldCharType="end"/>
      </w:r>
    </w:p>
    <w:p w:rsidR="003A77E1" w:rsidRDefault="003A77E1" w:rsidP="00C2222F">
      <w:pPr>
        <w:pStyle w:val="BodyText"/>
      </w:pPr>
      <w:r>
        <w:t xml:space="preserve">To access the Instance Level functionality, click </w:t>
      </w:r>
      <w:r w:rsidRPr="003A77E1">
        <w:rPr>
          <w:rStyle w:val="Bold"/>
        </w:rPr>
        <w:t>Instance Level</w:t>
      </w:r>
      <w:r>
        <w:t xml:space="preserve"> from the Admin Mode main menu.</w:t>
      </w:r>
    </w:p>
    <w:p w:rsidR="003A77E1" w:rsidRDefault="00257618" w:rsidP="003A77E1">
      <w:pPr>
        <w:pStyle w:val="GraphicAnchorMain"/>
        <w:rPr>
          <w:noProof/>
        </w:rPr>
      </w:pPr>
      <w:r>
        <w:rPr>
          <w:noProof/>
        </w:rPr>
        <w:drawing>
          <wp:inline distT="0" distB="0" distL="0" distR="0">
            <wp:extent cx="5838825" cy="275590"/>
            <wp:effectExtent l="19050" t="0" r="9525" b="0"/>
            <wp:docPr id="3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8"/>
                    <a:srcRect r="1822"/>
                    <a:stretch>
                      <a:fillRect/>
                    </a:stretch>
                  </pic:blipFill>
                  <pic:spPr bwMode="auto">
                    <a:xfrm>
                      <a:off x="0" y="0"/>
                      <a:ext cx="5838825" cy="275590"/>
                    </a:xfrm>
                    <a:prstGeom prst="rect">
                      <a:avLst/>
                    </a:prstGeom>
                    <a:noFill/>
                    <a:ln w="9525">
                      <a:noFill/>
                      <a:miter lim="800000"/>
                      <a:headEnd/>
                      <a:tailEnd/>
                    </a:ln>
                  </pic:spPr>
                </pic:pic>
              </a:graphicData>
            </a:graphic>
          </wp:inline>
        </w:drawing>
      </w:r>
    </w:p>
    <w:p w:rsidR="003A77E1" w:rsidRDefault="002A3C9A" w:rsidP="003A77E1">
      <w:pPr>
        <w:pStyle w:val="Caption"/>
      </w:pPr>
      <w:r>
        <w:t>Figure</w:t>
      </w:r>
      <w:r w:rsidR="003A77E1">
        <w:t xml:space="preserve"> </w:t>
      </w:r>
      <w:fldSimple w:instr=" STYLEREF 1 \s ">
        <w:r w:rsidR="00E92FAF">
          <w:rPr>
            <w:noProof/>
          </w:rPr>
          <w:t>3</w:t>
        </w:r>
      </w:fldSimple>
      <w:r w:rsidR="002F0542">
        <w:noBreakHyphen/>
      </w:r>
      <w:fldSimple w:instr=" SEQ Figure \* ARABIC \s 1 ">
        <w:r w:rsidR="00E92FAF">
          <w:rPr>
            <w:noProof/>
          </w:rPr>
          <w:t>27</w:t>
        </w:r>
      </w:fldSimple>
      <w:r w:rsidR="003A77E1">
        <w:t xml:space="preserve"> Admin Mode main menu options</w:t>
      </w:r>
    </w:p>
    <w:p w:rsidR="00E260B5" w:rsidRDefault="00E260B5" w:rsidP="00C2222F">
      <w:pPr>
        <w:pStyle w:val="BodyText"/>
      </w:pPr>
      <w:r>
        <w:t xml:space="preserve">Each of the available features is accessed by clicking the appropriate link located in the Instance Level Links section of the Instance Level </w:t>
      </w:r>
      <w:r w:rsidR="003A77E1">
        <w:t>Home page</w:t>
      </w:r>
      <w:r>
        <w:t xml:space="preserve">. </w:t>
      </w:r>
    </w:p>
    <w:p w:rsidR="008B217D" w:rsidRDefault="00257618" w:rsidP="00E260B5">
      <w:pPr>
        <w:pStyle w:val="GraphicAnchorMainIndent"/>
        <w:rPr>
          <w:noProof/>
        </w:rPr>
      </w:pPr>
      <w:r>
        <w:rPr>
          <w:noProof/>
        </w:rPr>
        <w:drawing>
          <wp:inline distT="0" distB="0" distL="0" distR="0">
            <wp:extent cx="2170430" cy="1388110"/>
            <wp:effectExtent l="19050" t="0" r="1270" b="0"/>
            <wp:docPr id="3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9"/>
                    <a:srcRect/>
                    <a:stretch>
                      <a:fillRect/>
                    </a:stretch>
                  </pic:blipFill>
                  <pic:spPr bwMode="auto">
                    <a:xfrm>
                      <a:off x="0" y="0"/>
                      <a:ext cx="2170430" cy="1388110"/>
                    </a:xfrm>
                    <a:prstGeom prst="rect">
                      <a:avLst/>
                    </a:prstGeom>
                    <a:noFill/>
                    <a:ln w="9525">
                      <a:noFill/>
                      <a:miter lim="800000"/>
                      <a:headEnd/>
                      <a:tailEnd/>
                    </a:ln>
                  </pic:spPr>
                </pic:pic>
              </a:graphicData>
            </a:graphic>
          </wp:inline>
        </w:drawing>
      </w:r>
    </w:p>
    <w:p w:rsidR="00E260B5" w:rsidRPr="00E260B5" w:rsidRDefault="002A3C9A" w:rsidP="00E260B5">
      <w:pPr>
        <w:pStyle w:val="Caption"/>
      </w:pPr>
      <w:r>
        <w:t>Figure</w:t>
      </w:r>
      <w:r w:rsidR="00E260B5">
        <w:t xml:space="preserve"> </w:t>
      </w:r>
      <w:fldSimple w:instr=" STYLEREF 1 \s ">
        <w:r w:rsidR="00E92FAF">
          <w:rPr>
            <w:noProof/>
          </w:rPr>
          <w:t>3</w:t>
        </w:r>
      </w:fldSimple>
      <w:r w:rsidR="002F0542">
        <w:noBreakHyphen/>
      </w:r>
      <w:fldSimple w:instr=" SEQ Figure \* ARABIC \s 1 ">
        <w:r w:rsidR="00E92FAF">
          <w:rPr>
            <w:noProof/>
          </w:rPr>
          <w:t>28</w:t>
        </w:r>
      </w:fldSimple>
      <w:r w:rsidR="00E260B5">
        <w:t xml:space="preserve"> Instance Level Links on Admin Mode Home page</w:t>
      </w:r>
    </w:p>
    <w:p w:rsidR="008B217D" w:rsidRDefault="008B217D" w:rsidP="008B217D">
      <w:pPr>
        <w:pStyle w:val="Heading4"/>
        <w:rPr>
          <w:noProof/>
        </w:rPr>
      </w:pPr>
      <w:r>
        <w:rPr>
          <w:noProof/>
        </w:rPr>
        <w:t>Uploading a File</w:t>
      </w:r>
    </w:p>
    <w:p w:rsidR="003A77E1" w:rsidRPr="003A77E1" w:rsidRDefault="003A77E1" w:rsidP="003A77E1">
      <w:pPr>
        <w:pStyle w:val="ListNumber"/>
        <w:numPr>
          <w:ilvl w:val="0"/>
          <w:numId w:val="45"/>
        </w:numPr>
      </w:pPr>
      <w:r>
        <w:t xml:space="preserve">From the Instance Level home page, click the </w:t>
      </w:r>
      <w:r w:rsidRPr="003A77E1">
        <w:rPr>
          <w:rStyle w:val="Bold"/>
        </w:rPr>
        <w:t>Upload the Jar File</w:t>
      </w:r>
      <w:r>
        <w:t xml:space="preserve"> link. The upload form appears.</w:t>
      </w:r>
      <w:r w:rsidR="000C649E" w:rsidRPr="000C649E">
        <w:t xml:space="preserve"> </w:t>
      </w:r>
      <w:r w:rsidR="00865911">
        <w:fldChar w:fldCharType="begin"/>
      </w:r>
      <w:r w:rsidR="000C649E">
        <w:instrText xml:space="preserve"> XE "jar file:instance level security in UPT" </w:instrText>
      </w:r>
      <w:r w:rsidR="00865911">
        <w:fldChar w:fldCharType="end"/>
      </w:r>
      <w:r w:rsidR="00865911">
        <w:fldChar w:fldCharType="begin"/>
      </w:r>
      <w:r w:rsidR="000C649E">
        <w:instrText xml:space="preserve"> XE "</w:instrText>
      </w:r>
      <w:r w:rsidR="000C649E" w:rsidRPr="009B1B40">
        <w:instrText>instance level security:file upload</w:instrText>
      </w:r>
      <w:r w:rsidR="000C649E">
        <w:instrText xml:space="preserve">" </w:instrText>
      </w:r>
      <w:r w:rsidR="00865911">
        <w:fldChar w:fldCharType="end"/>
      </w:r>
    </w:p>
    <w:p w:rsidR="008B217D" w:rsidRDefault="00257618" w:rsidP="00A57346">
      <w:pPr>
        <w:pStyle w:val="GraphicAnchorMainIndent"/>
        <w:rPr>
          <w:noProof/>
        </w:rPr>
      </w:pPr>
      <w:r>
        <w:rPr>
          <w:noProof/>
        </w:rPr>
        <w:drawing>
          <wp:inline distT="0" distB="0" distL="0" distR="0">
            <wp:extent cx="5299075" cy="1167765"/>
            <wp:effectExtent l="19050" t="0" r="0" b="0"/>
            <wp:docPr id="3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0"/>
                    <a:srcRect/>
                    <a:stretch>
                      <a:fillRect/>
                    </a:stretch>
                  </pic:blipFill>
                  <pic:spPr bwMode="auto">
                    <a:xfrm>
                      <a:off x="0" y="0"/>
                      <a:ext cx="5299075" cy="1167765"/>
                    </a:xfrm>
                    <a:prstGeom prst="rect">
                      <a:avLst/>
                    </a:prstGeom>
                    <a:noFill/>
                    <a:ln w="9525">
                      <a:noFill/>
                      <a:miter lim="800000"/>
                      <a:headEnd/>
                      <a:tailEnd/>
                    </a:ln>
                  </pic:spPr>
                </pic:pic>
              </a:graphicData>
            </a:graphic>
          </wp:inline>
        </w:drawing>
      </w:r>
    </w:p>
    <w:p w:rsidR="003A77E1" w:rsidRDefault="002A3C9A" w:rsidP="003A77E1">
      <w:pPr>
        <w:pStyle w:val="CaptionIndent"/>
      </w:pPr>
      <w:r>
        <w:t>Figure</w:t>
      </w:r>
      <w:r w:rsidR="003A77E1">
        <w:t xml:space="preserve"> </w:t>
      </w:r>
      <w:fldSimple w:instr=" STYLEREF 1 \s ">
        <w:r w:rsidR="00E92FAF">
          <w:rPr>
            <w:noProof/>
          </w:rPr>
          <w:t>3</w:t>
        </w:r>
      </w:fldSimple>
      <w:r w:rsidR="002F0542">
        <w:noBreakHyphen/>
      </w:r>
      <w:fldSimple w:instr=" SEQ Figure \* ARABIC \s 1 ">
        <w:r w:rsidR="00E92FAF">
          <w:rPr>
            <w:noProof/>
          </w:rPr>
          <w:t>29</w:t>
        </w:r>
      </w:fldSimple>
      <w:r w:rsidR="003A77E1">
        <w:t xml:space="preserve"> Jar File Upload Form</w:t>
      </w:r>
    </w:p>
    <w:p w:rsidR="003A77E1" w:rsidRDefault="003A77E1" w:rsidP="003A77E1">
      <w:pPr>
        <w:pStyle w:val="ListNumber"/>
      </w:pPr>
      <w:r>
        <w:t>Provide the following information for upload:</w:t>
      </w:r>
    </w:p>
    <w:p w:rsidR="003A77E1" w:rsidRDefault="008B318A" w:rsidP="003A77E1">
      <w:pPr>
        <w:pStyle w:val="BodyTextIndent"/>
      </w:pPr>
      <w:r w:rsidRPr="003A77E1">
        <w:rPr>
          <w:rStyle w:val="Bold"/>
        </w:rPr>
        <w:t>Application Jar File</w:t>
      </w:r>
      <w:r>
        <w:t xml:space="preserve"> – The path of the application jar file that contains the Hibernate configuration and mapping files, and domain objects. </w:t>
      </w:r>
    </w:p>
    <w:p w:rsidR="003A77E1" w:rsidRDefault="003A77E1" w:rsidP="003A77E1">
      <w:pPr>
        <w:pStyle w:val="BodyTextIndent"/>
      </w:pPr>
      <w:r w:rsidRPr="003A77E1">
        <w:rPr>
          <w:rStyle w:val="Bold"/>
        </w:rPr>
        <w:t>Application Jar File</w:t>
      </w:r>
      <w:r>
        <w:t xml:space="preserve"> – If the application is an SDK generated system, there are two jar files generated. Use this field to identify the location of the second jar file.</w:t>
      </w:r>
    </w:p>
    <w:p w:rsidR="003A77E1" w:rsidRDefault="008B318A" w:rsidP="003A77E1">
      <w:pPr>
        <w:pStyle w:val="BodyTextIndent"/>
      </w:pPr>
      <w:r w:rsidRPr="003A77E1">
        <w:rPr>
          <w:rStyle w:val="Bold"/>
        </w:rPr>
        <w:t>Hibernate Configuration File Name</w:t>
      </w:r>
      <w:r>
        <w:t xml:space="preserve"> – The fully qualified name of the Hibernate configuration file located in the selected jar file.</w:t>
      </w:r>
      <w:r w:rsidR="00865911">
        <w:fldChar w:fldCharType="begin"/>
      </w:r>
      <w:r w:rsidR="008C29D3">
        <w:instrText xml:space="preserve"> XE "</w:instrText>
      </w:r>
      <w:r w:rsidR="008C29D3" w:rsidRPr="00565F47">
        <w:instrText>Hibernate configuration file</w:instrText>
      </w:r>
      <w:r w:rsidR="008C29D3">
        <w:instrText xml:space="preserve">" </w:instrText>
      </w:r>
      <w:r w:rsidR="00865911">
        <w:fldChar w:fldCharType="end"/>
      </w:r>
    </w:p>
    <w:p w:rsidR="008B217D" w:rsidRPr="008B217D" w:rsidRDefault="003A77E1" w:rsidP="003A77E1">
      <w:pPr>
        <w:pStyle w:val="ListNumber"/>
      </w:pPr>
      <w:r>
        <w:t xml:space="preserve">Click </w:t>
      </w:r>
      <w:r w:rsidR="008B217D" w:rsidRPr="003A77E1">
        <w:rPr>
          <w:rStyle w:val="Bold"/>
        </w:rPr>
        <w:t>Upload</w:t>
      </w:r>
      <w:r w:rsidR="008B217D">
        <w:t xml:space="preserve"> button.</w:t>
      </w:r>
    </w:p>
    <w:p w:rsidR="00C2222F" w:rsidRDefault="00535BBE" w:rsidP="00535BBE">
      <w:pPr>
        <w:pStyle w:val="Heading4"/>
      </w:pPr>
      <w:r>
        <w:lastRenderedPageBreak/>
        <w:t>Add New Security Filter</w:t>
      </w:r>
    </w:p>
    <w:p w:rsidR="003A77E1" w:rsidRPr="003A77E1" w:rsidRDefault="003A77E1" w:rsidP="003B3950">
      <w:pPr>
        <w:pStyle w:val="ListNumber"/>
        <w:numPr>
          <w:ilvl w:val="0"/>
          <w:numId w:val="46"/>
        </w:numPr>
      </w:pPr>
      <w:r>
        <w:t xml:space="preserve">From the Instance Level home page, click the </w:t>
      </w:r>
      <w:r>
        <w:rPr>
          <w:rStyle w:val="Bold"/>
        </w:rPr>
        <w:t>Add New Security Filter</w:t>
      </w:r>
      <w:r>
        <w:t xml:space="preserve"> link. The New Filter Clause Details form appears.</w:t>
      </w:r>
      <w:r w:rsidR="000C649E" w:rsidRPr="000C649E">
        <w:t xml:space="preserve"> </w:t>
      </w:r>
      <w:r w:rsidR="00865911">
        <w:fldChar w:fldCharType="begin"/>
      </w:r>
      <w:r w:rsidR="000C649E">
        <w:instrText xml:space="preserve"> XE "add security filter" </w:instrText>
      </w:r>
      <w:r w:rsidR="00865911">
        <w:fldChar w:fldCharType="end"/>
      </w:r>
      <w:r w:rsidR="00865911">
        <w:fldChar w:fldCharType="begin"/>
      </w:r>
      <w:r w:rsidR="000C649E">
        <w:instrText xml:space="preserve"> XE "</w:instrText>
      </w:r>
      <w:r w:rsidR="000C649E" w:rsidRPr="007B1D66">
        <w:instrText>UPT:</w:instrText>
      </w:r>
      <w:r w:rsidR="000C649E">
        <w:instrText xml:space="preserve">add security filter" </w:instrText>
      </w:r>
      <w:r w:rsidR="00865911">
        <w:fldChar w:fldCharType="end"/>
      </w:r>
      <w:r w:rsidR="00865911">
        <w:fldChar w:fldCharType="begin"/>
      </w:r>
      <w:r w:rsidR="000C649E">
        <w:instrText xml:space="preserve"> XE "instance level security:add filter clause" </w:instrText>
      </w:r>
      <w:r w:rsidR="00865911">
        <w:fldChar w:fldCharType="end"/>
      </w:r>
      <w:r w:rsidR="00865911">
        <w:fldChar w:fldCharType="begin"/>
      </w:r>
      <w:r w:rsidR="000C649E">
        <w:instrText xml:space="preserve"> XE "</w:instrText>
      </w:r>
      <w:r w:rsidR="000C649E" w:rsidRPr="000C7E9B">
        <w:instrText>filter clauses</w:instrText>
      </w:r>
      <w:r w:rsidR="000C649E">
        <w:instrText xml:space="preserve">" </w:instrText>
      </w:r>
      <w:r w:rsidR="00865911">
        <w:fldChar w:fldCharType="end"/>
      </w:r>
      <w:r w:rsidR="00865911">
        <w:fldChar w:fldCharType="begin"/>
      </w:r>
      <w:r w:rsidR="000C649E">
        <w:instrText xml:space="preserve"> XE "</w:instrText>
      </w:r>
      <w:r w:rsidR="000C649E" w:rsidRPr="00DF046D">
        <w:instrText>security:add filter</w:instrText>
      </w:r>
      <w:r w:rsidR="000C649E">
        <w:instrText xml:space="preserve">" </w:instrText>
      </w:r>
      <w:r w:rsidR="00865911">
        <w:fldChar w:fldCharType="end"/>
      </w:r>
    </w:p>
    <w:p w:rsidR="00535BBE" w:rsidRDefault="00257618" w:rsidP="003A77E1">
      <w:pPr>
        <w:pStyle w:val="GraphicAnchorMainIndent"/>
        <w:rPr>
          <w:noProof/>
        </w:rPr>
      </w:pPr>
      <w:r>
        <w:rPr>
          <w:noProof/>
        </w:rPr>
        <w:drawing>
          <wp:inline distT="0" distB="0" distL="0" distR="0">
            <wp:extent cx="5365115" cy="2467610"/>
            <wp:effectExtent l="19050" t="0" r="6985" b="0"/>
            <wp:docPr id="3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1"/>
                    <a:srcRect/>
                    <a:stretch>
                      <a:fillRect/>
                    </a:stretch>
                  </pic:blipFill>
                  <pic:spPr bwMode="auto">
                    <a:xfrm>
                      <a:off x="0" y="0"/>
                      <a:ext cx="5365115" cy="2467610"/>
                    </a:xfrm>
                    <a:prstGeom prst="rect">
                      <a:avLst/>
                    </a:prstGeom>
                    <a:noFill/>
                    <a:ln w="9525">
                      <a:noFill/>
                      <a:miter lim="800000"/>
                      <a:headEnd/>
                      <a:tailEnd/>
                    </a:ln>
                  </pic:spPr>
                </pic:pic>
              </a:graphicData>
            </a:graphic>
          </wp:inline>
        </w:drawing>
      </w:r>
    </w:p>
    <w:p w:rsidR="003A77E1" w:rsidRPr="003A77E1" w:rsidRDefault="002A3C9A" w:rsidP="003A77E1">
      <w:pPr>
        <w:pStyle w:val="Caption"/>
      </w:pPr>
      <w:r>
        <w:t>Figure</w:t>
      </w:r>
      <w:r w:rsidR="003A77E1">
        <w:t xml:space="preserve"> </w:t>
      </w:r>
      <w:fldSimple w:instr=" STYLEREF 1 \s ">
        <w:r w:rsidR="00E92FAF">
          <w:rPr>
            <w:noProof/>
          </w:rPr>
          <w:t>3</w:t>
        </w:r>
      </w:fldSimple>
      <w:r w:rsidR="002F0542">
        <w:noBreakHyphen/>
      </w:r>
      <w:fldSimple w:instr=" SEQ Figure \* ARABIC \s 1 ">
        <w:r w:rsidR="00E92FAF">
          <w:rPr>
            <w:noProof/>
          </w:rPr>
          <w:t>30</w:t>
        </w:r>
      </w:fldSimple>
      <w:r w:rsidR="003A77E1">
        <w:t xml:space="preserve"> New Filter Clause Details form</w:t>
      </w:r>
    </w:p>
    <w:p w:rsidR="00535BBE" w:rsidRDefault="003A77E1" w:rsidP="003B3950">
      <w:pPr>
        <w:pStyle w:val="ListNumber"/>
      </w:pPr>
      <w:r>
        <w:t>Enter the following information into the form</w:t>
      </w:r>
      <w:r w:rsidR="00535BBE">
        <w:t>:</w:t>
      </w:r>
    </w:p>
    <w:p w:rsidR="00535BBE" w:rsidRDefault="00535BBE" w:rsidP="003A77E1">
      <w:pPr>
        <w:pStyle w:val="BodyTextIndent"/>
      </w:pPr>
      <w:r w:rsidRPr="003A77E1">
        <w:rPr>
          <w:rStyle w:val="Bold"/>
        </w:rPr>
        <w:t>Class Name</w:t>
      </w:r>
      <w:r>
        <w:t xml:space="preserve"> - This the class for which you want to create a filter clause. </w:t>
      </w:r>
    </w:p>
    <w:p w:rsidR="003B3950" w:rsidRDefault="00535BBE" w:rsidP="003A77E1">
      <w:pPr>
        <w:pStyle w:val="BodyTextIndent"/>
      </w:pPr>
      <w:r w:rsidRPr="003A77E1">
        <w:rPr>
          <w:rStyle w:val="Bold"/>
        </w:rPr>
        <w:t>Filter Chain</w:t>
      </w:r>
      <w:r>
        <w:t xml:space="preserve"> – This is a chain of the associated objects on which the security of the class depends.</w:t>
      </w:r>
      <w:r w:rsidR="003B3950">
        <w:t xml:space="preserve"> You have the following options:</w:t>
      </w:r>
    </w:p>
    <w:p w:rsidR="003B3950" w:rsidRDefault="00535BBE" w:rsidP="003B3950">
      <w:pPr>
        <w:pStyle w:val="ListBullet2"/>
      </w:pPr>
      <w:r>
        <w:t xml:space="preserve">In </w:t>
      </w:r>
      <w:r w:rsidR="003B3950">
        <w:t xml:space="preserve">the </w:t>
      </w:r>
      <w:r>
        <w:t>case of the inherited security</w:t>
      </w:r>
      <w:r w:rsidR="003B3950">
        <w:t>,</w:t>
      </w:r>
      <w:r>
        <w:t xml:space="preserve"> you can follow the trail to the target class by selecting the associated class</w:t>
      </w:r>
      <w:r w:rsidR="003B3950">
        <w:t xml:space="preserve"> from the drop-down list</w:t>
      </w:r>
      <w:r>
        <w:t xml:space="preserve"> and </w:t>
      </w:r>
      <w:r w:rsidR="003B3950">
        <w:t xml:space="preserve">clicking the </w:t>
      </w:r>
      <w:r w:rsidRPr="003B3950">
        <w:rPr>
          <w:rStyle w:val="Bold"/>
        </w:rPr>
        <w:t>Add</w:t>
      </w:r>
      <w:r w:rsidR="003B3950">
        <w:rPr>
          <w:rStyle w:val="Bold"/>
        </w:rPr>
        <w:t xml:space="preserve"> </w:t>
      </w:r>
      <w:r w:rsidR="003B3950" w:rsidRPr="003B3950">
        <w:t xml:space="preserve">button </w:t>
      </w:r>
      <w:r w:rsidR="003B3950" w:rsidRPr="003B3950">
        <w:rPr>
          <w:rStyle w:val="Emphasis"/>
        </w:rPr>
        <w:t>in this section of the form</w:t>
      </w:r>
      <w:r>
        <w:t xml:space="preserve">. </w:t>
      </w:r>
    </w:p>
    <w:p w:rsidR="003B3950" w:rsidRDefault="00535BBE" w:rsidP="003B3950">
      <w:pPr>
        <w:pStyle w:val="ListBullet2"/>
      </w:pPr>
      <w:r>
        <w:t xml:space="preserve">You can remove the last associated class by </w:t>
      </w:r>
      <w:r w:rsidR="003B3950">
        <w:t>clicking</w:t>
      </w:r>
      <w:r>
        <w:t xml:space="preserve"> </w:t>
      </w:r>
      <w:r w:rsidRPr="003B3950">
        <w:rPr>
          <w:rStyle w:val="Bold"/>
        </w:rPr>
        <w:t>Remove</w:t>
      </w:r>
      <w:r>
        <w:t xml:space="preserve">. </w:t>
      </w:r>
    </w:p>
    <w:p w:rsidR="003B3950" w:rsidRDefault="00535BBE" w:rsidP="003B3950">
      <w:pPr>
        <w:pStyle w:val="ListBullet2"/>
      </w:pPr>
      <w:r>
        <w:t xml:space="preserve">If the security </w:t>
      </w:r>
      <w:r w:rsidR="003B3950">
        <w:t>of the Class is dependant on it</w:t>
      </w:r>
      <w:r>
        <w:t xml:space="preserve">self, select the same Class (with the suffix </w:t>
      </w:r>
      <w:r w:rsidR="003B3950">
        <w:t>“</w:t>
      </w:r>
      <w:r>
        <w:t>self</w:t>
      </w:r>
      <w:r w:rsidR="003B3950">
        <w:t>”</w:t>
      </w:r>
      <w:r>
        <w:t xml:space="preserve">) </w:t>
      </w:r>
      <w:r w:rsidR="003B3950">
        <w:t xml:space="preserve">from </w:t>
      </w:r>
      <w:r>
        <w:t>the Filter Chain</w:t>
      </w:r>
      <w:r w:rsidR="003B3950">
        <w:t xml:space="preserve"> drop-down list</w:t>
      </w:r>
      <w:r>
        <w:t xml:space="preserve">. </w:t>
      </w:r>
    </w:p>
    <w:p w:rsidR="00535BBE" w:rsidRDefault="00535BBE" w:rsidP="003B3950">
      <w:pPr>
        <w:pStyle w:val="BodyTextIndent"/>
      </w:pPr>
      <w:r>
        <w:t>Once</w:t>
      </w:r>
      <w:r w:rsidR="003B3950">
        <w:t xml:space="preserve"> the proper filter chain appears</w:t>
      </w:r>
      <w:r>
        <w:t xml:space="preserve">, </w:t>
      </w:r>
      <w:r w:rsidR="003B3950">
        <w:t>click</w:t>
      </w:r>
      <w:r>
        <w:t xml:space="preserve"> </w:t>
      </w:r>
      <w:r w:rsidRPr="003B3950">
        <w:rPr>
          <w:rStyle w:val="Bold"/>
        </w:rPr>
        <w:t>Done</w:t>
      </w:r>
      <w:r>
        <w:t xml:space="preserve"> </w:t>
      </w:r>
      <w:r w:rsidR="003B3950">
        <w:t>in this section of the form</w:t>
      </w:r>
      <w:r>
        <w:t xml:space="preserve">. </w:t>
      </w:r>
    </w:p>
    <w:p w:rsidR="00535BBE" w:rsidRDefault="00535BBE" w:rsidP="003A77E1">
      <w:pPr>
        <w:pStyle w:val="BodyTextIndent"/>
      </w:pPr>
      <w:r w:rsidRPr="003B3950">
        <w:rPr>
          <w:rStyle w:val="Bold"/>
        </w:rPr>
        <w:t>Target Class Attribute Name</w:t>
      </w:r>
      <w:r>
        <w:t xml:space="preserve"> </w:t>
      </w:r>
      <w:r w:rsidR="003B3950">
        <w:t>–</w:t>
      </w:r>
      <w:r>
        <w:t xml:space="preserve"> </w:t>
      </w:r>
      <w:r w:rsidR="003B3950">
        <w:t>This field is</w:t>
      </w:r>
      <w:r>
        <w:t xml:space="preserve"> populated with all </w:t>
      </w:r>
      <w:r w:rsidR="003B3950">
        <w:t xml:space="preserve">of </w:t>
      </w:r>
      <w:r>
        <w:t xml:space="preserve">the attributes of the Final Target Class. </w:t>
      </w:r>
    </w:p>
    <w:p w:rsidR="00535BBE" w:rsidRDefault="00535BBE" w:rsidP="003A77E1">
      <w:pPr>
        <w:pStyle w:val="BodyTextIndent"/>
      </w:pPr>
      <w:r w:rsidRPr="003B3950">
        <w:rPr>
          <w:rStyle w:val="Bold"/>
        </w:rPr>
        <w:t xml:space="preserve">Target Class </w:t>
      </w:r>
      <w:r w:rsidR="003B3950">
        <w:rPr>
          <w:rStyle w:val="Bold"/>
        </w:rPr>
        <w:t>Alias</w:t>
      </w:r>
      <w:r>
        <w:t xml:space="preserve"> –</w:t>
      </w:r>
      <w:r w:rsidR="003B3950">
        <w:t xml:space="preserve"> I</w:t>
      </w:r>
      <w:r>
        <w:t>f you want to provide an alias for the Target Class Name</w:t>
      </w:r>
      <w:r w:rsidR="003B3950">
        <w:t>,</w:t>
      </w:r>
      <w:r>
        <w:t xml:space="preserve"> you can do so by providing a value </w:t>
      </w:r>
      <w:r w:rsidR="003B3950">
        <w:t>in</w:t>
      </w:r>
      <w:r>
        <w:t xml:space="preserve"> the Target Class Alias field. </w:t>
      </w:r>
    </w:p>
    <w:p w:rsidR="00535BBE" w:rsidRDefault="00535BBE" w:rsidP="003A77E1">
      <w:pPr>
        <w:pStyle w:val="BodyTextIndent"/>
      </w:pPr>
      <w:r w:rsidRPr="003B3950">
        <w:rPr>
          <w:rStyle w:val="Bold"/>
        </w:rPr>
        <w:t xml:space="preserve">Target Class Attribute </w:t>
      </w:r>
      <w:r w:rsidR="003B3950">
        <w:rPr>
          <w:rStyle w:val="Bold"/>
        </w:rPr>
        <w:t xml:space="preserve">Alias </w:t>
      </w:r>
      <w:r>
        <w:t>–</w:t>
      </w:r>
      <w:r w:rsidR="003B3950">
        <w:t>Y</w:t>
      </w:r>
      <w:r>
        <w:t>ou can provide an alias for the Target Class</w:t>
      </w:r>
      <w:r w:rsidR="003B3950">
        <w:t xml:space="preserve"> </w:t>
      </w:r>
      <w:r>
        <w:t xml:space="preserve">Attribute Name by providing a value </w:t>
      </w:r>
      <w:r w:rsidR="003B3950">
        <w:t>in</w:t>
      </w:r>
      <w:r>
        <w:t xml:space="preserve"> the Target Class Attribute Alias field.</w:t>
      </w:r>
    </w:p>
    <w:p w:rsidR="00C2222F" w:rsidRDefault="003B3950" w:rsidP="003B3950">
      <w:pPr>
        <w:pStyle w:val="ListNumber"/>
      </w:pPr>
      <w:r>
        <w:t xml:space="preserve">When finished, </w:t>
      </w:r>
      <w:r w:rsidR="00535BBE">
        <w:t xml:space="preserve">click Add button </w:t>
      </w:r>
      <w:r>
        <w:t xml:space="preserve">at the bottom of the form </w:t>
      </w:r>
      <w:r w:rsidR="00535BBE">
        <w:t>to add the filter</w:t>
      </w:r>
      <w:r>
        <w:t>.</w:t>
      </w:r>
    </w:p>
    <w:p w:rsidR="00C2222F" w:rsidRDefault="00CD44FB" w:rsidP="00CD44FB">
      <w:pPr>
        <w:pStyle w:val="Heading4"/>
      </w:pPr>
      <w:r>
        <w:lastRenderedPageBreak/>
        <w:t>Select</w:t>
      </w:r>
      <w:r w:rsidR="00535BBE">
        <w:t xml:space="preserve"> an</w:t>
      </w:r>
      <w:r w:rsidR="003B3950">
        <w:t>d View/Update an</w:t>
      </w:r>
      <w:r w:rsidR="00535BBE">
        <w:t xml:space="preserve"> Existing Security Filter</w:t>
      </w:r>
    </w:p>
    <w:p w:rsidR="003B3950" w:rsidRDefault="003B3950" w:rsidP="00CD44FB">
      <w:pPr>
        <w:pStyle w:val="ListNumber"/>
        <w:keepNext/>
        <w:numPr>
          <w:ilvl w:val="0"/>
          <w:numId w:val="47"/>
        </w:numPr>
      </w:pPr>
      <w:r>
        <w:t xml:space="preserve">From the Instance Level home page, click the </w:t>
      </w:r>
      <w:r>
        <w:rPr>
          <w:rStyle w:val="Bold"/>
        </w:rPr>
        <w:t>Select an Existing Security Filter</w:t>
      </w:r>
      <w:r>
        <w:t xml:space="preserve"> link. The Search form appears.</w:t>
      </w:r>
      <w:r w:rsidR="000C649E" w:rsidRPr="000C649E">
        <w:t xml:space="preserve"> </w:t>
      </w:r>
      <w:r w:rsidR="00865911">
        <w:fldChar w:fldCharType="begin"/>
      </w:r>
      <w:r w:rsidR="000C649E">
        <w:instrText xml:space="preserve"> XE "</w:instrText>
      </w:r>
      <w:r w:rsidR="000C649E" w:rsidRPr="007B1D66">
        <w:instrText>UPT:</w:instrText>
      </w:r>
      <w:r w:rsidR="000C649E">
        <w:instrText xml:space="preserve">view security filter" </w:instrText>
      </w:r>
      <w:r w:rsidR="00865911">
        <w:fldChar w:fldCharType="end"/>
      </w:r>
      <w:r w:rsidR="00865911">
        <w:fldChar w:fldCharType="begin"/>
      </w:r>
      <w:r w:rsidR="000C649E">
        <w:instrText xml:space="preserve"> XE "</w:instrText>
      </w:r>
      <w:r w:rsidR="000C649E" w:rsidRPr="007B1D66">
        <w:instrText>UPT:</w:instrText>
      </w:r>
      <w:r w:rsidR="000C649E">
        <w:instrText xml:space="preserve">edit/update security filter" </w:instrText>
      </w:r>
      <w:r w:rsidR="00865911">
        <w:fldChar w:fldCharType="end"/>
      </w:r>
      <w:r w:rsidR="00865911">
        <w:fldChar w:fldCharType="begin"/>
      </w:r>
      <w:r w:rsidR="000C649E">
        <w:instrText xml:space="preserve"> XE "instance level security:modify filter clause" </w:instrText>
      </w:r>
      <w:r w:rsidR="00865911">
        <w:fldChar w:fldCharType="end"/>
      </w:r>
      <w:r w:rsidR="00865911">
        <w:fldChar w:fldCharType="begin"/>
      </w:r>
      <w:r w:rsidR="000C649E">
        <w:instrText xml:space="preserve"> XE "</w:instrText>
      </w:r>
      <w:r w:rsidR="000C649E" w:rsidRPr="000C7E9B">
        <w:instrText>filter clauses</w:instrText>
      </w:r>
      <w:r w:rsidR="000C649E">
        <w:instrText xml:space="preserve">" </w:instrText>
      </w:r>
      <w:r w:rsidR="00865911">
        <w:fldChar w:fldCharType="end"/>
      </w:r>
      <w:r w:rsidR="00865911">
        <w:fldChar w:fldCharType="begin"/>
      </w:r>
      <w:r w:rsidR="000C649E">
        <w:instrText xml:space="preserve"> XE "</w:instrText>
      </w:r>
      <w:r w:rsidR="000C649E" w:rsidRPr="00DF046D">
        <w:instrText>security:</w:instrText>
      </w:r>
      <w:r w:rsidR="000C649E">
        <w:instrText>modify</w:instrText>
      </w:r>
      <w:r w:rsidR="000C649E" w:rsidRPr="00DF046D">
        <w:instrText xml:space="preserve"> filter</w:instrText>
      </w:r>
      <w:r w:rsidR="000C649E">
        <w:instrText xml:space="preserve">" </w:instrText>
      </w:r>
      <w:r w:rsidR="00865911">
        <w:fldChar w:fldCharType="end"/>
      </w:r>
      <w:r w:rsidR="00865911">
        <w:fldChar w:fldCharType="begin"/>
      </w:r>
      <w:r w:rsidR="000C649E">
        <w:instrText xml:space="preserve"> XE "</w:instrText>
      </w:r>
      <w:r w:rsidR="000C649E" w:rsidRPr="0054302B">
        <w:instrText>security:filter clause</w:instrText>
      </w:r>
      <w:r w:rsidR="000C649E">
        <w:instrText xml:space="preserve">" </w:instrText>
      </w:r>
      <w:r w:rsidR="00865911">
        <w:fldChar w:fldCharType="end"/>
      </w:r>
    </w:p>
    <w:p w:rsidR="003B3950" w:rsidRDefault="00257618" w:rsidP="003B3950">
      <w:pPr>
        <w:pStyle w:val="GraphicAnchorMainIndent"/>
        <w:rPr>
          <w:noProof/>
        </w:rPr>
      </w:pPr>
      <w:r>
        <w:rPr>
          <w:noProof/>
        </w:rPr>
        <w:drawing>
          <wp:inline distT="0" distB="0" distL="0" distR="0">
            <wp:extent cx="5354320" cy="727075"/>
            <wp:effectExtent l="19050" t="0" r="0" b="0"/>
            <wp:docPr id="3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2"/>
                    <a:srcRect/>
                    <a:stretch>
                      <a:fillRect/>
                    </a:stretch>
                  </pic:blipFill>
                  <pic:spPr bwMode="auto">
                    <a:xfrm>
                      <a:off x="0" y="0"/>
                      <a:ext cx="5354320" cy="727075"/>
                    </a:xfrm>
                    <a:prstGeom prst="rect">
                      <a:avLst/>
                    </a:prstGeom>
                    <a:noFill/>
                    <a:ln w="9525">
                      <a:noFill/>
                      <a:miter lim="800000"/>
                      <a:headEnd/>
                      <a:tailEnd/>
                    </a:ln>
                  </pic:spPr>
                </pic:pic>
              </a:graphicData>
            </a:graphic>
          </wp:inline>
        </w:drawing>
      </w:r>
    </w:p>
    <w:p w:rsidR="00645D3E" w:rsidRPr="00645D3E" w:rsidRDefault="002A3C9A" w:rsidP="00645D3E">
      <w:pPr>
        <w:pStyle w:val="Caption"/>
      </w:pPr>
      <w:r>
        <w:t>Figure</w:t>
      </w:r>
      <w:r w:rsidR="00645D3E">
        <w:t xml:space="preserve"> </w:t>
      </w:r>
      <w:fldSimple w:instr=" STYLEREF 1 \s ">
        <w:r w:rsidR="00E92FAF">
          <w:rPr>
            <w:noProof/>
          </w:rPr>
          <w:t>3</w:t>
        </w:r>
      </w:fldSimple>
      <w:r w:rsidR="002F0542">
        <w:noBreakHyphen/>
      </w:r>
      <w:fldSimple w:instr=" SEQ Figure \* ARABIC \s 1 ">
        <w:r w:rsidR="00E92FAF">
          <w:rPr>
            <w:noProof/>
          </w:rPr>
          <w:t>31</w:t>
        </w:r>
      </w:fldSimple>
      <w:r w:rsidR="00645D3E">
        <w:t xml:space="preserve"> Filter Clause Search form</w:t>
      </w:r>
    </w:p>
    <w:p w:rsidR="003B3950" w:rsidRDefault="003B3950" w:rsidP="003B3950">
      <w:pPr>
        <w:pStyle w:val="ListNumber"/>
        <w:numPr>
          <w:ilvl w:val="0"/>
          <w:numId w:val="47"/>
        </w:numPr>
      </w:pPr>
      <w:r>
        <w:t>Enter search criteria into the Filter Clause Search Criteria form. Search by Class Name. You may use an asterisk (*) as a wildcard character if necessary.</w:t>
      </w:r>
    </w:p>
    <w:p w:rsidR="00645D3E" w:rsidRDefault="00645D3E" w:rsidP="003B3950">
      <w:pPr>
        <w:pStyle w:val="ListNumber"/>
        <w:numPr>
          <w:ilvl w:val="0"/>
          <w:numId w:val="47"/>
        </w:numPr>
      </w:pPr>
      <w:r>
        <w:t xml:space="preserve">Click </w:t>
      </w:r>
      <w:r w:rsidRPr="00645D3E">
        <w:rPr>
          <w:b/>
        </w:rPr>
        <w:t>Search</w:t>
      </w:r>
      <w:r w:rsidRPr="00645D3E">
        <w:t>.</w:t>
      </w:r>
    </w:p>
    <w:p w:rsidR="00645D3E" w:rsidRDefault="00645D3E" w:rsidP="003B3950">
      <w:pPr>
        <w:pStyle w:val="ListNumber"/>
        <w:numPr>
          <w:ilvl w:val="0"/>
          <w:numId w:val="47"/>
        </w:numPr>
      </w:pPr>
      <w:r>
        <w:t xml:space="preserve">From the results list, select the radio button next to the Class Name of the filter clause you want to view and/or edit, and then click </w:t>
      </w:r>
      <w:r w:rsidRPr="004F7051">
        <w:rPr>
          <w:rStyle w:val="Bold"/>
        </w:rPr>
        <w:t>View Details</w:t>
      </w:r>
      <w:r>
        <w:t>.</w:t>
      </w:r>
    </w:p>
    <w:p w:rsidR="00645D3E" w:rsidRDefault="00257618" w:rsidP="00645D3E">
      <w:pPr>
        <w:pStyle w:val="GraphicAnchorMainIndent"/>
        <w:rPr>
          <w:noProof/>
        </w:rPr>
      </w:pPr>
      <w:r>
        <w:rPr>
          <w:noProof/>
        </w:rPr>
        <w:drawing>
          <wp:inline distT="0" distB="0" distL="0" distR="0">
            <wp:extent cx="5332095" cy="3293745"/>
            <wp:effectExtent l="19050" t="0" r="1905" b="0"/>
            <wp:docPr id="37"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3"/>
                    <a:srcRect/>
                    <a:stretch>
                      <a:fillRect/>
                    </a:stretch>
                  </pic:blipFill>
                  <pic:spPr bwMode="auto">
                    <a:xfrm>
                      <a:off x="0" y="0"/>
                      <a:ext cx="5332095" cy="3293745"/>
                    </a:xfrm>
                    <a:prstGeom prst="rect">
                      <a:avLst/>
                    </a:prstGeom>
                    <a:noFill/>
                    <a:ln w="9525">
                      <a:noFill/>
                      <a:miter lim="800000"/>
                      <a:headEnd/>
                      <a:tailEnd/>
                    </a:ln>
                  </pic:spPr>
                </pic:pic>
              </a:graphicData>
            </a:graphic>
          </wp:inline>
        </w:drawing>
      </w:r>
    </w:p>
    <w:p w:rsidR="00645D3E" w:rsidRPr="00645D3E" w:rsidRDefault="002A3C9A" w:rsidP="00645D3E">
      <w:pPr>
        <w:pStyle w:val="Caption"/>
      </w:pPr>
      <w:r>
        <w:t>Figure</w:t>
      </w:r>
      <w:r w:rsidR="00645D3E">
        <w:t xml:space="preserve"> </w:t>
      </w:r>
      <w:fldSimple w:instr=" STYLEREF 1 \s ">
        <w:r w:rsidR="00E92FAF">
          <w:rPr>
            <w:noProof/>
          </w:rPr>
          <w:t>3</w:t>
        </w:r>
      </w:fldSimple>
      <w:r w:rsidR="002F0542">
        <w:noBreakHyphen/>
      </w:r>
      <w:fldSimple w:instr=" SEQ Figure \* ARABIC \s 1 ">
        <w:r w:rsidR="00E92FAF">
          <w:rPr>
            <w:noProof/>
          </w:rPr>
          <w:t>32</w:t>
        </w:r>
      </w:fldSimple>
      <w:r w:rsidR="00645D3E">
        <w:t xml:space="preserve"> Filter Clause Details form</w:t>
      </w:r>
    </w:p>
    <w:p w:rsidR="00535BBE" w:rsidRDefault="00645D3E" w:rsidP="00645D3E">
      <w:pPr>
        <w:pStyle w:val="ListNumber"/>
      </w:pPr>
      <w:r>
        <w:t>T</w:t>
      </w:r>
      <w:r w:rsidR="00535BBE">
        <w:t xml:space="preserve">he Filter Clause Details </w:t>
      </w:r>
      <w:r>
        <w:t>form contains only the following editable fields:</w:t>
      </w:r>
      <w:r w:rsidR="00535BBE">
        <w:t xml:space="preserve"> </w:t>
      </w:r>
    </w:p>
    <w:p w:rsidR="00645D3E" w:rsidRDefault="00645D3E" w:rsidP="00645D3E">
      <w:pPr>
        <w:pStyle w:val="ListBullet2"/>
      </w:pPr>
      <w:r w:rsidRPr="00645D3E">
        <w:rPr>
          <w:rStyle w:val="Bold"/>
        </w:rPr>
        <w:t>Generated SQL for Group</w:t>
      </w:r>
      <w:r>
        <w:rPr>
          <w:rStyle w:val="Bold"/>
        </w:rPr>
        <w:t xml:space="preserve"> </w:t>
      </w:r>
      <w:r>
        <w:t xml:space="preserve">– This is the SQL filter generated by Hibernate based on the filter criteria selected for Group level security. </w:t>
      </w:r>
    </w:p>
    <w:p w:rsidR="00535BBE" w:rsidRDefault="00535BBE" w:rsidP="00535BBE">
      <w:pPr>
        <w:pStyle w:val="ListBullet2"/>
      </w:pPr>
      <w:r w:rsidRPr="00645D3E">
        <w:rPr>
          <w:rStyle w:val="Bold"/>
        </w:rPr>
        <w:t>Generated SQL for User</w:t>
      </w:r>
      <w:r>
        <w:t xml:space="preserve"> – This is the SQL </w:t>
      </w:r>
      <w:r w:rsidR="00645D3E">
        <w:t xml:space="preserve">filter </w:t>
      </w:r>
      <w:r>
        <w:t xml:space="preserve">generated by Hibernate based on </w:t>
      </w:r>
      <w:r w:rsidR="00645D3E">
        <w:t xml:space="preserve">the </w:t>
      </w:r>
      <w:r>
        <w:t xml:space="preserve">filter criteria selected for User level security. </w:t>
      </w:r>
    </w:p>
    <w:p w:rsidR="00645D3E" w:rsidRDefault="00645D3E" w:rsidP="00645D3E">
      <w:pPr>
        <w:pStyle w:val="NoteInList"/>
      </w:pPr>
      <w:r w:rsidRPr="00645D3E">
        <w:rPr>
          <w:rStyle w:val="Bold"/>
        </w:rPr>
        <w:t>NOTE:</w:t>
      </w:r>
      <w:r>
        <w:t xml:space="preserve"> Once you edit the SQL there is no way it can be regenerated without deleting and creating the filter clause again. Also, make sure you </w:t>
      </w:r>
      <w:r>
        <w:lastRenderedPageBreak/>
        <w:t>follow the Hibernate Filter SQL specifications and have a valid working filtering SQL.</w:t>
      </w:r>
    </w:p>
    <w:p w:rsidR="00535BBE" w:rsidRPr="00535BBE" w:rsidRDefault="00645D3E" w:rsidP="00645D3E">
      <w:pPr>
        <w:pStyle w:val="ListNumber"/>
      </w:pPr>
      <w:r>
        <w:t xml:space="preserve">If you made changes, click </w:t>
      </w:r>
      <w:r w:rsidRPr="00645D3E">
        <w:rPr>
          <w:rStyle w:val="Bold"/>
        </w:rPr>
        <w:t>Upload</w:t>
      </w:r>
      <w:r>
        <w:t xml:space="preserve"> to</w:t>
      </w:r>
      <w:r w:rsidR="00535BBE" w:rsidRPr="00535BBE">
        <w:t xml:space="preserve"> update the record</w:t>
      </w:r>
      <w:r>
        <w:t>. You may also</w:t>
      </w:r>
      <w:r w:rsidR="00535BBE" w:rsidRPr="00535BBE">
        <w:t xml:space="preserve"> use the </w:t>
      </w:r>
      <w:r w:rsidR="00535BBE" w:rsidRPr="00645D3E">
        <w:rPr>
          <w:rStyle w:val="Bold"/>
        </w:rPr>
        <w:t>Delete</w:t>
      </w:r>
      <w:r>
        <w:t xml:space="preserve"> button to delete the record </w:t>
      </w:r>
    </w:p>
    <w:p w:rsidR="00C2222F" w:rsidRDefault="007966AD" w:rsidP="007966AD">
      <w:pPr>
        <w:pStyle w:val="Heading2"/>
      </w:pPr>
      <w:bookmarkStart w:id="319" w:name="_Toc214359159"/>
      <w:r>
        <w:t>UPT Installation and Deployment</w:t>
      </w:r>
      <w:bookmarkEnd w:id="319"/>
    </w:p>
    <w:p w:rsidR="00F50DA8" w:rsidRDefault="00F50DA8" w:rsidP="007966AD">
      <w:pPr>
        <w:pStyle w:val="BodyText"/>
        <w:rPr>
          <w:ins w:id="320" w:author=" Vijay Parmar" w:date="2009-08-22T20:08:00Z"/>
        </w:rPr>
      </w:pPr>
      <w:ins w:id="321" w:author=" Vijay Parmar" w:date="2009-08-22T20:08:00Z">
        <w:r>
          <w:t xml:space="preserve">The CSM UPT 4.2 installation and deployment </w:t>
        </w:r>
      </w:ins>
      <w:ins w:id="322" w:author=" Vijay Parmar" w:date="2009-08-22T20:09:00Z">
        <w:r>
          <w:t>can be done either a) by using a CSM</w:t>
        </w:r>
      </w:ins>
      <w:ins w:id="323" w:author=" Vijay Parmar" w:date="2009-08-22T20:13:00Z">
        <w:r>
          <w:t xml:space="preserve"> UPT </w:t>
        </w:r>
      </w:ins>
      <w:ins w:id="324" w:author=" Vijay Parmar" w:date="2009-08-22T20:09:00Z">
        <w:r>
          <w:t>GUI Installer or b) by using command line</w:t>
        </w:r>
      </w:ins>
      <w:ins w:id="325" w:author=" Vijay Parmar" w:date="2009-08-22T20:13:00Z">
        <w:r w:rsidR="008271EF">
          <w:t xml:space="preserve"> install</w:t>
        </w:r>
      </w:ins>
      <w:ins w:id="326" w:author=" Vijay Parmar" w:date="2009-08-22T20:14:00Z">
        <w:r w:rsidR="008271EF">
          <w:t>ation</w:t>
        </w:r>
      </w:ins>
      <w:ins w:id="327" w:author=" Vijay Parmar" w:date="2009-08-22T20:09:00Z">
        <w:r>
          <w:t xml:space="preserve"> process.</w:t>
        </w:r>
      </w:ins>
    </w:p>
    <w:p w:rsidR="00C2222F" w:rsidRDefault="007966AD" w:rsidP="007966AD">
      <w:pPr>
        <w:pStyle w:val="BodyText"/>
      </w:pPr>
      <w:r w:rsidRPr="007966AD">
        <w:t xml:space="preserve">The UPT </w:t>
      </w:r>
      <w:ins w:id="328" w:author=" Vijay Parmar" w:date="2009-08-22T12:19:00Z">
        <w:r w:rsidR="00503C26">
          <w:t xml:space="preserve">4.2 </w:t>
        </w:r>
      </w:ins>
      <w:r w:rsidRPr="007966AD">
        <w:t xml:space="preserve">is released as </w:t>
      </w:r>
      <w:del w:id="329" w:author=" Vijay Parmar" w:date="2009-08-22T12:19:00Z">
        <w:r w:rsidRPr="007966AD" w:rsidDel="00503C26">
          <w:delText xml:space="preserve">a </w:delText>
        </w:r>
      </w:del>
      <w:r w:rsidRPr="007966AD">
        <w:t xml:space="preserve">compressed </w:t>
      </w:r>
      <w:ins w:id="330" w:author=" Vijay Parmar" w:date="2009-08-22T20:10:00Z">
        <w:r w:rsidR="00F50DA8">
          <w:t xml:space="preserve">Enterprise Archive </w:t>
        </w:r>
      </w:ins>
      <w:del w:id="331" w:author=" Vijay Parmar" w:date="2009-08-22T20:10:00Z">
        <w:r w:rsidRPr="007966AD" w:rsidDel="00F50DA8">
          <w:delText xml:space="preserve">web </w:delText>
        </w:r>
      </w:del>
      <w:r w:rsidRPr="007966AD">
        <w:t xml:space="preserve">application in the form of </w:t>
      </w:r>
      <w:del w:id="332" w:author=" Vijay Parmar" w:date="2009-08-22T20:15:00Z">
        <w:r w:rsidRPr="007966AD" w:rsidDel="002C1791">
          <w:delText>a</w:delText>
        </w:r>
      </w:del>
      <w:ins w:id="333" w:author=" Vijay Parmar" w:date="2009-08-22T20:15:00Z">
        <w:r w:rsidR="002C1791" w:rsidRPr="007966AD">
          <w:t>an</w:t>
        </w:r>
      </w:ins>
      <w:r w:rsidRPr="007966AD">
        <w:t xml:space="preserve"> </w:t>
      </w:r>
      <w:ins w:id="334" w:author=" Vijay Parmar" w:date="2009-08-22T12:19:00Z">
        <w:r w:rsidR="00503C26">
          <w:t>EAR</w:t>
        </w:r>
      </w:ins>
      <w:del w:id="335" w:author=" Vijay Parmar" w:date="2009-08-22T12:19:00Z">
        <w:r w:rsidRPr="007966AD" w:rsidDel="00503C26">
          <w:delText>WAR</w:delText>
        </w:r>
      </w:del>
      <w:r w:rsidRPr="007966AD">
        <w:t xml:space="preserve"> </w:t>
      </w:r>
      <w:del w:id="336" w:author=" Vijay Parmar" w:date="2009-08-22T20:10:00Z">
        <w:r w:rsidRPr="007966AD" w:rsidDel="00F50DA8">
          <w:delText>(</w:delText>
        </w:r>
      </w:del>
      <w:del w:id="337" w:author=" Vijay Parmar" w:date="2009-08-22T12:20:00Z">
        <w:r w:rsidRPr="007966AD" w:rsidDel="00503C26">
          <w:delText>Web Arch</w:delText>
        </w:r>
        <w:r w:rsidR="00645D3E" w:rsidDel="00503C26">
          <w:delText>ive</w:delText>
        </w:r>
      </w:del>
      <w:del w:id="338" w:author=" Vijay Parmar" w:date="2009-08-22T20:10:00Z">
        <w:r w:rsidR="00645D3E" w:rsidDel="00F50DA8">
          <w:delText>)</w:delText>
        </w:r>
      </w:del>
      <w:r w:rsidR="00645D3E">
        <w:t xml:space="preserve"> f</w:t>
      </w:r>
      <w:r w:rsidRPr="007966AD">
        <w:t>ile.</w:t>
      </w:r>
      <w:ins w:id="339" w:author=" Vijay Parmar" w:date="2009-08-22T20:14:00Z">
        <w:r w:rsidR="00FF28BD">
          <w:t>The CSM UPT release includes the install and upgrade installer zip files along with the GUI installer JAR file.</w:t>
        </w:r>
        <w:r w:rsidR="00FF28BD" w:rsidRPr="007966AD" w:rsidDel="00FF28BD">
          <w:t xml:space="preserve"> </w:t>
        </w:r>
      </w:ins>
      <w:del w:id="340" w:author=" Vijay Parmar" w:date="2009-08-22T20:14:00Z">
        <w:r w:rsidRPr="007966AD" w:rsidDel="00FF28BD">
          <w:delText xml:space="preserve"> Along with the </w:delText>
        </w:r>
      </w:del>
      <w:del w:id="341" w:author=" Vijay Parmar" w:date="2009-08-22T12:20:00Z">
        <w:r w:rsidRPr="007966AD" w:rsidDel="00503C26">
          <w:delText>W</w:delText>
        </w:r>
      </w:del>
      <w:del w:id="342" w:author=" Vijay Parmar" w:date="2009-08-22T20:14:00Z">
        <w:r w:rsidRPr="007966AD" w:rsidDel="00FF28BD">
          <w:delText>AR, the release includes sample configuration files that help developers configure the UPT with their application(s).</w:delText>
        </w:r>
      </w:del>
      <w:r w:rsidR="00865911">
        <w:fldChar w:fldCharType="begin"/>
      </w:r>
      <w:r w:rsidR="000C649E">
        <w:instrText xml:space="preserve"> XE "</w:instrText>
      </w:r>
      <w:r w:rsidR="000C649E" w:rsidRPr="00BE7BB0">
        <w:instrText>UPT:installation</w:instrText>
      </w:r>
      <w:r w:rsidR="000C649E">
        <w:instrText xml:space="preserve">" </w:instrText>
      </w:r>
      <w:r w:rsidR="00865911">
        <w:fldChar w:fldCharType="end"/>
      </w:r>
      <w:r w:rsidR="00865911">
        <w:fldChar w:fldCharType="begin"/>
      </w:r>
      <w:r w:rsidR="000C649E">
        <w:instrText xml:space="preserve"> XE "</w:instrText>
      </w:r>
      <w:r w:rsidR="000C649E" w:rsidRPr="004F7006">
        <w:instrText>UPT:deployment</w:instrText>
      </w:r>
      <w:r w:rsidR="000C649E">
        <w:instrText xml:space="preserve">" </w:instrText>
      </w:r>
      <w:r w:rsidR="00865911">
        <w:fldChar w:fldCharType="end"/>
      </w:r>
    </w:p>
    <w:p w:rsidR="00F50DA8" w:rsidRDefault="00F50DA8" w:rsidP="007966AD">
      <w:pPr>
        <w:pStyle w:val="Heading3"/>
        <w:rPr>
          <w:ins w:id="343" w:author=" Vijay Parmar" w:date="2009-08-22T20:08:00Z"/>
        </w:rPr>
      </w:pPr>
      <w:bookmarkStart w:id="344" w:name="_Toc214359160"/>
    </w:p>
    <w:p w:rsidR="007966AD" w:rsidRDefault="00D33DD9" w:rsidP="007966AD">
      <w:pPr>
        <w:pStyle w:val="Heading3"/>
      </w:pPr>
      <w:r>
        <w:t xml:space="preserve">UPT </w:t>
      </w:r>
      <w:r w:rsidR="007966AD">
        <w:t xml:space="preserve">Release </w:t>
      </w:r>
      <w:commentRangeStart w:id="345"/>
      <w:r w:rsidR="007966AD">
        <w:t>Contents</w:t>
      </w:r>
      <w:bookmarkEnd w:id="344"/>
      <w:commentRangeEnd w:id="345"/>
      <w:r w:rsidR="00EA5759">
        <w:rPr>
          <w:rStyle w:val="CommentReference"/>
          <w:rFonts w:ascii="Arial" w:hAnsi="Arial" w:cs="Times New Roman"/>
          <w:bCs w:val="0"/>
        </w:rPr>
        <w:commentReference w:id="345"/>
      </w:r>
    </w:p>
    <w:p w:rsidR="007966AD" w:rsidRDefault="007966AD" w:rsidP="007966AD">
      <w:pPr>
        <w:pStyle w:val="BodyText"/>
      </w:pPr>
      <w:r w:rsidRPr="007966AD">
        <w:t xml:space="preserve">The UPT Release contents can be found in the </w:t>
      </w:r>
      <w:r w:rsidRPr="008B318A">
        <w:rPr>
          <w:rStyle w:val="CodeChar0"/>
        </w:rPr>
        <w:t>UPT.</w:t>
      </w:r>
      <w:commentRangeStart w:id="346"/>
      <w:r w:rsidRPr="008B318A">
        <w:rPr>
          <w:rStyle w:val="CodeChar0"/>
        </w:rPr>
        <w:t>zip</w:t>
      </w:r>
      <w:commentRangeEnd w:id="346"/>
      <w:r w:rsidR="00D202D6">
        <w:rPr>
          <w:rStyle w:val="CommentReference"/>
        </w:rPr>
        <w:commentReference w:id="346"/>
      </w:r>
      <w:r w:rsidRPr="007966AD">
        <w:t xml:space="preserve"> file found on the NCICB download site</w:t>
      </w:r>
      <w:r w:rsidR="00C04BC7">
        <w:t>:</w:t>
      </w:r>
      <w:r w:rsidRPr="007966AD">
        <w:t xml:space="preserve"> </w:t>
      </w:r>
      <w:hyperlink r:id="rId64" w:history="1">
        <w:r w:rsidR="00C04BC7" w:rsidRPr="00C04BC7">
          <w:rPr>
            <w:rStyle w:val="Hyperlink"/>
          </w:rPr>
          <w:t>http://ncicb.nci.nih.gov/download/in</w:t>
        </w:r>
        <w:r w:rsidR="00C04BC7" w:rsidRPr="00C04BC7">
          <w:rPr>
            <w:rStyle w:val="Hyperlink"/>
          </w:rPr>
          <w:t>d</w:t>
        </w:r>
        <w:r w:rsidR="00C04BC7" w:rsidRPr="00C04BC7">
          <w:rPr>
            <w:rStyle w:val="Hyperlink"/>
          </w:rPr>
          <w:t>ex.jsp</w:t>
        </w:r>
      </w:hyperlink>
      <w:r w:rsidRPr="007966AD">
        <w:t xml:space="preserve">. The UPT Release contents include the files in </w:t>
      </w:r>
      <w:r>
        <w:t>the table below.</w:t>
      </w:r>
      <w:r w:rsidR="007F0163" w:rsidRPr="007F0163">
        <w:t xml:space="preserve"> </w:t>
      </w:r>
      <w:r w:rsidR="00865911">
        <w:fldChar w:fldCharType="begin"/>
      </w:r>
      <w:r w:rsidR="007F0163">
        <w:instrText xml:space="preserve"> XE "</w:instrText>
      </w:r>
      <w:r w:rsidR="007F0163" w:rsidRPr="003B41FE">
        <w:instrText>UPT:release contents</w:instrText>
      </w:r>
      <w:r w:rsidR="007F0163">
        <w:instrText xml:space="preserve">" </w:instrText>
      </w:r>
      <w:r w:rsidR="00865911">
        <w:fldChar w:fldCharType="end"/>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Change w:id="347" w:author=" Vijay Parmar" w:date="2009-08-22T20:27:00Z">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PrChange>
      </w:tblPr>
      <w:tblGrid>
        <w:gridCol w:w="3577"/>
        <w:gridCol w:w="4847"/>
        <w:tblGridChange w:id="348">
          <w:tblGrid>
            <w:gridCol w:w="3577"/>
            <w:gridCol w:w="4847"/>
          </w:tblGrid>
        </w:tblGridChange>
      </w:tblGrid>
      <w:tr w:rsidR="007966AD" w:rsidRPr="007966AD" w:rsidTr="00D430A8">
        <w:trPr>
          <w:cantSplit/>
          <w:tblHeader/>
          <w:trPrChange w:id="349" w:author=" Vijay Parmar" w:date="2009-08-22T20:27:00Z">
            <w:trPr>
              <w:cantSplit/>
              <w:tblHeader/>
            </w:trPr>
          </w:trPrChange>
        </w:trPr>
        <w:tc>
          <w:tcPr>
            <w:tcW w:w="3577" w:type="dxa"/>
            <w:shd w:val="clear" w:color="auto" w:fill="D9D9D9"/>
            <w:vAlign w:val="center"/>
            <w:tcPrChange w:id="350" w:author=" Vijay Parmar" w:date="2009-08-22T20:27:00Z">
              <w:tcPr>
                <w:tcW w:w="3078" w:type="dxa"/>
                <w:shd w:val="clear" w:color="auto" w:fill="D9D9D9"/>
                <w:vAlign w:val="center"/>
              </w:tcPr>
            </w:tcPrChange>
          </w:tcPr>
          <w:p w:rsidR="007966AD" w:rsidRPr="007966AD" w:rsidRDefault="007966AD" w:rsidP="00D039D0">
            <w:pPr>
              <w:pStyle w:val="TableHeaderCenter"/>
            </w:pPr>
            <w:r w:rsidRPr="007966AD">
              <w:t>File</w:t>
            </w:r>
          </w:p>
        </w:tc>
        <w:tc>
          <w:tcPr>
            <w:tcW w:w="4847" w:type="dxa"/>
            <w:shd w:val="clear" w:color="auto" w:fill="D9D9D9"/>
            <w:vAlign w:val="center"/>
            <w:tcPrChange w:id="351" w:author=" Vijay Parmar" w:date="2009-08-22T20:27:00Z">
              <w:tcPr>
                <w:tcW w:w="5346" w:type="dxa"/>
                <w:shd w:val="clear" w:color="auto" w:fill="D9D9D9"/>
                <w:vAlign w:val="center"/>
              </w:tcPr>
            </w:tcPrChange>
          </w:tcPr>
          <w:p w:rsidR="007966AD" w:rsidRPr="007966AD" w:rsidRDefault="007966AD" w:rsidP="00D039D0">
            <w:pPr>
              <w:pStyle w:val="TableHeaderCenter"/>
            </w:pPr>
            <w:r w:rsidRPr="007966AD">
              <w:t>Description</w:t>
            </w:r>
          </w:p>
        </w:tc>
      </w:tr>
      <w:tr w:rsidR="007966AD" w:rsidRPr="007966AD" w:rsidDel="00D430A8" w:rsidTr="00D430A8">
        <w:trPr>
          <w:cantSplit/>
          <w:del w:id="352" w:author=" Vijay Parmar" w:date="2009-08-22T20:27:00Z"/>
          <w:trPrChange w:id="353" w:author=" Vijay Parmar" w:date="2009-08-22T20:27:00Z">
            <w:trPr>
              <w:cantSplit/>
            </w:trPr>
          </w:trPrChange>
        </w:trPr>
        <w:tc>
          <w:tcPr>
            <w:tcW w:w="3577" w:type="dxa"/>
            <w:vAlign w:val="center"/>
            <w:tcPrChange w:id="354" w:author=" Vijay Parmar" w:date="2009-08-22T20:27:00Z">
              <w:tcPr>
                <w:tcW w:w="3078" w:type="dxa"/>
                <w:vAlign w:val="center"/>
              </w:tcPr>
            </w:tcPrChange>
          </w:tcPr>
          <w:p w:rsidR="007966AD" w:rsidRPr="007966AD" w:rsidDel="00D430A8" w:rsidRDefault="00836477" w:rsidP="00836477">
            <w:pPr>
              <w:pStyle w:val="TableText"/>
              <w:rPr>
                <w:del w:id="355" w:author=" Vijay Parmar" w:date="2009-08-22T20:27:00Z"/>
                <w:rStyle w:val="CodeChar0"/>
              </w:rPr>
            </w:pPr>
            <w:del w:id="356" w:author=" Vijay Parmar" w:date="2009-08-22T20:27:00Z">
              <w:r w:rsidRPr="007966AD" w:rsidDel="00D430A8">
                <w:rPr>
                  <w:rStyle w:val="CodeChar0"/>
                </w:rPr>
                <w:delText>U</w:delText>
              </w:r>
              <w:r w:rsidR="007966AD" w:rsidRPr="007966AD" w:rsidDel="00D430A8">
                <w:rPr>
                  <w:rStyle w:val="CodeChar0"/>
                </w:rPr>
                <w:delText>pt</w:delText>
              </w:r>
            </w:del>
            <w:del w:id="357" w:author=" Vijay Parmar" w:date="2009-08-22T19:21:00Z">
              <w:r w:rsidR="007966AD" w:rsidRPr="007966AD" w:rsidDel="00836477">
                <w:rPr>
                  <w:rStyle w:val="CodeChar0"/>
                </w:rPr>
                <w:delText>.war</w:delText>
              </w:r>
            </w:del>
            <w:del w:id="358" w:author=" Vijay Parmar" w:date="2009-08-22T20:27:00Z">
              <w:r w:rsidR="007966AD" w:rsidRPr="007966AD" w:rsidDel="00D430A8">
                <w:rPr>
                  <w:rStyle w:val="CodeChar0"/>
                </w:rPr>
                <w:delText xml:space="preserve"> </w:delText>
              </w:r>
            </w:del>
          </w:p>
        </w:tc>
        <w:tc>
          <w:tcPr>
            <w:tcW w:w="4847" w:type="dxa"/>
            <w:vAlign w:val="center"/>
            <w:tcPrChange w:id="359" w:author=" Vijay Parmar" w:date="2009-08-22T20:27:00Z">
              <w:tcPr>
                <w:tcW w:w="5346" w:type="dxa"/>
                <w:vAlign w:val="center"/>
              </w:tcPr>
            </w:tcPrChange>
          </w:tcPr>
          <w:p w:rsidR="007966AD" w:rsidRPr="007966AD" w:rsidDel="00D430A8" w:rsidRDefault="007966AD" w:rsidP="00836477">
            <w:pPr>
              <w:pStyle w:val="TableText"/>
              <w:rPr>
                <w:del w:id="360" w:author=" Vijay Parmar" w:date="2009-08-22T20:27:00Z"/>
              </w:rPr>
            </w:pPr>
            <w:del w:id="361" w:author=" Vijay Parmar" w:date="2009-08-22T20:27:00Z">
              <w:r w:rsidRPr="007966AD" w:rsidDel="00D430A8">
                <w:delText xml:space="preserve">The UPT </w:delText>
              </w:r>
            </w:del>
            <w:del w:id="362" w:author=" Vijay Parmar" w:date="2009-08-22T19:22:00Z">
              <w:r w:rsidRPr="007966AD" w:rsidDel="00836477">
                <w:delText xml:space="preserve">Web </w:delText>
              </w:r>
            </w:del>
            <w:del w:id="363" w:author=" Vijay Parmar" w:date="2009-08-22T20:27:00Z">
              <w:r w:rsidRPr="007966AD" w:rsidDel="00D430A8">
                <w:delText>Application</w:delText>
              </w:r>
            </w:del>
          </w:p>
        </w:tc>
      </w:tr>
      <w:tr w:rsidR="008639B3" w:rsidRPr="007966AD" w:rsidTr="00D430A8">
        <w:trPr>
          <w:cantSplit/>
          <w:ins w:id="364" w:author=" Vijay Parmar" w:date="2009-08-22T20:25:00Z"/>
          <w:trPrChange w:id="365" w:author=" Vijay Parmar" w:date="2009-08-22T20:27:00Z">
            <w:trPr>
              <w:cantSplit/>
            </w:trPr>
          </w:trPrChange>
        </w:trPr>
        <w:tc>
          <w:tcPr>
            <w:tcW w:w="3577" w:type="dxa"/>
            <w:vAlign w:val="center"/>
            <w:tcPrChange w:id="366" w:author=" Vijay Parmar" w:date="2009-08-22T20:27:00Z">
              <w:tcPr>
                <w:tcW w:w="3078" w:type="dxa"/>
                <w:vAlign w:val="center"/>
              </w:tcPr>
            </w:tcPrChange>
          </w:tcPr>
          <w:p w:rsidR="008639B3" w:rsidRPr="007966AD" w:rsidRDefault="008639B3" w:rsidP="008639B3">
            <w:pPr>
              <w:pStyle w:val="TableText"/>
              <w:rPr>
                <w:ins w:id="367" w:author=" Vijay Parmar" w:date="2009-08-22T20:25:00Z"/>
                <w:rStyle w:val="CodeChar0"/>
              </w:rPr>
            </w:pPr>
            <w:ins w:id="368" w:author=" Vijay Parmar" w:date="2009-08-22T20:25:00Z">
              <w:r>
                <w:rPr>
                  <w:rStyle w:val="CodeChar0"/>
                </w:rPr>
                <w:t>Csm_gui_</w:t>
              </w:r>
            </w:ins>
            <w:ins w:id="369" w:author=" Vijay Parmar" w:date="2009-08-22T20:26:00Z">
              <w:r>
                <w:rPr>
                  <w:rStyle w:val="CodeChar0"/>
                </w:rPr>
                <w:t>distribution_4_2.jar</w:t>
              </w:r>
            </w:ins>
          </w:p>
        </w:tc>
        <w:tc>
          <w:tcPr>
            <w:tcW w:w="4847" w:type="dxa"/>
            <w:vAlign w:val="center"/>
            <w:tcPrChange w:id="370" w:author=" Vijay Parmar" w:date="2009-08-22T20:27:00Z">
              <w:tcPr>
                <w:tcW w:w="5346" w:type="dxa"/>
                <w:vAlign w:val="center"/>
              </w:tcPr>
            </w:tcPrChange>
          </w:tcPr>
          <w:p w:rsidR="008639B3" w:rsidRPr="007966AD" w:rsidRDefault="008639B3" w:rsidP="00836477">
            <w:pPr>
              <w:pStyle w:val="TableText"/>
              <w:rPr>
                <w:ins w:id="371" w:author=" Vijay Parmar" w:date="2009-08-22T20:25:00Z"/>
              </w:rPr>
            </w:pPr>
            <w:ins w:id="372" w:author=" Vijay Parmar" w:date="2009-08-22T20:26:00Z">
              <w:r>
                <w:t>The GUI Installer JAR file.</w:t>
              </w:r>
            </w:ins>
          </w:p>
        </w:tc>
      </w:tr>
      <w:tr w:rsidR="008639B3" w:rsidRPr="007966AD" w:rsidTr="00D430A8">
        <w:trPr>
          <w:cantSplit/>
          <w:ins w:id="373" w:author=" Vijay Parmar" w:date="2009-08-22T20:26:00Z"/>
          <w:trPrChange w:id="374" w:author=" Vijay Parmar" w:date="2009-08-22T20:27:00Z">
            <w:trPr>
              <w:cantSplit/>
            </w:trPr>
          </w:trPrChange>
        </w:trPr>
        <w:tc>
          <w:tcPr>
            <w:tcW w:w="3577" w:type="dxa"/>
            <w:vAlign w:val="center"/>
            <w:tcPrChange w:id="375" w:author=" Vijay Parmar" w:date="2009-08-22T20:27:00Z">
              <w:tcPr>
                <w:tcW w:w="3078" w:type="dxa"/>
                <w:vAlign w:val="center"/>
              </w:tcPr>
            </w:tcPrChange>
          </w:tcPr>
          <w:p w:rsidR="008639B3" w:rsidRDefault="008639B3" w:rsidP="008639B3">
            <w:pPr>
              <w:pStyle w:val="TableText"/>
              <w:rPr>
                <w:ins w:id="376" w:author=" Vijay Parmar" w:date="2009-08-22T20:26:00Z"/>
                <w:rStyle w:val="CodeChar0"/>
              </w:rPr>
            </w:pPr>
            <w:ins w:id="377" w:author=" Vijay Parmar" w:date="2009-08-22T20:26:00Z">
              <w:r>
                <w:rPr>
                  <w:rStyle w:val="CodeChar0"/>
                </w:rPr>
                <w:t>Csm_install4.2.zip</w:t>
              </w:r>
            </w:ins>
          </w:p>
        </w:tc>
        <w:tc>
          <w:tcPr>
            <w:tcW w:w="4847" w:type="dxa"/>
            <w:vAlign w:val="center"/>
            <w:tcPrChange w:id="378" w:author=" Vijay Parmar" w:date="2009-08-22T20:27:00Z">
              <w:tcPr>
                <w:tcW w:w="5346" w:type="dxa"/>
                <w:vAlign w:val="center"/>
              </w:tcPr>
            </w:tcPrChange>
          </w:tcPr>
          <w:p w:rsidR="008639B3" w:rsidRDefault="008639B3" w:rsidP="00807FA5">
            <w:pPr>
              <w:pStyle w:val="TableText"/>
              <w:rPr>
                <w:ins w:id="379" w:author=" Vijay Parmar" w:date="2009-08-22T20:26:00Z"/>
              </w:rPr>
            </w:pPr>
            <w:ins w:id="380" w:author=" Vijay Parmar" w:date="2009-08-22T20:26:00Z">
              <w:r>
                <w:t xml:space="preserve">The CSM </w:t>
              </w:r>
            </w:ins>
            <w:ins w:id="381" w:author=" Vijay Parmar" w:date="2009-08-22T20:27:00Z">
              <w:r w:rsidR="00807FA5">
                <w:t xml:space="preserve">UPt install </w:t>
              </w:r>
            </w:ins>
            <w:ins w:id="382" w:author=" Vijay Parmar" w:date="2009-08-22T20:26:00Z">
              <w:r>
                <w:t xml:space="preserve">Installer Zip </w:t>
              </w:r>
            </w:ins>
          </w:p>
        </w:tc>
      </w:tr>
      <w:tr w:rsidR="008639B3" w:rsidRPr="007966AD" w:rsidTr="00D430A8">
        <w:trPr>
          <w:cantSplit/>
          <w:ins w:id="383" w:author=" Vijay Parmar" w:date="2009-08-22T20:26:00Z"/>
          <w:trPrChange w:id="384" w:author=" Vijay Parmar" w:date="2009-08-22T20:27:00Z">
            <w:trPr>
              <w:cantSplit/>
            </w:trPr>
          </w:trPrChange>
        </w:trPr>
        <w:tc>
          <w:tcPr>
            <w:tcW w:w="3577" w:type="dxa"/>
            <w:vAlign w:val="center"/>
            <w:tcPrChange w:id="385" w:author=" Vijay Parmar" w:date="2009-08-22T20:27:00Z">
              <w:tcPr>
                <w:tcW w:w="3078" w:type="dxa"/>
                <w:vAlign w:val="center"/>
              </w:tcPr>
            </w:tcPrChange>
          </w:tcPr>
          <w:p w:rsidR="008639B3" w:rsidRDefault="00807FA5" w:rsidP="008639B3">
            <w:pPr>
              <w:pStyle w:val="TableText"/>
              <w:rPr>
                <w:ins w:id="386" w:author=" Vijay Parmar" w:date="2009-08-22T20:26:00Z"/>
                <w:rStyle w:val="CodeChar0"/>
              </w:rPr>
            </w:pPr>
            <w:ins w:id="387" w:author=" Vijay Parmar" w:date="2009-08-22T20:26:00Z">
              <w:r>
                <w:rPr>
                  <w:rStyle w:val="CodeChar0"/>
                </w:rPr>
                <w:t>Csm_upgrade</w:t>
              </w:r>
            </w:ins>
            <w:ins w:id="388" w:author=" Vijay Parmar" w:date="2009-08-22T20:27:00Z">
              <w:r>
                <w:rPr>
                  <w:rStyle w:val="CodeChar0"/>
                </w:rPr>
                <w:t>4.2.zip</w:t>
              </w:r>
            </w:ins>
          </w:p>
        </w:tc>
        <w:tc>
          <w:tcPr>
            <w:tcW w:w="4847" w:type="dxa"/>
            <w:vAlign w:val="center"/>
            <w:tcPrChange w:id="389" w:author=" Vijay Parmar" w:date="2009-08-22T20:27:00Z">
              <w:tcPr>
                <w:tcW w:w="5346" w:type="dxa"/>
                <w:vAlign w:val="center"/>
              </w:tcPr>
            </w:tcPrChange>
          </w:tcPr>
          <w:p w:rsidR="008639B3" w:rsidRDefault="00807FA5" w:rsidP="00807FA5">
            <w:pPr>
              <w:pStyle w:val="TableText"/>
              <w:rPr>
                <w:ins w:id="390" w:author=" Vijay Parmar" w:date="2009-08-22T20:26:00Z"/>
              </w:rPr>
            </w:pPr>
            <w:ins w:id="391" w:author=" Vijay Parmar" w:date="2009-08-22T20:27:00Z">
              <w:r>
                <w:t>The CSM UPT Upgrade installer zip</w:t>
              </w:r>
            </w:ins>
          </w:p>
        </w:tc>
      </w:tr>
      <w:tr w:rsidR="007966AD" w:rsidRPr="007966AD" w:rsidDel="00D430A8" w:rsidTr="00D430A8">
        <w:trPr>
          <w:cantSplit/>
          <w:del w:id="392" w:author=" Vijay Parmar" w:date="2009-08-22T20:27:00Z"/>
          <w:trPrChange w:id="393" w:author=" Vijay Parmar" w:date="2009-08-22T20:27:00Z">
            <w:trPr>
              <w:cantSplit/>
            </w:trPr>
          </w:trPrChange>
        </w:trPr>
        <w:tc>
          <w:tcPr>
            <w:tcW w:w="3577" w:type="dxa"/>
            <w:vAlign w:val="center"/>
            <w:tcPrChange w:id="394" w:author=" Vijay Parmar" w:date="2009-08-22T20:27:00Z">
              <w:tcPr>
                <w:tcW w:w="3078" w:type="dxa"/>
                <w:vAlign w:val="center"/>
              </w:tcPr>
            </w:tcPrChange>
          </w:tcPr>
          <w:p w:rsidR="007966AD" w:rsidRPr="007966AD" w:rsidDel="00D430A8" w:rsidRDefault="007966AD" w:rsidP="00D039D0">
            <w:pPr>
              <w:pStyle w:val="TableText"/>
              <w:rPr>
                <w:del w:id="395" w:author=" Vijay Parmar" w:date="2009-08-22T20:27:00Z"/>
                <w:rStyle w:val="CodeChar0"/>
              </w:rPr>
            </w:pPr>
            <w:del w:id="396" w:author=" Vijay Parmar" w:date="2009-08-22T20:27:00Z">
              <w:r w:rsidRPr="007966AD" w:rsidDel="00D430A8">
                <w:rPr>
                  <w:rStyle w:val="CodeChar0"/>
                </w:rPr>
                <w:delText xml:space="preserve">Hibernate.cfg.xml </w:delText>
              </w:r>
            </w:del>
          </w:p>
        </w:tc>
        <w:tc>
          <w:tcPr>
            <w:tcW w:w="4847" w:type="dxa"/>
            <w:vAlign w:val="center"/>
            <w:tcPrChange w:id="397" w:author=" Vijay Parmar" w:date="2009-08-22T20:27:00Z">
              <w:tcPr>
                <w:tcW w:w="5346" w:type="dxa"/>
                <w:vAlign w:val="center"/>
              </w:tcPr>
            </w:tcPrChange>
          </w:tcPr>
          <w:p w:rsidR="007966AD" w:rsidRPr="007966AD" w:rsidDel="00D430A8" w:rsidRDefault="007966AD" w:rsidP="00D039D0">
            <w:pPr>
              <w:pStyle w:val="TableText"/>
              <w:rPr>
                <w:del w:id="398" w:author=" Vijay Parmar" w:date="2009-08-22T20:27:00Z"/>
              </w:rPr>
            </w:pPr>
            <w:del w:id="399" w:author=" Vijay Parmar" w:date="2009-08-22T20:27:00Z">
              <w:r w:rsidRPr="007966AD" w:rsidDel="00D430A8">
                <w:delText>The sample XML file which contains the hibernate-mapping and the database connection details.</w:delText>
              </w:r>
            </w:del>
          </w:p>
        </w:tc>
      </w:tr>
      <w:tr w:rsidR="007966AD" w:rsidRPr="007966AD" w:rsidDel="00D430A8" w:rsidTr="00D430A8">
        <w:trPr>
          <w:cantSplit/>
          <w:del w:id="400" w:author=" Vijay Parmar" w:date="2009-08-22T20:27:00Z"/>
          <w:trPrChange w:id="401" w:author=" Vijay Parmar" w:date="2009-08-22T20:27:00Z">
            <w:trPr>
              <w:cantSplit/>
            </w:trPr>
          </w:trPrChange>
        </w:trPr>
        <w:tc>
          <w:tcPr>
            <w:tcW w:w="3577" w:type="dxa"/>
            <w:vAlign w:val="center"/>
            <w:tcPrChange w:id="402" w:author=" Vijay Parmar" w:date="2009-08-22T20:27:00Z">
              <w:tcPr>
                <w:tcW w:w="3078" w:type="dxa"/>
                <w:vAlign w:val="center"/>
              </w:tcPr>
            </w:tcPrChange>
          </w:tcPr>
          <w:p w:rsidR="007966AD" w:rsidRPr="007966AD" w:rsidDel="00D430A8" w:rsidRDefault="007966AD" w:rsidP="00D039D0">
            <w:pPr>
              <w:pStyle w:val="TableText"/>
              <w:rPr>
                <w:del w:id="403" w:author=" Vijay Parmar" w:date="2009-08-22T20:27:00Z"/>
                <w:rStyle w:val="CodeChar0"/>
              </w:rPr>
            </w:pPr>
            <w:del w:id="404" w:author=" Vijay Parmar" w:date="2009-08-22T20:27:00Z">
              <w:r w:rsidRPr="007966AD" w:rsidDel="00D430A8">
                <w:rPr>
                  <w:rStyle w:val="CodeChar0"/>
                </w:rPr>
                <w:delText>AuthSchemaMySQL.sql OR AuthSchemaOracle.sql</w:delText>
              </w:r>
            </w:del>
          </w:p>
        </w:tc>
        <w:tc>
          <w:tcPr>
            <w:tcW w:w="4847" w:type="dxa"/>
            <w:vAlign w:val="center"/>
            <w:tcPrChange w:id="405" w:author=" Vijay Parmar" w:date="2009-08-22T20:27:00Z">
              <w:tcPr>
                <w:tcW w:w="5346" w:type="dxa"/>
                <w:vAlign w:val="center"/>
              </w:tcPr>
            </w:tcPrChange>
          </w:tcPr>
          <w:p w:rsidR="007966AD" w:rsidRPr="007966AD" w:rsidDel="00D430A8" w:rsidRDefault="007966AD" w:rsidP="00D039D0">
            <w:pPr>
              <w:pStyle w:val="TableText"/>
              <w:rPr>
                <w:del w:id="406" w:author=" Vijay Parmar" w:date="2009-08-22T20:27:00Z"/>
              </w:rPr>
            </w:pPr>
            <w:del w:id="407" w:author=" Vijay Parmar" w:date="2009-08-22T20:27:00Z">
              <w:r w:rsidRPr="007966AD" w:rsidDel="00D430A8">
                <w:delText>This Structured Query Language (SQL) script is used to create an instance of the Authorization database schema which will be used for the purpose of authorization</w:delText>
              </w:r>
              <w:r w:rsidR="008B318A" w:rsidRPr="007966AD" w:rsidDel="00D430A8">
                <w:delText xml:space="preserve">. </w:delText>
              </w:r>
              <w:r w:rsidRPr="007966AD" w:rsidDel="00D430A8">
                <w:delText>In the 3.0.1 and subsequent releases, this script populates the database with CSM Standard Privileges that can be used to authorize users</w:delText>
              </w:r>
              <w:r w:rsidR="008B318A" w:rsidRPr="007966AD" w:rsidDel="00D430A8">
                <w:delText xml:space="preserve">. </w:delText>
              </w:r>
              <w:r w:rsidRPr="007966AD" w:rsidDel="00D430A8">
                <w:delText>The same script can be used to create instances of authorization schema for a variety of applications.</w:delText>
              </w:r>
            </w:del>
          </w:p>
        </w:tc>
      </w:tr>
      <w:tr w:rsidR="007966AD" w:rsidRPr="007966AD" w:rsidDel="00D430A8" w:rsidTr="00D430A8">
        <w:trPr>
          <w:cantSplit/>
          <w:del w:id="408" w:author=" Vijay Parmar" w:date="2009-08-22T20:27:00Z"/>
          <w:trPrChange w:id="409" w:author=" Vijay Parmar" w:date="2009-08-22T20:27:00Z">
            <w:trPr>
              <w:cantSplit/>
            </w:trPr>
          </w:trPrChange>
        </w:trPr>
        <w:tc>
          <w:tcPr>
            <w:tcW w:w="3577" w:type="dxa"/>
            <w:vAlign w:val="center"/>
            <w:tcPrChange w:id="410" w:author=" Vijay Parmar" w:date="2009-08-22T20:27:00Z">
              <w:tcPr>
                <w:tcW w:w="3078" w:type="dxa"/>
                <w:vAlign w:val="center"/>
              </w:tcPr>
            </w:tcPrChange>
          </w:tcPr>
          <w:p w:rsidR="007966AD" w:rsidRPr="007966AD" w:rsidDel="00D430A8" w:rsidRDefault="007966AD" w:rsidP="00D039D0">
            <w:pPr>
              <w:pStyle w:val="TableText"/>
              <w:rPr>
                <w:del w:id="411" w:author=" Vijay Parmar" w:date="2009-08-22T20:27:00Z"/>
                <w:rStyle w:val="CodeChar0"/>
              </w:rPr>
            </w:pPr>
            <w:del w:id="412" w:author=" Vijay Parmar" w:date="2009-08-22T20:27:00Z">
              <w:r w:rsidRPr="007966AD" w:rsidDel="00D430A8">
                <w:rPr>
                  <w:rStyle w:val="CodeChar0"/>
                </w:rPr>
                <w:delText>DataPrimingMySQL.sql OR DataPrimingOracle.sql</w:delText>
              </w:r>
            </w:del>
          </w:p>
        </w:tc>
        <w:tc>
          <w:tcPr>
            <w:tcW w:w="4847" w:type="dxa"/>
            <w:vAlign w:val="center"/>
            <w:tcPrChange w:id="413" w:author=" Vijay Parmar" w:date="2009-08-22T20:27:00Z">
              <w:tcPr>
                <w:tcW w:w="5346" w:type="dxa"/>
                <w:vAlign w:val="center"/>
              </w:tcPr>
            </w:tcPrChange>
          </w:tcPr>
          <w:p w:rsidR="007966AD" w:rsidRPr="007966AD" w:rsidDel="00D430A8" w:rsidRDefault="007966AD" w:rsidP="00D039D0">
            <w:pPr>
              <w:pStyle w:val="TableText"/>
              <w:rPr>
                <w:del w:id="414" w:author=" Vijay Parmar" w:date="2009-08-22T20:27:00Z"/>
              </w:rPr>
            </w:pPr>
            <w:del w:id="415" w:author=" Vijay Parmar" w:date="2009-08-22T20:27:00Z">
              <w:r w:rsidRPr="007966AD" w:rsidDel="00D430A8">
                <w:delText>This SQL script is used for priming data in the UPT’s authorization schema.</w:delText>
              </w:r>
            </w:del>
          </w:p>
        </w:tc>
      </w:tr>
      <w:tr w:rsidR="007966AD" w:rsidRPr="007966AD" w:rsidDel="00D430A8" w:rsidTr="00D430A8">
        <w:trPr>
          <w:cantSplit/>
          <w:del w:id="416" w:author=" Vijay Parmar" w:date="2009-08-22T20:27:00Z"/>
          <w:trPrChange w:id="417" w:author=" Vijay Parmar" w:date="2009-08-22T20:27:00Z">
            <w:trPr>
              <w:cantSplit/>
            </w:trPr>
          </w:trPrChange>
        </w:trPr>
        <w:tc>
          <w:tcPr>
            <w:tcW w:w="3577" w:type="dxa"/>
            <w:vAlign w:val="center"/>
            <w:tcPrChange w:id="418" w:author=" Vijay Parmar" w:date="2009-08-22T20:27:00Z">
              <w:tcPr>
                <w:tcW w:w="3078" w:type="dxa"/>
                <w:vAlign w:val="center"/>
              </w:tcPr>
            </w:tcPrChange>
          </w:tcPr>
          <w:p w:rsidR="007966AD" w:rsidRPr="007966AD" w:rsidDel="00D430A8" w:rsidRDefault="007966AD" w:rsidP="00D039D0">
            <w:pPr>
              <w:pStyle w:val="TableText"/>
              <w:rPr>
                <w:del w:id="419" w:author=" Vijay Parmar" w:date="2009-08-22T20:27:00Z"/>
                <w:rStyle w:val="CodeChar0"/>
              </w:rPr>
            </w:pPr>
            <w:del w:id="420" w:author=" Vijay Parmar" w:date="2009-08-22T20:27:00Z">
              <w:r w:rsidRPr="007966AD" w:rsidDel="00D430A8">
                <w:rPr>
                  <w:rStyle w:val="CodeChar0"/>
                </w:rPr>
                <w:delText xml:space="preserve">mysql-ds.xml OR </w:delText>
              </w:r>
              <w:r w:rsidR="00C04BC7" w:rsidDel="00D430A8">
                <w:rPr>
                  <w:rStyle w:val="CodeChar0"/>
                </w:rPr>
                <w:br/>
              </w:r>
              <w:r w:rsidRPr="007966AD" w:rsidDel="00D430A8">
                <w:rPr>
                  <w:rStyle w:val="CodeChar0"/>
                </w:rPr>
                <w:delText>oracle-ds.xml</w:delText>
              </w:r>
            </w:del>
          </w:p>
        </w:tc>
        <w:tc>
          <w:tcPr>
            <w:tcW w:w="4847" w:type="dxa"/>
            <w:vAlign w:val="center"/>
            <w:tcPrChange w:id="421" w:author=" Vijay Parmar" w:date="2009-08-22T20:27:00Z">
              <w:tcPr>
                <w:tcW w:w="5346" w:type="dxa"/>
                <w:vAlign w:val="center"/>
              </w:tcPr>
            </w:tcPrChange>
          </w:tcPr>
          <w:p w:rsidR="007966AD" w:rsidRPr="007966AD" w:rsidDel="00D430A8" w:rsidRDefault="007966AD" w:rsidP="00D039D0">
            <w:pPr>
              <w:pStyle w:val="TableText"/>
              <w:rPr>
                <w:del w:id="422" w:author=" Vijay Parmar" w:date="2009-08-22T20:27:00Z"/>
              </w:rPr>
            </w:pPr>
            <w:del w:id="423" w:author=" Vijay Parmar" w:date="2009-08-22T20:27:00Z">
              <w:r w:rsidRPr="007966AD" w:rsidDel="00D430A8">
                <w:delText>This file contains information for creating a datasource. One entry is required for each database connection</w:delText>
              </w:r>
              <w:r w:rsidR="008B318A" w:rsidRPr="007966AD" w:rsidDel="00D430A8">
                <w:delText xml:space="preserve">. </w:delText>
              </w:r>
              <w:r w:rsidRPr="007966AD" w:rsidDel="00D430A8">
                <w:delText>Place this file in the JBoss deploy directory.</w:delText>
              </w:r>
            </w:del>
          </w:p>
        </w:tc>
      </w:tr>
    </w:tbl>
    <w:p w:rsidR="007F0163" w:rsidRDefault="007F0163" w:rsidP="007F0163">
      <w:pPr>
        <w:pStyle w:val="Caption"/>
      </w:pPr>
      <w:bookmarkStart w:id="424" w:name="_Ref213645442"/>
      <w:bookmarkStart w:id="425" w:name="_Ref213645445"/>
      <w:r>
        <w:t xml:space="preserve">Table </w:t>
      </w:r>
      <w:fldSimple w:instr=" STYLEREF 1 \s ">
        <w:r w:rsidR="00E92FAF">
          <w:rPr>
            <w:noProof/>
          </w:rPr>
          <w:t>3</w:t>
        </w:r>
      </w:fldSimple>
      <w:r>
        <w:noBreakHyphen/>
      </w:r>
      <w:fldSimple w:instr=" SEQ Table \* ARABIC \s 1 ">
        <w:r w:rsidR="00E92FAF">
          <w:rPr>
            <w:noProof/>
          </w:rPr>
          <w:t>1</w:t>
        </w:r>
      </w:fldSimple>
      <w:r>
        <w:t xml:space="preserve"> UPT Release Contents</w:t>
      </w:r>
    </w:p>
    <w:p w:rsidR="00C2222F" w:rsidRDefault="007966AD" w:rsidP="007F0163">
      <w:pPr>
        <w:pStyle w:val="Heading3"/>
      </w:pPr>
      <w:bookmarkStart w:id="426" w:name="_Ref214244194"/>
      <w:bookmarkStart w:id="427" w:name="_Ref214244197"/>
      <w:bookmarkStart w:id="428" w:name="_Toc214359161"/>
      <w:r>
        <w:lastRenderedPageBreak/>
        <w:t>Installation Modes</w:t>
      </w:r>
      <w:bookmarkEnd w:id="424"/>
      <w:bookmarkEnd w:id="425"/>
      <w:bookmarkEnd w:id="426"/>
      <w:bookmarkEnd w:id="427"/>
      <w:bookmarkEnd w:id="428"/>
    </w:p>
    <w:p w:rsidR="007966AD" w:rsidRDefault="007966AD" w:rsidP="007966AD">
      <w:pPr>
        <w:pStyle w:val="BodyText"/>
      </w:pPr>
      <w:r>
        <w:t>UPT was developed as a flexible application that can be deployed in multiple ways depending on the need or scenario. The three primary modes to install the UPT include the following and are described in</w:t>
      </w:r>
      <w:r w:rsidR="002A3C9A">
        <w:t xml:space="preserve"> more detail in sections that</w:t>
      </w:r>
      <w:r>
        <w:t xml:space="preserve"> </w:t>
      </w:r>
      <w:r w:rsidR="002A3C9A">
        <w:t>follow</w:t>
      </w:r>
      <w:r>
        <w:t>:</w:t>
      </w:r>
      <w:r w:rsidR="007F0163">
        <w:t xml:space="preserve"> </w:t>
      </w:r>
      <w:r w:rsidR="00865911">
        <w:fldChar w:fldCharType="begin"/>
      </w:r>
      <w:r w:rsidR="000C649E">
        <w:instrText xml:space="preserve"> XE "</w:instrText>
      </w:r>
      <w:r w:rsidR="000C649E" w:rsidRPr="000C7E9B">
        <w:instrText>deployment modes</w:instrText>
      </w:r>
      <w:r w:rsidR="000C649E">
        <w:instrText xml:space="preserve">" </w:instrText>
      </w:r>
      <w:r w:rsidR="00865911">
        <w:fldChar w:fldCharType="end"/>
      </w:r>
      <w:r w:rsidR="00865911">
        <w:fldChar w:fldCharType="begin"/>
      </w:r>
      <w:r w:rsidR="000C649E">
        <w:instrText xml:space="preserve"> XE "</w:instrText>
      </w:r>
      <w:r w:rsidR="000C649E" w:rsidRPr="000C7E9B">
        <w:instrText>installation modes</w:instrText>
      </w:r>
      <w:r w:rsidR="000C649E">
        <w:instrText xml:space="preserve">" </w:instrText>
      </w:r>
      <w:r w:rsidR="00865911">
        <w:fldChar w:fldCharType="end"/>
      </w:r>
    </w:p>
    <w:p w:rsidR="007966AD" w:rsidRDefault="007966AD" w:rsidP="007966AD">
      <w:pPr>
        <w:pStyle w:val="ListBullet"/>
      </w:pPr>
      <w:r>
        <w:t>Single Installation, Single Schema</w:t>
      </w:r>
    </w:p>
    <w:p w:rsidR="007966AD" w:rsidRDefault="007966AD" w:rsidP="007966AD">
      <w:pPr>
        <w:pStyle w:val="ListBullet"/>
      </w:pPr>
      <w:r>
        <w:t>Single Installation, Multiple Schemas</w:t>
      </w:r>
    </w:p>
    <w:p w:rsidR="007966AD" w:rsidRPr="007966AD" w:rsidRDefault="007966AD" w:rsidP="007966AD">
      <w:pPr>
        <w:pStyle w:val="ListBullet"/>
      </w:pPr>
      <w:r>
        <w:t>Local installation, Local schema</w:t>
      </w:r>
    </w:p>
    <w:p w:rsidR="00C2222F" w:rsidRDefault="004D49D0" w:rsidP="007966AD">
      <w:pPr>
        <w:pStyle w:val="Heading4"/>
      </w:pPr>
      <w:r>
        <w:t>Single Installation/</w:t>
      </w:r>
      <w:r w:rsidR="007966AD">
        <w:t>Single Schema</w:t>
      </w:r>
      <w:r>
        <w:t xml:space="preserve"> Deployment</w:t>
      </w:r>
    </w:p>
    <w:p w:rsidR="00C2222F" w:rsidRDefault="007966AD" w:rsidP="007966AD">
      <w:pPr>
        <w:pStyle w:val="BodyText"/>
      </w:pPr>
      <w:r w:rsidRPr="007966AD">
        <w:t>In the single installation</w:t>
      </w:r>
      <w:r w:rsidR="002A3C9A">
        <w:t>/</w:t>
      </w:r>
      <w:r w:rsidRPr="007966AD">
        <w:t xml:space="preserve">single schema deployment scheme shown in </w:t>
      </w:r>
      <w:r w:rsidR="00865911">
        <w:fldChar w:fldCharType="begin"/>
      </w:r>
      <w:r w:rsidR="002A3C9A">
        <w:instrText xml:space="preserve"> REF _Ref213835102 \h </w:instrText>
      </w:r>
      <w:r w:rsidR="00865911">
        <w:fldChar w:fldCharType="separate"/>
      </w:r>
      <w:r w:rsidR="00E92FAF">
        <w:t xml:space="preserve">Figure </w:t>
      </w:r>
      <w:r w:rsidR="00E92FAF">
        <w:rPr>
          <w:noProof/>
        </w:rPr>
        <w:t>3</w:t>
      </w:r>
      <w:r w:rsidR="00E92FAF">
        <w:noBreakHyphen/>
      </w:r>
      <w:r w:rsidR="00E92FAF">
        <w:rPr>
          <w:noProof/>
        </w:rPr>
        <w:t>33</w:t>
      </w:r>
      <w:r w:rsidR="00865911">
        <w:fldChar w:fldCharType="end"/>
      </w:r>
      <w:r w:rsidRPr="007966AD">
        <w:t xml:space="preserve">, there is only one instance of </w:t>
      </w:r>
      <w:r w:rsidR="002A3C9A">
        <w:t xml:space="preserve">the </w:t>
      </w:r>
      <w:r w:rsidRPr="007966AD">
        <w:t>UPT</w:t>
      </w:r>
      <w:r w:rsidR="002A3C9A">
        <w:t>,</w:t>
      </w:r>
      <w:r w:rsidRPr="007966AD">
        <w:t xml:space="preserve"> hosted on a </w:t>
      </w:r>
      <w:r w:rsidR="002A3C9A">
        <w:t>c</w:t>
      </w:r>
      <w:r w:rsidRPr="007966AD">
        <w:t xml:space="preserve">ommon JBoss </w:t>
      </w:r>
      <w:r w:rsidR="004D49D0">
        <w:t>s</w:t>
      </w:r>
      <w:r w:rsidRPr="007966AD">
        <w:t>erver.</w:t>
      </w:r>
      <w:r w:rsidR="00865911">
        <w:fldChar w:fldCharType="begin"/>
      </w:r>
      <w:r w:rsidR="000C649E">
        <w:instrText xml:space="preserve"> XE "</w:instrText>
      </w:r>
      <w:r w:rsidR="000C649E" w:rsidRPr="00B415C2">
        <w:instrText>JBoss:UPT deployment modes</w:instrText>
      </w:r>
      <w:r w:rsidR="000C649E">
        <w:instrText xml:space="preserve">" </w:instrText>
      </w:r>
      <w:r w:rsidR="00865911">
        <w:fldChar w:fldCharType="end"/>
      </w:r>
      <w:r w:rsidR="00865911">
        <w:fldChar w:fldCharType="begin"/>
      </w:r>
      <w:r w:rsidR="000C649E">
        <w:instrText xml:space="preserve"> XE "</w:instrText>
      </w:r>
      <w:r w:rsidR="000C649E" w:rsidRPr="003805AD">
        <w:instrText>UPT:JBoss deployment</w:instrText>
      </w:r>
      <w:r w:rsidR="000C649E">
        <w:instrText xml:space="preserve">" </w:instrText>
      </w:r>
      <w:r w:rsidR="00865911">
        <w:fldChar w:fldCharType="end"/>
      </w:r>
      <w:r w:rsidR="00865911">
        <w:fldChar w:fldCharType="begin"/>
      </w:r>
      <w:r w:rsidR="000C649E">
        <w:instrText xml:space="preserve"> XE "</w:instrText>
      </w:r>
      <w:r w:rsidR="000C649E" w:rsidRPr="0039262F">
        <w:instrText>UPT:single install/single schema</w:instrText>
      </w:r>
      <w:r w:rsidR="000C649E">
        <w:instrText xml:space="preserve">" </w:instrText>
      </w:r>
      <w:r w:rsidR="00865911">
        <w:fldChar w:fldCharType="end"/>
      </w:r>
    </w:p>
    <w:p w:rsidR="007966AD" w:rsidRDefault="00865911" w:rsidP="002A3C9A">
      <w:pPr>
        <w:pStyle w:val="GraphicAnchorMainIndent"/>
      </w:pPr>
      <w:r>
        <w:pict>
          <v:group id="_x0000_s1077" editas="canvas" style="width:358.6pt;height:244.05pt;mso-position-horizontal-relative:char;mso-position-vertical-relative:line" coordorigin="1435,9029" coordsize="7172,4881">
            <o:lock v:ext="edit" aspectratio="t"/>
            <v:shape id="_x0000_s1078" type="#_x0000_t75" style="position:absolute;left:1435;top:9029;width:7172;height:4881" o:preferrelative="f">
              <v:fill o:detectmouseclick="t"/>
              <v:path o:extrusionok="t" o:connecttype="none"/>
              <o:lock v:ext="edit" text="t"/>
            </v:shape>
            <v:rect id="_x0000_s1079" style="position:absolute;left:1435;top:13401;width:62;height:253;mso-wrap-style:none" filled="f" stroked="f">
              <v:textbox style="mso-next-textbox:#_x0000_s1079;mso-fit-shape-to-text:t" inset="0,0,0,0">
                <w:txbxContent>
                  <w:p w:rsidR="007363C0" w:rsidRDefault="007363C0" w:rsidP="007966AD">
                    <w:r>
                      <w:rPr>
                        <w:color w:val="000000"/>
                      </w:rPr>
                      <w:t xml:space="preserve"> </w:t>
                    </w:r>
                  </w:p>
                </w:txbxContent>
              </v:textbox>
            </v:rect>
            <v:shape id="_x0000_s1080" style="position:absolute;left:1627;top:9498;width:1436;height:1255" coordsize="1436,1255" path="m316,l,311r,944l1125,1255,1436,944,1436,,316,xe" stroked="f">
              <v:path arrowok="t"/>
            </v:shape>
            <v:shape id="_x0000_s1081" style="position:absolute;left:1627;top:9498;width:1436;height:311" coordsize="1436,311" path="m,311r1125,l1436,,316,,,311xe" stroked="f">
              <v:path arrowok="t"/>
            </v:shape>
            <v:shape id="_x0000_s1082" style="position:absolute;left:2752;top:9498;width:311;height:1255" coordsize="311,1255" path="m,311l311,r,944l,1255,,311xe" fillcolor="#cdcdcd" stroked="f">
              <v:path arrowok="t"/>
            </v:shape>
            <v:shape id="_x0000_s1083" style="position:absolute;left:1627;top:9498;width:1436;height:1255" coordsize="1436,1255" path="m316,l,311r,944l1125,1255,1436,944,1436,,316,xe" filled="f" strokeweight=".7pt">
              <v:path arrowok="t"/>
            </v:shape>
            <v:shape id="_x0000_s1084" style="position:absolute;left:1627;top:9498;width:1436;height:311" coordsize="1436,311" path="m,311r1125,l1436,e" filled="f" strokeweight=".7pt">
              <v:path arrowok="t"/>
            </v:shape>
            <v:line id="_x0000_s1085" style="position:absolute" from="2752,9809" to="2753,10753" strokeweight=".7pt"/>
            <v:rect id="_x0000_s1086" style="position:absolute;left:1780;top:9857;width:441;height:253;mso-wrap-style:none" filled="f" stroked="f">
              <v:textbox style="mso-next-textbox:#_x0000_s1086;mso-fit-shape-to-text:t" inset="0,0,0,0">
                <w:txbxContent>
                  <w:p w:rsidR="007363C0" w:rsidRDefault="007363C0" w:rsidP="007966AD">
                    <w:pPr>
                      <w:rPr>
                        <w:rFonts w:cs="Arial"/>
                      </w:rPr>
                    </w:pPr>
                    <w:r>
                      <w:rPr>
                        <w:rFonts w:cs="Arial"/>
                        <w:color w:val="000000"/>
                      </w:rPr>
                      <w:t>UPT</w:t>
                    </w:r>
                  </w:p>
                </w:txbxContent>
              </v:textbox>
            </v:rect>
            <v:rect id="_x0000_s1087" style="position:absolute;left:2235;top:9857;width:62;height:253;mso-wrap-style:none" filled="f" stroked="f">
              <v:textbox style="mso-next-textbox:#_x0000_s1087;mso-fit-shape-to-text:t" inset="0,0,0,0">
                <w:txbxContent>
                  <w:p w:rsidR="007363C0" w:rsidRDefault="007363C0" w:rsidP="007966AD">
                    <w:r>
                      <w:rPr>
                        <w:color w:val="000000"/>
                      </w:rPr>
                      <w:t xml:space="preserve"> </w:t>
                    </w:r>
                  </w:p>
                </w:txbxContent>
              </v:textbox>
            </v:rect>
            <v:shape id="_x0000_s1088" style="position:absolute;left:1450;top:11481;width:1613;height:1906" coordsize="1613,1906" path="m804,l722,,641,5,564,9,493,19,421,29r-67,9l320,48r-28,5l263,62r-29,5l205,77r-24,9l158,96r-24,9l114,115r-19,9l76,134,62,144r-15,9l33,168r-9,9l14,191,9,201,4,215,,225r,14l,1667r,14l4,1695r5,10l14,1719r10,10l33,1738r14,15l62,1762r14,10l95,1782r19,9l134,1801r24,9l181,1820r24,9l234,1839r29,5l292,1853r28,5l354,1868r67,9l493,1887r71,9l641,1901r81,5l804,1906r86,l966,1901r82,-5l1120,1887r71,-10l1258,1868r29,-10l1321,1853r28,-9l1378,1839r24,-10l1431,1820r24,-10l1474,1801r24,-10l1517,1782r19,-10l1550,1762r15,-9l1579,1738r10,-9l1598,1719r5,-14l1608,1695r5,-14l1613,1667r,-1428l1613,225r-5,-10l1603,201r-5,-10l1589,177r-10,-9l1565,153r-15,-9l1536,134r-19,-10l1498,115r-24,-10l1455,96,1431,86r-29,-9l1378,67r-29,-5l1321,53r-34,-5l1258,38r-67,-9l1120,19,1048,9,966,5,890,,804,r,xe" stroked="f">
              <v:path arrowok="t"/>
            </v:shape>
            <v:shape id="_x0000_s1089" style="position:absolute;left:1450;top:11481;width:1613;height:474" coordsize="1613,474" path="m,239r,10l4,263r5,10l14,287r10,10l33,306r14,15l62,330r14,10l95,350r19,9l134,369r24,9l181,388r24,9l234,407r29,5l292,421r28,10l354,436r67,9l493,455r71,9l641,469r81,5l804,474r86,l966,469r82,-5l1120,455r71,-10l1258,436r29,-5l1321,421r28,-9l1378,407r24,-10l1431,388r24,-10l1474,369r24,-10l1517,350r19,-10l1550,330r15,-9l1579,306r10,-9l1598,287r5,-14l1608,263r5,-14l1613,239r,-14l1608,215r-5,-14l1598,191r-9,-14l1579,168r-14,-15l1550,144r-14,-10l1517,124r-19,-9l1474,105r-19,-9l1431,86r-29,-9l1378,67r-29,-5l1321,53r-34,-5l1258,38r-67,-9l1120,19,1048,9,966,5,890,,804,,722,,641,5,564,9,493,19,421,29r-67,9l320,48r-28,5l263,62r-29,5l205,77r-24,9l158,96r-24,9l114,115r-19,9l76,134,62,144r-15,9l33,168r-9,9l14,191,9,201,4,215,,225r,14xe" stroked="f">
              <v:path arrowok="t"/>
            </v:shape>
            <v:shape id="_x0000_s1090" style="position:absolute;left:1450;top:11481;width:1613;height:1906" coordsize="1613,1906" path="m804,l722,,641,5,564,9,493,19,421,29r-67,9l320,48r-28,5l263,62r-29,5l205,77r-24,9l158,96r-24,9l114,115r-19,9l76,134,62,144r-15,9l33,168r-9,9l14,191,9,201,4,215,,225r,14l,1667r,14l4,1695r5,10l14,1719r10,10l33,1738r14,15l62,1762r14,10l95,1782r19,9l134,1801r24,9l181,1820r24,9l234,1839r29,5l292,1853r28,5l354,1868r67,9l493,1887r71,9l641,1901r81,5l804,1906r86,l966,1901r82,-5l1120,1887r71,-10l1258,1868r29,-10l1321,1853r28,-9l1378,1839r24,-10l1431,1820r24,-10l1474,1801r24,-10l1517,1782r19,-10l1550,1762r15,-9l1579,1738r10,-9l1598,1719r5,-14l1608,1695r5,-14l1613,1667r,-1428l1613,225r-5,-10l1603,201r-5,-10l1589,177r-10,-9l1565,153r-15,-9l1536,134r-19,-10l1498,115r-24,-10l1455,96,1431,86r-29,-9l1378,67r-29,-5l1321,53r-34,-5l1258,38r-67,-9l1120,19,1048,9,966,5,890,,804,r,e" filled="f" strokeweight=".7pt">
              <v:path arrowok="t"/>
            </v:shape>
            <v:shape id="_x0000_s1091" style="position:absolute;left:1450;top:11720;width:1613;height:235" coordsize="1613,235" path="m,l,10,4,24,9,34r5,14l24,58r9,9l47,82r15,9l76,101r19,10l114,120r20,10l158,139r23,10l205,158r29,10l263,173r29,9l320,192r34,5l421,206r72,10l564,225r77,5l722,235r82,l890,235r76,-5l1048,225r72,-9l1191,206r67,-9l1287,192r34,-10l1349,173r29,-5l1402,158r29,-9l1455,139r19,-9l1498,120r19,-9l1536,101r14,-10l1565,82r14,-15l1589,58r9,-10l1603,34r5,-10l1613,10r,-10e" filled="f" strokeweight=".7pt">
              <v:path arrowok="t"/>
            </v:shape>
            <v:rect id="_x0000_s1092" style="position:absolute;left:1603;top:11998;width:893;height:253;mso-wrap-style:none" filled="f" stroked="f">
              <v:textbox style="mso-next-textbox:#_x0000_s1092;mso-fit-shape-to-text:t" inset="0,0,0,0">
                <w:txbxContent>
                  <w:p w:rsidR="007363C0" w:rsidRDefault="007363C0" w:rsidP="007966AD">
                    <w:pPr>
                      <w:rPr>
                        <w:rFonts w:cs="Arial"/>
                      </w:rPr>
                    </w:pPr>
                    <w:r>
                      <w:rPr>
                        <w:rFonts w:cs="Arial"/>
                        <w:color w:val="000000"/>
                      </w:rPr>
                      <w:t xml:space="preserve">Common </w:t>
                    </w:r>
                  </w:p>
                </w:txbxContent>
              </v:textbox>
            </v:rect>
            <v:rect id="_x0000_s1093" style="position:absolute;left:1603;top:12275;width:1285;height:253;mso-wrap-style:none" filled="f" stroked="f">
              <v:textbox style="mso-next-textbox:#_x0000_s1093;mso-fit-shape-to-text:t" inset="0,0,0,0">
                <w:txbxContent>
                  <w:p w:rsidR="007363C0" w:rsidRDefault="007363C0" w:rsidP="007966AD">
                    <w:pPr>
                      <w:rPr>
                        <w:rFonts w:cs="Arial"/>
                      </w:rPr>
                    </w:pPr>
                    <w:r>
                      <w:rPr>
                        <w:rFonts w:cs="Arial"/>
                        <w:color w:val="000000"/>
                      </w:rPr>
                      <w:t>Authorization</w:t>
                    </w:r>
                  </w:p>
                </w:txbxContent>
              </v:textbox>
            </v:rect>
            <v:rect id="_x0000_s1094" style="position:absolute;left:2862;top:12275;width:62;height:253;mso-wrap-style:none" filled="f" stroked="f">
              <v:textbox style="mso-next-textbox:#_x0000_s1094;mso-fit-shape-to-text:t" inset="0,0,0,0">
                <w:txbxContent>
                  <w:p w:rsidR="007363C0" w:rsidRDefault="007363C0" w:rsidP="007966AD">
                    <w:r>
                      <w:rPr>
                        <w:color w:val="000000"/>
                      </w:rPr>
                      <w:t xml:space="preserve"> </w:t>
                    </w:r>
                  </w:p>
                </w:txbxContent>
              </v:textbox>
            </v:rect>
            <v:rect id="_x0000_s1095" style="position:absolute;left:1603;top:12553;width:942;height:253;mso-wrap-style:none" filled="f" stroked="f">
              <v:textbox style="mso-next-textbox:#_x0000_s1095;mso-fit-shape-to-text:t" inset="0,0,0,0">
                <w:txbxContent>
                  <w:p w:rsidR="007363C0" w:rsidRDefault="007363C0" w:rsidP="007966AD">
                    <w:pPr>
                      <w:rPr>
                        <w:rFonts w:cs="Arial"/>
                      </w:rPr>
                    </w:pPr>
                    <w:r>
                      <w:rPr>
                        <w:rFonts w:cs="Arial"/>
                        <w:color w:val="000000"/>
                      </w:rPr>
                      <w:t>Database</w:t>
                    </w:r>
                  </w:p>
                </w:txbxContent>
              </v:textbox>
            </v:rect>
            <v:rect id="_x0000_s1096" style="position:absolute;left:2474;top:12553;width:62;height:253;mso-wrap-style:none" filled="f" stroked="f">
              <v:textbox style="mso-next-textbox:#_x0000_s1096;mso-fit-shape-to-text:t" inset="0,0,0,0">
                <w:txbxContent>
                  <w:p w:rsidR="007363C0" w:rsidRDefault="007363C0" w:rsidP="007966AD">
                    <w:r>
                      <w:rPr>
                        <w:color w:val="000000"/>
                      </w:rPr>
                      <w:t xml:space="preserve"> </w:t>
                    </w:r>
                  </w:p>
                </w:txbxContent>
              </v:textbox>
            </v:rect>
            <v:shape id="_x0000_s1097" style="position:absolute;left:6294;top:9029;width:1258;height:1259" coordsize="1258,1259" path="m315,l,316r,943l942,1259,1258,943,1258,,315,xe" stroked="f">
              <v:path arrowok="t"/>
            </v:shape>
            <v:shape id="_x0000_s1098" style="position:absolute;left:6294;top:9029;width:1258;height:316" coordsize="1258,316" path="m,316r942,l1258,,315,,,316xe" stroked="f">
              <v:path arrowok="t"/>
            </v:shape>
            <v:shape id="_x0000_s1099" style="position:absolute;left:7236;top:9029;width:316;height:1259" coordsize="316,1259" path="m,316l316,r,943l,1259,,316xe" fillcolor="#cdcdcd" stroked="f">
              <v:path arrowok="t"/>
            </v:shape>
            <v:shape id="_x0000_s1100" style="position:absolute;left:6294;top:9029;width:1258;height:1259" coordsize="1258,1259" path="m315,l,316r,943l942,1259,1258,943,1258,,315,xe" filled="f" strokeweight=".7pt">
              <v:path arrowok="t"/>
            </v:shape>
            <v:shape id="_x0000_s1101" style="position:absolute;left:6294;top:9029;width:1258;height:316" coordsize="1258,316" path="m,316r942,l1258,e" filled="f" strokeweight=".7pt">
              <v:path arrowok="t"/>
            </v:shape>
            <v:line id="_x0000_s1102" style="position:absolute" from="7236,9345" to="7237,10288" strokeweight=".7pt"/>
            <v:rect id="_x0000_s1103" style="position:absolute;left:6447;top:9354;width:575;height:253;mso-wrap-style:none" filled="f" stroked="f">
              <v:textbox style="mso-next-textbox:#_x0000_s1103;mso-fit-shape-to-text:t" inset="0,0,0,0">
                <w:txbxContent>
                  <w:p w:rsidR="007363C0" w:rsidRDefault="007363C0" w:rsidP="007966AD">
                    <w:pPr>
                      <w:rPr>
                        <w:rFonts w:cs="Arial"/>
                      </w:rPr>
                    </w:pPr>
                    <w:r>
                      <w:rPr>
                        <w:rFonts w:cs="Arial"/>
                        <w:color w:val="000000"/>
                      </w:rPr>
                      <w:t>App 1</w:t>
                    </w:r>
                  </w:p>
                </w:txbxContent>
              </v:textbox>
            </v:rect>
            <v:rect id="_x0000_s1104" style="position:absolute;left:7035;top:9354;width:62;height:253;mso-wrap-style:none" filled="f" stroked="f">
              <v:textbox style="mso-next-textbox:#_x0000_s1104;mso-fit-shape-to-text:t" inset="0,0,0,0">
                <w:txbxContent>
                  <w:p w:rsidR="007363C0" w:rsidRDefault="007363C0" w:rsidP="007966AD">
                    <w:r>
                      <w:rPr>
                        <w:color w:val="000000"/>
                      </w:rPr>
                      <w:t xml:space="preserve"> </w:t>
                    </w:r>
                  </w:p>
                </w:txbxContent>
              </v:textbox>
            </v:rect>
            <v:shape id="_x0000_s1105" style="position:absolute;left:6475;top:11079;width:1613;height:316" coordsize="1613,316" path="m,316r1302,l1613,,312,,,316xe" stroked="f">
              <v:path arrowok="t"/>
            </v:shape>
            <v:shape id="_x0000_s1106" style="position:absolute;left:7777;top:11079;width:311;height:1259" coordsize="311,1259" path="m,316l311,r,943l,1259,,316xe" fillcolor="#cdcdcd" stroked="f">
              <v:path arrowok="t"/>
            </v:shape>
            <v:shape id="_x0000_s1107" style="position:absolute;left:6475;top:11079;width:1613;height:1259" coordsize="1613,1259" path="m312,l,316r,943l1302,1259,1613,943,1613,,312,xe" filled="f" strokeweight=".7pt">
              <v:path arrowok="t"/>
            </v:shape>
            <v:shape id="_x0000_s1108" style="position:absolute;left:6475;top:11079;width:1613;height:316" coordsize="1613,316" path="m,316r1302,l1613,e" filled="f" strokeweight=".7pt">
              <v:path arrowok="t"/>
            </v:shape>
            <v:line id="_x0000_s1109" style="position:absolute" from="7777,11395" to="7778,12338" strokeweight=".7pt"/>
            <v:rect id="_x0000_s1110" style="position:absolute;left:6629;top:11437;width:270;height:253;mso-wrap-style:none" filled="f" stroked="f">
              <v:textbox style="mso-next-textbox:#_x0000_s1110;mso-fit-shape-to-text:t" inset="0,0,0,0">
                <w:txbxContent>
                  <w:p w:rsidR="007363C0" w:rsidRDefault="007363C0" w:rsidP="007966AD">
                    <w:pPr>
                      <w:rPr>
                        <w:rFonts w:cs="Arial"/>
                        <w:noProof/>
                      </w:rPr>
                    </w:pPr>
                    <w:r>
                      <w:rPr>
                        <w:rFonts w:cs="Arial"/>
                        <w:noProof/>
                        <w:color w:val="000000"/>
                      </w:rPr>
                      <w:t>Ap</w:t>
                    </w:r>
                  </w:p>
                </w:txbxContent>
              </v:textbox>
            </v:rect>
            <v:rect id="_x0000_s1111" style="position:absolute;left:6916;top:11437;width:306;height:253;mso-wrap-style:none" filled="f" stroked="f">
              <v:textbox style="mso-next-textbox:#_x0000_s1111;mso-fit-shape-to-text:t" inset="0,0,0,0">
                <w:txbxContent>
                  <w:p w:rsidR="007363C0" w:rsidRDefault="007363C0" w:rsidP="007966AD">
                    <w:pPr>
                      <w:rPr>
                        <w:rFonts w:cs="Arial"/>
                      </w:rPr>
                    </w:pPr>
                    <w:r>
                      <w:rPr>
                        <w:rFonts w:cs="Arial"/>
                        <w:color w:val="000000"/>
                      </w:rPr>
                      <w:t>p 2</w:t>
                    </w:r>
                  </w:p>
                </w:txbxContent>
              </v:textbox>
            </v:rect>
            <v:rect id="_x0000_s1112" style="position:absolute;left:7217;top:11437;width:62;height:253;mso-wrap-style:none" filled="f" stroked="f">
              <v:textbox style="mso-next-textbox:#_x0000_s1112;mso-fit-shape-to-text:t" inset="0,0,0,0">
                <w:txbxContent>
                  <w:p w:rsidR="007363C0" w:rsidRDefault="007363C0" w:rsidP="007966AD">
                    <w:r>
                      <w:rPr>
                        <w:color w:val="000000"/>
                      </w:rPr>
                      <w:t xml:space="preserve"> </w:t>
                    </w:r>
                  </w:p>
                </w:txbxContent>
              </v:textbox>
            </v:rect>
            <v:shape id="_x0000_s1113" style="position:absolute;left:2287;top:10724;width:120;height:733" coordsize="120,733" path="m67,15r,617l67,637r,l62,642r-4,l53,642r,-5l48,637r,-5l48,15r,-5l53,5r,l58,r4,5l67,5r,5l67,15r,xm120,613l58,733,,613r120,xe" fillcolor="black" strokeweight=".25pt">
              <v:path arrowok="t"/>
              <o:lock v:ext="edit" verticies="t"/>
            </v:shape>
            <v:shape id="_x0000_s1114" style="position:absolute;left:3063;top:9489;width:3240;height:411" coordsize="3240,411" path="m3231,19l100,368r-5,l95,364r-4,l91,359r,-5l91,349r4,l100,344,3231,r4,l3240,r,4l3240,9r,l3240,14r-5,5l3231,19r,xm124,411l,368,115,296r9,115xe" fillcolor="black" strokeweight=".25pt">
              <v:path arrowok="t"/>
              <o:lock v:ext="edit" verticies="t"/>
            </v:shape>
            <v:shape id="_x0000_s1115" style="position:absolute;left:3063;top:9972;width:3422;height:1629" coordsize="3422,1629" path="m3408,1629l86,58,81,53r,-5l81,48r,-5l86,39r,l91,39r4,l3417,1609r,5l3422,1619r,l3422,1624r-5,5l3412,1629r,l3408,1629r,xm81,110l,5,134,,81,110xe" fillcolor="black" strokeweight=".25pt">
              <v:path arrowok="t"/>
              <o:lock v:ext="edit" verticies="t"/>
            </v:shape>
            <v:shape id="_x0000_s1116" style="position:absolute;left:3063;top:9489;width:3240;height:2524" coordsize="3240,2524" path="m3235,14l86,2471r-5,l76,2471r,l71,2466r,l71,2461r,-5l71,2452,3226,r5,l3231,r4,l3240,4r,l3240,9r,5l3235,14r,xm134,2495l,2524,57,2404r77,91xe" fillcolor="black" strokeweight=".25pt">
              <v:path arrowok="t"/>
              <o:lock v:ext="edit" verticies="t"/>
            </v:shape>
            <v:shape id="_x0000_s1117" style="position:absolute;left:3063;top:11677;width:3422;height:498" coordsize="3422,498" path="m3412,24l100,450r-5,l95,450r-4,-4l91,441r,l91,436r4,-5l100,431,3408,r4,5l3417,5r,l3422,10r,5l3417,19r,l3412,24r,xm129,498l,455,110,379r19,119xe" fillcolor="black" strokeweight=".25pt">
              <v:path arrowok="t"/>
              <o:lock v:ext="edit" verticies="t"/>
            </v:shape>
            <w10:wrap type="none"/>
            <w10:anchorlock/>
          </v:group>
        </w:pict>
      </w:r>
    </w:p>
    <w:p w:rsidR="002A3C9A" w:rsidRDefault="002A3C9A" w:rsidP="002A3C9A">
      <w:pPr>
        <w:pStyle w:val="Caption"/>
      </w:pPr>
      <w:bookmarkStart w:id="429" w:name="_Ref213835102"/>
      <w:r>
        <w:t xml:space="preserve">Figure </w:t>
      </w:r>
      <w:fldSimple w:instr=" STYLEREF 1 \s ">
        <w:r w:rsidR="00E92FAF">
          <w:rPr>
            <w:noProof/>
          </w:rPr>
          <w:t>3</w:t>
        </w:r>
      </w:fldSimple>
      <w:r w:rsidR="002F0542">
        <w:noBreakHyphen/>
      </w:r>
      <w:fldSimple w:instr=" SEQ Figure \* ARABIC \s 1 ">
        <w:r w:rsidR="00E92FAF">
          <w:rPr>
            <w:noProof/>
          </w:rPr>
          <w:t>33</w:t>
        </w:r>
      </w:fldSimple>
      <w:bookmarkEnd w:id="429"/>
      <w:r>
        <w:t xml:space="preserve"> Single Installation/Single Schema deployment</w:t>
      </w:r>
    </w:p>
    <w:p w:rsidR="004D49D0" w:rsidRPr="004D49D0" w:rsidRDefault="004D49D0" w:rsidP="004D49D0">
      <w:pPr>
        <w:pStyle w:val="BodyText"/>
      </w:pPr>
      <w:r>
        <w:t>In this deployment, a</w:t>
      </w:r>
      <w:r w:rsidRPr="007966AD">
        <w:t xml:space="preserve"> common installation is used to administer the authoriz</w:t>
      </w:r>
      <w:r>
        <w:t xml:space="preserve">ation data for all applications, and this </w:t>
      </w:r>
      <w:r w:rsidRPr="007966AD">
        <w:t xml:space="preserve">authorization data </w:t>
      </w:r>
      <w:r>
        <w:t>is stored i</w:t>
      </w:r>
      <w:r w:rsidRPr="007966AD">
        <w:t>n a common database. Therefore an application using UPT does not have to install its own authorization schema. Also, all applications can use the same hibernate-config file since they point to the same database.</w:t>
      </w:r>
    </w:p>
    <w:p w:rsidR="007966AD" w:rsidRDefault="004D49D0" w:rsidP="00CD44FB">
      <w:pPr>
        <w:pStyle w:val="Heading4"/>
      </w:pPr>
      <w:r>
        <w:lastRenderedPageBreak/>
        <w:t>Single Installation/</w:t>
      </w:r>
      <w:r w:rsidR="007966AD">
        <w:t>Multiple Schema</w:t>
      </w:r>
      <w:r>
        <w:t xml:space="preserve"> Deployment</w:t>
      </w:r>
    </w:p>
    <w:p w:rsidR="004D49D0" w:rsidRDefault="007966AD" w:rsidP="00CD44FB">
      <w:pPr>
        <w:pStyle w:val="BodyText"/>
        <w:keepNext/>
      </w:pPr>
      <w:r w:rsidRPr="007966AD">
        <w:t>As in the single schema deplo</w:t>
      </w:r>
      <w:r w:rsidR="00B752D8">
        <w:t>yment, the single installation/multiple schema</w:t>
      </w:r>
      <w:r w:rsidRPr="007966AD">
        <w:t xml:space="preserve"> deployment calls for the UPT to be hosted on a single JBoss Common Server as shown in </w:t>
      </w:r>
      <w:r w:rsidR="00865911">
        <w:fldChar w:fldCharType="begin"/>
      </w:r>
      <w:r w:rsidR="00B752D8">
        <w:instrText xml:space="preserve"> REF _Ref213835778 \h </w:instrText>
      </w:r>
      <w:r w:rsidR="00865911">
        <w:fldChar w:fldCharType="separate"/>
      </w:r>
      <w:r w:rsidR="00E92FAF">
        <w:t xml:space="preserve">Figure </w:t>
      </w:r>
      <w:r w:rsidR="00E92FAF">
        <w:rPr>
          <w:noProof/>
        </w:rPr>
        <w:t>3</w:t>
      </w:r>
      <w:r w:rsidR="00E92FAF">
        <w:noBreakHyphen/>
      </w:r>
      <w:r w:rsidR="00E92FAF">
        <w:rPr>
          <w:noProof/>
        </w:rPr>
        <w:t>34</w:t>
      </w:r>
      <w:r w:rsidR="00865911">
        <w:fldChar w:fldCharType="end"/>
      </w:r>
      <w:r w:rsidR="00B752D8">
        <w:t xml:space="preserve"> below</w:t>
      </w:r>
      <w:r w:rsidRPr="007966AD">
        <w:t xml:space="preserve">. </w:t>
      </w:r>
      <w:r w:rsidR="00865911">
        <w:fldChar w:fldCharType="begin"/>
      </w:r>
      <w:r w:rsidR="000C649E">
        <w:instrText xml:space="preserve"> XE "</w:instrText>
      </w:r>
      <w:r w:rsidR="000C649E" w:rsidRPr="000368C3">
        <w:instrText>JBoss:UPT common server deployment</w:instrText>
      </w:r>
      <w:r w:rsidR="000C649E">
        <w:instrText xml:space="preserve">" </w:instrText>
      </w:r>
      <w:r w:rsidR="00865911">
        <w:fldChar w:fldCharType="end"/>
      </w:r>
      <w:r w:rsidR="00865911">
        <w:fldChar w:fldCharType="begin"/>
      </w:r>
      <w:r w:rsidR="000C649E">
        <w:instrText xml:space="preserve"> XE "</w:instrText>
      </w:r>
      <w:r w:rsidR="000C649E" w:rsidRPr="00ED055E">
        <w:instrText>UPT:JBoss common server</w:instrText>
      </w:r>
      <w:r w:rsidR="000C649E">
        <w:instrText xml:space="preserve">" </w:instrText>
      </w:r>
      <w:r w:rsidR="00865911">
        <w:fldChar w:fldCharType="end"/>
      </w:r>
      <w:r w:rsidR="00865911">
        <w:fldChar w:fldCharType="begin"/>
      </w:r>
      <w:r w:rsidR="000C649E">
        <w:instrText xml:space="preserve"> XE "</w:instrText>
      </w:r>
      <w:r w:rsidR="000C649E" w:rsidRPr="005D2D47">
        <w:instrText xml:space="preserve">UPT:multi-install/multi </w:instrText>
      </w:r>
      <w:r w:rsidR="000C649E">
        <w:instrText xml:space="preserve">schema" </w:instrText>
      </w:r>
      <w:r w:rsidR="00865911">
        <w:fldChar w:fldCharType="end"/>
      </w:r>
    </w:p>
    <w:p w:rsidR="004D49D0" w:rsidRDefault="00865911" w:rsidP="004D49D0">
      <w:pPr>
        <w:pStyle w:val="GraphicAnchorMainIndent"/>
        <w:spacing w:after="240"/>
      </w:pPr>
      <w:r>
        <w:pict>
          <v:group id="_x0000_s1143" style="width:399.6pt;height:264pt;mso-position-horizontal-relative:char;mso-position-vertical-relative:line" coordorigin="1980,3651" coordsize="7992,5280">
            <o:lock v:ext="edit" aspectratio="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44" type="#_x0000_t16" style="position:absolute;left:2160;top:4191;width:1440;height:1260">
              <o:lock v:ext="edit" aspectratio="t"/>
              <v:textbox style="mso-next-textbox:#_x0000_s1144">
                <w:txbxContent>
                  <w:p w:rsidR="007363C0" w:rsidRDefault="007363C0" w:rsidP="004D49D0">
                    <w:pPr>
                      <w:rPr>
                        <w:rFonts w:cs="Arial"/>
                      </w:rPr>
                    </w:pPr>
                    <w:r>
                      <w:rPr>
                        <w:rFonts w:cs="Arial"/>
                      </w:rPr>
                      <w:t>UPT</w:t>
                    </w:r>
                  </w:p>
                </w:txbxContent>
              </v:textbox>
            </v:shape>
            <v:shape id="_x0000_s1145" type="#_x0000_t16" style="position:absolute;left:7920;top:3651;width:1260;height:1260">
              <o:lock v:ext="edit" aspectratio="t"/>
              <v:textbox style="mso-next-textbox:#_x0000_s1145">
                <w:txbxContent>
                  <w:p w:rsidR="007363C0" w:rsidRDefault="007363C0" w:rsidP="004D49D0">
                    <w:pPr>
                      <w:rPr>
                        <w:rFonts w:cs="Arial"/>
                      </w:rPr>
                    </w:pPr>
                    <w:r>
                      <w:rPr>
                        <w:rFonts w:cs="Arial"/>
                      </w:rPr>
                      <w:t>App 1</w:t>
                    </w:r>
                  </w:p>
                </w:txbxContent>
              </v:textbox>
            </v:shape>
            <v:line id="_x0000_s1146" style="position:absolute" from="2700,5440" to="2700,5800">
              <v:stroke endarrow="block"/>
              <o:lock v:ext="edit" aspectratio="t"/>
            </v:line>
            <v:shape id="_x0000_s1147" type="#_x0000_t22" style="position:absolute;left:7200;top:5451;width:2160;height:1440">
              <o:lock v:ext="edit" aspectratio="t"/>
              <v:textbox style="mso-next-textbox:#_x0000_s1147">
                <w:txbxContent>
                  <w:p w:rsidR="007363C0" w:rsidRDefault="007363C0" w:rsidP="004D49D0">
                    <w:pPr>
                      <w:rPr>
                        <w:rFonts w:cs="Arial"/>
                      </w:rPr>
                    </w:pPr>
                    <w:r>
                      <w:rPr>
                        <w:rFonts w:cs="Arial"/>
                      </w:rPr>
                      <w:t>Authorization database for App 1</w:t>
                    </w:r>
                  </w:p>
                </w:txbxContent>
              </v:textbox>
            </v:shape>
            <v:line id="_x0000_s1148" style="position:absolute;flip:x" from="3600,4371" to="7920,4371" strokecolor="#9c0">
              <v:stroke endarrow="block"/>
              <o:lock v:ext="edit" aspectratio="t"/>
            </v:line>
            <v:line id="_x0000_s1149" style="position:absolute;flip:x y" from="3420,5522" to="6012,7851" strokecolor="#f60">
              <v:stroke endarrow="block"/>
              <o:lock v:ext="edit" aspectratio="t"/>
            </v:line>
            <v:line id="_x0000_s1150" style="position:absolute" from="3600,4731" to="7200,5811" strokecolor="#9c0">
              <v:stroke endarrow="block"/>
              <o:lock v:ext="edit" aspectratio="t"/>
            </v:line>
            <v:line id="_x0000_s1151" style="position:absolute" from="3420,5342" to="7812,7671" strokecolor="#f60">
              <v:stroke endarrow="block"/>
              <o:lock v:ext="edit" aspectratio="t"/>
            </v:line>
            <v:line id="_x0000_s1152" style="position:absolute" from="8280,4911" to="8280,5451">
              <v:stroke endarrow="block"/>
              <o:lock v:ext="edit" aspectratio="t"/>
            </v:line>
            <v:line id="_x0000_s1153" style="position:absolute" from="7272,7888" to="7812,7888" strokecolor="#f60">
              <v:stroke endarrow="block"/>
              <o:lock v:ext="edit" aspectratio="t"/>
            </v:line>
            <v:shape id="_x0000_s1154" type="#_x0000_t22" style="position:absolute;left:7812;top:7131;width:2160;height:1440">
              <o:lock v:ext="edit" aspectratio="t"/>
              <v:textbox style="mso-next-textbox:#_x0000_s1154">
                <w:txbxContent>
                  <w:p w:rsidR="007363C0" w:rsidRDefault="007363C0" w:rsidP="004D49D0">
                    <w:pPr>
                      <w:rPr>
                        <w:rFonts w:cs="Arial"/>
                      </w:rPr>
                    </w:pPr>
                    <w:r>
                      <w:rPr>
                        <w:rFonts w:cs="Arial"/>
                      </w:rPr>
                      <w:t>Authorization database for App 2</w:t>
                    </w:r>
                  </w:p>
                </w:txbxContent>
              </v:textbox>
            </v:shape>
            <v:shape id="_x0000_s1155" type="#_x0000_t16" style="position:absolute;left:3852;top:7671;width:1440;height:1260">
              <o:lock v:ext="edit" aspectratio="t"/>
              <v:textbox style="mso-next-textbox:#_x0000_s1155">
                <w:txbxContent>
                  <w:p w:rsidR="007363C0" w:rsidRDefault="007363C0" w:rsidP="004D49D0">
                    <w:pPr>
                      <w:rPr>
                        <w:rFonts w:cs="Arial"/>
                      </w:rPr>
                    </w:pPr>
                    <w:r>
                      <w:rPr>
                        <w:rFonts w:cs="Arial"/>
                      </w:rPr>
                      <w:t>App 3</w:t>
                    </w:r>
                  </w:p>
                </w:txbxContent>
              </v:textbox>
            </v:shape>
            <v:shape id="_x0000_s1156" type="#_x0000_t22" style="position:absolute;left:1980;top:5812;width:1620;height:1913">
              <o:lock v:ext="edit" aspectratio="t"/>
              <v:textbox style="mso-next-textbox:#_x0000_s1156">
                <w:txbxContent>
                  <w:p w:rsidR="007363C0" w:rsidRDefault="007363C0" w:rsidP="004D49D0">
                    <w:pPr>
                      <w:spacing w:after="60"/>
                      <w:jc w:val="center"/>
                      <w:rPr>
                        <w:rFonts w:cs="Arial"/>
                      </w:rPr>
                    </w:pPr>
                    <w:r>
                      <w:rPr>
                        <w:rFonts w:cs="Arial"/>
                      </w:rPr>
                      <w:t>Common Authorization</w:t>
                    </w:r>
                  </w:p>
                  <w:p w:rsidR="007363C0" w:rsidRDefault="007363C0" w:rsidP="004D49D0">
                    <w:pPr>
                      <w:jc w:val="center"/>
                      <w:rPr>
                        <w:rFonts w:cs="Arial"/>
                      </w:rPr>
                    </w:pPr>
                    <w:r>
                      <w:rPr>
                        <w:rFonts w:cs="Arial"/>
                      </w:rPr>
                      <w:t>Database</w:t>
                    </w:r>
                  </w:p>
                </w:txbxContent>
              </v:textbox>
            </v:shape>
            <v:line id="_x0000_s1157" style="position:absolute;flip:x y" from="3322,5691" to="5184,7660" strokecolor="red">
              <v:stroke endarrow="block"/>
              <o:lock v:ext="edit" aspectratio="t"/>
            </v:line>
            <v:line id="_x0000_s1158" style="position:absolute;flip:x y" from="3182,7708" to="3852,8417" strokecolor="red">
              <v:stroke endarrow="block"/>
              <o:lock v:ext="edit" aspectratio="t"/>
            </v:line>
            <v:shape id="_x0000_s1159" type="#_x0000_t16" style="position:absolute;left:5832;top:7491;width:1440;height:1260">
              <o:lock v:ext="edit" aspectratio="t"/>
              <v:textbox style="mso-next-textbox:#_x0000_s1159">
                <w:txbxContent>
                  <w:p w:rsidR="007363C0" w:rsidRDefault="007363C0" w:rsidP="004D49D0">
                    <w:pPr>
                      <w:rPr>
                        <w:rFonts w:cs="Arial"/>
                      </w:rPr>
                    </w:pPr>
                    <w:r>
                      <w:rPr>
                        <w:rFonts w:cs="Arial"/>
                      </w:rPr>
                      <w:t>App 2</w:t>
                    </w:r>
                  </w:p>
                </w:txbxContent>
              </v:textbox>
            </v:shape>
            <w10:wrap type="none"/>
            <w10:anchorlock/>
          </v:group>
        </w:pict>
      </w:r>
    </w:p>
    <w:p w:rsidR="004D49D0" w:rsidRPr="004D49D0" w:rsidRDefault="004D49D0" w:rsidP="004D49D0">
      <w:pPr>
        <w:pStyle w:val="Caption"/>
      </w:pPr>
      <w:bookmarkStart w:id="430" w:name="_Ref213835778"/>
      <w:r>
        <w:t xml:space="preserve">Figure </w:t>
      </w:r>
      <w:fldSimple w:instr=" STYLEREF 1 \s ">
        <w:r w:rsidR="00E92FAF">
          <w:rPr>
            <w:noProof/>
          </w:rPr>
          <w:t>3</w:t>
        </w:r>
      </w:fldSimple>
      <w:r w:rsidR="002F0542">
        <w:noBreakHyphen/>
      </w:r>
      <w:fldSimple w:instr=" SEQ Figure \* ARABIC \s 1 ">
        <w:r w:rsidR="00E92FAF">
          <w:rPr>
            <w:noProof/>
          </w:rPr>
          <w:t>34</w:t>
        </w:r>
      </w:fldSimple>
      <w:bookmarkEnd w:id="430"/>
      <w:r>
        <w:t xml:space="preserve"> Single Installation/Multiple Schema deployment</w:t>
      </w:r>
    </w:p>
    <w:p w:rsidR="004D49D0" w:rsidRDefault="004D49D0" w:rsidP="007966AD">
      <w:pPr>
        <w:pStyle w:val="BodyText"/>
      </w:pPr>
      <w:r>
        <w:t>In this deployment, like with the single schema deployment, a</w:t>
      </w:r>
      <w:r w:rsidR="007966AD" w:rsidRPr="007966AD">
        <w:t xml:space="preserve"> common installation is used to administer the authorization data for all applications. </w:t>
      </w:r>
      <w:r>
        <w:t xml:space="preserve">The difference is that </w:t>
      </w:r>
      <w:r w:rsidR="007966AD" w:rsidRPr="007966AD">
        <w:t xml:space="preserve">an application </w:t>
      </w:r>
      <w:r w:rsidR="007966AD" w:rsidRPr="004D49D0">
        <w:rPr>
          <w:rStyle w:val="Emphasis"/>
        </w:rPr>
        <w:t>can</w:t>
      </w:r>
      <w:r w:rsidR="007966AD" w:rsidRPr="007966AD">
        <w:t xml:space="preserve"> use its own authorization schema on a separate database if preferred. The authorization data can sit on individual databases, and at the same time some applications can still opt to use the Common Authorization Schema. </w:t>
      </w:r>
    </w:p>
    <w:p w:rsidR="004D49D0" w:rsidRDefault="004D49D0" w:rsidP="007966AD">
      <w:pPr>
        <w:pStyle w:val="BodyText"/>
      </w:pPr>
      <w:r>
        <w:t>In the above figure, t</w:t>
      </w:r>
      <w:r w:rsidRPr="00102314">
        <w:t>he three colors of arrows correspond to the three different applications shown</w:t>
      </w:r>
      <w:r>
        <w:t xml:space="preserve">. Notice that App 1 and App 2 have their own authorization databases, where as App 3 uses the Common </w:t>
      </w:r>
      <w:r w:rsidR="008B318A">
        <w:t>Authorization</w:t>
      </w:r>
      <w:r>
        <w:t xml:space="preserve"> Database.</w:t>
      </w:r>
    </w:p>
    <w:p w:rsidR="007966AD" w:rsidRDefault="004D49D0" w:rsidP="007966AD">
      <w:pPr>
        <w:pStyle w:val="BodyText"/>
      </w:pPr>
      <w:r>
        <w:t xml:space="preserve">Deploying UPT in this way </w:t>
      </w:r>
      <w:r w:rsidR="007966AD" w:rsidRPr="007966AD">
        <w:t xml:space="preserve">requires each application to maintain its own hibernate-config file pointing to the database where its Authorization Schema is located. So when an application uses the UPT, the UPT communicates to the authorization schema </w:t>
      </w:r>
      <w:r>
        <w:t>for</w:t>
      </w:r>
      <w:r w:rsidR="007966AD" w:rsidRPr="007966AD">
        <w:t xml:space="preserve"> that application only.</w:t>
      </w:r>
    </w:p>
    <w:p w:rsidR="007966AD" w:rsidRDefault="004D49D0" w:rsidP="00CD44FB">
      <w:pPr>
        <w:pStyle w:val="Heading4"/>
      </w:pPr>
      <w:r>
        <w:lastRenderedPageBreak/>
        <w:t>Local Installation/</w:t>
      </w:r>
      <w:r w:rsidR="007966AD">
        <w:t>Local Schema</w:t>
      </w:r>
      <w:r>
        <w:t xml:space="preserve"> Deployment</w:t>
      </w:r>
    </w:p>
    <w:p w:rsidR="007966AD" w:rsidRDefault="00B752D8" w:rsidP="00CD44FB">
      <w:pPr>
        <w:pStyle w:val="BodyText"/>
        <w:keepNext/>
      </w:pPr>
      <w:r>
        <w:t>The local installation/</w:t>
      </w:r>
      <w:r w:rsidR="007966AD" w:rsidRPr="007966AD">
        <w:t>local schema deployment is the same as single installation</w:t>
      </w:r>
      <w:r>
        <w:t>/</w:t>
      </w:r>
      <w:r w:rsidR="007966AD" w:rsidRPr="007966AD">
        <w:t>single schema</w:t>
      </w:r>
      <w:r>
        <w:t xml:space="preserve"> deployment</w:t>
      </w:r>
      <w:r w:rsidR="007966AD" w:rsidRPr="007966AD">
        <w:t xml:space="preserve"> except that the UPT is hosted locally by the application as shown in </w:t>
      </w:r>
      <w:r w:rsidR="00865911">
        <w:fldChar w:fldCharType="begin"/>
      </w:r>
      <w:r>
        <w:instrText xml:space="preserve"> REF _Ref213835835 \h </w:instrText>
      </w:r>
      <w:r w:rsidR="00865911">
        <w:fldChar w:fldCharType="separate"/>
      </w:r>
      <w:r w:rsidR="00E92FAF">
        <w:t xml:space="preserve">Figure </w:t>
      </w:r>
      <w:r w:rsidR="00E92FAF">
        <w:rPr>
          <w:noProof/>
        </w:rPr>
        <w:t>3</w:t>
      </w:r>
      <w:r w:rsidR="00E92FAF">
        <w:noBreakHyphen/>
      </w:r>
      <w:r w:rsidR="00E92FAF">
        <w:rPr>
          <w:noProof/>
        </w:rPr>
        <w:t>35</w:t>
      </w:r>
      <w:r w:rsidR="00865911">
        <w:fldChar w:fldCharType="end"/>
      </w:r>
      <w:r>
        <w:t xml:space="preserve"> below</w:t>
      </w:r>
      <w:r w:rsidR="007966AD" w:rsidRPr="007966AD">
        <w:t>.</w:t>
      </w:r>
      <w:r w:rsidR="00865911">
        <w:fldChar w:fldCharType="begin"/>
      </w:r>
      <w:r w:rsidR="000C649E">
        <w:instrText xml:space="preserve"> XE "</w:instrText>
      </w:r>
      <w:r w:rsidR="000C649E" w:rsidRPr="00D7069F">
        <w:instrText xml:space="preserve">UPT:local </w:instrText>
      </w:r>
      <w:r w:rsidR="000C649E">
        <w:instrText xml:space="preserve">install/local schema" </w:instrText>
      </w:r>
      <w:r w:rsidR="00865911">
        <w:fldChar w:fldCharType="end"/>
      </w:r>
    </w:p>
    <w:p w:rsidR="007966AD" w:rsidRDefault="00865911" w:rsidP="003A6A2D">
      <w:pPr>
        <w:pStyle w:val="BodyText"/>
      </w:pPr>
      <w:r>
        <w:pict>
          <v:group id="_x0000_s1135" style="width:342pt;height:182.05pt;mso-position-horizontal-relative:char;mso-position-vertical-relative:line" coordorigin="2160,3652" coordsize="6840,3641">
            <v:shape id="_x0000_s1136" type="#_x0000_t16" style="position:absolute;left:2340;top:3652;width:1440;height:1260">
              <v:textbox style="mso-next-textbox:#_x0000_s1136">
                <w:txbxContent>
                  <w:p w:rsidR="007363C0" w:rsidRDefault="007363C0" w:rsidP="007966AD">
                    <w:pPr>
                      <w:rPr>
                        <w:rFonts w:cs="Arial"/>
                      </w:rPr>
                    </w:pPr>
                    <w:r>
                      <w:rPr>
                        <w:rFonts w:cs="Arial"/>
                      </w:rPr>
                      <w:t>UPT</w:t>
                    </w:r>
                  </w:p>
                </w:txbxContent>
              </v:textbox>
            </v:shape>
            <v:shape id="_x0000_s1137" type="#_x0000_t22" style="position:absolute;left:2160;top:5380;width:1980;height:1913">
              <v:textbox style="mso-next-textbox:#_x0000_s1137">
                <w:txbxContent>
                  <w:p w:rsidR="007363C0" w:rsidRDefault="007363C0" w:rsidP="007966AD">
                    <w:pPr>
                      <w:jc w:val="center"/>
                      <w:rPr>
                        <w:rFonts w:cs="Arial"/>
                      </w:rPr>
                    </w:pPr>
                    <w:r>
                      <w:rPr>
                        <w:rFonts w:cs="Arial"/>
                      </w:rPr>
                      <w:t>Authorization</w:t>
                    </w:r>
                  </w:p>
                  <w:p w:rsidR="007363C0" w:rsidRDefault="007363C0" w:rsidP="007966AD">
                    <w:pPr>
                      <w:jc w:val="center"/>
                      <w:rPr>
                        <w:rFonts w:cs="Arial"/>
                      </w:rPr>
                    </w:pPr>
                    <w:r>
                      <w:rPr>
                        <w:rFonts w:cs="Arial"/>
                      </w:rPr>
                      <w:t>Database</w:t>
                    </w:r>
                  </w:p>
                </w:txbxContent>
              </v:textbox>
            </v:shape>
            <v:shape id="_x0000_s1138" type="#_x0000_t16" style="position:absolute;left:7740;top:4120;width:1260;height:1260">
              <v:textbox style="mso-next-textbox:#_x0000_s1138">
                <w:txbxContent>
                  <w:p w:rsidR="007363C0" w:rsidRDefault="007363C0" w:rsidP="007966AD">
                    <w:pPr>
                      <w:rPr>
                        <w:rFonts w:cs="Arial"/>
                      </w:rPr>
                    </w:pPr>
                    <w:r>
                      <w:rPr>
                        <w:rFonts w:cs="Arial"/>
                      </w:rPr>
                      <w:t>App 1</w:t>
                    </w:r>
                  </w:p>
                </w:txbxContent>
              </v:textbox>
            </v:shape>
            <v:line id="_x0000_s1139" style="position:absolute;flip:x" from="3780,4444" to="7740,4444">
              <v:stroke endarrow="block"/>
            </v:line>
            <v:line id="_x0000_s1140" style="position:absolute;flip:x" from="4140,4768" to="7740,6208">
              <v:stroke endarrow="block"/>
            </v:line>
            <w10:wrap type="none"/>
            <w10:anchorlock/>
          </v:group>
        </w:pict>
      </w:r>
    </w:p>
    <w:p w:rsidR="007966AD" w:rsidRDefault="002A3C9A" w:rsidP="007966AD">
      <w:pPr>
        <w:pStyle w:val="Caption"/>
      </w:pPr>
      <w:bookmarkStart w:id="431" w:name="_Ref213835835"/>
      <w:r>
        <w:t>Figure</w:t>
      </w:r>
      <w:r w:rsidR="007966AD">
        <w:t xml:space="preserve"> </w:t>
      </w:r>
      <w:fldSimple w:instr=" STYLEREF 1 \s ">
        <w:r w:rsidR="00E92FAF">
          <w:rPr>
            <w:noProof/>
          </w:rPr>
          <w:t>3</w:t>
        </w:r>
      </w:fldSimple>
      <w:r w:rsidR="002F0542">
        <w:noBreakHyphen/>
      </w:r>
      <w:fldSimple w:instr=" SEQ Figure \* ARABIC \s 1 ">
        <w:r w:rsidR="00E92FAF">
          <w:rPr>
            <w:noProof/>
          </w:rPr>
          <w:t>35</w:t>
        </w:r>
      </w:fldSimple>
      <w:bookmarkEnd w:id="431"/>
      <w:r w:rsidR="007966AD">
        <w:t xml:space="preserve"> </w:t>
      </w:r>
      <w:r w:rsidR="00A54A8F">
        <w:t>Local Installation/Local Schema deployment</w:t>
      </w:r>
    </w:p>
    <w:p w:rsidR="00B752D8" w:rsidRPr="00B752D8" w:rsidRDefault="00B752D8" w:rsidP="00836477">
      <w:pPr>
        <w:pStyle w:val="BodyText"/>
        <w:ind w:left="360" w:firstLine="360"/>
      </w:pPr>
      <w:r w:rsidRPr="007966AD">
        <w:t>This installation of UPT is not shared with other applications. This local installation is used to administer the authorization data for that particular application (or set of related applications) only. The authorization data for the application sits on its own database. In this scenario, the application requires its own hibernate-config file pointing to the database where its Authorization Schema is located.</w:t>
      </w:r>
    </w:p>
    <w:p w:rsidR="007966AD" w:rsidRDefault="00D33DD9" w:rsidP="00836477">
      <w:pPr>
        <w:pStyle w:val="Heading3"/>
        <w:ind w:left="-360"/>
      </w:pPr>
      <w:bookmarkStart w:id="432" w:name="_Toc214359162"/>
      <w:r>
        <w:t xml:space="preserve">UPT </w:t>
      </w:r>
      <w:r w:rsidR="007966AD">
        <w:t>Deployment Checklist</w:t>
      </w:r>
      <w:bookmarkEnd w:id="432"/>
    </w:p>
    <w:p w:rsidR="007966AD" w:rsidRDefault="007966AD" w:rsidP="00836477">
      <w:pPr>
        <w:pStyle w:val="BodyText"/>
        <w:ind w:left="270"/>
      </w:pPr>
      <w:r>
        <w:t>Before deploying the UPT, verify the following environment and configuration conditions are met. Th</w:t>
      </w:r>
      <w:r w:rsidR="00A54A8F">
        <w:t>ese</w:t>
      </w:r>
      <w:r>
        <w:t xml:space="preserve"> software and access credentials/parameters are required.</w:t>
      </w:r>
      <w:r w:rsidR="00865911">
        <w:fldChar w:fldCharType="begin"/>
      </w:r>
      <w:r w:rsidR="000C649E">
        <w:instrText xml:space="preserve"> XE "</w:instrText>
      </w:r>
      <w:r w:rsidR="007F0163">
        <w:instrText>UPT:deployment</w:instrText>
      </w:r>
      <w:r w:rsidR="000C649E">
        <w:instrText xml:space="preserve">" </w:instrText>
      </w:r>
      <w:r w:rsidR="00865911">
        <w:fldChar w:fldCharType="end"/>
      </w:r>
      <w:r w:rsidR="00865911">
        <w:fldChar w:fldCharType="begin"/>
      </w:r>
      <w:r w:rsidR="000C649E">
        <w:instrText xml:space="preserve"> XE "</w:instrText>
      </w:r>
      <w:r w:rsidR="007F0163">
        <w:instrText>UPT:installation</w:instrText>
      </w:r>
      <w:r w:rsidR="000C649E">
        <w:instrText xml:space="preserve">" </w:instrText>
      </w:r>
      <w:r w:rsidR="00865911">
        <w:fldChar w:fldCharType="end"/>
      </w:r>
    </w:p>
    <w:p w:rsidR="007966AD" w:rsidRPr="00A54A8F" w:rsidRDefault="007966AD" w:rsidP="00A54A8F">
      <w:pPr>
        <w:pStyle w:val="BodyText"/>
        <w:rPr>
          <w:rStyle w:val="Bold"/>
        </w:rPr>
      </w:pPr>
      <w:r w:rsidRPr="00A54A8F">
        <w:rPr>
          <w:rStyle w:val="Bold"/>
        </w:rPr>
        <w:t>Environment</w:t>
      </w:r>
    </w:p>
    <w:p w:rsidR="00101283" w:rsidRDefault="00101283" w:rsidP="00A54A8F">
      <w:pPr>
        <w:pStyle w:val="ListBullet"/>
        <w:rPr>
          <w:ins w:id="433" w:author=" Vijay Parmar" w:date="2009-08-22T20:31:00Z"/>
        </w:rPr>
      </w:pPr>
      <w:ins w:id="434" w:author=" Vijay Parmar" w:date="2009-08-22T20:31:00Z">
        <w:r>
          <w:t>Apache Ant 1.7.0</w:t>
        </w:r>
      </w:ins>
      <w:ins w:id="435" w:author=" Vijay Parmar" w:date="2009-08-22T20:32:00Z">
        <w:r w:rsidR="005C642C">
          <w:t xml:space="preserve"> </w:t>
        </w:r>
      </w:ins>
      <w:ins w:id="436" w:author=" Vijay Parmar" w:date="2009-08-22T20:33:00Z">
        <w:r w:rsidR="005C642C">
          <w:t>must be pre-installed</w:t>
        </w:r>
      </w:ins>
    </w:p>
    <w:p w:rsidR="00101283" w:rsidRDefault="00101283" w:rsidP="00A54A8F">
      <w:pPr>
        <w:pStyle w:val="ListBullet"/>
        <w:rPr>
          <w:ins w:id="437" w:author=" Vijay Parmar" w:date="2009-08-22T20:31:00Z"/>
        </w:rPr>
      </w:pPr>
      <w:ins w:id="438" w:author=" Vijay Parmar" w:date="2009-08-22T20:31:00Z">
        <w:r>
          <w:t>JDK 1.5.0</w:t>
        </w:r>
      </w:ins>
      <w:ins w:id="439" w:author=" Vijay Parmar" w:date="2009-08-22T20:33:00Z">
        <w:r w:rsidR="005C642C">
          <w:t xml:space="preserve"> must be pre-installed</w:t>
        </w:r>
      </w:ins>
    </w:p>
    <w:p w:rsidR="007966AD" w:rsidRDefault="007966AD" w:rsidP="00A54A8F">
      <w:pPr>
        <w:pStyle w:val="ListBullet"/>
      </w:pPr>
      <w:r>
        <w:t>JBoss 4.0</w:t>
      </w:r>
      <w:ins w:id="440" w:author=" Vijay Parmar" w:date="2009-08-22T13:55:00Z">
        <w:r w:rsidR="00D47702">
          <w:t>.5</w:t>
        </w:r>
      </w:ins>
      <w:r>
        <w:t xml:space="preserve"> Application Server</w:t>
      </w:r>
      <w:ins w:id="441" w:author=" Vijay Parmar" w:date="2009-08-22T20:33:00Z">
        <w:r w:rsidR="005C642C">
          <w:t xml:space="preserve"> information ( if installing UPT then JBoss will be installed for you, howeve</w:t>
        </w:r>
      </w:ins>
      <w:ins w:id="442" w:author=" Vijay Parmar" w:date="2009-08-22T20:34:00Z">
        <w:r w:rsidR="005C642C">
          <w:t>r the port information needs to be provided at installation time)</w:t>
        </w:r>
      </w:ins>
    </w:p>
    <w:p w:rsidR="007966AD" w:rsidRDefault="007966AD" w:rsidP="00A54A8F">
      <w:pPr>
        <w:pStyle w:val="ListBullet"/>
      </w:pPr>
      <w:r>
        <w:t xml:space="preserve">MySQL </w:t>
      </w:r>
      <w:del w:id="443" w:author=" Vijay Parmar" w:date="2009-08-22T20:34:00Z">
        <w:r w:rsidDel="00C02C20">
          <w:delText>4</w:delText>
        </w:r>
      </w:del>
      <w:ins w:id="444" w:author=" Vijay Parmar" w:date="2009-08-22T20:34:00Z">
        <w:r w:rsidR="00C02C20">
          <w:t>5</w:t>
        </w:r>
      </w:ins>
      <w:ins w:id="445" w:author=" Vijay Parmar" w:date="2009-08-22T20:35:00Z">
        <w:r w:rsidR="00C02C20">
          <w:t>.0.27 or higher</w:t>
        </w:r>
      </w:ins>
      <w:r>
        <w:t xml:space="preserve">.0 </w:t>
      </w:r>
      <w:del w:id="446" w:author=" Vijay Parmar" w:date="2009-08-22T20:34:00Z">
        <w:r w:rsidRPr="00A54A8F" w:rsidDel="003A163F">
          <w:rPr>
            <w:rStyle w:val="Emphasis"/>
          </w:rPr>
          <w:delText>OR</w:delText>
        </w:r>
        <w:r w:rsidDel="003A163F">
          <w:delText xml:space="preserve"> Oracle 9i </w:delText>
        </w:r>
      </w:del>
      <w:r>
        <w:t>Database Server (with an account that can create databases</w:t>
      </w:r>
      <w:ins w:id="447" w:author=" Vijay Parmar" w:date="2009-08-22T20:32:00Z">
        <w:r w:rsidR="005C642C">
          <w:t xml:space="preserve"> and an user account</w:t>
        </w:r>
      </w:ins>
      <w:r>
        <w:t>)</w:t>
      </w:r>
    </w:p>
    <w:p w:rsidR="007966AD" w:rsidRPr="00A54A8F" w:rsidRDefault="007966AD" w:rsidP="007966AD">
      <w:pPr>
        <w:pStyle w:val="BodyText"/>
        <w:rPr>
          <w:rStyle w:val="Bold"/>
        </w:rPr>
      </w:pPr>
      <w:r w:rsidRPr="00A54A8F">
        <w:rPr>
          <w:rStyle w:val="Bold"/>
        </w:rPr>
        <w:t>UPT Release Components</w:t>
      </w:r>
    </w:p>
    <w:p w:rsidR="007966AD" w:rsidRDefault="00C02C20" w:rsidP="00A54A8F">
      <w:pPr>
        <w:pStyle w:val="ListBullet"/>
        <w:rPr>
          <w:ins w:id="448" w:author=" Vijay Parmar" w:date="2009-08-22T20:36:00Z"/>
        </w:rPr>
      </w:pPr>
      <w:ins w:id="449" w:author=" Vijay Parmar" w:date="2009-08-22T20:35:00Z">
        <w:r>
          <w:t>Csm_gui_distrib</w:t>
        </w:r>
      </w:ins>
      <w:ins w:id="450" w:author=" Vijay Parmar" w:date="2009-08-22T20:36:00Z">
        <w:r>
          <w:t>ution_4.2.jarr</w:t>
        </w:r>
      </w:ins>
      <w:del w:id="451" w:author=" Vijay Parmar" w:date="2009-08-22T13:54:00Z">
        <w:r w:rsidR="007966AD" w:rsidDel="000621CD">
          <w:delText>upt.war</w:delText>
        </w:r>
      </w:del>
      <w:del w:id="452" w:author=" Vijay Parmar" w:date="2009-08-22T20:35:00Z">
        <w:r w:rsidR="007966AD" w:rsidDel="00C02C20">
          <w:delText xml:space="preserve"> </w:delText>
        </w:r>
      </w:del>
    </w:p>
    <w:p w:rsidR="00C02C20" w:rsidRDefault="00C02C20" w:rsidP="00A54A8F">
      <w:pPr>
        <w:pStyle w:val="ListBullet"/>
        <w:rPr>
          <w:ins w:id="453" w:author=" Vijay Parmar" w:date="2009-08-22T20:36:00Z"/>
        </w:rPr>
      </w:pPr>
      <w:ins w:id="454" w:author=" Vijay Parmar" w:date="2009-08-22T20:36:00Z">
        <w:r>
          <w:t>Csm_install4.2.zip</w:t>
        </w:r>
      </w:ins>
    </w:p>
    <w:p w:rsidR="00C02C20" w:rsidRDefault="00C02C20" w:rsidP="00A54A8F">
      <w:pPr>
        <w:pStyle w:val="ListBullet"/>
      </w:pPr>
      <w:ins w:id="455" w:author=" Vijay Parmar" w:date="2009-08-22T20:36:00Z">
        <w:r>
          <w:t>Csm_upgrade4.2.zip</w:t>
        </w:r>
      </w:ins>
    </w:p>
    <w:p w:rsidR="007966AD" w:rsidDel="00C02C20" w:rsidRDefault="007966AD" w:rsidP="00A54A8F">
      <w:pPr>
        <w:pStyle w:val="ListBullet"/>
        <w:rPr>
          <w:del w:id="456" w:author=" Vijay Parmar" w:date="2009-08-22T20:36:00Z"/>
        </w:rPr>
      </w:pPr>
      <w:del w:id="457" w:author=" Vijay Parmar" w:date="2009-08-22T20:36:00Z">
        <w:r w:rsidDel="00C02C20">
          <w:delText xml:space="preserve">AuthSchemaMySQL.sql  | AuthSchemaOracle.sql </w:delText>
        </w:r>
      </w:del>
    </w:p>
    <w:p w:rsidR="007966AD" w:rsidRPr="007966AD" w:rsidRDefault="007966AD" w:rsidP="00C02C20">
      <w:pPr>
        <w:pStyle w:val="ListBullet"/>
        <w:numPr>
          <w:ilvl w:val="0"/>
          <w:numId w:val="0"/>
        </w:numPr>
        <w:ind w:left="1440"/>
      </w:pPr>
      <w:del w:id="458" w:author=" Vijay Parmar" w:date="2009-08-22T20:36:00Z">
        <w:r w:rsidDel="00C02C20">
          <w:lastRenderedPageBreak/>
          <w:delText>DataPrimingMySQL.sql  | DataPrimingOracle.sql</w:delText>
        </w:r>
      </w:del>
    </w:p>
    <w:p w:rsidR="00A339F5" w:rsidRDefault="00A339F5" w:rsidP="00A339F5">
      <w:pPr>
        <w:pStyle w:val="Heading3"/>
        <w:rPr>
          <w:ins w:id="459" w:author=" Vijay Parmar" w:date="2009-08-22T20:00:00Z"/>
        </w:rPr>
      </w:pPr>
      <w:bookmarkStart w:id="460" w:name="_Toc214359163"/>
      <w:ins w:id="461" w:author=" Vijay Parmar" w:date="2009-08-22T19:59:00Z">
        <w:r>
          <w:t xml:space="preserve">Automated </w:t>
        </w:r>
        <w:r>
          <w:t xml:space="preserve">UPT Deployment </w:t>
        </w:r>
        <w:commentRangeStart w:id="462"/>
        <w:r>
          <w:t>Steps</w:t>
        </w:r>
        <w:commentRangeEnd w:id="462"/>
        <w:r>
          <w:rPr>
            <w:rStyle w:val="CommentReference"/>
            <w:rFonts w:ascii="Arial" w:hAnsi="Arial" w:cs="Times New Roman"/>
            <w:bCs w:val="0"/>
          </w:rPr>
          <w:commentReference w:id="462"/>
        </w:r>
      </w:ins>
    </w:p>
    <w:p w:rsidR="004007D5" w:rsidRDefault="004007D5" w:rsidP="004007D5">
      <w:pPr>
        <w:pStyle w:val="BodyText"/>
        <w:rPr>
          <w:ins w:id="463" w:author=" Vijay Parmar" w:date="2009-08-22T20:04:00Z"/>
        </w:rPr>
      </w:pPr>
      <w:ins w:id="464" w:author=" Vijay Parmar" w:date="2009-08-22T20:00:00Z">
        <w:r>
          <w:t>The sections below provide the necessary steps for deploying UPT along with instructions for</w:t>
        </w:r>
        <w:r>
          <w:t xml:space="preserve"> completing those steps. </w:t>
        </w:r>
      </w:ins>
      <w:ins w:id="465" w:author=" Vijay Parmar" w:date="2009-08-22T20:01:00Z">
        <w:r>
          <w:t xml:space="preserve">The automated build deployment process allows </w:t>
        </w:r>
        <w:r>
          <w:t>‘</w:t>
        </w:r>
        <w:r>
          <w:t>Install</w:t>
        </w:r>
        <w:r>
          <w:t>’</w:t>
        </w:r>
        <w:r>
          <w:t xml:space="preserve"> and </w:t>
        </w:r>
        <w:r>
          <w:t>‘</w:t>
        </w:r>
        <w:r>
          <w:t>upgrade</w:t>
        </w:r>
        <w:r>
          <w:t>’</w:t>
        </w:r>
        <w:r>
          <w:t xml:space="preserve"> options for above mentiond installation options.</w:t>
        </w:r>
      </w:ins>
    </w:p>
    <w:p w:rsidR="00F50DA8" w:rsidRDefault="00F50DA8" w:rsidP="004007D5">
      <w:pPr>
        <w:pStyle w:val="BodyText"/>
        <w:rPr>
          <w:ins w:id="466" w:author=" Vijay Parmar" w:date="2009-08-22T20:04:00Z"/>
        </w:rPr>
      </w:pPr>
    </w:p>
    <w:p w:rsidR="00F50DA8" w:rsidRPr="004007D5" w:rsidRDefault="00F50DA8" w:rsidP="004007D5">
      <w:pPr>
        <w:pStyle w:val="BodyText"/>
        <w:rPr>
          <w:ins w:id="467" w:author=" Vijay Parmar" w:date="2009-08-22T19:59:00Z"/>
        </w:rPr>
      </w:pPr>
      <w:ins w:id="468" w:author=" Vijay Parmar" w:date="2009-08-22T20:04:00Z">
        <w:r>
          <w:t>The automat</w:t>
        </w:r>
      </w:ins>
    </w:p>
    <w:p w:rsidR="00A339F5" w:rsidRDefault="00A339F5" w:rsidP="009E5F12">
      <w:pPr>
        <w:pStyle w:val="Heading3"/>
        <w:rPr>
          <w:ins w:id="469" w:author=" Vijay Parmar" w:date="2009-08-22T19:59:00Z"/>
        </w:rPr>
      </w:pPr>
    </w:p>
    <w:p w:rsidR="007966AD" w:rsidRDefault="00D33DD9" w:rsidP="009E5F12">
      <w:pPr>
        <w:pStyle w:val="Heading3"/>
      </w:pPr>
      <w:r>
        <w:t xml:space="preserve">UPT </w:t>
      </w:r>
      <w:r w:rsidR="00EE432C">
        <w:t xml:space="preserve">Deployment </w:t>
      </w:r>
      <w:commentRangeStart w:id="470"/>
      <w:r w:rsidR="00EE432C">
        <w:t>Steps</w:t>
      </w:r>
      <w:bookmarkEnd w:id="460"/>
      <w:commentRangeEnd w:id="470"/>
      <w:r w:rsidR="007041FC">
        <w:rPr>
          <w:rStyle w:val="CommentReference"/>
          <w:rFonts w:ascii="Arial" w:hAnsi="Arial" w:cs="Times New Roman"/>
          <w:bCs w:val="0"/>
        </w:rPr>
        <w:commentReference w:id="470"/>
      </w:r>
    </w:p>
    <w:p w:rsidR="00A54A8F" w:rsidRPr="00A54A8F" w:rsidRDefault="00A54A8F" w:rsidP="009E5F12">
      <w:pPr>
        <w:pStyle w:val="BodyText"/>
        <w:keepNext/>
      </w:pPr>
      <w:r>
        <w:t>The sections below provide the necessary steps for deploying UPT along with instructions for completing those steps.</w:t>
      </w:r>
      <w:r w:rsidRPr="00A54A8F">
        <w:t xml:space="preserve"> </w:t>
      </w:r>
      <w:r>
        <w:t>As you follow the deployment steps, use the files containing the name corresponding with your database.</w:t>
      </w:r>
    </w:p>
    <w:p w:rsidR="00EE432C" w:rsidRDefault="00EE432C" w:rsidP="00EE432C">
      <w:pPr>
        <w:pStyle w:val="Heading4"/>
      </w:pPr>
      <w:r>
        <w:t>Create and Prime MySQL Database</w:t>
      </w:r>
    </w:p>
    <w:p w:rsidR="00EE432C" w:rsidRDefault="00A54A8F" w:rsidP="00A54A8F">
      <w:pPr>
        <w:pStyle w:val="BodyText"/>
      </w:pPr>
      <w:r>
        <w:t>Before beginning, you must l</w:t>
      </w:r>
      <w:r w:rsidR="00EE432C">
        <w:t xml:space="preserve">og into the database using an account </w:t>
      </w:r>
      <w:r>
        <w:t xml:space="preserve">that </w:t>
      </w:r>
      <w:r w:rsidR="00EE432C">
        <w:t xml:space="preserve">has permission to create new databases. </w:t>
      </w:r>
      <w:r>
        <w:t>Also, m</w:t>
      </w:r>
      <w:r w:rsidR="00EE432C">
        <w:t xml:space="preserve">ake sure that the database you are about to create doesn’t already exist. If it does, drop it </w:t>
      </w:r>
      <w:r w:rsidR="003E53A8">
        <w:t>and</w:t>
      </w:r>
      <w:r w:rsidR="00EE432C">
        <w:t xml:space="preserve"> create new one.  </w:t>
      </w:r>
      <w:r w:rsidR="00865911">
        <w:fldChar w:fldCharType="begin"/>
      </w:r>
      <w:r w:rsidR="000C649E">
        <w:instrText xml:space="preserve"> XE "</w:instrText>
      </w:r>
      <w:r w:rsidR="000C649E" w:rsidRPr="000C7E9B">
        <w:instrText xml:space="preserve">create </w:instrText>
      </w:r>
      <w:r w:rsidR="000C649E">
        <w:instrText>UPT</w:instrText>
      </w:r>
      <w:r w:rsidR="000C649E" w:rsidRPr="000C7E9B">
        <w:instrText xml:space="preserve"> database</w:instrText>
      </w:r>
      <w:r w:rsidR="000C649E">
        <w:instrText xml:space="preserve">" </w:instrText>
      </w:r>
      <w:r w:rsidR="00865911">
        <w:fldChar w:fldCharType="end"/>
      </w:r>
      <w:r w:rsidR="00865911">
        <w:fldChar w:fldCharType="begin"/>
      </w:r>
      <w:r w:rsidR="000C649E">
        <w:instrText xml:space="preserve"> XE "</w:instrText>
      </w:r>
      <w:r w:rsidR="000C649E" w:rsidRPr="009E4846">
        <w:instrText xml:space="preserve">database:create </w:instrText>
      </w:r>
      <w:r w:rsidR="000C649E">
        <w:instrText>UPT</w:instrText>
      </w:r>
      <w:r w:rsidR="000C649E" w:rsidRPr="009E4846">
        <w:instrText xml:space="preserve"> schema</w:instrText>
      </w:r>
      <w:r w:rsidR="000C649E">
        <w:instrText xml:space="preserve">" </w:instrText>
      </w:r>
      <w:r w:rsidR="00865911">
        <w:fldChar w:fldCharType="end"/>
      </w:r>
      <w:r w:rsidR="00865911">
        <w:fldChar w:fldCharType="begin"/>
      </w:r>
      <w:r w:rsidR="000C649E">
        <w:instrText xml:space="preserve"> XE "UPT:create</w:instrText>
      </w:r>
      <w:r w:rsidR="000C649E" w:rsidRPr="000C7E9B">
        <w:instrText xml:space="preserve"> schema</w:instrText>
      </w:r>
      <w:r w:rsidR="000C649E">
        <w:instrText xml:space="preserve"> and database" </w:instrText>
      </w:r>
      <w:r w:rsidR="00865911">
        <w:fldChar w:fldCharType="end"/>
      </w:r>
    </w:p>
    <w:p w:rsidR="00EE432C" w:rsidRDefault="00EE432C" w:rsidP="003E53A8">
      <w:pPr>
        <w:pStyle w:val="ListNumber"/>
        <w:numPr>
          <w:ilvl w:val="0"/>
          <w:numId w:val="48"/>
        </w:numPr>
      </w:pPr>
      <w:r>
        <w:t xml:space="preserve">In the </w:t>
      </w:r>
      <w:r w:rsidRPr="003E53A8">
        <w:rPr>
          <w:rStyle w:val="CodeChar0"/>
        </w:rPr>
        <w:t>AuthSchemaMySQL.sql</w:t>
      </w:r>
      <w:r>
        <w:t xml:space="preserve"> </w:t>
      </w:r>
      <w:r w:rsidR="003E53A8">
        <w:t xml:space="preserve">script </w:t>
      </w:r>
      <w:r>
        <w:t>file</w:t>
      </w:r>
      <w:r w:rsidR="003E53A8">
        <w:t>,</w:t>
      </w:r>
      <w:r>
        <w:t xml:space="preserve"> replace the </w:t>
      </w:r>
      <w:r w:rsidRPr="003E53A8">
        <w:rPr>
          <w:rStyle w:val="CodeChar0"/>
        </w:rPr>
        <w:t>&lt;&lt;database_name&gt;&gt;</w:t>
      </w:r>
      <w:r>
        <w:t xml:space="preserve"> tag with the name </w:t>
      </w:r>
      <w:r w:rsidR="003E53A8">
        <w:t>of the UPT Authorization schema, which is</w:t>
      </w:r>
      <w:r>
        <w:t xml:space="preserve"> </w:t>
      </w:r>
      <w:r w:rsidRPr="003E53A8">
        <w:rPr>
          <w:rStyle w:val="CodeTextEntryChar"/>
        </w:rPr>
        <w:t>csmupt</w:t>
      </w:r>
      <w:r>
        <w:t xml:space="preserve">. </w:t>
      </w:r>
    </w:p>
    <w:p w:rsidR="00EE432C" w:rsidRDefault="003E53A8" w:rsidP="003E53A8">
      <w:pPr>
        <w:pStyle w:val="ListNumber"/>
      </w:pPr>
      <w:r>
        <w:t>Save and then r</w:t>
      </w:r>
      <w:r w:rsidR="00EE432C">
        <w:t xml:space="preserve">un </w:t>
      </w:r>
      <w:r>
        <w:t>the edited from</w:t>
      </w:r>
      <w:r w:rsidR="00EE432C">
        <w:t xml:space="preserve"> the database prompt. This should create a database with the given name.  </w:t>
      </w:r>
    </w:p>
    <w:p w:rsidR="00EE432C" w:rsidRDefault="00EE432C" w:rsidP="003E53A8">
      <w:pPr>
        <w:pStyle w:val="ListNumber"/>
      </w:pPr>
      <w:r>
        <w:t xml:space="preserve">In the </w:t>
      </w:r>
      <w:r w:rsidRPr="003E53A8">
        <w:rPr>
          <w:rStyle w:val="CodeChar0"/>
        </w:rPr>
        <w:t>DataPrimingMySQL.sql</w:t>
      </w:r>
      <w:r>
        <w:t xml:space="preserve"> </w:t>
      </w:r>
      <w:r w:rsidR="003E53A8">
        <w:t xml:space="preserve">script </w:t>
      </w:r>
      <w:r>
        <w:t>file</w:t>
      </w:r>
      <w:r w:rsidR="003E53A8">
        <w:t xml:space="preserve"> perform the following</w:t>
      </w:r>
      <w:r>
        <w:t>:</w:t>
      </w:r>
    </w:p>
    <w:p w:rsidR="00EE432C" w:rsidRDefault="003E53A8" w:rsidP="00EE432C">
      <w:pPr>
        <w:pStyle w:val="ListBullet2"/>
      </w:pPr>
      <w:r>
        <w:t xml:space="preserve">Replace </w:t>
      </w:r>
      <w:r w:rsidR="00EE432C" w:rsidRPr="003E53A8">
        <w:rPr>
          <w:rStyle w:val="CodeChar0"/>
        </w:rPr>
        <w:t>&lt;&lt;super_admin_login_id&gt;&gt;</w:t>
      </w:r>
      <w:r w:rsidR="00EE432C">
        <w:t xml:space="preserve"> with the login id of the user who is going to act as the Super Admin for that particular installation</w:t>
      </w:r>
      <w:r>
        <w:t>.</w:t>
      </w:r>
    </w:p>
    <w:p w:rsidR="00EE432C" w:rsidRDefault="003E53A8" w:rsidP="00EE432C">
      <w:pPr>
        <w:pStyle w:val="ListBullet2"/>
      </w:pPr>
      <w:r>
        <w:t>P</w:t>
      </w:r>
      <w:r w:rsidR="00EE432C">
        <w:t xml:space="preserve">rovide the first name and last name </w:t>
      </w:r>
      <w:r>
        <w:t xml:space="preserve">of the Super Admin user </w:t>
      </w:r>
      <w:r w:rsidR="00EE432C">
        <w:t xml:space="preserve">by replacing </w:t>
      </w:r>
      <w:r w:rsidR="00EE432C" w:rsidRPr="003E53A8">
        <w:rPr>
          <w:rStyle w:val="CodeChar0"/>
        </w:rPr>
        <w:t>&lt;&lt;super_admin_first_name&gt;&gt;</w:t>
      </w:r>
      <w:r w:rsidR="00EE432C">
        <w:t xml:space="preserve"> and </w:t>
      </w:r>
      <w:r w:rsidR="00EE432C" w:rsidRPr="003E53A8">
        <w:rPr>
          <w:rStyle w:val="CodeChar0"/>
        </w:rPr>
        <w:t>&lt;&lt;super_admin_last_name &gt;&gt;</w:t>
      </w:r>
      <w:r w:rsidR="00EE432C">
        <w:t xml:space="preserve"> with</w:t>
      </w:r>
      <w:r>
        <w:t xml:space="preserve"> the appropriate values</w:t>
      </w:r>
      <w:r w:rsidR="00EE432C">
        <w:t>.</w:t>
      </w:r>
    </w:p>
    <w:p w:rsidR="00EE432C" w:rsidRDefault="00EE432C" w:rsidP="003E53A8">
      <w:pPr>
        <w:pStyle w:val="ListBullet2"/>
      </w:pPr>
      <w:r>
        <w:t xml:space="preserve">Replace </w:t>
      </w:r>
      <w:r w:rsidRPr="003E53A8">
        <w:rPr>
          <w:rStyle w:val="CodeChar0"/>
        </w:rPr>
        <w:t>&lt;&lt;application_context_name&gt;&gt;</w:t>
      </w:r>
      <w:r>
        <w:t xml:space="preserve"> with </w:t>
      </w:r>
      <w:r w:rsidR="003E53A8">
        <w:t>the</w:t>
      </w:r>
      <w:r>
        <w:t xml:space="preserve"> application name of the application for which UPT is being hosted</w:t>
      </w:r>
      <w:r w:rsidR="003E53A8">
        <w:t>.</w:t>
      </w:r>
    </w:p>
    <w:p w:rsidR="003E53A8" w:rsidRDefault="003E53A8" w:rsidP="003E53A8">
      <w:pPr>
        <w:pStyle w:val="ListNumber"/>
      </w:pPr>
      <w:r>
        <w:t>Save and then r</w:t>
      </w:r>
      <w:r w:rsidR="00EE432C">
        <w:t xml:space="preserve">un the </w:t>
      </w:r>
      <w:r>
        <w:t xml:space="preserve">edited </w:t>
      </w:r>
      <w:r w:rsidR="00EE432C">
        <w:t xml:space="preserve">script </w:t>
      </w:r>
      <w:r>
        <w:t>from</w:t>
      </w:r>
      <w:r w:rsidR="00EE432C">
        <w:t xml:space="preserve"> the database prompt. This should populate the database with the initial data. </w:t>
      </w:r>
    </w:p>
    <w:p w:rsidR="003E53A8" w:rsidRDefault="00EE432C" w:rsidP="003E53A8">
      <w:pPr>
        <w:pStyle w:val="ListNumber"/>
      </w:pPr>
      <w:r>
        <w:t xml:space="preserve">Verify </w:t>
      </w:r>
      <w:r w:rsidR="003E53A8">
        <w:t xml:space="preserve">population of the data </w:t>
      </w:r>
      <w:r>
        <w:t xml:space="preserve">by querying the </w:t>
      </w:r>
      <w:r w:rsidRPr="003E53A8">
        <w:rPr>
          <w:rStyle w:val="Emphasis"/>
        </w:rPr>
        <w:t>csm_application</w:t>
      </w:r>
      <w:r>
        <w:t xml:space="preserve">, </w:t>
      </w:r>
      <w:r w:rsidRPr="003E53A8">
        <w:rPr>
          <w:rStyle w:val="Emphasis"/>
        </w:rPr>
        <w:t>csm_user</w:t>
      </w:r>
      <w:r>
        <w:t xml:space="preserve">, </w:t>
      </w:r>
      <w:r w:rsidRPr="003E53A8">
        <w:rPr>
          <w:rStyle w:val="Emphasis"/>
        </w:rPr>
        <w:t>csm_protection_element</w:t>
      </w:r>
      <w:r w:rsidR="003E53A8">
        <w:t>,</w:t>
      </w:r>
      <w:r>
        <w:t xml:space="preserve"> and </w:t>
      </w:r>
      <w:r w:rsidRPr="003E53A8">
        <w:rPr>
          <w:rStyle w:val="Emphasis"/>
        </w:rPr>
        <w:t>csm_user_protection_element</w:t>
      </w:r>
      <w:r>
        <w:t xml:space="preserve"> tables. They should have one record each. </w:t>
      </w:r>
    </w:p>
    <w:p w:rsidR="00EE432C" w:rsidRDefault="00EE432C" w:rsidP="003E53A8">
      <w:pPr>
        <w:pStyle w:val="BodyTextIndent"/>
      </w:pPr>
      <w:r>
        <w:t xml:space="preserve">The database will </w:t>
      </w:r>
      <w:r w:rsidR="003E53A8">
        <w:t xml:space="preserve">also </w:t>
      </w:r>
      <w:r>
        <w:t>include CSM Standard Privileges</w:t>
      </w:r>
      <w:r w:rsidR="003E53A8">
        <w:t>,</w:t>
      </w:r>
      <w:r>
        <w:t xml:space="preserve"> and the </w:t>
      </w:r>
      <w:r w:rsidRPr="003E53A8">
        <w:rPr>
          <w:rStyle w:val="Emphasis"/>
        </w:rPr>
        <w:t>csm_privilege</w:t>
      </w:r>
      <w:r>
        <w:t xml:space="preserve"> table should have 7 entries.</w:t>
      </w:r>
    </w:p>
    <w:p w:rsidR="00EE432C" w:rsidRDefault="003E53A8" w:rsidP="00EE432C">
      <w:pPr>
        <w:pStyle w:val="Heading4"/>
      </w:pPr>
      <w:r>
        <w:lastRenderedPageBreak/>
        <w:t>Configure Datas</w:t>
      </w:r>
      <w:r w:rsidR="00EE432C">
        <w:t>ource</w:t>
      </w:r>
    </w:p>
    <w:p w:rsidR="003E53A8" w:rsidRDefault="003E53A8" w:rsidP="003E53A8">
      <w:pPr>
        <w:pStyle w:val="BodyText"/>
      </w:pPr>
      <w:r>
        <w:t xml:space="preserve">Once the database has been created and primed, you must modify the </w:t>
      </w:r>
      <w:r w:rsidRPr="003E53A8">
        <w:rPr>
          <w:rStyle w:val="CodeChar0"/>
        </w:rPr>
        <w:t>mysql-ds.xml</w:t>
      </w:r>
      <w:r>
        <w:t xml:space="preserve"> file, which contains information for creating a datasource, and then copy it to the appropriate location.</w:t>
      </w:r>
      <w:r w:rsidR="000C649E" w:rsidRPr="000C649E">
        <w:t xml:space="preserve"> </w:t>
      </w:r>
      <w:r w:rsidR="00865911">
        <w:fldChar w:fldCharType="begin"/>
      </w:r>
      <w:r w:rsidR="000C649E">
        <w:instrText xml:space="preserve"> XE "configure</w:instrText>
      </w:r>
      <w:r w:rsidR="000C649E" w:rsidRPr="000C7E9B">
        <w:instrText xml:space="preserve"> </w:instrText>
      </w:r>
      <w:r w:rsidR="000C649E">
        <w:instrText xml:space="preserve">UPT datasource" </w:instrText>
      </w:r>
      <w:r w:rsidR="00865911">
        <w:fldChar w:fldCharType="end"/>
      </w:r>
      <w:r w:rsidR="00865911">
        <w:fldChar w:fldCharType="begin"/>
      </w:r>
      <w:r w:rsidR="000C649E">
        <w:instrText xml:space="preserve"> XE "UPT</w:instrText>
      </w:r>
      <w:r w:rsidR="00901053">
        <w:instrText xml:space="preserve">:schema </w:instrText>
      </w:r>
      <w:r w:rsidR="000C649E">
        <w:instrText xml:space="preserve">datasource" </w:instrText>
      </w:r>
      <w:r w:rsidR="00865911">
        <w:fldChar w:fldCharType="end"/>
      </w:r>
      <w:r w:rsidR="00865911">
        <w:fldChar w:fldCharType="begin"/>
      </w:r>
      <w:r w:rsidR="000C649E">
        <w:instrText xml:space="preserve"> XE "</w:instrText>
      </w:r>
      <w:r w:rsidR="000C649E" w:rsidRPr="000C7E9B">
        <w:instrText xml:space="preserve">deploy </w:instrText>
      </w:r>
      <w:r w:rsidR="000C649E">
        <w:instrText>UPT</w:instrText>
      </w:r>
      <w:r w:rsidR="000C649E" w:rsidRPr="000C7E9B">
        <w:instrText xml:space="preserve"> </w:instrText>
      </w:r>
      <w:r w:rsidR="000C649E">
        <w:instrText xml:space="preserve">datasource" </w:instrText>
      </w:r>
      <w:r w:rsidR="00865911">
        <w:fldChar w:fldCharType="end"/>
      </w:r>
    </w:p>
    <w:p w:rsidR="003E53A8" w:rsidRPr="003E53A8" w:rsidRDefault="003E53A8" w:rsidP="003E53A8">
      <w:pPr>
        <w:pStyle w:val="NoteMainbody"/>
      </w:pPr>
      <w:r w:rsidRPr="00517560">
        <w:rPr>
          <w:rStyle w:val="Bold"/>
        </w:rPr>
        <w:t>NOTE:</w:t>
      </w:r>
      <w:r>
        <w:t xml:space="preserve"> One entry for each database connection is required for the mysql-ds.xml file.</w:t>
      </w:r>
    </w:p>
    <w:p w:rsidR="00EE432C" w:rsidRDefault="003E53A8" w:rsidP="00517560">
      <w:pPr>
        <w:pStyle w:val="ListNumber"/>
        <w:numPr>
          <w:ilvl w:val="0"/>
          <w:numId w:val="49"/>
        </w:numPr>
      </w:pPr>
      <w:r>
        <w:t xml:space="preserve">Edit the </w:t>
      </w:r>
      <w:r w:rsidR="00EE432C" w:rsidRPr="003E53A8">
        <w:rPr>
          <w:rStyle w:val="CodeChar0"/>
        </w:rPr>
        <w:t>mysql-ds.xml</w:t>
      </w:r>
      <w:r w:rsidR="00EE432C">
        <w:t xml:space="preserve"> file </w:t>
      </w:r>
      <w:r>
        <w:t>as follows</w:t>
      </w:r>
      <w:r w:rsidR="00EE432C">
        <w:t xml:space="preserve">:  </w:t>
      </w:r>
    </w:p>
    <w:p w:rsidR="00EE432C" w:rsidRDefault="00517560" w:rsidP="00EE432C">
      <w:pPr>
        <w:pStyle w:val="ListBullet2"/>
      </w:pPr>
      <w:r>
        <w:t>Replace t</w:t>
      </w:r>
      <w:r w:rsidR="00EE432C">
        <w:t xml:space="preserve">he </w:t>
      </w:r>
      <w:r w:rsidR="00EE432C" w:rsidRPr="00517560">
        <w:rPr>
          <w:rStyle w:val="CodeChar0"/>
        </w:rPr>
        <w:t>&lt;&lt;application_context_name&gt;&gt;</w:t>
      </w:r>
      <w:r w:rsidR="00EE432C">
        <w:t xml:space="preserve"> tag with the name of the authorization schema</w:t>
      </w:r>
      <w:r>
        <w:t xml:space="preserve">, which is </w:t>
      </w:r>
      <w:r w:rsidR="00EE432C" w:rsidRPr="00517560">
        <w:rPr>
          <w:rStyle w:val="CodeTextEntryChar"/>
        </w:rPr>
        <w:t>csmupt</w:t>
      </w:r>
      <w:r w:rsidR="00EE432C">
        <w:t>.</w:t>
      </w:r>
    </w:p>
    <w:p w:rsidR="00EE432C" w:rsidRDefault="00517560" w:rsidP="00EE432C">
      <w:pPr>
        <w:pStyle w:val="ListBullet2"/>
      </w:pPr>
      <w:r>
        <w:t>Replace t</w:t>
      </w:r>
      <w:r w:rsidR="00EE432C">
        <w:t xml:space="preserve">he </w:t>
      </w:r>
      <w:r w:rsidR="00EE432C" w:rsidRPr="00517560">
        <w:rPr>
          <w:rStyle w:val="CodeChar0"/>
        </w:rPr>
        <w:t>&lt;&lt;database_user_id&gt;&gt;</w:t>
      </w:r>
      <w:r w:rsidR="00EE432C">
        <w:t xml:space="preserve"> with the user id</w:t>
      </w:r>
      <w:r>
        <w:t>,</w:t>
      </w:r>
      <w:r w:rsidR="00EE432C">
        <w:t xml:space="preserve"> </w:t>
      </w:r>
      <w:r w:rsidR="00EE432C" w:rsidRPr="00517560">
        <w:rPr>
          <w:rStyle w:val="CodeTextEntryChar"/>
        </w:rPr>
        <w:t>ncisecurity</w:t>
      </w:r>
      <w:r w:rsidR="00EE432C">
        <w:t xml:space="preserve">. </w:t>
      </w:r>
      <w:r>
        <w:t xml:space="preserve">And </w:t>
      </w:r>
      <w:r w:rsidR="00EE432C" w:rsidRPr="00517560">
        <w:rPr>
          <w:rStyle w:val="CodeChar0"/>
        </w:rPr>
        <w:t>&lt;&lt;database_user_password&gt;&gt;</w:t>
      </w:r>
      <w:r w:rsidR="00EE432C">
        <w:t xml:space="preserve"> with the password of the user account.</w:t>
      </w:r>
    </w:p>
    <w:p w:rsidR="00EE432C" w:rsidRDefault="00517560" w:rsidP="00EE432C">
      <w:pPr>
        <w:pStyle w:val="ListBullet2"/>
      </w:pPr>
      <w:r>
        <w:t>Replace t</w:t>
      </w:r>
      <w:r w:rsidR="00EE432C">
        <w:t xml:space="preserve">he </w:t>
      </w:r>
      <w:r w:rsidR="00EE432C" w:rsidRPr="00517560">
        <w:rPr>
          <w:rStyle w:val="CodeChar0"/>
        </w:rPr>
        <w:t>&lt;&lt;database_url&gt;&gt;</w:t>
      </w:r>
      <w:r w:rsidR="00EE432C">
        <w:t xml:space="preserve"> with the URL needed to access the Authorization Schema re</w:t>
      </w:r>
      <w:r>
        <w:t xml:space="preserve">siding on the database server: </w:t>
      </w:r>
      <w:r w:rsidR="00EE432C" w:rsidRPr="00B0465F">
        <w:rPr>
          <w:rStyle w:val="CodeTextEntryChar"/>
          <w:sz w:val="20"/>
          <w:szCs w:val="20"/>
        </w:rPr>
        <w:t>jdbc:mysql://&lt;&lt;prod _database_server_name&gt;&gt;:3306/csmupt</w:t>
      </w:r>
    </w:p>
    <w:p w:rsidR="00EE432C" w:rsidRPr="00EE432C" w:rsidRDefault="00EE432C" w:rsidP="00B0465F">
      <w:pPr>
        <w:pStyle w:val="BodyTextIndent"/>
      </w:pPr>
      <w:r>
        <w:t xml:space="preserve">Shown below is an example </w:t>
      </w:r>
      <w:r w:rsidRPr="00B0465F">
        <w:rPr>
          <w:rStyle w:val="CodeChar0"/>
        </w:rPr>
        <w:t>mysql-ds.xml</w:t>
      </w:r>
      <w:r w:rsidR="00BC1F4D">
        <w:t xml:space="preserve"> file:</w:t>
      </w:r>
    </w:p>
    <w:p w:rsidR="00EE432C" w:rsidRDefault="00EE432C" w:rsidP="00BC1F4D">
      <w:pPr>
        <w:pStyle w:val="Classfilesample"/>
      </w:pPr>
      <w:r>
        <w:t>&lt;?xml version="1.0" encoding="UTF-8"?&gt;</w:t>
      </w:r>
    </w:p>
    <w:p w:rsidR="00EE432C" w:rsidRDefault="00EE432C" w:rsidP="00BC1F4D">
      <w:pPr>
        <w:pStyle w:val="Classfilesample"/>
      </w:pPr>
      <w:r>
        <w:t>&lt;datasources&gt;</w:t>
      </w:r>
    </w:p>
    <w:p w:rsidR="00EE432C" w:rsidRDefault="00EE432C" w:rsidP="00BC1F4D">
      <w:pPr>
        <w:pStyle w:val="Classfilesample"/>
      </w:pPr>
      <w:r>
        <w:t xml:space="preserve">  &lt;local-tx-datasource&gt;</w:t>
      </w:r>
    </w:p>
    <w:p w:rsidR="00EE432C" w:rsidRDefault="00EE432C" w:rsidP="00BC1F4D">
      <w:pPr>
        <w:pStyle w:val="Classfilesample"/>
      </w:pPr>
      <w:r>
        <w:t xml:space="preserve">    &lt;jndi-name&gt;csmupt&lt;/jndi-name&gt;</w:t>
      </w:r>
    </w:p>
    <w:p w:rsidR="00EE432C" w:rsidRDefault="00EE432C" w:rsidP="00BC1F4D">
      <w:pPr>
        <w:pStyle w:val="Classfilesample"/>
      </w:pPr>
      <w:r>
        <w:t xml:space="preserve">    &lt;connection-url&gt;jdbc:mysql://Prod_DB.nci.nih.gov:3306/csmupt&lt;/connection-url&gt;</w:t>
      </w:r>
    </w:p>
    <w:p w:rsidR="00EE432C" w:rsidRDefault="00EE432C" w:rsidP="00BC1F4D">
      <w:pPr>
        <w:pStyle w:val="Classfilesample"/>
      </w:pPr>
      <w:r>
        <w:t xml:space="preserve">    &lt;driver-class&gt;org.gjt.mm.mysql.Driver&lt;/driver-class&gt;</w:t>
      </w:r>
    </w:p>
    <w:p w:rsidR="00EE432C" w:rsidRDefault="00EE432C" w:rsidP="00BC1F4D">
      <w:pPr>
        <w:pStyle w:val="Classfilesample"/>
      </w:pPr>
      <w:r>
        <w:t xml:space="preserve">    &lt;user-name&gt;name&lt;/user-name&gt;</w:t>
      </w:r>
    </w:p>
    <w:p w:rsidR="00EE432C" w:rsidRDefault="00EE432C" w:rsidP="00BC1F4D">
      <w:pPr>
        <w:pStyle w:val="Classfilesample"/>
      </w:pPr>
      <w:r>
        <w:t xml:space="preserve">    &lt;password&gt;password&lt;/password&gt;</w:t>
      </w:r>
    </w:p>
    <w:p w:rsidR="00EE432C" w:rsidRDefault="00EE432C" w:rsidP="00BC1F4D">
      <w:pPr>
        <w:pStyle w:val="Classfilesample"/>
      </w:pPr>
      <w:r>
        <w:t xml:space="preserve">  &lt;/local-tx-datasource&gt;  </w:t>
      </w:r>
    </w:p>
    <w:p w:rsidR="00EE432C" w:rsidRDefault="00EE432C" w:rsidP="00BC1F4D">
      <w:pPr>
        <w:pStyle w:val="Classfilesample"/>
      </w:pPr>
      <w:r>
        <w:t>&lt;/datasources&gt;</w:t>
      </w:r>
    </w:p>
    <w:p w:rsidR="00EE432C" w:rsidRPr="00EE432C" w:rsidRDefault="00B0465F" w:rsidP="00B0465F">
      <w:pPr>
        <w:pStyle w:val="ListNumber"/>
      </w:pPr>
      <w:r>
        <w:t>P</w:t>
      </w:r>
      <w:r w:rsidR="00EE432C" w:rsidRPr="00EE432C">
        <w:t xml:space="preserve">lace the </w:t>
      </w:r>
      <w:r>
        <w:t xml:space="preserve">edited </w:t>
      </w:r>
      <w:r w:rsidR="00EE432C" w:rsidRPr="00B0465F">
        <w:rPr>
          <w:rStyle w:val="CodeChar0"/>
        </w:rPr>
        <w:t>mysql-ds.xml</w:t>
      </w:r>
      <w:r w:rsidR="00EE432C" w:rsidRPr="00EE432C">
        <w:t xml:space="preserve"> file </w:t>
      </w:r>
      <w:r>
        <w:t>in the JBoss deploy</w:t>
      </w:r>
      <w:r w:rsidR="00BC1F4D">
        <w:t>ment</w:t>
      </w:r>
      <w:r>
        <w:t xml:space="preserve"> directory:  </w:t>
      </w:r>
      <w:r w:rsidR="00EE432C" w:rsidRPr="00EE432C">
        <w:rPr>
          <w:rStyle w:val="CodeChar0"/>
        </w:rPr>
        <w:t>{jboss-home}/server/default/deploy/</w:t>
      </w:r>
      <w:r>
        <w:rPr>
          <w:rStyle w:val="CodeChar0"/>
        </w:rPr>
        <w:t>.</w:t>
      </w:r>
    </w:p>
    <w:p w:rsidR="00EE432C" w:rsidRDefault="00EE432C" w:rsidP="00EE432C">
      <w:pPr>
        <w:pStyle w:val="Heading4"/>
      </w:pPr>
      <w:r>
        <w:t>Configure the JBoss JAAS Login Parameters</w:t>
      </w:r>
    </w:p>
    <w:p w:rsidR="00EE432C" w:rsidRDefault="00EE432C" w:rsidP="00EE432C">
      <w:pPr>
        <w:pStyle w:val="BodyText"/>
      </w:pPr>
      <w:r w:rsidRPr="00EE432C">
        <w:t xml:space="preserve">In order to configure the UPT to verify against the LDAP, create an entry in the </w:t>
      </w:r>
      <w:r w:rsidRPr="00B0465F">
        <w:rPr>
          <w:rStyle w:val="CodeChar0"/>
        </w:rPr>
        <w:t>login-config.xml</w:t>
      </w:r>
      <w:r w:rsidRPr="00EE432C">
        <w:t xml:space="preserve"> of JBoss as shown </w:t>
      </w:r>
      <w:r w:rsidR="00BC1F4D">
        <w:t>in the sample below</w:t>
      </w:r>
      <w:r w:rsidRPr="00EE432C">
        <w:t xml:space="preserve">. This entry configures a login-module against the UPT application context. The location of this file is </w:t>
      </w:r>
      <w:r w:rsidRPr="00EE432C">
        <w:rPr>
          <w:rStyle w:val="CodeChar0"/>
        </w:rPr>
        <w:t>{jboss-home}/server/default/conf/login-config.xml</w:t>
      </w:r>
      <w:r w:rsidRPr="00EE432C">
        <w:t>.</w:t>
      </w:r>
      <w:r w:rsidR="000C649E">
        <w:t xml:space="preserve"> </w:t>
      </w:r>
      <w:r w:rsidR="00865911">
        <w:fldChar w:fldCharType="begin"/>
      </w:r>
      <w:r w:rsidR="000C649E">
        <w:instrText xml:space="preserve"> XE "</w:instrText>
      </w:r>
      <w:r w:rsidR="000C649E" w:rsidRPr="00BD6E5F">
        <w:instrText>JBoss:JAAS login</w:instrText>
      </w:r>
      <w:r w:rsidR="000C649E">
        <w:instrText xml:space="preserve">" </w:instrText>
      </w:r>
      <w:r w:rsidR="00865911">
        <w:fldChar w:fldCharType="end"/>
      </w:r>
      <w:r w:rsidR="00865911">
        <w:fldChar w:fldCharType="begin"/>
      </w:r>
      <w:r w:rsidR="000C649E">
        <w:instrText xml:space="preserve"> XE "</w:instrText>
      </w:r>
      <w:r w:rsidR="000C649E" w:rsidRPr="00531747">
        <w:instrText>LDAP:JBoss login</w:instrText>
      </w:r>
      <w:r w:rsidR="000C649E">
        <w:instrText xml:space="preserve">" </w:instrText>
      </w:r>
      <w:r w:rsidR="00865911">
        <w:fldChar w:fldCharType="end"/>
      </w:r>
      <w:r w:rsidR="00865911">
        <w:fldChar w:fldCharType="begin"/>
      </w:r>
      <w:r w:rsidR="000C649E">
        <w:instrText xml:space="preserve"> XE "</w:instrText>
      </w:r>
      <w:r w:rsidR="000C649E" w:rsidRPr="002E2948">
        <w:instrText>UPT:JAAS login parameters</w:instrText>
      </w:r>
      <w:r w:rsidR="000C649E">
        <w:instrText xml:space="preserve">" </w:instrText>
      </w:r>
      <w:r w:rsidR="00865911">
        <w:fldChar w:fldCharType="end"/>
      </w:r>
    </w:p>
    <w:p w:rsidR="00EE432C" w:rsidRDefault="00EE432C" w:rsidP="00BC1F4D">
      <w:pPr>
        <w:pStyle w:val="Classfilesample"/>
      </w:pPr>
      <w:r>
        <w:t>&lt;application-policy name = "csmupt"&gt;</w:t>
      </w:r>
    </w:p>
    <w:p w:rsidR="00EE432C" w:rsidRDefault="00EE432C" w:rsidP="00BC1F4D">
      <w:pPr>
        <w:pStyle w:val="Classfilesample"/>
      </w:pPr>
      <w:r>
        <w:t>&lt;authentication&gt;</w:t>
      </w:r>
    </w:p>
    <w:p w:rsidR="00EE432C" w:rsidRDefault="00EE432C" w:rsidP="00BC1F4D">
      <w:pPr>
        <w:pStyle w:val="Classfilesample"/>
      </w:pPr>
      <w:r>
        <w:t>&lt;login-module code = "gov.nih.nci.security.authentication.loginmodules.LDAPLoginModule" flag = "required" &gt;</w:t>
      </w:r>
    </w:p>
    <w:p w:rsidR="00EE432C" w:rsidRDefault="00EE432C" w:rsidP="00BC1F4D">
      <w:pPr>
        <w:pStyle w:val="Classfilesample"/>
      </w:pPr>
      <w:r>
        <w:t>&lt;module-option name="ldapHost"&gt;ldaps://ncids4a.nci.nih.gov:636&lt;/module-option&gt;</w:t>
      </w:r>
      <w:r>
        <w:tab/>
      </w:r>
    </w:p>
    <w:p w:rsidR="00EE432C" w:rsidRDefault="00EE432C" w:rsidP="00BC1F4D">
      <w:pPr>
        <w:pStyle w:val="Classfilesample"/>
      </w:pPr>
      <w:r>
        <w:lastRenderedPageBreak/>
        <w:t>&lt;module-option name="ldapSearchableBase"&gt;ou=nci,o=nih&lt;/module-option&gt;</w:t>
      </w:r>
    </w:p>
    <w:p w:rsidR="00EE432C" w:rsidRDefault="00EE432C" w:rsidP="00BC1F4D">
      <w:pPr>
        <w:pStyle w:val="Classfilesample"/>
      </w:pPr>
      <w:r>
        <w:t>&lt;module-option name="ldapUserIdLabel"&gt;cn&lt;/module-option&gt;</w:t>
      </w:r>
    </w:p>
    <w:p w:rsidR="00EE432C" w:rsidRDefault="00EE432C" w:rsidP="00BC1F4D">
      <w:pPr>
        <w:pStyle w:val="Classfilesample"/>
      </w:pPr>
      <w:r>
        <w:t>&lt;/login-module&gt;</w:t>
      </w:r>
    </w:p>
    <w:p w:rsidR="00EE432C" w:rsidRDefault="00EE432C" w:rsidP="00BC1F4D">
      <w:pPr>
        <w:pStyle w:val="Classfilesample"/>
      </w:pPr>
      <w:r>
        <w:t>&lt;/authentication&gt;</w:t>
      </w:r>
    </w:p>
    <w:p w:rsidR="00EE432C" w:rsidRDefault="00BC1F4D" w:rsidP="00EE432C">
      <w:pPr>
        <w:pStyle w:val="BodyText"/>
      </w:pPr>
      <w:r>
        <w:t xml:space="preserve">In the </w:t>
      </w:r>
      <w:r w:rsidR="00EE432C">
        <w:t>example above:</w:t>
      </w:r>
    </w:p>
    <w:p w:rsidR="00EE432C" w:rsidRDefault="00EE432C" w:rsidP="00EE432C">
      <w:pPr>
        <w:pStyle w:val="ListBullet"/>
      </w:pPr>
      <w:r>
        <w:t xml:space="preserve">The </w:t>
      </w:r>
      <w:r w:rsidRPr="00BC1F4D">
        <w:rPr>
          <w:rStyle w:val="CodeChar0"/>
        </w:rPr>
        <w:t>application-policy</w:t>
      </w:r>
      <w:r w:rsidR="00BC1F4D" w:rsidRPr="00BC1F4D">
        <w:rPr>
          <w:rStyle w:val="CodeChar0"/>
        </w:rPr>
        <w:t xml:space="preserve"> name</w:t>
      </w:r>
      <w:r>
        <w:t xml:space="preserve"> is the name of the application for defining the authentication policy</w:t>
      </w:r>
      <w:r w:rsidR="00BC1F4D">
        <w:t xml:space="preserve">; </w:t>
      </w:r>
      <w:r>
        <w:t xml:space="preserve">in this case, </w:t>
      </w:r>
      <w:r w:rsidRPr="00BC1F4D">
        <w:rPr>
          <w:rStyle w:val="Emphasis"/>
        </w:rPr>
        <w:t>csmupt</w:t>
      </w:r>
      <w:r>
        <w:t xml:space="preserve">. </w:t>
      </w:r>
    </w:p>
    <w:p w:rsidR="00EE432C" w:rsidRDefault="00EE432C" w:rsidP="00EE432C">
      <w:pPr>
        <w:pStyle w:val="ListBullet"/>
      </w:pPr>
      <w:r>
        <w:t xml:space="preserve">The </w:t>
      </w:r>
      <w:r w:rsidRPr="00BC1F4D">
        <w:rPr>
          <w:rStyle w:val="CodeChar0"/>
        </w:rPr>
        <w:t>login-module</w:t>
      </w:r>
      <w:r w:rsidR="00BC1F4D" w:rsidRPr="00BC1F4D">
        <w:rPr>
          <w:rStyle w:val="CodeChar0"/>
        </w:rPr>
        <w:t xml:space="preserve"> code</w:t>
      </w:r>
      <w:r>
        <w:t xml:space="preserve"> is the LoginModule class used to perform the authentication task; in this case, it is</w:t>
      </w:r>
      <w:r w:rsidR="00BC1F4D">
        <w:t xml:space="preserve"> </w:t>
      </w:r>
      <w:r w:rsidRPr="00BC1F4D">
        <w:rPr>
          <w:rStyle w:val="Emphasis"/>
        </w:rPr>
        <w:t>gov.nih.nci.security.authentication.loginmodules.LDAPLoginModule</w:t>
      </w:r>
      <w:r>
        <w:t xml:space="preserve">. </w:t>
      </w:r>
    </w:p>
    <w:p w:rsidR="00EE432C" w:rsidRDefault="00EE432C" w:rsidP="00EE432C">
      <w:pPr>
        <w:pStyle w:val="ListBullet"/>
      </w:pPr>
      <w:r>
        <w:t xml:space="preserve">The </w:t>
      </w:r>
      <w:r w:rsidRPr="00BC1F4D">
        <w:rPr>
          <w:rStyle w:val="CodeChar0"/>
        </w:rPr>
        <w:t>flag</w:t>
      </w:r>
      <w:r>
        <w:t xml:space="preserve"> provided is</w:t>
      </w:r>
      <w:r w:rsidR="00BC1F4D">
        <w:rPr>
          <w:rStyle w:val="Emphasis"/>
        </w:rPr>
        <w:t xml:space="preserve"> required</w:t>
      </w:r>
      <w:r>
        <w:t xml:space="preserve">. </w:t>
      </w:r>
    </w:p>
    <w:p w:rsidR="00EE432C" w:rsidRDefault="00EE432C" w:rsidP="00EE432C">
      <w:pPr>
        <w:pStyle w:val="ListBullet"/>
      </w:pPr>
      <w:r>
        <w:t xml:space="preserve">The </w:t>
      </w:r>
      <w:r w:rsidRPr="00BC1F4D">
        <w:rPr>
          <w:rStyle w:val="CodeChar0"/>
        </w:rPr>
        <w:t>module-options</w:t>
      </w:r>
      <w:r>
        <w:t xml:space="preserve"> list the parameters </w:t>
      </w:r>
      <w:r w:rsidR="00BC1F4D">
        <w:t>that</w:t>
      </w:r>
      <w:r>
        <w:t xml:space="preserve"> are passed to the LoginModule to perform the authentication task. In this case, they </w:t>
      </w:r>
      <w:r w:rsidR="00BC1F4D">
        <w:t xml:space="preserve">point </w:t>
      </w:r>
      <w:r>
        <w:t>to the NCICB LDAP Server:</w:t>
      </w:r>
    </w:p>
    <w:p w:rsidR="00EE432C" w:rsidRPr="00BC1F4D" w:rsidRDefault="00EE432C" w:rsidP="00BC1F4D">
      <w:pPr>
        <w:pStyle w:val="BodyTextIndent"/>
        <w:rPr>
          <w:rStyle w:val="Emphasis"/>
        </w:rPr>
      </w:pPr>
      <w:r w:rsidRPr="00BC1F4D">
        <w:rPr>
          <w:rStyle w:val="Emphasis"/>
        </w:rPr>
        <w:t>&lt;module-option name="ldapHost"&gt;ldaps://ncids4a.nci.nih.gov:636&lt;/module-option&gt;</w:t>
      </w:r>
    </w:p>
    <w:p w:rsidR="00EE432C" w:rsidRPr="00BC1F4D" w:rsidRDefault="00EE432C" w:rsidP="00BC1F4D">
      <w:pPr>
        <w:pStyle w:val="BodyTextIndent"/>
        <w:rPr>
          <w:rStyle w:val="Emphasis"/>
        </w:rPr>
      </w:pPr>
      <w:r w:rsidRPr="00BC1F4D">
        <w:rPr>
          <w:rStyle w:val="Emphasis"/>
        </w:rPr>
        <w:t>&lt;module-option name="ldapSearchableBase"&gt;ou=nci,o=nih&lt;/module-option&gt;</w:t>
      </w:r>
    </w:p>
    <w:p w:rsidR="00EE432C" w:rsidRPr="00EE432C" w:rsidRDefault="00EE432C" w:rsidP="00BC1F4D">
      <w:pPr>
        <w:pStyle w:val="BodyTextIndent"/>
        <w:rPr>
          <w:rStyle w:val="Bold"/>
          <w:b w:val="0"/>
        </w:rPr>
      </w:pPr>
      <w:r w:rsidRPr="00BC1F4D">
        <w:rPr>
          <w:rStyle w:val="Emphasis"/>
        </w:rPr>
        <w:t>&lt;module-option name="ldapUserIdLabel"&gt;cn&lt;/module-option&gt;</w:t>
      </w:r>
    </w:p>
    <w:p w:rsidR="00EE432C" w:rsidRDefault="00EE432C" w:rsidP="00EE432C">
      <w:pPr>
        <w:pStyle w:val="Heading4"/>
      </w:pPr>
      <w:r>
        <w:t>Deploy the UPT</w:t>
      </w:r>
      <w:ins w:id="471" w:author=" Vijay Parmar" w:date="2009-08-22T13:57:00Z">
        <w:r w:rsidR="008B51F6">
          <w:t>ear.ear</w:t>
        </w:r>
      </w:ins>
      <w:del w:id="472" w:author=" Vijay Parmar" w:date="2009-08-22T13:57:00Z">
        <w:r w:rsidDel="008B51F6">
          <w:delText xml:space="preserve"> .war</w:delText>
        </w:r>
      </w:del>
      <w:r>
        <w:t xml:space="preserve"> File</w:t>
      </w:r>
    </w:p>
    <w:p w:rsidR="00EE432C" w:rsidRDefault="00EE432C" w:rsidP="00BC1F4D">
      <w:pPr>
        <w:pStyle w:val="BodyText"/>
      </w:pPr>
      <w:r w:rsidRPr="00EE432C">
        <w:t xml:space="preserve">Copy the </w:t>
      </w:r>
      <w:ins w:id="473" w:author=" Vijay Parmar" w:date="2009-08-22T13:57:00Z">
        <w:r w:rsidR="00F84470">
          <w:t>uptear.ear</w:t>
        </w:r>
      </w:ins>
      <w:del w:id="474" w:author=" Vijay Parmar" w:date="2009-08-22T13:57:00Z">
        <w:r w:rsidRPr="00BC1F4D" w:rsidDel="00F84470">
          <w:rPr>
            <w:rStyle w:val="CodeChar0"/>
          </w:rPr>
          <w:delText>upt.war</w:delText>
        </w:r>
      </w:del>
      <w:r w:rsidRPr="00EE432C">
        <w:t xml:space="preserve"> </w:t>
      </w:r>
      <w:r w:rsidR="00BC1F4D">
        <w:t>file to</w:t>
      </w:r>
      <w:r w:rsidRPr="00EE432C">
        <w:t xml:space="preserve"> the </w:t>
      </w:r>
      <w:r w:rsidR="00BC1F4D">
        <w:t xml:space="preserve">JBoss deployment directory </w:t>
      </w:r>
      <w:r w:rsidRPr="00EE432C">
        <w:t>found at</w:t>
      </w:r>
      <w:r w:rsidR="00BC1F4D">
        <w:t>:</w:t>
      </w:r>
      <w:r w:rsidRPr="00EE432C">
        <w:t xml:space="preserve"> </w:t>
      </w:r>
      <w:r w:rsidRPr="00EE432C">
        <w:rPr>
          <w:rStyle w:val="CodeChar0"/>
        </w:rPr>
        <w:t>{jboss-home}/server/default/deploy/</w:t>
      </w:r>
      <w:r w:rsidR="00BC1F4D" w:rsidRPr="00BC1F4D">
        <w:t>.</w:t>
      </w:r>
      <w:r w:rsidR="00865911">
        <w:fldChar w:fldCharType="begin"/>
      </w:r>
      <w:r w:rsidR="000C649E">
        <w:instrText xml:space="preserve"> XE "</w:instrText>
      </w:r>
      <w:r w:rsidR="000C649E" w:rsidRPr="00160CC8">
        <w:instrText>UPT:</w:instrText>
      </w:r>
      <w:r w:rsidR="00901053">
        <w:instrText>deployment</w:instrText>
      </w:r>
      <w:r w:rsidR="000C649E">
        <w:instrText xml:space="preserve">" </w:instrText>
      </w:r>
      <w:r w:rsidR="00865911">
        <w:fldChar w:fldCharType="end"/>
      </w:r>
    </w:p>
    <w:p w:rsidR="00EE432C" w:rsidRDefault="00EE432C" w:rsidP="00EE432C">
      <w:pPr>
        <w:pStyle w:val="Heading4"/>
      </w:pPr>
      <w:r>
        <w:t>Enable Audit Logging</w:t>
      </w:r>
    </w:p>
    <w:p w:rsidR="00EE432C" w:rsidRDefault="00EE432C" w:rsidP="00BC1F4D">
      <w:pPr>
        <w:pStyle w:val="BodyText"/>
      </w:pPr>
      <w:r>
        <w:t xml:space="preserve">In order to activate CLM’s </w:t>
      </w:r>
      <w:r w:rsidR="00F73F46">
        <w:t>audit logging</w:t>
      </w:r>
      <w:r w:rsidR="00BC1F4D">
        <w:t xml:space="preserve"> capabilities for UPT, you must follow the steps</w:t>
      </w:r>
      <w:r>
        <w:t xml:space="preserve"> to deploy </w:t>
      </w:r>
      <w:r w:rsidR="00BC1F4D">
        <w:t xml:space="preserve">the </w:t>
      </w:r>
      <w:r w:rsidR="00F73F46">
        <w:t>audit logging</w:t>
      </w:r>
      <w:r>
        <w:t xml:space="preserve"> service as mentioned in the </w:t>
      </w:r>
      <w:fldSimple w:instr=" REF _Ref213838718 \h  \* MERGEFORMAT ">
        <w:r w:rsidR="00E92FAF" w:rsidRPr="00E92FAF">
          <w:rPr>
            <w:i/>
            <w:color w:val="0000FF"/>
          </w:rPr>
          <w:t>Audit Logging</w:t>
        </w:r>
      </w:fldSimple>
      <w:r w:rsidR="00BC1F4D" w:rsidRPr="005F1DF3">
        <w:rPr>
          <w:i/>
          <w:color w:val="0000FF"/>
        </w:rPr>
        <w:t xml:space="preserve"> </w:t>
      </w:r>
      <w:r w:rsidR="00BC1F4D">
        <w:t xml:space="preserve">section beginning on page </w:t>
      </w:r>
      <w:r w:rsidR="00865911">
        <w:fldChar w:fldCharType="begin"/>
      </w:r>
      <w:r w:rsidR="00BC1F4D">
        <w:instrText xml:space="preserve"> PAGEREF _Ref213838721 \h </w:instrText>
      </w:r>
      <w:r w:rsidR="00865911">
        <w:fldChar w:fldCharType="separate"/>
      </w:r>
      <w:r w:rsidR="00E92FAF">
        <w:rPr>
          <w:noProof/>
        </w:rPr>
        <w:t>24</w:t>
      </w:r>
      <w:r w:rsidR="00865911">
        <w:fldChar w:fldCharType="end"/>
      </w:r>
      <w:r>
        <w:t>.</w:t>
      </w:r>
      <w:r w:rsidR="00865911">
        <w:fldChar w:fldCharType="begin"/>
      </w:r>
      <w:r w:rsidR="000C649E">
        <w:instrText xml:space="preserve"> XE "</w:instrText>
      </w:r>
      <w:r w:rsidR="000C649E" w:rsidRPr="00471664">
        <w:instrText>audit logging:enable for UPT</w:instrText>
      </w:r>
      <w:r w:rsidR="000C649E">
        <w:instrText xml:space="preserve">" </w:instrText>
      </w:r>
      <w:r w:rsidR="00865911">
        <w:fldChar w:fldCharType="end"/>
      </w:r>
      <w:r w:rsidR="00865911">
        <w:fldChar w:fldCharType="begin"/>
      </w:r>
      <w:r w:rsidR="000C649E">
        <w:instrText xml:space="preserve"> XE "</w:instrText>
      </w:r>
      <w:r w:rsidR="000C649E" w:rsidRPr="00C52DE8">
        <w:instrText>JBoss:enable audit logging</w:instrText>
      </w:r>
      <w:r w:rsidR="000C649E">
        <w:instrText xml:space="preserve">" </w:instrText>
      </w:r>
      <w:r w:rsidR="00865911">
        <w:fldChar w:fldCharType="end"/>
      </w:r>
    </w:p>
    <w:p w:rsidR="00EE432C" w:rsidRDefault="00AA0AA0" w:rsidP="00EE432C">
      <w:pPr>
        <w:pStyle w:val="BodyText"/>
      </w:pPr>
      <w:r>
        <w:t>In addition, you must place the</w:t>
      </w:r>
      <w:r w:rsidR="00EE432C">
        <w:t xml:space="preserve"> </w:t>
      </w:r>
      <w:r w:rsidR="00EE432C" w:rsidRPr="00AA0AA0">
        <w:rPr>
          <w:rStyle w:val="CodeChar0"/>
        </w:rPr>
        <w:t>clm.jar</w:t>
      </w:r>
      <w:r w:rsidR="00EE432C">
        <w:t xml:space="preserve"> </w:t>
      </w:r>
      <w:r>
        <w:t xml:space="preserve">file </w:t>
      </w:r>
      <w:r w:rsidR="00EE432C">
        <w:t>in the common lib directory of the JBoss server</w:t>
      </w:r>
      <w:r>
        <w:t>.</w:t>
      </w:r>
    </w:p>
    <w:p w:rsidR="00EE432C" w:rsidRDefault="00EE432C" w:rsidP="00AA0AA0">
      <w:pPr>
        <w:pStyle w:val="Heading4"/>
      </w:pPr>
      <w:r>
        <w:t>Start JBoss</w:t>
      </w:r>
    </w:p>
    <w:p w:rsidR="00EE432C" w:rsidRDefault="00EE432C" w:rsidP="00AA0AA0">
      <w:pPr>
        <w:pStyle w:val="BodyText"/>
      </w:pPr>
      <w:r>
        <w:t>Once the deployment</w:t>
      </w:r>
      <w:r w:rsidR="00AA0AA0">
        <w:t xml:space="preserve"> steps have been</w:t>
      </w:r>
      <w:r>
        <w:t xml:space="preserve"> is completed, start JBoss. Check the logs to confirm there are no errors while the UPT application is deployed on the server.</w:t>
      </w:r>
      <w:r w:rsidR="00865911">
        <w:fldChar w:fldCharType="begin"/>
      </w:r>
      <w:r w:rsidR="000C649E">
        <w:instrText xml:space="preserve"> XE "</w:instrText>
      </w:r>
      <w:r w:rsidR="000C649E" w:rsidRPr="00B36F18">
        <w:instrText>JBoss:UPT deployment</w:instrText>
      </w:r>
      <w:r w:rsidR="000C649E">
        <w:instrText xml:space="preserve">" </w:instrText>
      </w:r>
      <w:r w:rsidR="00865911">
        <w:fldChar w:fldCharType="end"/>
      </w:r>
    </w:p>
    <w:p w:rsidR="00EE432C" w:rsidRDefault="00EE432C" w:rsidP="00EE432C">
      <w:pPr>
        <w:pStyle w:val="BodyText"/>
      </w:pPr>
      <w:r>
        <w:t xml:space="preserve">Once the JBoss server has completed deployment, open a browser to access the UPT. The </w:t>
      </w:r>
      <w:r w:rsidR="008B318A">
        <w:t>URL is</w:t>
      </w:r>
      <w:r w:rsidR="00AA0AA0" w:rsidRPr="00AA0AA0">
        <w:t xml:space="preserve">: </w:t>
      </w:r>
      <w:r w:rsidRPr="00AA0AA0">
        <w:t>http://&lt;&lt;jboss-server&gt;&gt;/upt</w:t>
      </w:r>
      <w:r>
        <w:t xml:space="preserve"> where </w:t>
      </w:r>
      <w:r w:rsidRPr="00AA0AA0">
        <w:rPr>
          <w:rStyle w:val="CodeChar0"/>
        </w:rPr>
        <w:t>&lt;&lt;jboss-server&gt;&gt;</w:t>
      </w:r>
      <w:r>
        <w:t xml:space="preserve"> is the IP </w:t>
      </w:r>
      <w:r w:rsidR="00AA0AA0">
        <w:t xml:space="preserve">Address </w:t>
      </w:r>
      <w:r>
        <w:t xml:space="preserve">or the DNS name of JBoss </w:t>
      </w:r>
      <w:r w:rsidR="00AA0AA0">
        <w:t>s</w:t>
      </w:r>
      <w:r>
        <w:t>erver.</w:t>
      </w:r>
    </w:p>
    <w:p w:rsidR="00EE432C" w:rsidRDefault="00AA0AA0" w:rsidP="00EE432C">
      <w:pPr>
        <w:pStyle w:val="BodyText"/>
      </w:pPr>
      <w:r>
        <w:t xml:space="preserve">After the </w:t>
      </w:r>
      <w:r w:rsidR="00EE432C">
        <w:t xml:space="preserve">UPT Login </w:t>
      </w:r>
      <w:r>
        <w:t>p</w:t>
      </w:r>
      <w:r w:rsidR="00EE432C">
        <w:t xml:space="preserve">age </w:t>
      </w:r>
      <w:r>
        <w:t>appears,</w:t>
      </w:r>
      <w:r w:rsidR="00EE432C">
        <w:t xml:space="preserve"> </w:t>
      </w:r>
      <w:r>
        <w:t>e</w:t>
      </w:r>
      <w:r w:rsidR="00EE432C">
        <w:t xml:space="preserve">nter the UPT </w:t>
      </w:r>
      <w:r w:rsidR="00F73F46">
        <w:t>application</w:t>
      </w:r>
      <w:r w:rsidR="00EE432C">
        <w:t xml:space="preserve"> using the login</w:t>
      </w:r>
      <w:r>
        <w:t xml:space="preserve"> ID and password for the </w:t>
      </w:r>
      <w:r w:rsidR="00EE432C">
        <w:t xml:space="preserve">Super Admin </w:t>
      </w:r>
      <w:r>
        <w:t>identified when the database was created</w:t>
      </w:r>
      <w:r w:rsidR="00EE432C">
        <w:t xml:space="preserve">. Also use the UPT </w:t>
      </w:r>
      <w:r w:rsidR="00F73F46">
        <w:t>application</w:t>
      </w:r>
      <w:r w:rsidR="00EE432C">
        <w:t xml:space="preserve"> Name specified</w:t>
      </w:r>
      <w:r>
        <w:t xml:space="preserve"> for the application n</w:t>
      </w:r>
      <w:r w:rsidR="00EE432C">
        <w:t>ame.</w:t>
      </w:r>
    </w:p>
    <w:p w:rsidR="00EE432C" w:rsidRDefault="00AA0AA0" w:rsidP="00EE432C">
      <w:pPr>
        <w:pStyle w:val="BodyText"/>
      </w:pPr>
      <w:r>
        <w:t>Upon successful login, t</w:t>
      </w:r>
      <w:r w:rsidR="00EE432C">
        <w:t xml:space="preserve">he UPT Application Home Page </w:t>
      </w:r>
      <w:r>
        <w:t>appears</w:t>
      </w:r>
      <w:r w:rsidR="00EE432C">
        <w:t>.</w:t>
      </w:r>
    </w:p>
    <w:p w:rsidR="00EE432C" w:rsidRPr="00EE432C" w:rsidRDefault="00EE432C" w:rsidP="00EE432C">
      <w:pPr>
        <w:pStyle w:val="NoteMainbody"/>
      </w:pPr>
      <w:r w:rsidRPr="00AA0AA0">
        <w:rPr>
          <w:rStyle w:val="Bold"/>
        </w:rPr>
        <w:lastRenderedPageBreak/>
        <w:t>NOTE:</w:t>
      </w:r>
      <w:r>
        <w:t xml:space="preserve"> In case of any errors, follow a debugging and </w:t>
      </w:r>
      <w:r w:rsidR="00AA0AA0">
        <w:t>trouble</w:t>
      </w:r>
      <w:r>
        <w:t>shooting procedure to diagnose and solve the issues.</w:t>
      </w:r>
    </w:p>
    <w:p w:rsidR="00EE432C" w:rsidRDefault="00EE432C" w:rsidP="00EE432C">
      <w:pPr>
        <w:pStyle w:val="BodyText"/>
      </w:pPr>
    </w:p>
    <w:p w:rsidR="00EE432C" w:rsidRDefault="00EE432C" w:rsidP="00EE432C">
      <w:pPr>
        <w:pStyle w:val="BodyText"/>
      </w:pPr>
    </w:p>
    <w:p w:rsidR="00EE432C" w:rsidRDefault="00EE432C" w:rsidP="00EE432C">
      <w:pPr>
        <w:pStyle w:val="BodyText"/>
      </w:pPr>
    </w:p>
    <w:p w:rsidR="00EE432C" w:rsidRDefault="00EE432C" w:rsidP="00EE432C">
      <w:pPr>
        <w:pStyle w:val="BodyText"/>
      </w:pPr>
    </w:p>
    <w:p w:rsidR="00EE432C" w:rsidRDefault="00EE432C" w:rsidP="00EE432C">
      <w:pPr>
        <w:pStyle w:val="BodyText"/>
      </w:pPr>
    </w:p>
    <w:p w:rsidR="00EE432C" w:rsidRPr="00EE432C" w:rsidRDefault="00EE432C" w:rsidP="00EE432C">
      <w:pPr>
        <w:pStyle w:val="BodyText"/>
      </w:pPr>
    </w:p>
    <w:p w:rsidR="004E6839" w:rsidRPr="00A97E6B" w:rsidRDefault="004E6839" w:rsidP="00FE0B65">
      <w:pPr>
        <w:pStyle w:val="BodyText"/>
      </w:pPr>
    </w:p>
    <w:p w:rsidR="00590CE4" w:rsidRPr="00A97E6B" w:rsidRDefault="00590CE4" w:rsidP="00FE0B65">
      <w:pPr>
        <w:pStyle w:val="BodyText"/>
        <w:sectPr w:rsidR="00590CE4" w:rsidRPr="00A97E6B" w:rsidSect="00A57346">
          <w:pgSz w:w="12240" w:h="15840" w:code="1"/>
          <w:pgMar w:top="1440" w:right="1440" w:bottom="1440" w:left="1440" w:header="720" w:footer="720" w:gutter="432"/>
          <w:cols w:space="720"/>
          <w:titlePg/>
          <w:docGrid w:linePitch="360"/>
        </w:sectPr>
      </w:pPr>
    </w:p>
    <w:p w:rsidR="00590CE4" w:rsidRDefault="00E4295D" w:rsidP="005337C4">
      <w:pPr>
        <w:pStyle w:val="Heading1"/>
      </w:pPr>
      <w:bookmarkStart w:id="475" w:name="_Ref213636229"/>
      <w:bookmarkStart w:id="476" w:name="_Ref213636233"/>
      <w:bookmarkStart w:id="477" w:name="_Toc214359164"/>
      <w:bookmarkStart w:id="478" w:name="_Ref98147122"/>
      <w:bookmarkStart w:id="479" w:name="_Ref98147127"/>
      <w:r>
        <w:lastRenderedPageBreak/>
        <w:t xml:space="preserve">CSM </w:t>
      </w:r>
      <w:r w:rsidR="00894D4B">
        <w:t xml:space="preserve">Security </w:t>
      </w:r>
      <w:r>
        <w:t>Web Services</w:t>
      </w:r>
      <w:bookmarkEnd w:id="475"/>
      <w:bookmarkEnd w:id="476"/>
      <w:bookmarkEnd w:id="477"/>
    </w:p>
    <w:p w:rsidR="00E4295D" w:rsidRPr="00E4295D" w:rsidRDefault="00E4295D" w:rsidP="00E4295D">
      <w:pPr>
        <w:pStyle w:val="BodyText"/>
      </w:pPr>
      <w:r w:rsidRPr="00E4295D">
        <w:t xml:space="preserve">The </w:t>
      </w:r>
      <w:r w:rsidR="00894D4B">
        <w:t>CSM</w:t>
      </w:r>
      <w:r w:rsidRPr="00E4295D">
        <w:t xml:space="preserve"> Security Web Services are introduced to exp</w:t>
      </w:r>
      <w:r w:rsidR="00894D4B">
        <w:t xml:space="preserve">ose the CSM authentication and </w:t>
      </w:r>
      <w:r w:rsidR="005D04D2">
        <w:t>a</w:t>
      </w:r>
      <w:r w:rsidRPr="00E4295D">
        <w:t>uthorization service features. The Security Web Services currently provide only two operations</w:t>
      </w:r>
      <w:r w:rsidR="00894D4B">
        <w:t>:</w:t>
      </w:r>
      <w:r w:rsidRPr="00E4295D">
        <w:t xml:space="preserve"> Login and CheckPermission. The operations are exposed versions available in CSM API’s.</w:t>
      </w:r>
      <w:r w:rsidR="00865911">
        <w:fldChar w:fldCharType="begin"/>
      </w:r>
      <w:r w:rsidR="000C649E">
        <w:instrText xml:space="preserve"> XE "</w:instrText>
      </w:r>
      <w:r w:rsidR="000C649E" w:rsidRPr="00E54B03">
        <w:instrText>security:web services</w:instrText>
      </w:r>
      <w:r w:rsidR="000C649E">
        <w:instrText xml:space="preserve">" </w:instrText>
      </w:r>
      <w:r w:rsidR="00865911">
        <w:fldChar w:fldCharType="end"/>
      </w:r>
      <w:r w:rsidR="00865911">
        <w:fldChar w:fldCharType="begin"/>
      </w:r>
      <w:r w:rsidR="000C649E">
        <w:instrText xml:space="preserve"> XE "</w:instrText>
      </w:r>
      <w:r w:rsidR="000C649E" w:rsidRPr="008A34AC">
        <w:instrText>security:WSDL</w:instrText>
      </w:r>
      <w:r w:rsidR="000C649E">
        <w:instrText xml:space="preserve">" </w:instrText>
      </w:r>
      <w:r w:rsidR="00865911">
        <w:fldChar w:fldCharType="end"/>
      </w:r>
    </w:p>
    <w:p w:rsidR="00590CE4" w:rsidRDefault="005D04D2" w:rsidP="00F65603">
      <w:pPr>
        <w:pStyle w:val="Heading2"/>
      </w:pPr>
      <w:bookmarkStart w:id="480" w:name="_Toc214359165"/>
      <w:bookmarkEnd w:id="478"/>
      <w:bookmarkEnd w:id="479"/>
      <w:r>
        <w:t xml:space="preserve">Security </w:t>
      </w:r>
      <w:r w:rsidR="00F65603">
        <w:t>Web Service WSDL</w:t>
      </w:r>
      <w:bookmarkEnd w:id="480"/>
    </w:p>
    <w:p w:rsidR="00590CE4" w:rsidRDefault="00F65603" w:rsidP="00F65603">
      <w:pPr>
        <w:pStyle w:val="BodyText"/>
      </w:pPr>
      <w:r w:rsidRPr="00F65603">
        <w:t xml:space="preserve">The CSM Security Web Service WSDL is </w:t>
      </w:r>
      <w:r w:rsidR="005D04D2">
        <w:t xml:space="preserve">diagramed in </w:t>
      </w:r>
      <w:r w:rsidR="00865911">
        <w:fldChar w:fldCharType="begin"/>
      </w:r>
      <w:r w:rsidR="005D04D2">
        <w:instrText xml:space="preserve"> REF _Ref213839450 \h </w:instrText>
      </w:r>
      <w:r w:rsidR="00865911">
        <w:fldChar w:fldCharType="separate"/>
      </w:r>
      <w:r w:rsidR="00E92FAF">
        <w:t xml:space="preserve">Figure </w:t>
      </w:r>
      <w:r w:rsidR="00E92FAF">
        <w:rPr>
          <w:noProof/>
        </w:rPr>
        <w:t>4</w:t>
      </w:r>
      <w:r w:rsidR="00E92FAF">
        <w:noBreakHyphen/>
      </w:r>
      <w:r w:rsidR="00E92FAF">
        <w:rPr>
          <w:noProof/>
        </w:rPr>
        <w:t>1</w:t>
      </w:r>
      <w:r w:rsidR="00865911">
        <w:fldChar w:fldCharType="end"/>
      </w:r>
      <w:r w:rsidRPr="00F65603">
        <w:t xml:space="preserve"> below. </w:t>
      </w:r>
    </w:p>
    <w:p w:rsidR="00F65603" w:rsidRDefault="00257618" w:rsidP="00A57346">
      <w:pPr>
        <w:pStyle w:val="GraphicAnchorMain"/>
        <w:rPr>
          <w:noProof/>
        </w:rPr>
      </w:pPr>
      <w:r>
        <w:rPr>
          <w:noProof/>
        </w:rPr>
        <w:drawing>
          <wp:inline distT="0" distB="0" distL="0" distR="0">
            <wp:extent cx="6323965" cy="2247265"/>
            <wp:effectExtent l="19050" t="0" r="635"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srcRect/>
                    <a:stretch>
                      <a:fillRect/>
                    </a:stretch>
                  </pic:blipFill>
                  <pic:spPr bwMode="auto">
                    <a:xfrm>
                      <a:off x="0" y="0"/>
                      <a:ext cx="6323965" cy="2247265"/>
                    </a:xfrm>
                    <a:prstGeom prst="rect">
                      <a:avLst/>
                    </a:prstGeom>
                    <a:noFill/>
                    <a:ln w="9525">
                      <a:noFill/>
                      <a:miter lim="800000"/>
                      <a:headEnd/>
                      <a:tailEnd/>
                    </a:ln>
                  </pic:spPr>
                </pic:pic>
              </a:graphicData>
            </a:graphic>
          </wp:inline>
        </w:drawing>
      </w:r>
    </w:p>
    <w:p w:rsidR="00F65603" w:rsidRDefault="002A3C9A" w:rsidP="00F65603">
      <w:pPr>
        <w:pStyle w:val="Caption"/>
      </w:pPr>
      <w:bookmarkStart w:id="481" w:name="_Ref213839450"/>
      <w:r>
        <w:t>Figure</w:t>
      </w:r>
      <w:r w:rsidR="00F65603">
        <w:t xml:space="preserve"> </w:t>
      </w:r>
      <w:fldSimple w:instr=" STYLEREF 1 \s ">
        <w:r w:rsidR="00E92FAF">
          <w:rPr>
            <w:noProof/>
          </w:rPr>
          <w:t>4</w:t>
        </w:r>
      </w:fldSimple>
      <w:r w:rsidR="002F0542">
        <w:noBreakHyphen/>
      </w:r>
      <w:fldSimple w:instr=" SEQ Figure \* ARABIC \s 1 ">
        <w:r w:rsidR="00E92FAF">
          <w:rPr>
            <w:noProof/>
          </w:rPr>
          <w:t>1</w:t>
        </w:r>
      </w:fldSimple>
      <w:bookmarkEnd w:id="481"/>
      <w:r w:rsidR="00F65603">
        <w:t xml:space="preserve"> Security Web Service WSDL</w:t>
      </w:r>
    </w:p>
    <w:p w:rsidR="005D04D2" w:rsidRPr="005D04D2" w:rsidRDefault="005D04D2" w:rsidP="005D04D2">
      <w:pPr>
        <w:pStyle w:val="BodyText"/>
      </w:pPr>
      <w:r w:rsidRPr="00F65603">
        <w:t>The name of the exposed web service is ‘SecurityService’</w:t>
      </w:r>
      <w:r>
        <w:t xml:space="preserve"> and provides two operations, which are discussed in more detail in the next section. </w:t>
      </w:r>
    </w:p>
    <w:p w:rsidR="005D04D2" w:rsidRDefault="005D04D2" w:rsidP="005D04D2">
      <w:pPr>
        <w:pStyle w:val="Heading2"/>
      </w:pPr>
      <w:bookmarkStart w:id="482" w:name="_Toc214359166"/>
      <w:r>
        <w:t>Security Web Service Operations</w:t>
      </w:r>
      <w:bookmarkEnd w:id="482"/>
    </w:p>
    <w:p w:rsidR="005D04D2" w:rsidRPr="005D04D2" w:rsidRDefault="005D04D2" w:rsidP="005D04D2">
      <w:pPr>
        <w:pStyle w:val="BodyText"/>
      </w:pPr>
      <w:r>
        <w:t>The CSM Security Web Service provides two operations: Login and Check Permission. They are detailed in the sections below.</w:t>
      </w:r>
    </w:p>
    <w:p w:rsidR="00F65603" w:rsidRDefault="00F65603" w:rsidP="00F65603">
      <w:pPr>
        <w:pStyle w:val="Heading3"/>
      </w:pPr>
      <w:bookmarkStart w:id="483" w:name="_Toc214359167"/>
      <w:r>
        <w:t>Login Operation</w:t>
      </w:r>
      <w:bookmarkEnd w:id="483"/>
    </w:p>
    <w:p w:rsidR="00F65603" w:rsidRDefault="00F65603" w:rsidP="00F65603">
      <w:pPr>
        <w:pStyle w:val="BodyText"/>
      </w:pPr>
      <w:r w:rsidRPr="00F65603">
        <w:t>The Login web service operation is a request/response operation.</w:t>
      </w:r>
      <w:r w:rsidR="00865911">
        <w:fldChar w:fldCharType="begin"/>
      </w:r>
      <w:r w:rsidR="000C649E">
        <w:instrText xml:space="preserve"> XE "</w:instrText>
      </w:r>
      <w:r w:rsidR="000C649E" w:rsidRPr="0027619E">
        <w:instrText>security:login operation</w:instrText>
      </w:r>
      <w:r w:rsidR="000C649E">
        <w:instrText xml:space="preserve">" </w:instrText>
      </w:r>
      <w:r w:rsidR="00865911">
        <w:fldChar w:fldCharType="end"/>
      </w:r>
      <w:r w:rsidR="00865911">
        <w:fldChar w:fldCharType="begin"/>
      </w:r>
      <w:r w:rsidR="000C649E">
        <w:instrText xml:space="preserve"> XE "</w:instrText>
      </w:r>
      <w:r w:rsidR="000C649E" w:rsidRPr="000C7E9B">
        <w:instrText>login operation</w:instrText>
      </w:r>
      <w:r w:rsidR="000C649E">
        <w:instrText xml:space="preserve">" </w:instrText>
      </w:r>
      <w:r w:rsidR="00865911">
        <w:fldChar w:fldCharType="end"/>
      </w:r>
      <w:r w:rsidRPr="00F65603">
        <w:t xml:space="preserve"> This operation receives a LoginRequestMessage, performs authentication and responds with LoginResponseMessage to the web service consumer. If there are any problems with the processing the LoginRequestMessage and/or performing authentication on the user credentials then the web service operation will return a SOAP Fault response error message indicating an error code and the error details.</w:t>
      </w:r>
    </w:p>
    <w:p w:rsidR="00F65603" w:rsidRDefault="00F65603" w:rsidP="00F65603">
      <w:pPr>
        <w:pStyle w:val="BodyText"/>
      </w:pPr>
      <w:r>
        <w:t>The below example shows the Schema (XSD) for Authentication:</w:t>
      </w:r>
    </w:p>
    <w:p w:rsidR="00F65603" w:rsidRPr="00F65603" w:rsidRDefault="00F65603" w:rsidP="005D04D2">
      <w:pPr>
        <w:pStyle w:val="Classfilesample"/>
      </w:pPr>
      <w:r w:rsidRPr="00F65603">
        <w:t xml:space="preserve">&lt;xs:schema targetNamespace="http://security.nci.nih.gov/ws/authentication" </w:t>
      </w:r>
    </w:p>
    <w:p w:rsidR="00F65603" w:rsidRPr="00F65603" w:rsidRDefault="00F65603" w:rsidP="005D04D2">
      <w:pPr>
        <w:pStyle w:val="Classfilesample"/>
      </w:pPr>
      <w:r w:rsidRPr="00F65603">
        <w:t xml:space="preserve">   xmlns:authentication="http://security.nci.nih.gov/ws/authentication" </w:t>
      </w:r>
    </w:p>
    <w:p w:rsidR="00F65603" w:rsidRPr="00F65603" w:rsidRDefault="00F65603" w:rsidP="005D04D2">
      <w:pPr>
        <w:pStyle w:val="Classfilesample"/>
      </w:pPr>
      <w:r w:rsidRPr="00F65603">
        <w:t xml:space="preserve">   elementFormDefault="qualified"</w:t>
      </w:r>
    </w:p>
    <w:p w:rsidR="00F65603" w:rsidRPr="00F65603" w:rsidRDefault="00F65603" w:rsidP="005D04D2">
      <w:pPr>
        <w:pStyle w:val="Classfilesample"/>
      </w:pPr>
      <w:r w:rsidRPr="00F65603">
        <w:t xml:space="preserve">   attributeFormDefault="qualified" </w:t>
      </w:r>
    </w:p>
    <w:p w:rsidR="00F65603" w:rsidRPr="00F65603" w:rsidRDefault="00F65603" w:rsidP="005D04D2">
      <w:pPr>
        <w:pStyle w:val="Classfilesample"/>
      </w:pPr>
      <w:r w:rsidRPr="00F65603">
        <w:lastRenderedPageBreak/>
        <w:t xml:space="preserve">   version=".1"&gt;</w:t>
      </w:r>
    </w:p>
    <w:p w:rsidR="00F65603" w:rsidRPr="00F65603" w:rsidRDefault="00F65603" w:rsidP="005D04D2">
      <w:pPr>
        <w:pStyle w:val="Classfilesample"/>
      </w:pPr>
      <w:r w:rsidRPr="00F65603">
        <w:t>&lt;xs:element name="LoginRequest" type="authentication:LoginRequest"/&gt;</w:t>
      </w:r>
    </w:p>
    <w:p w:rsidR="00F65603" w:rsidRPr="00F65603" w:rsidRDefault="00F65603" w:rsidP="005D04D2">
      <w:pPr>
        <w:pStyle w:val="Classfilesample"/>
      </w:pPr>
      <w:r w:rsidRPr="00F65603">
        <w:t xml:space="preserve">  &lt;xs:complexType name="LoginRequest"&gt;</w:t>
      </w:r>
    </w:p>
    <w:p w:rsidR="00F65603" w:rsidRPr="00F65603" w:rsidRDefault="00F65603" w:rsidP="005D04D2">
      <w:pPr>
        <w:pStyle w:val="Classfilesample"/>
      </w:pPr>
      <w:r w:rsidRPr="00F65603">
        <w:t xml:space="preserve">   &lt;xs:sequence&gt;</w:t>
      </w:r>
    </w:p>
    <w:p w:rsidR="00F65603" w:rsidRPr="00F65603" w:rsidRDefault="00F65603" w:rsidP="005D04D2">
      <w:pPr>
        <w:pStyle w:val="Classfilesample"/>
      </w:pPr>
      <w:r w:rsidRPr="00F65603">
        <w:t xml:space="preserve">    &lt;xs:element name="UserName" type="xs:string"/&gt;</w:t>
      </w:r>
    </w:p>
    <w:p w:rsidR="00F65603" w:rsidRPr="00F65603" w:rsidRDefault="00F65603" w:rsidP="005D04D2">
      <w:pPr>
        <w:pStyle w:val="Classfilesample"/>
      </w:pPr>
      <w:r w:rsidRPr="00F65603">
        <w:t xml:space="preserve">    &lt;xs:element name="Password" type="xs:string"/&gt;</w:t>
      </w:r>
    </w:p>
    <w:p w:rsidR="00F65603" w:rsidRPr="00F65603" w:rsidRDefault="00F65603" w:rsidP="005D04D2">
      <w:pPr>
        <w:pStyle w:val="Classfilesample"/>
      </w:pPr>
      <w:r w:rsidRPr="00F65603">
        <w:t xml:space="preserve">    &lt;xs:element name="ApplicationContext" type="xs:string"/&gt;</w:t>
      </w:r>
    </w:p>
    <w:p w:rsidR="00F65603" w:rsidRDefault="00F65603" w:rsidP="00FE0B65">
      <w:pPr>
        <w:pStyle w:val="BodyText"/>
      </w:pPr>
    </w:p>
    <w:p w:rsidR="005D04D2" w:rsidRDefault="00F65603" w:rsidP="00FE0B65">
      <w:pPr>
        <w:pStyle w:val="BodyText"/>
      </w:pPr>
      <w:r w:rsidRPr="00F65603">
        <w:t xml:space="preserve">As displayed in the </w:t>
      </w:r>
      <w:r>
        <w:t>example above, t</w:t>
      </w:r>
      <w:r w:rsidRPr="00F65603">
        <w:t>he LoginRequest messa</w:t>
      </w:r>
      <w:r w:rsidR="005D04D2">
        <w:t>ge consists of three parameters:</w:t>
      </w:r>
      <w:r w:rsidRPr="00F65603">
        <w:t xml:space="preserve"> User</w:t>
      </w:r>
      <w:r w:rsidR="005D04D2">
        <w:t>N</w:t>
      </w:r>
      <w:r w:rsidRPr="00F65603">
        <w:t xml:space="preserve">ame, </w:t>
      </w:r>
      <w:r w:rsidR="005D04D2">
        <w:t>P</w:t>
      </w:r>
      <w:r w:rsidRPr="00F65603">
        <w:t>assword and ApplicationContext</w:t>
      </w:r>
      <w:r w:rsidR="008B318A" w:rsidRPr="00F65603">
        <w:t xml:space="preserve">. </w:t>
      </w:r>
      <w:r w:rsidRPr="00F65603">
        <w:t xml:space="preserve">The Apache AXIS framework validates all request and response messages against the Schema specified in the </w:t>
      </w:r>
      <w:r w:rsidR="008B318A" w:rsidRPr="00F65603">
        <w:t>Security</w:t>
      </w:r>
      <w:r w:rsidR="005D04D2" w:rsidRPr="005D04D2">
        <w:t xml:space="preserve"> </w:t>
      </w:r>
      <w:r w:rsidR="005D04D2">
        <w:t>Web Services</w:t>
      </w:r>
      <w:r w:rsidRPr="00F65603">
        <w:t xml:space="preserve"> WSDL.</w:t>
      </w:r>
    </w:p>
    <w:p w:rsidR="00F65603" w:rsidRPr="00F65603" w:rsidRDefault="00F65603" w:rsidP="00FE0B65">
      <w:pPr>
        <w:pStyle w:val="BodyText"/>
      </w:pPr>
      <w:r w:rsidRPr="00F65603">
        <w:t>When the LoginRequest message is received by the web service operation, the User credentials from the LoginRequest message are used by the CSM API to authenticate the user against privilege</w:t>
      </w:r>
      <w:r w:rsidR="005D04D2">
        <w:t>s</w:t>
      </w:r>
      <w:r w:rsidRPr="00F65603">
        <w:t xml:space="preserve"> for the ‘ApplicationContext’. If the User is authenticated and has privilege to access the ApplicationContext then a LoginResponse is returned with result value of ‘true’. If the user is not authenticated and does not have access privilege for the ‘ApplicationContext’ then a LoginResponse is returned with the result value of ‘false’.</w:t>
      </w:r>
    </w:p>
    <w:p w:rsidR="00F65603" w:rsidRDefault="00F65603" w:rsidP="00F65603">
      <w:pPr>
        <w:pStyle w:val="Heading3"/>
      </w:pPr>
      <w:bookmarkStart w:id="484" w:name="_Toc214359168"/>
      <w:r>
        <w:t>CheckPermission Operation</w:t>
      </w:r>
      <w:bookmarkEnd w:id="484"/>
    </w:p>
    <w:p w:rsidR="00F65603" w:rsidRDefault="005D04D2" w:rsidP="00F65603">
      <w:pPr>
        <w:pStyle w:val="BodyText"/>
      </w:pPr>
      <w:r>
        <w:t xml:space="preserve">The </w:t>
      </w:r>
      <w:r w:rsidR="008B318A">
        <w:t>CheckP</w:t>
      </w:r>
      <w:r w:rsidR="008B318A" w:rsidRPr="00F65603">
        <w:t>ermiss</w:t>
      </w:r>
      <w:r w:rsidR="008B318A">
        <w:t>i</w:t>
      </w:r>
      <w:r w:rsidR="008B318A" w:rsidRPr="00F65603">
        <w:t>on</w:t>
      </w:r>
      <w:r w:rsidR="00F65603" w:rsidRPr="00F65603">
        <w:t xml:space="preserve"> web service operation is a request/response operation. </w:t>
      </w:r>
      <w:r w:rsidR="00865911">
        <w:fldChar w:fldCharType="begin"/>
      </w:r>
      <w:r w:rsidR="000C649E">
        <w:instrText xml:space="preserve"> XE "</w:instrText>
      </w:r>
      <w:r w:rsidR="000C649E" w:rsidRPr="00FE4641">
        <w:instrText>security:check permission operation</w:instrText>
      </w:r>
      <w:r w:rsidR="000C649E">
        <w:instrText xml:space="preserve">" </w:instrText>
      </w:r>
      <w:r w:rsidR="00865911">
        <w:fldChar w:fldCharType="end"/>
      </w:r>
      <w:r w:rsidR="00865911">
        <w:fldChar w:fldCharType="begin"/>
      </w:r>
      <w:r w:rsidR="000C649E">
        <w:instrText xml:space="preserve"> XE "</w:instrText>
      </w:r>
      <w:r w:rsidR="000C649E" w:rsidRPr="000C7E9B">
        <w:instrText>check permission operation</w:instrText>
      </w:r>
      <w:r w:rsidR="000C649E">
        <w:instrText xml:space="preserve">" </w:instrText>
      </w:r>
      <w:r w:rsidR="00865911">
        <w:fldChar w:fldCharType="end"/>
      </w:r>
      <w:r w:rsidR="00F65603" w:rsidRPr="00F65603">
        <w:t>This operation receives a CheckPermissionRequestMessage, performs a permission check and responds with CheckPermissionResponseMessage. If there are any problems</w:t>
      </w:r>
      <w:r>
        <w:t>,</w:t>
      </w:r>
      <w:r w:rsidR="00F65603" w:rsidRPr="00F65603">
        <w:t xml:space="preserve"> the web service operation will return a SOAP Fault response error message indicating an error code and the error details.</w:t>
      </w:r>
    </w:p>
    <w:p w:rsidR="00F65603" w:rsidRDefault="00F65603" w:rsidP="00F65603">
      <w:pPr>
        <w:pStyle w:val="BodyText"/>
      </w:pPr>
      <w:r>
        <w:t>The example below shows the Schema for Authorization.</w:t>
      </w:r>
    </w:p>
    <w:p w:rsidR="00F65603" w:rsidRDefault="00F65603" w:rsidP="005D04D2">
      <w:pPr>
        <w:pStyle w:val="Classfilesample"/>
      </w:pPr>
      <w:r>
        <w:t>&lt;xs:schema targetNamespace="http://security.nci.nih.gov/ws/authorization"</w:t>
      </w:r>
    </w:p>
    <w:p w:rsidR="00F65603" w:rsidRDefault="00F65603" w:rsidP="005D04D2">
      <w:pPr>
        <w:pStyle w:val="Classfilesample"/>
      </w:pPr>
      <w:r>
        <w:t xml:space="preserve">  xmlns:authorization="http://security.nci.nih.gov/ws/authorization"</w:t>
      </w:r>
    </w:p>
    <w:p w:rsidR="00F65603" w:rsidRDefault="00F65603" w:rsidP="005D04D2">
      <w:pPr>
        <w:pStyle w:val="Classfilesample"/>
      </w:pPr>
      <w:r>
        <w:t xml:space="preserve">  elementFormDefault="qualified"</w:t>
      </w:r>
    </w:p>
    <w:p w:rsidR="00F65603" w:rsidRDefault="00F65603" w:rsidP="005D04D2">
      <w:pPr>
        <w:pStyle w:val="Classfilesample"/>
      </w:pPr>
      <w:r>
        <w:t xml:space="preserve">  attributeFormDefault="qualified" version=".1"&gt;</w:t>
      </w:r>
    </w:p>
    <w:p w:rsidR="00F65603" w:rsidRDefault="00F65603" w:rsidP="005D04D2">
      <w:pPr>
        <w:pStyle w:val="Classfilesample"/>
      </w:pPr>
      <w:r>
        <w:t>&lt;xs:element name="CheckPermissionRequest" type="authorization:CheckPermissionRequest"/&gt;</w:t>
      </w:r>
    </w:p>
    <w:p w:rsidR="00F65603" w:rsidRDefault="00F65603" w:rsidP="005D04D2">
      <w:pPr>
        <w:pStyle w:val="Classfilesample"/>
      </w:pPr>
      <w:r>
        <w:t>&lt;xs:complexType name="CheckPermissionRequest"&gt;</w:t>
      </w:r>
    </w:p>
    <w:p w:rsidR="00F65603" w:rsidRDefault="00F65603" w:rsidP="005D04D2">
      <w:pPr>
        <w:pStyle w:val="Classfilesample"/>
      </w:pPr>
      <w:r>
        <w:t xml:space="preserve">    &lt;xs:sequence&gt;</w:t>
      </w:r>
    </w:p>
    <w:p w:rsidR="00F65603" w:rsidRDefault="00F65603" w:rsidP="005D04D2">
      <w:pPr>
        <w:pStyle w:val="Classfilesample"/>
      </w:pPr>
      <w:r>
        <w:t xml:space="preserve">      &lt;xs:choice&gt;</w:t>
      </w:r>
    </w:p>
    <w:p w:rsidR="00F65603" w:rsidRDefault="00F65603" w:rsidP="005D04D2">
      <w:pPr>
        <w:pStyle w:val="Classfilesample"/>
      </w:pPr>
      <w:r>
        <w:tab/>
        <w:t>&lt;xs:element name="UserName" type="xs:string"/&gt;</w:t>
      </w:r>
    </w:p>
    <w:p w:rsidR="00F65603" w:rsidRDefault="00F65603" w:rsidP="005D04D2">
      <w:pPr>
        <w:pStyle w:val="Classfilesample"/>
      </w:pPr>
      <w:r>
        <w:tab/>
        <w:t>&lt;xs:element name="GroupName" type="xs:string"/&gt;</w:t>
      </w:r>
    </w:p>
    <w:p w:rsidR="00F65603" w:rsidRDefault="00F65603" w:rsidP="005D04D2">
      <w:pPr>
        <w:pStyle w:val="Classfilesample"/>
      </w:pPr>
      <w:r>
        <w:t xml:space="preserve">      &lt;/xs:choice&gt;</w:t>
      </w:r>
    </w:p>
    <w:p w:rsidR="00F65603" w:rsidRDefault="00F65603" w:rsidP="005D04D2">
      <w:pPr>
        <w:pStyle w:val="Classfilesample"/>
      </w:pPr>
      <w:r>
        <w:t xml:space="preserve">      &lt;xs:element name="ObjectId" type="xs:string"/&gt;</w:t>
      </w:r>
    </w:p>
    <w:p w:rsidR="00F65603" w:rsidRDefault="00F65603" w:rsidP="005D04D2">
      <w:pPr>
        <w:pStyle w:val="Classfilesample"/>
      </w:pPr>
      <w:r>
        <w:t xml:space="preserve">      &lt;xs:element name="Attribute" type="xs:string" nillable="true"/&gt;</w:t>
      </w:r>
    </w:p>
    <w:p w:rsidR="00F65603" w:rsidRDefault="00F65603" w:rsidP="00FE0B65">
      <w:pPr>
        <w:pStyle w:val="BodyText"/>
      </w:pPr>
    </w:p>
    <w:p w:rsidR="005D04D2" w:rsidRDefault="00F65603" w:rsidP="00FE0B65">
      <w:pPr>
        <w:pStyle w:val="BodyText"/>
      </w:pPr>
      <w:r w:rsidRPr="00F65603">
        <w:t xml:space="preserve">As displayed in the </w:t>
      </w:r>
      <w:r>
        <w:t>example above, t</w:t>
      </w:r>
      <w:r w:rsidRPr="00F65603">
        <w:t>he CheckPermission re</w:t>
      </w:r>
      <w:r w:rsidR="005D04D2">
        <w:t>quest message consists of UserName or GroupN</w:t>
      </w:r>
      <w:r w:rsidRPr="00F65603">
        <w:t>ame, ObjectId, Attribute, Privilege and ApplicationContext</w:t>
      </w:r>
      <w:r w:rsidR="008B318A" w:rsidRPr="00F65603">
        <w:t xml:space="preserve">. </w:t>
      </w:r>
      <w:r w:rsidRPr="00F65603">
        <w:t xml:space="preserve">The Apache AXIS framework validates all request and response messages against the Schema specified in the Security WS WSDL. </w:t>
      </w:r>
    </w:p>
    <w:p w:rsidR="00F65603" w:rsidRPr="00F65603" w:rsidRDefault="00F65603" w:rsidP="00FE0B65">
      <w:pPr>
        <w:pStyle w:val="BodyText"/>
      </w:pPr>
      <w:r w:rsidRPr="00F65603">
        <w:t>When the CheckPermission request message is received by the web service operation, the CSM API’s checkpermission method is invoked to check permission. If the User or Group has permission then a CheckPermissionResponse is returned with result value ‘true’ otherwise result value is ‘false’.</w:t>
      </w:r>
    </w:p>
    <w:p w:rsidR="00F65603" w:rsidRDefault="00F65603" w:rsidP="00F65603">
      <w:pPr>
        <w:pStyle w:val="Heading2"/>
      </w:pPr>
      <w:bookmarkStart w:id="485" w:name="_Toc214359169"/>
      <w:r>
        <w:t>Workflow for CSM Security Web Service</w:t>
      </w:r>
      <w:bookmarkEnd w:id="485"/>
    </w:p>
    <w:p w:rsidR="00F65603" w:rsidRDefault="00F65603" w:rsidP="00F65603">
      <w:pPr>
        <w:pStyle w:val="BodyText"/>
      </w:pPr>
      <w:r>
        <w:t xml:space="preserve">This workflow section outlines the basic steps, both strategic and technical, for successful CSM Security Web Services integration.   </w:t>
      </w:r>
      <w:r w:rsidR="00865911">
        <w:fldChar w:fldCharType="begin"/>
      </w:r>
      <w:r w:rsidR="00DB6B0E">
        <w:instrText xml:space="preserve"> XE "</w:instrText>
      </w:r>
      <w:r w:rsidR="00DB6B0E" w:rsidRPr="004450FD">
        <w:instrText>security:workflow</w:instrText>
      </w:r>
      <w:r w:rsidR="00DB6B0E">
        <w:instrText xml:space="preserve">" </w:instrText>
      </w:r>
      <w:r w:rsidR="00865911">
        <w:fldChar w:fldCharType="end"/>
      </w:r>
      <w:r w:rsidR="00865911">
        <w:fldChar w:fldCharType="begin"/>
      </w:r>
      <w:r w:rsidR="00DB6B0E">
        <w:instrText xml:space="preserve"> XE "</w:instrText>
      </w:r>
      <w:r w:rsidR="00DB6B0E" w:rsidRPr="007707C1">
        <w:instrText>workflow:security web service</w:instrText>
      </w:r>
      <w:r w:rsidR="00DB6B0E">
        <w:instrText xml:space="preserve">" </w:instrText>
      </w:r>
      <w:r w:rsidR="00865911">
        <w:fldChar w:fldCharType="end"/>
      </w:r>
    </w:p>
    <w:p w:rsidR="00F65603" w:rsidRDefault="00F65603" w:rsidP="005D04D2">
      <w:pPr>
        <w:pStyle w:val="ListNumber"/>
        <w:numPr>
          <w:ilvl w:val="0"/>
          <w:numId w:val="50"/>
        </w:numPr>
      </w:pPr>
      <w:r>
        <w:t xml:space="preserve">Read the deployment steps from this </w:t>
      </w:r>
      <w:r w:rsidR="005D04D2">
        <w:t>chapter</w:t>
      </w:r>
      <w:r>
        <w:t xml:space="preserve"> </w:t>
      </w:r>
      <w:r w:rsidR="005D04D2">
        <w:t>as well as the rest of this guide.</w:t>
      </w:r>
      <w:r>
        <w:t xml:space="preserve"> It provides an overview, workflow, and specific deployment and integration steps.</w:t>
      </w:r>
    </w:p>
    <w:p w:rsidR="00F65603" w:rsidRDefault="00F65603" w:rsidP="005D04D2">
      <w:pPr>
        <w:pStyle w:val="ListNumber"/>
      </w:pPr>
      <w:r>
        <w:t xml:space="preserve">Determine the security requirements and provision security with CSM’s UPT. </w:t>
      </w:r>
    </w:p>
    <w:p w:rsidR="00F65603" w:rsidRDefault="00F65603" w:rsidP="005D04D2">
      <w:pPr>
        <w:pStyle w:val="ListNumber"/>
      </w:pPr>
      <w:r>
        <w:t>After the Security Web Service is deployed and use</w:t>
      </w:r>
      <w:r w:rsidR="005D04D2">
        <w:t>r security provisioned with UPT,</w:t>
      </w:r>
      <w:r>
        <w:t xml:space="preserve"> </w:t>
      </w:r>
      <w:r w:rsidR="005D04D2">
        <w:t>t</w:t>
      </w:r>
      <w:r>
        <w:t xml:space="preserve">he Security Web Service is ready </w:t>
      </w:r>
      <w:r w:rsidR="005D04D2">
        <w:t>for operation</w:t>
      </w:r>
      <w:r>
        <w:t xml:space="preserve"> and consumption</w:t>
      </w:r>
      <w:r w:rsidR="005D04D2">
        <w:t>.</w:t>
      </w:r>
    </w:p>
    <w:p w:rsidR="00F65603" w:rsidRDefault="00F65603" w:rsidP="005D04D2">
      <w:pPr>
        <w:pStyle w:val="ListNumber"/>
      </w:pPr>
      <w:r>
        <w:t>Using the CSM Web Services Interface use the authentication and authorization operation exposed.</w:t>
      </w:r>
    </w:p>
    <w:p w:rsidR="00F65603" w:rsidRDefault="00F65603" w:rsidP="005D04D2">
      <w:pPr>
        <w:pStyle w:val="ListNumber"/>
      </w:pPr>
      <w:r>
        <w:t xml:space="preserve">Using the LoginRequestMessage invoke and consume </w:t>
      </w:r>
      <w:r w:rsidR="005D04D2">
        <w:t xml:space="preserve">the </w:t>
      </w:r>
      <w:r>
        <w:t>Login Web Service Operation.</w:t>
      </w:r>
    </w:p>
    <w:p w:rsidR="00F65603" w:rsidRPr="00F65603" w:rsidRDefault="00F65603" w:rsidP="005D04D2">
      <w:pPr>
        <w:pStyle w:val="ListNumber"/>
      </w:pPr>
      <w:r>
        <w:t>Using the CheckPermissionRequestMessage invoke and consume the CheckPermission Web Service operation.</w:t>
      </w:r>
    </w:p>
    <w:p w:rsidR="00F65603" w:rsidRDefault="00F65603" w:rsidP="00F65603">
      <w:pPr>
        <w:pStyle w:val="Heading2"/>
      </w:pPr>
      <w:bookmarkStart w:id="486" w:name="_Toc214359170"/>
      <w:r>
        <w:t>Installation of CSM Security Web Service</w:t>
      </w:r>
      <w:bookmarkEnd w:id="486"/>
    </w:p>
    <w:p w:rsidR="00F65603" w:rsidRDefault="005D04D2" w:rsidP="00F65603">
      <w:pPr>
        <w:pStyle w:val="BodyText"/>
      </w:pPr>
      <w:r>
        <w:t>The sections below provide the basic steps for installing the CSM Security Web Service as well as instructions for completing each step.</w:t>
      </w:r>
      <w:r w:rsidR="00F62D1C">
        <w:t xml:space="preserve"> As you follow the deployment steps, use the files containing the name corresponding with your database.</w:t>
      </w:r>
    </w:p>
    <w:p w:rsidR="00F65603" w:rsidRDefault="00F65603" w:rsidP="00F65603">
      <w:pPr>
        <w:pStyle w:val="Heading3"/>
      </w:pPr>
      <w:bookmarkStart w:id="487" w:name="_Toc214359171"/>
      <w:r>
        <w:t>Create and Prime Database</w:t>
      </w:r>
      <w:bookmarkEnd w:id="487"/>
    </w:p>
    <w:p w:rsidR="00F65603" w:rsidRDefault="00F62D1C" w:rsidP="00F65603">
      <w:pPr>
        <w:pStyle w:val="BodyText"/>
      </w:pPr>
      <w:r>
        <w:t>Before beginning, you must l</w:t>
      </w:r>
      <w:r w:rsidR="00F65603">
        <w:t xml:space="preserve">og into the database using an account </w:t>
      </w:r>
      <w:r>
        <w:t>that</w:t>
      </w:r>
      <w:r w:rsidR="00F65603">
        <w:t xml:space="preserve"> has permission to create new databases. Make sure that the database you are about to create </w:t>
      </w:r>
      <w:r>
        <w:t>does not</w:t>
      </w:r>
      <w:r w:rsidR="00F65603">
        <w:t xml:space="preserve"> already exist. If it does, drop it to create </w:t>
      </w:r>
      <w:r>
        <w:t xml:space="preserve">the </w:t>
      </w:r>
      <w:r w:rsidR="00F65603">
        <w:t xml:space="preserve">new one.  </w:t>
      </w:r>
      <w:r w:rsidR="00865911">
        <w:fldChar w:fldCharType="begin"/>
      </w:r>
      <w:r w:rsidR="00DB6B0E">
        <w:instrText xml:space="preserve"> XE "</w:instrText>
      </w:r>
      <w:r w:rsidR="00DB6B0E" w:rsidRPr="000C7E9B">
        <w:instrText xml:space="preserve">create </w:instrText>
      </w:r>
      <w:r w:rsidR="00DB6B0E">
        <w:instrText>security</w:instrText>
      </w:r>
      <w:r w:rsidR="00DB6B0E" w:rsidRPr="000C7E9B">
        <w:instrText xml:space="preserve"> database</w:instrText>
      </w:r>
      <w:r w:rsidR="00DB6B0E">
        <w:instrText xml:space="preserve">" </w:instrText>
      </w:r>
      <w:r w:rsidR="00865911">
        <w:fldChar w:fldCharType="end"/>
      </w:r>
      <w:r w:rsidR="00865911">
        <w:fldChar w:fldCharType="begin"/>
      </w:r>
      <w:r w:rsidR="00DB6B0E">
        <w:instrText xml:space="preserve"> XE "</w:instrText>
      </w:r>
      <w:r w:rsidR="00DB6B0E" w:rsidRPr="009E4846">
        <w:instrText xml:space="preserve">database:create </w:instrText>
      </w:r>
      <w:r w:rsidR="00DB6B0E">
        <w:instrText>security authorization</w:instrText>
      </w:r>
      <w:r w:rsidR="00DB6B0E" w:rsidRPr="009E4846">
        <w:instrText xml:space="preserve"> schema</w:instrText>
      </w:r>
      <w:r w:rsidR="00DB6B0E">
        <w:instrText xml:space="preserve">" </w:instrText>
      </w:r>
      <w:r w:rsidR="00865911">
        <w:fldChar w:fldCharType="end"/>
      </w:r>
      <w:r w:rsidR="00865911">
        <w:fldChar w:fldCharType="begin"/>
      </w:r>
      <w:r w:rsidR="00DB6B0E">
        <w:instrText xml:space="preserve"> XE "</w:instrText>
      </w:r>
      <w:r w:rsidR="00DB6B0E" w:rsidRPr="000C7E9B">
        <w:instrText>authorization schema</w:instrText>
      </w:r>
      <w:r w:rsidR="00DB6B0E">
        <w:instrText xml:space="preserve">:security" </w:instrText>
      </w:r>
      <w:r w:rsidR="00865911">
        <w:fldChar w:fldCharType="end"/>
      </w:r>
    </w:p>
    <w:p w:rsidR="00F65603" w:rsidRDefault="00F65603" w:rsidP="00F62D1C">
      <w:pPr>
        <w:pStyle w:val="ListNumber"/>
        <w:numPr>
          <w:ilvl w:val="0"/>
          <w:numId w:val="51"/>
        </w:numPr>
      </w:pPr>
      <w:r>
        <w:t xml:space="preserve">In the </w:t>
      </w:r>
      <w:r w:rsidRPr="00F62D1C">
        <w:rPr>
          <w:rStyle w:val="CodeChar0"/>
        </w:rPr>
        <w:t>AuthSchemaMySQL.sql</w:t>
      </w:r>
      <w:r>
        <w:t xml:space="preserve"> file replace the </w:t>
      </w:r>
      <w:r w:rsidRPr="00F62D1C">
        <w:rPr>
          <w:rStyle w:val="CodeChar0"/>
        </w:rPr>
        <w:t>&lt;&lt;database_name&gt;&gt;</w:t>
      </w:r>
      <w:r>
        <w:t xml:space="preserve"> </w:t>
      </w:r>
      <w:r w:rsidR="00F62D1C">
        <w:t>tag with the target application</w:t>
      </w:r>
      <w:r>
        <w:t xml:space="preserve"> scheme</w:t>
      </w:r>
      <w:r w:rsidR="00F62D1C">
        <w:t>:</w:t>
      </w:r>
      <w:r>
        <w:t xml:space="preserve"> </w:t>
      </w:r>
      <w:r w:rsidRPr="00F62D1C">
        <w:rPr>
          <w:rStyle w:val="CodeTextEntryChar"/>
        </w:rPr>
        <w:t>csmupt</w:t>
      </w:r>
      <w:r>
        <w:t>.</w:t>
      </w:r>
    </w:p>
    <w:p w:rsidR="00F65603" w:rsidRDefault="00F62D1C" w:rsidP="00F62D1C">
      <w:pPr>
        <w:pStyle w:val="ListNumber"/>
      </w:pPr>
      <w:r>
        <w:t>Save and then r</w:t>
      </w:r>
      <w:r w:rsidR="00F65603">
        <w:t xml:space="preserve">un this script </w:t>
      </w:r>
      <w:r>
        <w:t>from</w:t>
      </w:r>
      <w:r w:rsidR="00F65603">
        <w:t xml:space="preserve"> the database prompt. This should create a database with the given name.  </w:t>
      </w:r>
    </w:p>
    <w:p w:rsidR="00F65603" w:rsidRDefault="00F65603" w:rsidP="00F62D1C">
      <w:pPr>
        <w:pStyle w:val="ListNumber"/>
      </w:pPr>
      <w:r>
        <w:t xml:space="preserve">In the </w:t>
      </w:r>
      <w:r w:rsidRPr="00F62D1C">
        <w:rPr>
          <w:rStyle w:val="CodeChar0"/>
        </w:rPr>
        <w:t>DataPrimingMySQL.sql</w:t>
      </w:r>
      <w:r>
        <w:t xml:space="preserve"> file, </w:t>
      </w:r>
      <w:r w:rsidR="00F62D1C">
        <w:t>perform the following</w:t>
      </w:r>
      <w:r>
        <w:t>:</w:t>
      </w:r>
    </w:p>
    <w:p w:rsidR="00F65603" w:rsidRDefault="00F62D1C" w:rsidP="00F65603">
      <w:pPr>
        <w:pStyle w:val="ListBullet2"/>
      </w:pPr>
      <w:r>
        <w:lastRenderedPageBreak/>
        <w:t>Replace t</w:t>
      </w:r>
      <w:r w:rsidR="00F65603">
        <w:t xml:space="preserve">he </w:t>
      </w:r>
      <w:r w:rsidR="00F65603" w:rsidRPr="00F62D1C">
        <w:rPr>
          <w:rStyle w:val="CodeChar0"/>
        </w:rPr>
        <w:t>&lt;&lt;super_admin_login_id&gt;&gt;</w:t>
      </w:r>
      <w:r w:rsidR="00F65603">
        <w:t xml:space="preserve"> with the login id of the user who is going to act as the Super Admin for that particular installation. For example “doej” for John Doe admin.</w:t>
      </w:r>
    </w:p>
    <w:p w:rsidR="00F65603" w:rsidRDefault="00F62D1C" w:rsidP="00F65603">
      <w:pPr>
        <w:pStyle w:val="ListBullet2"/>
      </w:pPr>
      <w:r>
        <w:t>Provide the first name and last name of the Super Admin user by replacing</w:t>
      </w:r>
      <w:r w:rsidR="00F65603">
        <w:t xml:space="preserve"> </w:t>
      </w:r>
      <w:r w:rsidR="00F65603" w:rsidRPr="00F62D1C">
        <w:rPr>
          <w:rStyle w:val="CodeChar0"/>
        </w:rPr>
        <w:t>&lt;&lt;super_admin_first_name&gt;&gt;</w:t>
      </w:r>
      <w:r w:rsidR="00F65603">
        <w:t xml:space="preserve"> and </w:t>
      </w:r>
      <w:r w:rsidR="00F65603" w:rsidRPr="00F62D1C">
        <w:rPr>
          <w:rStyle w:val="CodeChar0"/>
        </w:rPr>
        <w:t>&lt;&lt;super_admin_last_name &gt;&gt;</w:t>
      </w:r>
      <w:r w:rsidR="00F65603">
        <w:t xml:space="preserve"> with </w:t>
      </w:r>
      <w:r>
        <w:t>the appropriate values</w:t>
      </w:r>
      <w:r w:rsidR="00F65603">
        <w:t>.</w:t>
      </w:r>
    </w:p>
    <w:p w:rsidR="00F65603" w:rsidRDefault="00F65603" w:rsidP="00F62D1C">
      <w:pPr>
        <w:pStyle w:val="ListBullet2"/>
      </w:pPr>
      <w:r>
        <w:t xml:space="preserve">Replace the </w:t>
      </w:r>
      <w:r w:rsidRPr="00F62D1C">
        <w:rPr>
          <w:rStyle w:val="CodeChar0"/>
        </w:rPr>
        <w:t>&lt;&lt;application_context_name&gt;&gt;</w:t>
      </w:r>
      <w:r>
        <w:t xml:space="preserve"> with a test application entry</w:t>
      </w:r>
      <w:r w:rsidR="00F62D1C">
        <w:t xml:space="preserve"> such as </w:t>
      </w:r>
      <w:r w:rsidRPr="00F62D1C">
        <w:rPr>
          <w:rStyle w:val="CodeTextEntryChar"/>
        </w:rPr>
        <w:t>abc_app</w:t>
      </w:r>
      <w:r w:rsidR="008B318A">
        <w:t xml:space="preserve">. </w:t>
      </w:r>
      <w:r>
        <w:t xml:space="preserve">For example: </w:t>
      </w:r>
      <w:r w:rsidR="00F62D1C">
        <w:t xml:space="preserve">the </w:t>
      </w:r>
      <w:r w:rsidR="00F73F46">
        <w:t>application</w:t>
      </w:r>
      <w:r>
        <w:t xml:space="preserve"> name is ‘abc_app’ and application schema name is ‘abc_app’. For the sake of this document we will use schema ‘abc_app’ and the application as ‘abc_app’.</w:t>
      </w:r>
    </w:p>
    <w:p w:rsidR="00F62D1C" w:rsidRDefault="00F62D1C" w:rsidP="00F62D1C">
      <w:pPr>
        <w:pStyle w:val="ListNumber"/>
      </w:pPr>
      <w:r>
        <w:t>Save and then r</w:t>
      </w:r>
      <w:r w:rsidR="00F65603">
        <w:t xml:space="preserve">un the </w:t>
      </w:r>
      <w:r>
        <w:t xml:space="preserve">edited </w:t>
      </w:r>
      <w:r w:rsidR="00F65603">
        <w:t xml:space="preserve">script </w:t>
      </w:r>
      <w:r>
        <w:t xml:space="preserve">from </w:t>
      </w:r>
      <w:r w:rsidR="00F65603">
        <w:t xml:space="preserve">the database prompt. This should populate the database with the initial data. </w:t>
      </w:r>
    </w:p>
    <w:p w:rsidR="00F62D1C" w:rsidRDefault="00F65603" w:rsidP="00F62D1C">
      <w:pPr>
        <w:pStyle w:val="ListNumber"/>
      </w:pPr>
      <w:r>
        <w:t xml:space="preserve">Verify </w:t>
      </w:r>
      <w:r w:rsidR="00F62D1C">
        <w:t xml:space="preserve">the population of the data </w:t>
      </w:r>
      <w:r>
        <w:t xml:space="preserve">by querying the </w:t>
      </w:r>
      <w:r w:rsidRPr="00F62D1C">
        <w:rPr>
          <w:rStyle w:val="Emphasis"/>
        </w:rPr>
        <w:t>application</w:t>
      </w:r>
      <w:r>
        <w:t xml:space="preserve">, </w:t>
      </w:r>
      <w:r w:rsidRPr="00F62D1C">
        <w:rPr>
          <w:rStyle w:val="Emphasis"/>
        </w:rPr>
        <w:t>user</w:t>
      </w:r>
      <w:r>
        <w:t xml:space="preserve">, </w:t>
      </w:r>
      <w:r w:rsidRPr="00F62D1C">
        <w:rPr>
          <w:rStyle w:val="Emphasis"/>
        </w:rPr>
        <w:t>protection_element</w:t>
      </w:r>
      <w:r w:rsidR="00F62D1C">
        <w:t>,</w:t>
      </w:r>
      <w:r>
        <w:t xml:space="preserve"> and </w:t>
      </w:r>
      <w:r w:rsidRPr="00F62D1C">
        <w:rPr>
          <w:rStyle w:val="Emphasis"/>
        </w:rPr>
        <w:t>user_protection_element</w:t>
      </w:r>
      <w:r>
        <w:t xml:space="preserve"> tables. They should have one record each. </w:t>
      </w:r>
    </w:p>
    <w:p w:rsidR="00F65603" w:rsidRPr="00F65603" w:rsidRDefault="00F65603" w:rsidP="00F62D1C">
      <w:pPr>
        <w:pStyle w:val="BodyText"/>
      </w:pPr>
      <w:r>
        <w:t xml:space="preserve">The database will </w:t>
      </w:r>
      <w:r w:rsidR="00F62D1C">
        <w:t xml:space="preserve">also </w:t>
      </w:r>
      <w:r>
        <w:t xml:space="preserve">include CSM Standard Privileges and the </w:t>
      </w:r>
      <w:r w:rsidRPr="00F62D1C">
        <w:rPr>
          <w:rStyle w:val="Emphasis"/>
        </w:rPr>
        <w:t>privilege</w:t>
      </w:r>
      <w:r>
        <w:t xml:space="preserve"> table should have 7 entries.</w:t>
      </w:r>
    </w:p>
    <w:p w:rsidR="00F65603" w:rsidRDefault="00BC1D16" w:rsidP="00BC1D16">
      <w:pPr>
        <w:pStyle w:val="Heading3"/>
      </w:pPr>
      <w:bookmarkStart w:id="488" w:name="_Toc214359172"/>
      <w:r>
        <w:t>Configure Datasource</w:t>
      </w:r>
      <w:bookmarkEnd w:id="488"/>
    </w:p>
    <w:p w:rsidR="00337DDF" w:rsidRDefault="00337DDF" w:rsidP="00337DDF">
      <w:pPr>
        <w:pStyle w:val="BodyText"/>
      </w:pPr>
      <w:r>
        <w:t xml:space="preserve">Once the database has been created and primed, you must modify the </w:t>
      </w:r>
      <w:r w:rsidRPr="003E53A8">
        <w:rPr>
          <w:rStyle w:val="CodeChar0"/>
        </w:rPr>
        <w:t>mysql-ds.xml</w:t>
      </w:r>
      <w:r>
        <w:t xml:space="preserve"> file, which contains information for creating a datasource, and then copy it to the appropriate location.</w:t>
      </w:r>
      <w:r w:rsidR="00DB6B0E" w:rsidRPr="00DB6B0E">
        <w:t xml:space="preserve"> </w:t>
      </w:r>
      <w:r w:rsidR="00865911">
        <w:fldChar w:fldCharType="begin"/>
      </w:r>
      <w:r w:rsidR="00DB6B0E">
        <w:instrText xml:space="preserve"> XE "configure</w:instrText>
      </w:r>
      <w:r w:rsidR="00DB6B0E" w:rsidRPr="000C7E9B">
        <w:instrText xml:space="preserve"> </w:instrText>
      </w:r>
      <w:r w:rsidR="00DB6B0E">
        <w:instrText xml:space="preserve">security datasource" </w:instrText>
      </w:r>
      <w:r w:rsidR="00865911">
        <w:fldChar w:fldCharType="end"/>
      </w:r>
      <w:r w:rsidR="00865911">
        <w:fldChar w:fldCharType="begin"/>
      </w:r>
      <w:r w:rsidR="00DB6B0E">
        <w:instrText xml:space="preserve"> XE "security</w:instrText>
      </w:r>
      <w:r w:rsidR="00DB6B0E" w:rsidRPr="00796476">
        <w:instrText>:</w:instrText>
      </w:r>
      <w:r w:rsidR="00DB6B0E">
        <w:instrText xml:space="preserve">datasource" </w:instrText>
      </w:r>
      <w:r w:rsidR="00865911">
        <w:fldChar w:fldCharType="end"/>
      </w:r>
      <w:r w:rsidR="00865911">
        <w:fldChar w:fldCharType="begin"/>
      </w:r>
      <w:r w:rsidR="00DB6B0E">
        <w:instrText xml:space="preserve"> XE "</w:instrText>
      </w:r>
      <w:r w:rsidR="00DB6B0E" w:rsidRPr="000C7E9B">
        <w:instrText xml:space="preserve">deploy </w:instrText>
      </w:r>
      <w:r w:rsidR="00DB6B0E">
        <w:instrText>security</w:instrText>
      </w:r>
      <w:r w:rsidR="00DB6B0E" w:rsidRPr="000C7E9B">
        <w:instrText xml:space="preserve"> </w:instrText>
      </w:r>
      <w:r w:rsidR="00DB6B0E">
        <w:instrText xml:space="preserve">datasource" </w:instrText>
      </w:r>
      <w:r w:rsidR="00865911">
        <w:fldChar w:fldCharType="end"/>
      </w:r>
    </w:p>
    <w:p w:rsidR="00BC1D16" w:rsidRDefault="00337DDF" w:rsidP="00337DDF">
      <w:pPr>
        <w:pStyle w:val="ListNumber"/>
        <w:numPr>
          <w:ilvl w:val="0"/>
          <w:numId w:val="52"/>
        </w:numPr>
      </w:pPr>
      <w:r>
        <w:t xml:space="preserve">Edit the </w:t>
      </w:r>
      <w:r w:rsidRPr="003E53A8">
        <w:rPr>
          <w:rStyle w:val="CodeChar0"/>
        </w:rPr>
        <w:t>mysql-ds.xml</w:t>
      </w:r>
      <w:r>
        <w:t xml:space="preserve"> file as follows:</w:t>
      </w:r>
      <w:r w:rsidR="00BC1D16">
        <w:t xml:space="preserve">  </w:t>
      </w:r>
    </w:p>
    <w:p w:rsidR="00337DDF" w:rsidRDefault="00337DDF" w:rsidP="00337DDF">
      <w:pPr>
        <w:pStyle w:val="ListBullet2"/>
      </w:pPr>
      <w:r>
        <w:t xml:space="preserve">Replace the </w:t>
      </w:r>
      <w:r w:rsidRPr="00517560">
        <w:rPr>
          <w:rStyle w:val="CodeChar0"/>
        </w:rPr>
        <w:t>&lt;&lt;database_user_id&gt;&gt;</w:t>
      </w:r>
      <w:r>
        <w:t xml:space="preserve"> and </w:t>
      </w:r>
      <w:r w:rsidRPr="00517560">
        <w:rPr>
          <w:rStyle w:val="CodeChar0"/>
        </w:rPr>
        <w:t>&lt;&lt;database_user_password&gt;&gt;</w:t>
      </w:r>
      <w:r>
        <w:t xml:space="preserve"> with the user id and password of the user account.</w:t>
      </w:r>
    </w:p>
    <w:p w:rsidR="00BC1D16" w:rsidRDefault="00337DDF" w:rsidP="00337DDF">
      <w:pPr>
        <w:pStyle w:val="ListBullet2"/>
      </w:pPr>
      <w:r>
        <w:t xml:space="preserve">Replace the </w:t>
      </w:r>
      <w:r w:rsidRPr="00517560">
        <w:rPr>
          <w:rStyle w:val="CodeChar0"/>
        </w:rPr>
        <w:t>&lt;&lt;database_url&gt;&gt;</w:t>
      </w:r>
      <w:r>
        <w:t xml:space="preserve"> with the URL needed to access the </w:t>
      </w:r>
      <w:r w:rsidR="00BC1D16">
        <w:t>Authorization Schema residing on the database server</w:t>
      </w:r>
      <w:r>
        <w:t>:</w:t>
      </w:r>
      <w:r w:rsidR="00BC1D16">
        <w:t xml:space="preserve"> </w:t>
      </w:r>
      <w:r w:rsidR="00BC1D16" w:rsidRPr="00337DDF">
        <w:rPr>
          <w:rStyle w:val="CodeChar0"/>
          <w:sz w:val="20"/>
          <w:szCs w:val="20"/>
        </w:rPr>
        <w:t>jdbc:mysql://&lt;&lt;stage_database_server_name&gt;&gt;:&lt;&lt;port&gt;&gt;/&lt;&lt;database_name&gt;&gt;</w:t>
      </w:r>
    </w:p>
    <w:p w:rsidR="00BC1D16" w:rsidRDefault="00BC1D16" w:rsidP="00CD44FB">
      <w:pPr>
        <w:pStyle w:val="BodyTextIndent"/>
      </w:pPr>
      <w:r>
        <w:t xml:space="preserve">Shown below is an example </w:t>
      </w:r>
      <w:r w:rsidRPr="00337DDF">
        <w:rPr>
          <w:rStyle w:val="CodeChar0"/>
        </w:rPr>
        <w:t>mysql-ds.xml</w:t>
      </w:r>
      <w:r>
        <w:t xml:space="preserve"> file.</w:t>
      </w:r>
    </w:p>
    <w:p w:rsidR="00BC1D16" w:rsidRDefault="00BC1D16" w:rsidP="00337DDF">
      <w:pPr>
        <w:pStyle w:val="Classfilesample"/>
      </w:pPr>
      <w:r>
        <w:t>&lt;?xml version="1.0" encoding="UTF-8"?&gt;</w:t>
      </w:r>
    </w:p>
    <w:p w:rsidR="00BC1D16" w:rsidRDefault="00BC1D16" w:rsidP="00337DDF">
      <w:pPr>
        <w:pStyle w:val="Classfilesample"/>
      </w:pPr>
      <w:r>
        <w:t>&lt;datasources&gt;</w:t>
      </w:r>
    </w:p>
    <w:p w:rsidR="00BC1D16" w:rsidRDefault="00BC1D16" w:rsidP="00337DDF">
      <w:pPr>
        <w:pStyle w:val="Classfilesample"/>
      </w:pPr>
      <w:r>
        <w:t xml:space="preserve">  &lt;local-tx-datasource&gt;</w:t>
      </w:r>
    </w:p>
    <w:p w:rsidR="00BC1D16" w:rsidRDefault="00BC1D16" w:rsidP="00337DDF">
      <w:pPr>
        <w:pStyle w:val="Classfilesample"/>
      </w:pPr>
      <w:r>
        <w:t xml:space="preserve">    &lt;jndi-name&gt;abc_app_ds&lt;/jndi-name&gt;</w:t>
      </w:r>
    </w:p>
    <w:p w:rsidR="00BC1D16" w:rsidRDefault="00BC1D16" w:rsidP="00337DDF">
      <w:pPr>
        <w:pStyle w:val="Classfilesample"/>
      </w:pPr>
      <w:r>
        <w:t xml:space="preserve">    &lt;connection-url&gt; jdbc:mysql://&lt;&lt;database_server_name&gt;&gt;:&lt;&lt;port&gt;&gt;/&lt;&lt;database_name&gt;&gt;&lt;/connection-url&gt;</w:t>
      </w:r>
    </w:p>
    <w:p w:rsidR="00BC1D16" w:rsidRDefault="00BC1D16" w:rsidP="00337DDF">
      <w:pPr>
        <w:pStyle w:val="Classfilesample"/>
      </w:pPr>
      <w:r>
        <w:t xml:space="preserve">   &lt;driver-class&gt;org.gjt.mm.mysql.Driver&lt;/driver-class&gt;</w:t>
      </w:r>
    </w:p>
    <w:p w:rsidR="00BC1D16" w:rsidRDefault="00BC1D16" w:rsidP="00337DDF">
      <w:pPr>
        <w:pStyle w:val="Classfilesample"/>
      </w:pPr>
      <w:r>
        <w:t xml:space="preserve">    &lt;user-name&gt;name&lt;/user-name&gt;</w:t>
      </w:r>
    </w:p>
    <w:p w:rsidR="00BC1D16" w:rsidRDefault="00BC1D16" w:rsidP="00337DDF">
      <w:pPr>
        <w:pStyle w:val="Classfilesample"/>
      </w:pPr>
      <w:r>
        <w:t xml:space="preserve">    &lt;password&gt;password&lt;/password&gt;</w:t>
      </w:r>
    </w:p>
    <w:p w:rsidR="00BC1D16" w:rsidRDefault="00BC1D16" w:rsidP="00337DDF">
      <w:pPr>
        <w:pStyle w:val="Classfilesample"/>
      </w:pPr>
      <w:r>
        <w:lastRenderedPageBreak/>
        <w:t xml:space="preserve">  &lt;/local-tx-datasource&gt;  </w:t>
      </w:r>
    </w:p>
    <w:p w:rsidR="00BC1D16" w:rsidRPr="00BC1D16" w:rsidRDefault="00BC1D16" w:rsidP="00337DDF">
      <w:pPr>
        <w:pStyle w:val="Classfilesample"/>
      </w:pPr>
      <w:r>
        <w:t>&lt;/datasources&gt;</w:t>
      </w:r>
    </w:p>
    <w:p w:rsidR="00F65603" w:rsidRPr="00BC1D16" w:rsidRDefault="00BC1D16" w:rsidP="00337DDF">
      <w:pPr>
        <w:pStyle w:val="ListNumber"/>
      </w:pPr>
      <w:r w:rsidRPr="00BC1D16">
        <w:t xml:space="preserve">Place the </w:t>
      </w:r>
      <w:r w:rsidRPr="00337DDF">
        <w:rPr>
          <w:rStyle w:val="CodeChar0"/>
        </w:rPr>
        <w:t>mysql-ds.xml</w:t>
      </w:r>
      <w:r w:rsidRPr="00BC1D16">
        <w:t xml:space="preserve"> file in the JBoss deploy</w:t>
      </w:r>
      <w:r w:rsidR="00337DDF">
        <w:t>ment</w:t>
      </w:r>
      <w:r w:rsidRPr="00BC1D16">
        <w:t xml:space="preserve"> directory</w:t>
      </w:r>
      <w:r w:rsidR="00337DDF">
        <w:t xml:space="preserve"> located at: </w:t>
      </w:r>
      <w:r w:rsidRPr="00BC1D16">
        <w:t xml:space="preserve"> </w:t>
      </w:r>
      <w:r w:rsidRPr="00BC1D16">
        <w:rPr>
          <w:rStyle w:val="CodeChar0"/>
        </w:rPr>
        <w:t>{jboss-home}/server/default/deploy/</w:t>
      </w:r>
      <w:r w:rsidRPr="00BC1D16">
        <w:t xml:space="preserve">   </w:t>
      </w:r>
    </w:p>
    <w:p w:rsidR="00F65603" w:rsidRDefault="00BC1D16" w:rsidP="00BC1D16">
      <w:pPr>
        <w:pStyle w:val="Heading3"/>
      </w:pPr>
      <w:bookmarkStart w:id="489" w:name="_Toc214359173"/>
      <w:r>
        <w:t>Configure JBoss JAAS Login Parameters</w:t>
      </w:r>
      <w:bookmarkEnd w:id="489"/>
    </w:p>
    <w:p w:rsidR="00337DDF" w:rsidRDefault="00337DDF" w:rsidP="00337DDF">
      <w:pPr>
        <w:pStyle w:val="BodyText"/>
      </w:pPr>
      <w:r w:rsidRPr="00EE432C">
        <w:t xml:space="preserve">In order to configure the </w:t>
      </w:r>
      <w:r>
        <w:t>CSM Web Service</w:t>
      </w:r>
      <w:r w:rsidRPr="00EE432C">
        <w:t xml:space="preserve"> to verify against the LDAP, create an entry in the </w:t>
      </w:r>
      <w:r w:rsidRPr="00B0465F">
        <w:rPr>
          <w:rStyle w:val="CodeChar0"/>
        </w:rPr>
        <w:t>login-config.xml</w:t>
      </w:r>
      <w:r w:rsidRPr="00EE432C">
        <w:t xml:space="preserve"> of JBoss as shown </w:t>
      </w:r>
      <w:r>
        <w:t>in the sample below</w:t>
      </w:r>
      <w:r w:rsidRPr="00EE432C">
        <w:t xml:space="preserve">. This entry configures a login-module against the application context. The location of this file is </w:t>
      </w:r>
      <w:r w:rsidRPr="00EE432C">
        <w:rPr>
          <w:rStyle w:val="CodeChar0"/>
        </w:rPr>
        <w:t>{jboss-home}/server/default/conf/login-config.xml</w:t>
      </w:r>
      <w:r w:rsidRPr="00EE432C">
        <w:t>.</w:t>
      </w:r>
      <w:r w:rsidR="00DB6B0E" w:rsidRPr="00DB6B0E">
        <w:t xml:space="preserve"> </w:t>
      </w:r>
      <w:r w:rsidR="00865911">
        <w:fldChar w:fldCharType="begin"/>
      </w:r>
      <w:r w:rsidR="00DB6B0E">
        <w:instrText xml:space="preserve"> XE "</w:instrText>
      </w:r>
      <w:r w:rsidR="00DB6B0E" w:rsidRPr="00BD6E5F">
        <w:instrText>JBoss:JAAS login</w:instrText>
      </w:r>
      <w:r w:rsidR="00DB6B0E">
        <w:instrText xml:space="preserve">" </w:instrText>
      </w:r>
      <w:r w:rsidR="00865911">
        <w:fldChar w:fldCharType="end"/>
      </w:r>
      <w:r w:rsidR="00865911">
        <w:fldChar w:fldCharType="begin"/>
      </w:r>
      <w:r w:rsidR="00DB6B0E">
        <w:instrText xml:space="preserve"> XE "</w:instrText>
      </w:r>
      <w:r w:rsidR="00DB6B0E" w:rsidRPr="00531747">
        <w:instrText>LDAP:JBoss login</w:instrText>
      </w:r>
      <w:r w:rsidR="00DB6B0E">
        <w:instrText xml:space="preserve">" </w:instrText>
      </w:r>
      <w:r w:rsidR="00865911">
        <w:fldChar w:fldCharType="end"/>
      </w:r>
      <w:r w:rsidR="00865911">
        <w:fldChar w:fldCharType="begin"/>
      </w:r>
      <w:r w:rsidR="00DB6B0E">
        <w:instrText xml:space="preserve"> XE "security</w:instrText>
      </w:r>
      <w:r w:rsidR="00DB6B0E" w:rsidRPr="002E2948">
        <w:instrText>:JAAS login parameters</w:instrText>
      </w:r>
      <w:r w:rsidR="00DB6B0E">
        <w:instrText xml:space="preserve">" </w:instrText>
      </w:r>
      <w:r w:rsidR="00865911">
        <w:fldChar w:fldCharType="end"/>
      </w:r>
    </w:p>
    <w:p w:rsidR="00BC1D16" w:rsidRDefault="00BC1D16" w:rsidP="00BC1D16">
      <w:pPr>
        <w:pStyle w:val="BodyText"/>
      </w:pPr>
      <w:r>
        <w:t xml:space="preserve">Shown below is an example </w:t>
      </w:r>
      <w:r w:rsidRPr="00337DDF">
        <w:rPr>
          <w:rStyle w:val="CodeChar0"/>
        </w:rPr>
        <w:t>login-config.xml</w:t>
      </w:r>
      <w:r>
        <w:t xml:space="preserve"> entry</w:t>
      </w:r>
      <w:r w:rsidR="00337DDF">
        <w:t xml:space="preserve"> for “abc_app”</w:t>
      </w:r>
      <w:r>
        <w:t>.</w:t>
      </w:r>
    </w:p>
    <w:p w:rsidR="00BC1D16" w:rsidRDefault="00BC1D16" w:rsidP="00337DDF">
      <w:pPr>
        <w:pStyle w:val="Classfilesample"/>
      </w:pPr>
      <w:r>
        <w:t>&lt;application-policy name = "abc_app"&gt;</w:t>
      </w:r>
    </w:p>
    <w:p w:rsidR="00BC1D16" w:rsidRDefault="00BC1D16" w:rsidP="00337DDF">
      <w:pPr>
        <w:pStyle w:val="Classfilesample"/>
      </w:pPr>
      <w:r>
        <w:t xml:space="preserve">  &lt;authentication&gt;</w:t>
      </w:r>
    </w:p>
    <w:p w:rsidR="00BC1D16" w:rsidRDefault="00BC1D16" w:rsidP="00337DDF">
      <w:pPr>
        <w:pStyle w:val="Classfilesample"/>
      </w:pPr>
      <w:r>
        <w:t xml:space="preserve">    &lt;login-module code = "gov.nih.nci.security.authentication.loginmodules.LDAPLoginModule" flag = "required" &gt;</w:t>
      </w:r>
    </w:p>
    <w:p w:rsidR="00BC1D16" w:rsidRDefault="00BC1D16" w:rsidP="00337DDF">
      <w:pPr>
        <w:pStyle w:val="Classfilesample"/>
      </w:pPr>
      <w:r>
        <w:t>&lt;module-option name="ldapHost"&gt;ldaps://ncids4a.nci.nih.gov:636&lt;/module-option&gt;</w:t>
      </w:r>
    </w:p>
    <w:p w:rsidR="00BC1D16" w:rsidRDefault="00BC1D16" w:rsidP="00337DDF">
      <w:pPr>
        <w:pStyle w:val="Classfilesample"/>
      </w:pPr>
      <w:r>
        <w:t>&lt;module-option name="ldapSearchableBase"&gt;ou=nci,o=nih&lt;/module-option&gt;</w:t>
      </w:r>
    </w:p>
    <w:p w:rsidR="00BC1D16" w:rsidRDefault="00BC1D16" w:rsidP="00337DDF">
      <w:pPr>
        <w:pStyle w:val="Classfilesample"/>
      </w:pPr>
      <w:r>
        <w:t xml:space="preserve">      &lt;module-option name="ldapUserIdLabel"&gt;cn&lt;/module-option&gt;</w:t>
      </w:r>
    </w:p>
    <w:p w:rsidR="00BC1D16" w:rsidRDefault="00BC1D16" w:rsidP="00337DDF">
      <w:pPr>
        <w:pStyle w:val="Classfilesample"/>
      </w:pPr>
      <w:r>
        <w:t xml:space="preserve">    &lt;/login-module&gt;</w:t>
      </w:r>
    </w:p>
    <w:p w:rsidR="00BC1D16" w:rsidRDefault="00BC1D16" w:rsidP="00337DDF">
      <w:pPr>
        <w:pStyle w:val="Classfilesample"/>
      </w:pPr>
      <w:r>
        <w:t xml:space="preserve">  &lt;/authentication&gt;</w:t>
      </w:r>
    </w:p>
    <w:p w:rsidR="00BC1D16" w:rsidRDefault="00BC1D16" w:rsidP="00337DDF">
      <w:pPr>
        <w:pStyle w:val="Classfilesample"/>
      </w:pPr>
      <w:r>
        <w:t>&lt;/application-policy&gt;</w:t>
      </w:r>
    </w:p>
    <w:p w:rsidR="00BC1D16" w:rsidRDefault="00BC1D16" w:rsidP="00BC1D16">
      <w:pPr>
        <w:pStyle w:val="BodyText"/>
      </w:pPr>
    </w:p>
    <w:p w:rsidR="00BC1D16" w:rsidRDefault="00BC1D16" w:rsidP="00BC1D16">
      <w:pPr>
        <w:pStyle w:val="BodyText"/>
      </w:pPr>
      <w:r>
        <w:t>As shown in the</w:t>
      </w:r>
      <w:r w:rsidR="00337DDF">
        <w:t xml:space="preserve"> example</w:t>
      </w:r>
      <w:r>
        <w:t xml:space="preserve"> above:</w:t>
      </w:r>
    </w:p>
    <w:p w:rsidR="00BC1D16" w:rsidRDefault="00BC1D16" w:rsidP="00337DDF">
      <w:pPr>
        <w:pStyle w:val="ListBullet"/>
      </w:pPr>
      <w:r>
        <w:t xml:space="preserve">The </w:t>
      </w:r>
      <w:r w:rsidRPr="00337DDF">
        <w:rPr>
          <w:rStyle w:val="CodeChar0"/>
        </w:rPr>
        <w:t xml:space="preserve">application-policy </w:t>
      </w:r>
      <w:r w:rsidR="00337DDF" w:rsidRPr="00337DDF">
        <w:rPr>
          <w:rStyle w:val="CodeChar0"/>
        </w:rPr>
        <w:t>name</w:t>
      </w:r>
      <w:r w:rsidR="00337DDF">
        <w:t xml:space="preserve"> </w:t>
      </w:r>
      <w:r>
        <w:t>is the name of the application for defining the authentication policy</w:t>
      </w:r>
      <w:r w:rsidR="00337DDF">
        <w:t xml:space="preserve">. In this case, </w:t>
      </w:r>
      <w:r w:rsidRPr="00337DDF">
        <w:rPr>
          <w:rStyle w:val="Emphasis"/>
        </w:rPr>
        <w:t>abc_app</w:t>
      </w:r>
      <w:r>
        <w:t xml:space="preserve">. </w:t>
      </w:r>
    </w:p>
    <w:p w:rsidR="00BC1D16" w:rsidRDefault="00BC1D16" w:rsidP="00337DDF">
      <w:pPr>
        <w:pStyle w:val="ListBullet"/>
      </w:pPr>
      <w:r>
        <w:t xml:space="preserve">The </w:t>
      </w:r>
      <w:r w:rsidRPr="00337DDF">
        <w:rPr>
          <w:rStyle w:val="CodeChar0"/>
        </w:rPr>
        <w:t xml:space="preserve">login-module </w:t>
      </w:r>
      <w:r w:rsidR="00337DDF" w:rsidRPr="00337DDF">
        <w:rPr>
          <w:rStyle w:val="CodeChar0"/>
        </w:rPr>
        <w:t>code</w:t>
      </w:r>
      <w:r w:rsidR="00337DDF">
        <w:t xml:space="preserve"> </w:t>
      </w:r>
      <w:r>
        <w:t xml:space="preserve">is the LoginModule class </w:t>
      </w:r>
      <w:r w:rsidR="00337DDF">
        <w:t>that</w:t>
      </w:r>
      <w:r>
        <w:t xml:space="preserve"> is used to perform the authentication task</w:t>
      </w:r>
      <w:r w:rsidR="00337DDF">
        <w:t xml:space="preserve">. In this case it is: </w:t>
      </w:r>
      <w:r w:rsidRPr="00337DDF">
        <w:rPr>
          <w:rStyle w:val="Emphasis"/>
        </w:rPr>
        <w:t>gov.nih.nci.security.authentication.loginmodules.LDAPLoginModule</w:t>
      </w:r>
      <w:r>
        <w:t xml:space="preserve">. </w:t>
      </w:r>
    </w:p>
    <w:p w:rsidR="00BC1D16" w:rsidRDefault="00BC1D16" w:rsidP="00337DDF">
      <w:pPr>
        <w:pStyle w:val="ListBullet"/>
      </w:pPr>
      <w:r>
        <w:t xml:space="preserve">The </w:t>
      </w:r>
      <w:r w:rsidRPr="00337DDF">
        <w:rPr>
          <w:rStyle w:val="CodeChar0"/>
        </w:rPr>
        <w:t>flag</w:t>
      </w:r>
      <w:r>
        <w:t xml:space="preserve"> provided is </w:t>
      </w:r>
      <w:r w:rsidRPr="00337DDF">
        <w:rPr>
          <w:rStyle w:val="Emphasis"/>
        </w:rPr>
        <w:t>required</w:t>
      </w:r>
      <w:r>
        <w:t xml:space="preserve">. </w:t>
      </w:r>
    </w:p>
    <w:p w:rsidR="00BC1D16" w:rsidRDefault="00BC1D16" w:rsidP="00337DDF">
      <w:pPr>
        <w:pStyle w:val="ListBullet"/>
      </w:pPr>
      <w:r>
        <w:t xml:space="preserve">The </w:t>
      </w:r>
      <w:r w:rsidRPr="00337DDF">
        <w:rPr>
          <w:rStyle w:val="CodeChar0"/>
        </w:rPr>
        <w:t>module-options</w:t>
      </w:r>
      <w:r>
        <w:t xml:space="preserve"> list the parameters </w:t>
      </w:r>
      <w:r w:rsidR="00337DDF">
        <w:t>that</w:t>
      </w:r>
      <w:r>
        <w:t xml:space="preserve"> are passed to the LoginModule to perform the authentication task. In this case, they </w:t>
      </w:r>
      <w:r w:rsidR="00337DDF">
        <w:t>point</w:t>
      </w:r>
      <w:r>
        <w:t xml:space="preserve"> to the NCICB LDAP Server:</w:t>
      </w:r>
    </w:p>
    <w:p w:rsidR="00BC1D16" w:rsidRPr="00337DDF" w:rsidRDefault="00BC1D16" w:rsidP="00BC1D16">
      <w:pPr>
        <w:pStyle w:val="BodyTextIndent"/>
        <w:rPr>
          <w:rStyle w:val="Emphasis"/>
        </w:rPr>
      </w:pPr>
      <w:r w:rsidRPr="00337DDF">
        <w:rPr>
          <w:rStyle w:val="Emphasis"/>
        </w:rPr>
        <w:t>&lt;module-option name="ldapHost"&gt;ldaps://ncids4a.nci.nih.gov:636&lt;/module-option&gt;</w:t>
      </w:r>
    </w:p>
    <w:p w:rsidR="00BC1D16" w:rsidRPr="00337DDF" w:rsidRDefault="00BC1D16" w:rsidP="00BC1D16">
      <w:pPr>
        <w:pStyle w:val="BodyTextIndent"/>
        <w:rPr>
          <w:rStyle w:val="Emphasis"/>
        </w:rPr>
      </w:pPr>
      <w:r w:rsidRPr="00337DDF">
        <w:rPr>
          <w:rStyle w:val="Emphasis"/>
        </w:rPr>
        <w:t>&lt;module-option name="ldapSearchableBase"&gt;ou=nci,o=nih&lt;/module-option&gt;</w:t>
      </w:r>
    </w:p>
    <w:p w:rsidR="00BC1D16" w:rsidRDefault="00BC1D16" w:rsidP="00BC1D16">
      <w:pPr>
        <w:pStyle w:val="BodyTextIndent"/>
      </w:pPr>
      <w:r w:rsidRPr="00337DDF">
        <w:rPr>
          <w:rStyle w:val="Emphasis"/>
        </w:rPr>
        <w:t>&lt;module-option name="ldapUserIdLabel"&gt;cn&lt;/module-option&gt;</w:t>
      </w:r>
    </w:p>
    <w:p w:rsidR="00BC1D16" w:rsidRDefault="00337DDF" w:rsidP="00BC1D16">
      <w:pPr>
        <w:pStyle w:val="BodyText"/>
      </w:pPr>
      <w:r>
        <w:t>Y</w:t>
      </w:r>
      <w:r w:rsidR="00BC1D16">
        <w:t xml:space="preserve">ou can also point to a RDBMS database </w:t>
      </w:r>
      <w:r>
        <w:t>using</w:t>
      </w:r>
      <w:r w:rsidR="00BC1D16">
        <w:t xml:space="preserve"> the username and password. </w:t>
      </w:r>
    </w:p>
    <w:p w:rsidR="00BC1D16" w:rsidRDefault="00BC1D16" w:rsidP="00BC1D16">
      <w:pPr>
        <w:pStyle w:val="Heading3"/>
      </w:pPr>
      <w:bookmarkStart w:id="490" w:name="_Toc214359174"/>
      <w:r>
        <w:lastRenderedPageBreak/>
        <w:t>Deploy the Security WS .war File</w:t>
      </w:r>
      <w:bookmarkEnd w:id="490"/>
    </w:p>
    <w:p w:rsidR="00BC1D16" w:rsidRDefault="00BC1D16" w:rsidP="00337DDF">
      <w:pPr>
        <w:pStyle w:val="BodyText"/>
      </w:pPr>
      <w:r w:rsidRPr="00BC1D16">
        <w:t xml:space="preserve">Copy the </w:t>
      </w:r>
      <w:r w:rsidRPr="00337DDF">
        <w:rPr>
          <w:rStyle w:val="CodeChar0"/>
        </w:rPr>
        <w:t>securityws.war</w:t>
      </w:r>
      <w:r w:rsidRPr="00BC1D16">
        <w:t xml:space="preserve"> </w:t>
      </w:r>
      <w:r w:rsidR="00337DDF">
        <w:t>into</w:t>
      </w:r>
      <w:r w:rsidRPr="00BC1D16">
        <w:t xml:space="preserve"> the deployment directory of JBoss</w:t>
      </w:r>
      <w:r w:rsidR="00337DDF">
        <w:t xml:space="preserve"> located at: </w:t>
      </w:r>
      <w:r w:rsidRPr="00BC1D16">
        <w:t xml:space="preserve"> </w:t>
      </w:r>
      <w:r w:rsidRPr="00337DDF">
        <w:rPr>
          <w:rStyle w:val="CodeChar0"/>
        </w:rPr>
        <w:t>{jboss-home}/server/default/deploy/</w:t>
      </w:r>
      <w:r w:rsidR="00337DDF">
        <w:t>.</w:t>
      </w:r>
      <w:r w:rsidR="00DB6B0E">
        <w:t xml:space="preserve"> </w:t>
      </w:r>
      <w:r w:rsidR="00865911">
        <w:fldChar w:fldCharType="begin"/>
      </w:r>
      <w:r w:rsidR="00DB6B0E">
        <w:instrText xml:space="preserve"> XE "</w:instrText>
      </w:r>
      <w:r w:rsidR="00DB6B0E" w:rsidRPr="00845CA4">
        <w:instrText xml:space="preserve">JBoss:deploy </w:instrText>
      </w:r>
      <w:r w:rsidR="00DB6B0E">
        <w:instrText>security</w:instrText>
      </w:r>
      <w:r w:rsidR="00DB6B0E" w:rsidRPr="00845CA4">
        <w:instrText>ws.war file</w:instrText>
      </w:r>
      <w:r w:rsidR="00DB6B0E">
        <w:instrText xml:space="preserve">" </w:instrText>
      </w:r>
      <w:r w:rsidR="00865911">
        <w:fldChar w:fldCharType="end"/>
      </w:r>
      <w:r w:rsidR="00865911">
        <w:fldChar w:fldCharType="begin"/>
      </w:r>
      <w:r w:rsidR="00DB6B0E">
        <w:instrText xml:space="preserve"> XE "</w:instrText>
      </w:r>
      <w:r w:rsidR="00DB6B0E" w:rsidRPr="000C7E9B">
        <w:instrText xml:space="preserve">deploy </w:instrText>
      </w:r>
      <w:r w:rsidR="00DB6B0E">
        <w:instrText>security</w:instrText>
      </w:r>
      <w:r w:rsidR="00DB6B0E" w:rsidRPr="000C7E9B">
        <w:instrText>ws.war file</w:instrText>
      </w:r>
      <w:r w:rsidR="00DB6B0E">
        <w:instrText xml:space="preserve">" </w:instrText>
      </w:r>
      <w:r w:rsidR="00865911">
        <w:fldChar w:fldCharType="end"/>
      </w:r>
      <w:r w:rsidR="00865911">
        <w:fldChar w:fldCharType="begin"/>
      </w:r>
      <w:r w:rsidR="00DB6B0E">
        <w:instrText xml:space="preserve"> XE "</w:instrText>
      </w:r>
      <w:r w:rsidR="00DB6B0E" w:rsidRPr="00700B8C">
        <w:instrText xml:space="preserve">security:deploy </w:instrText>
      </w:r>
      <w:r w:rsidR="00DB6B0E">
        <w:instrText>security</w:instrText>
      </w:r>
      <w:r w:rsidR="00DB6B0E" w:rsidRPr="00700B8C">
        <w:instrText>ws.war file</w:instrText>
      </w:r>
      <w:r w:rsidR="00DB6B0E">
        <w:instrText xml:space="preserve">" </w:instrText>
      </w:r>
      <w:r w:rsidR="00865911">
        <w:fldChar w:fldCharType="end"/>
      </w:r>
    </w:p>
    <w:p w:rsidR="00BC1D16" w:rsidRDefault="00BC1D16" w:rsidP="00BC1D16">
      <w:pPr>
        <w:pStyle w:val="BodyText"/>
      </w:pPr>
    </w:p>
    <w:p w:rsidR="00F65603" w:rsidRDefault="00F65603" w:rsidP="00FE0B65">
      <w:pPr>
        <w:pStyle w:val="BodyText"/>
      </w:pPr>
    </w:p>
    <w:p w:rsidR="00F65603" w:rsidRDefault="00F65603" w:rsidP="00FE0B65">
      <w:pPr>
        <w:pStyle w:val="BodyText"/>
      </w:pPr>
    </w:p>
    <w:p w:rsidR="00F65603" w:rsidRDefault="00F65603" w:rsidP="00FE0B65">
      <w:pPr>
        <w:pStyle w:val="BodyText"/>
      </w:pPr>
    </w:p>
    <w:p w:rsidR="00F65603" w:rsidRDefault="00F65603" w:rsidP="00FE0B65">
      <w:pPr>
        <w:pStyle w:val="BodyText"/>
      </w:pPr>
    </w:p>
    <w:p w:rsidR="006C3F8C" w:rsidRDefault="006C3F8C" w:rsidP="00FE0B65">
      <w:pPr>
        <w:pStyle w:val="BodyText"/>
      </w:pPr>
    </w:p>
    <w:p w:rsidR="006C3F8C" w:rsidRDefault="006C3F8C" w:rsidP="00FE0B65">
      <w:pPr>
        <w:pStyle w:val="BodyText"/>
      </w:pPr>
    </w:p>
    <w:p w:rsidR="006C3F8C" w:rsidRDefault="006C3F8C" w:rsidP="00FE0B65">
      <w:pPr>
        <w:pStyle w:val="BodyText"/>
      </w:pPr>
    </w:p>
    <w:p w:rsidR="006C3F8C" w:rsidRDefault="006C3F8C" w:rsidP="00FE0B65">
      <w:pPr>
        <w:pStyle w:val="BodyText"/>
      </w:pPr>
    </w:p>
    <w:p w:rsidR="006C3F8C" w:rsidRDefault="006C3F8C" w:rsidP="00FE0B65">
      <w:pPr>
        <w:pStyle w:val="BodyText"/>
      </w:pPr>
    </w:p>
    <w:p w:rsidR="006C3F8C" w:rsidRDefault="006C3F8C" w:rsidP="00FE0B65">
      <w:pPr>
        <w:pStyle w:val="BodyText"/>
      </w:pPr>
    </w:p>
    <w:p w:rsidR="006C3F8C" w:rsidRDefault="006C3F8C" w:rsidP="00590CE4">
      <w:pPr>
        <w:pStyle w:val="BodyText"/>
        <w:sectPr w:rsidR="006C3F8C" w:rsidSect="00A57346">
          <w:pgSz w:w="12240" w:h="15840" w:code="1"/>
          <w:pgMar w:top="1440" w:right="1440" w:bottom="1440" w:left="1440" w:header="720" w:footer="720" w:gutter="432"/>
          <w:cols w:space="720"/>
          <w:titlePg/>
          <w:docGrid w:linePitch="360"/>
        </w:sectPr>
      </w:pPr>
    </w:p>
    <w:p w:rsidR="00590CE4" w:rsidRDefault="00BC1D16" w:rsidP="005337C4">
      <w:pPr>
        <w:pStyle w:val="Heading1"/>
      </w:pPr>
      <w:bookmarkStart w:id="491" w:name="_Ref213636277"/>
      <w:bookmarkStart w:id="492" w:name="_Ref213636281"/>
      <w:bookmarkStart w:id="493" w:name="_Toc214359175"/>
      <w:r>
        <w:lastRenderedPageBreak/>
        <w:t>CSM Instance Level and Attribute Level Security</w:t>
      </w:r>
      <w:bookmarkEnd w:id="491"/>
      <w:bookmarkEnd w:id="492"/>
      <w:bookmarkEnd w:id="493"/>
    </w:p>
    <w:p w:rsidR="000C6000" w:rsidRDefault="00BC1D16" w:rsidP="00BC1D16">
      <w:pPr>
        <w:pStyle w:val="BodyText"/>
      </w:pPr>
      <w:r>
        <w:t xml:space="preserve">Previously CSM APIs provided instance level and attribute level security. However this security is provided in the java tier. </w:t>
      </w:r>
      <w:r w:rsidR="00865911">
        <w:fldChar w:fldCharType="begin"/>
      </w:r>
      <w:r w:rsidR="00A6073E">
        <w:instrText xml:space="preserve"> XE "</w:instrText>
      </w:r>
      <w:r w:rsidR="00A6073E" w:rsidRPr="00CF26D4">
        <w:instrText>security:overview</w:instrText>
      </w:r>
      <w:r w:rsidR="00A6073E">
        <w:instrText xml:space="preserve">" </w:instrText>
      </w:r>
      <w:r w:rsidR="00865911">
        <w:fldChar w:fldCharType="end"/>
      </w:r>
      <w:r w:rsidR="00865911">
        <w:fldChar w:fldCharType="begin"/>
      </w:r>
      <w:r w:rsidR="00A6073E">
        <w:instrText xml:space="preserve"> XE "</w:instrText>
      </w:r>
      <w:r w:rsidR="00A6073E" w:rsidRPr="0047360C">
        <w:instrText>overview:security</w:instrText>
      </w:r>
      <w:r w:rsidR="00A6073E">
        <w:instrText xml:space="preserve">" </w:instrText>
      </w:r>
      <w:r w:rsidR="00865911">
        <w:fldChar w:fldCharType="end"/>
      </w:r>
      <w:r w:rsidR="00865911">
        <w:fldChar w:fldCharType="begin"/>
      </w:r>
      <w:r w:rsidR="00A6073E">
        <w:instrText xml:space="preserve"> XE "</w:instrText>
      </w:r>
      <w:r w:rsidR="00A6073E" w:rsidRPr="00A0793D">
        <w:instrText>security:instance level</w:instrText>
      </w:r>
      <w:r w:rsidR="00A6073E">
        <w:instrText xml:space="preserve">" </w:instrText>
      </w:r>
      <w:r w:rsidR="00865911">
        <w:fldChar w:fldCharType="end"/>
      </w:r>
      <w:r w:rsidR="00865911">
        <w:fldChar w:fldCharType="begin"/>
      </w:r>
      <w:r w:rsidR="00A6073E">
        <w:instrText xml:space="preserve"> XE "</w:instrText>
      </w:r>
      <w:r w:rsidR="00A6073E" w:rsidRPr="006B1E51">
        <w:instrText>security:attribute level</w:instrText>
      </w:r>
      <w:r w:rsidR="00A6073E">
        <w:instrText xml:space="preserve">" </w:instrText>
      </w:r>
      <w:r w:rsidR="00865911">
        <w:fldChar w:fldCharType="end"/>
      </w:r>
    </w:p>
    <w:p w:rsidR="000C6000" w:rsidRDefault="00BC1D16" w:rsidP="00BC1D16">
      <w:pPr>
        <w:pStyle w:val="BodyText"/>
      </w:pPr>
      <w:r>
        <w:t>The typical flow of events in</w:t>
      </w:r>
      <w:r w:rsidR="000C6000">
        <w:t xml:space="preserve"> the </w:t>
      </w:r>
      <w:r>
        <w:t>case of instance leve</w:t>
      </w:r>
      <w:r w:rsidR="000C6000">
        <w:t xml:space="preserve">l security would be </w:t>
      </w:r>
      <w:r w:rsidR="008E3C61">
        <w:t>something like this:</w:t>
      </w:r>
    </w:p>
    <w:p w:rsidR="000C6000" w:rsidRDefault="00BC1D16" w:rsidP="000C6000">
      <w:pPr>
        <w:pStyle w:val="ListBullet"/>
      </w:pPr>
      <w:r>
        <w:t xml:space="preserve">The user fires a business query on the database to obtain </w:t>
      </w:r>
      <w:r w:rsidR="000C6000">
        <w:t>a</w:t>
      </w:r>
      <w:r>
        <w:t xml:space="preserve"> result</w:t>
      </w:r>
      <w:r w:rsidR="000C6000">
        <w:t xml:space="preserve"> </w:t>
      </w:r>
      <w:r>
        <w:t xml:space="preserve">set. </w:t>
      </w:r>
    </w:p>
    <w:p w:rsidR="008E3C61" w:rsidRDefault="008E3C61" w:rsidP="000C6000">
      <w:pPr>
        <w:pStyle w:val="ListBullet"/>
      </w:pPr>
      <w:r>
        <w:t>T</w:t>
      </w:r>
      <w:r w:rsidR="00BC1D16">
        <w:t>he entire result</w:t>
      </w:r>
      <w:r>
        <w:t xml:space="preserve"> set is iterated through in J</w:t>
      </w:r>
      <w:r w:rsidR="00BC1D16">
        <w:t>ava</w:t>
      </w:r>
      <w:r>
        <w:t>,</w:t>
      </w:r>
      <w:r w:rsidR="00BC1D16">
        <w:t xml:space="preserve"> and for each and every record in it, a call is made to the CSM APIs to check </w:t>
      </w:r>
      <w:r>
        <w:t>whether or not</w:t>
      </w:r>
      <w:r w:rsidR="00BC1D16">
        <w:t xml:space="preserve"> the user or groups </w:t>
      </w:r>
      <w:r>
        <w:t>have</w:t>
      </w:r>
      <w:r w:rsidR="00BC1D16">
        <w:t xml:space="preserve"> access to that particular instance. </w:t>
      </w:r>
    </w:p>
    <w:p w:rsidR="00BC1D16" w:rsidRDefault="008E3C61" w:rsidP="008E3C61">
      <w:pPr>
        <w:pStyle w:val="BodyText"/>
      </w:pPr>
      <w:r>
        <w:t xml:space="preserve">In the case of attribute filtering, </w:t>
      </w:r>
      <w:r w:rsidR="00BC1D16">
        <w:t>for each of the accessible object</w:t>
      </w:r>
      <w:r>
        <w:t>s</w:t>
      </w:r>
      <w:r w:rsidR="00BC1D16">
        <w:t xml:space="preserve"> in the result</w:t>
      </w:r>
      <w:r>
        <w:t xml:space="preserve"> </w:t>
      </w:r>
      <w:r w:rsidR="00BC1D16">
        <w:t xml:space="preserve">set you </w:t>
      </w:r>
      <w:r>
        <w:t xml:space="preserve">would </w:t>
      </w:r>
      <w:r w:rsidR="00BC1D16">
        <w:t>need to invoke the CSM APIs to check which attributes the user or groups can see.</w:t>
      </w:r>
    </w:p>
    <w:p w:rsidR="00BC1D16" w:rsidRDefault="00BC1D16" w:rsidP="00BC1D16">
      <w:pPr>
        <w:pStyle w:val="BodyText"/>
      </w:pPr>
      <w:r>
        <w:t xml:space="preserve">In the both the </w:t>
      </w:r>
      <w:r w:rsidR="008E3C61">
        <w:t>situations</w:t>
      </w:r>
      <w:r>
        <w:t xml:space="preserve"> mentioned above, there are several issues</w:t>
      </w:r>
      <w:r w:rsidR="008E3C61">
        <w:t>:</w:t>
      </w:r>
    </w:p>
    <w:p w:rsidR="00BC1D16" w:rsidRDefault="00BC1D16" w:rsidP="005F1DF3">
      <w:pPr>
        <w:pStyle w:val="ListNumber"/>
        <w:numPr>
          <w:ilvl w:val="0"/>
          <w:numId w:val="76"/>
        </w:numPr>
      </w:pPr>
      <w:r>
        <w:t>The entire result set is to be returned from the database to the application resulting in network traffic and latency</w:t>
      </w:r>
      <w:r w:rsidR="008E3C61">
        <w:t>.</w:t>
      </w:r>
    </w:p>
    <w:p w:rsidR="00BC1D16" w:rsidRDefault="00BC1D16" w:rsidP="008E3C61">
      <w:pPr>
        <w:pStyle w:val="ListNumber"/>
      </w:pPr>
      <w:r>
        <w:t>Once the result</w:t>
      </w:r>
      <w:r w:rsidR="008E3C61">
        <w:t xml:space="preserve"> </w:t>
      </w:r>
      <w:r>
        <w:t>set is obtained, it n</w:t>
      </w:r>
      <w:r w:rsidR="008E3C61">
        <w:t>eeds to be iterated through in J</w:t>
      </w:r>
      <w:r>
        <w:t>ava</w:t>
      </w:r>
      <w:r w:rsidR="008E3C61">
        <w:t>,</w:t>
      </w:r>
      <w:r>
        <w:t xml:space="preserve"> adding to processing time</w:t>
      </w:r>
      <w:r w:rsidR="008E3C61">
        <w:t>.</w:t>
      </w:r>
    </w:p>
    <w:p w:rsidR="00BC1D16" w:rsidRDefault="00BC1D16" w:rsidP="008E3C61">
      <w:pPr>
        <w:pStyle w:val="ListNumber"/>
      </w:pPr>
      <w:r>
        <w:t>For each record there is a database call to CSM to determine if the user or groups has access or not.</w:t>
      </w:r>
    </w:p>
    <w:p w:rsidR="00BC1D16" w:rsidRPr="00BC1D16" w:rsidRDefault="008E3C61" w:rsidP="00BC1D16">
      <w:pPr>
        <w:pStyle w:val="BodyText"/>
      </w:pPr>
      <w:r>
        <w:t xml:space="preserve">The design of </w:t>
      </w:r>
      <w:r w:rsidR="00BC1D16">
        <w:t xml:space="preserve">CSM </w:t>
      </w:r>
      <w:r>
        <w:t>v</w:t>
      </w:r>
      <w:r w:rsidR="00BC1D16">
        <w:t xml:space="preserve">4.0 </w:t>
      </w:r>
      <w:r>
        <w:t>and higher address</w:t>
      </w:r>
      <w:r w:rsidR="00BC1D16">
        <w:t xml:space="preserve"> all the performance issues mentioned above</w:t>
      </w:r>
      <w:r w:rsidR="008B318A">
        <w:t xml:space="preserve">. </w:t>
      </w:r>
      <w:r>
        <w:t>Details on how CSM provides Instance Level and Attribute Level security are discussed in the sections that follow.</w:t>
      </w:r>
    </w:p>
    <w:p w:rsidR="00EB0159" w:rsidRDefault="00BC1D16" w:rsidP="00BC1D16">
      <w:pPr>
        <w:pStyle w:val="Heading2"/>
      </w:pPr>
      <w:bookmarkStart w:id="494" w:name="_Toc214359176"/>
      <w:r>
        <w:t>Instance Level Security</w:t>
      </w:r>
      <w:bookmarkEnd w:id="494"/>
    </w:p>
    <w:p w:rsidR="005D0051" w:rsidRDefault="00BC1D16" w:rsidP="00BC1D16">
      <w:pPr>
        <w:pStyle w:val="Heading3"/>
      </w:pPr>
      <w:bookmarkStart w:id="495" w:name="_Toc214359177"/>
      <w:r>
        <w:t>Requirements Addressed</w:t>
      </w:r>
      <w:bookmarkEnd w:id="495"/>
    </w:p>
    <w:p w:rsidR="00865911" w:rsidRDefault="007B4341" w:rsidP="00865911">
      <w:pPr>
        <w:pStyle w:val="BodyText"/>
        <w:ind w:left="270" w:firstLine="450"/>
      </w:pPr>
      <w:r>
        <w:t xml:space="preserve">The following functional requirements are addressed and provided as part of </w:t>
      </w:r>
      <w:r w:rsidR="008E3C61">
        <w:t>CSM’s</w:t>
      </w:r>
      <w:r>
        <w:t xml:space="preserve"> instance level security solution</w:t>
      </w:r>
      <w:r w:rsidR="008E3C61">
        <w:t>.</w:t>
      </w:r>
      <w:r w:rsidR="00A6073E" w:rsidRPr="00A6073E">
        <w:t xml:space="preserve"> </w:t>
      </w:r>
      <w:r w:rsidR="00865911">
        <w:fldChar w:fldCharType="begin"/>
      </w:r>
      <w:r w:rsidR="00A6073E">
        <w:instrText xml:space="preserve"> XE "</w:instrText>
      </w:r>
      <w:r w:rsidR="00A6073E" w:rsidRPr="00A0793D">
        <w:instrText>security:instance level</w:instrText>
      </w:r>
      <w:r w:rsidR="00A6073E">
        <w:instrText xml:space="preserve">" </w:instrText>
      </w:r>
      <w:r w:rsidR="00865911">
        <w:fldChar w:fldCharType="end"/>
      </w:r>
    </w:p>
    <w:p w:rsidR="00865911" w:rsidRDefault="007B4341" w:rsidP="00A425A4">
      <w:pPr>
        <w:pStyle w:val="BodyText"/>
        <w:rPr>
          <w:rStyle w:val="Bold"/>
        </w:rPr>
      </w:pPr>
      <w:r w:rsidRPr="008E3C61">
        <w:rPr>
          <w:rStyle w:val="Bold"/>
        </w:rPr>
        <w:t>Direct Instance Level Security</w:t>
      </w:r>
    </w:p>
    <w:p w:rsidR="00865911" w:rsidRDefault="007B4341" w:rsidP="008A0D30">
      <w:pPr>
        <w:pStyle w:val="BodyText"/>
        <w:ind w:left="1260"/>
        <w:pPrChange w:id="496" w:author=" Vijay Parmar" w:date="2009-08-22T20:37:00Z">
          <w:pPr>
            <w:pStyle w:val="BodyText"/>
          </w:pPr>
        </w:pPrChange>
      </w:pPr>
      <w:r>
        <w:t>Direct Instance Level Security can be defined as where security for a particul</w:t>
      </w:r>
      <w:r w:rsidR="008E3C61">
        <w:t>ar instance is dependent on it</w:t>
      </w:r>
      <w:r>
        <w:t>self. A user or group(s) has access to a particular object based on the value of one of its attribute</w:t>
      </w:r>
      <w:r w:rsidR="008E3C61">
        <w:t>s</w:t>
      </w:r>
      <w:r>
        <w:t xml:space="preserve">. There is no relation or association with another object. This type of instance level security is </w:t>
      </w:r>
      <w:r w:rsidR="008B318A">
        <w:t>ad hoc</w:t>
      </w:r>
      <w:r>
        <w:t xml:space="preserve"> and dependant on the associations done between that instance and the user or group(s) by security admin</w:t>
      </w:r>
      <w:r w:rsidR="008E3C61">
        <w:t>istrators.</w:t>
      </w:r>
    </w:p>
    <w:p w:rsidR="00865911" w:rsidRDefault="007B4341" w:rsidP="008A0D30">
      <w:pPr>
        <w:pStyle w:val="BodyText"/>
        <w:ind w:left="1170"/>
        <w:pPrChange w:id="497" w:author=" Vijay Parmar" w:date="2009-08-22T20:37:00Z">
          <w:pPr>
            <w:pStyle w:val="BodyText"/>
          </w:pPr>
        </w:pPrChange>
      </w:pPr>
      <w:r>
        <w:t xml:space="preserve">For </w:t>
      </w:r>
      <w:r w:rsidR="008E3C61">
        <w:t>example,</w:t>
      </w:r>
      <w:r>
        <w:t xml:space="preserve"> </w:t>
      </w:r>
      <w:r w:rsidR="008E3C61">
        <w:t>o</w:t>
      </w:r>
      <w:r>
        <w:t xml:space="preserve">ut of 456 patients in the patient table, user ABC has access to </w:t>
      </w:r>
      <w:r w:rsidR="008E3C61">
        <w:t>a specifically</w:t>
      </w:r>
      <w:r>
        <w:t xml:space="preserve"> assigned 28 </w:t>
      </w:r>
      <w:r w:rsidR="008E3C61">
        <w:t xml:space="preserve">patients, </w:t>
      </w:r>
      <w:r>
        <w:t>based on the patient id.</w:t>
      </w:r>
    </w:p>
    <w:p w:rsidR="007B4341" w:rsidRDefault="007B4341" w:rsidP="007B4341">
      <w:pPr>
        <w:pStyle w:val="BodyText"/>
      </w:pPr>
      <w:r>
        <w:lastRenderedPageBreak/>
        <w:t>Here out of the total patients in that database, the security admin</w:t>
      </w:r>
      <w:r w:rsidR="008E3C61">
        <w:t>istrator</w:t>
      </w:r>
      <w:r>
        <w:t xml:space="preserve"> has assigned 28 patient ids to user ABC. Based on this</w:t>
      </w:r>
      <w:r w:rsidR="008E3C61">
        <w:t>,</w:t>
      </w:r>
      <w:r>
        <w:t xml:space="preserve"> the solution should filter any query fired on </w:t>
      </w:r>
      <w:r w:rsidR="008E3C61">
        <w:t>the</w:t>
      </w:r>
      <w:r>
        <w:t xml:space="preserve"> patient table such that for user ABC only those 28 records are accessible. This example also applies for group(s) where groups G1, G2,</w:t>
      </w:r>
      <w:r w:rsidR="008E3C61">
        <w:t xml:space="preserve"> and</w:t>
      </w:r>
      <w:r>
        <w:t xml:space="preserve"> G3 have access to 28 patients based on patient id</w:t>
      </w:r>
      <w:r w:rsidR="008B318A">
        <w:t xml:space="preserve">. </w:t>
      </w:r>
      <w:r>
        <w:t xml:space="preserve">The results </w:t>
      </w:r>
      <w:r w:rsidR="008E3C61">
        <w:t xml:space="preserve">would be the same for those groups as they are for the example user. </w:t>
      </w:r>
    </w:p>
    <w:p w:rsidR="007B4341" w:rsidRPr="008E3C61" w:rsidRDefault="007B4341" w:rsidP="00A425A4">
      <w:pPr>
        <w:pStyle w:val="BodyText"/>
        <w:ind w:left="0"/>
        <w:rPr>
          <w:rStyle w:val="Bold"/>
        </w:rPr>
        <w:pPrChange w:id="498" w:author=" Vijay Parmar" w:date="2009-08-22T20:38:00Z">
          <w:pPr>
            <w:pStyle w:val="BodyText"/>
          </w:pPr>
        </w:pPrChange>
      </w:pPr>
      <w:r w:rsidRPr="008E3C61">
        <w:rPr>
          <w:rStyle w:val="Bold"/>
        </w:rPr>
        <w:t>Cross Dependant Instance Level Security</w:t>
      </w:r>
    </w:p>
    <w:p w:rsidR="007B4341" w:rsidRDefault="008E3C61" w:rsidP="007B4341">
      <w:pPr>
        <w:pStyle w:val="BodyText"/>
      </w:pPr>
      <w:r>
        <w:t>C</w:t>
      </w:r>
      <w:r w:rsidR="007B4341">
        <w:t>ross Dependant Instance Level Security can be defined as where security for a particular instance is dependent on some other object. A user or group(s) has access to a particular object based on its association to some other higher level object</w:t>
      </w:r>
      <w:r>
        <w:t>, to</w:t>
      </w:r>
      <w:r w:rsidR="007B4341">
        <w:t xml:space="preserve"> which the user has been granted access. There is an association with another object which is generally higher up in the data graph. This type of instance level security is based on the relationship between the queried tables to the table to which the security is assigned. This type of security is used generally whe</w:t>
      </w:r>
      <w:r>
        <w:t>re it is much easier to assign</w:t>
      </w:r>
      <w:r w:rsidR="007B4341">
        <w:t xml:space="preserve"> and manage security at a </w:t>
      </w:r>
      <w:r>
        <w:t>the higher</w:t>
      </w:r>
      <w:r w:rsidR="007B4341">
        <w:t xml:space="preserve"> level of data </w:t>
      </w:r>
    </w:p>
    <w:p w:rsidR="007B4341" w:rsidRDefault="007B4341" w:rsidP="007B4341">
      <w:pPr>
        <w:pStyle w:val="BodyText"/>
      </w:pPr>
      <w:r>
        <w:t xml:space="preserve">For </w:t>
      </w:r>
      <w:r w:rsidR="008E3C61">
        <w:t>example, a</w:t>
      </w:r>
      <w:r>
        <w:t xml:space="preserve"> </w:t>
      </w:r>
      <w:r w:rsidR="008E3C61">
        <w:t>u</w:t>
      </w:r>
      <w:r>
        <w:t xml:space="preserve">ser or </w:t>
      </w:r>
      <w:r w:rsidR="001953B7">
        <w:t>group(s) has</w:t>
      </w:r>
      <w:r w:rsidR="008E3C61">
        <w:t xml:space="preserve"> access to only those l</w:t>
      </w:r>
      <w:r>
        <w:t xml:space="preserve">ab </w:t>
      </w:r>
      <w:r w:rsidR="008E3C61">
        <w:t>r</w:t>
      </w:r>
      <w:r>
        <w:t xml:space="preserve">esults </w:t>
      </w:r>
      <w:r w:rsidR="00096BB5">
        <w:t>that</w:t>
      </w:r>
      <w:r>
        <w:t xml:space="preserve"> are associated to </w:t>
      </w:r>
      <w:r w:rsidR="008E3C61">
        <w:t>a particular s</w:t>
      </w:r>
      <w:r>
        <w:t xml:space="preserve">tudy </w:t>
      </w:r>
      <w:r w:rsidR="008E3C61">
        <w:t>to which the u</w:t>
      </w:r>
      <w:r>
        <w:t xml:space="preserve">ser or </w:t>
      </w:r>
      <w:r w:rsidR="008E3C61">
        <w:t>g</w:t>
      </w:r>
      <w:r>
        <w:t xml:space="preserve">roups(s) </w:t>
      </w:r>
      <w:r w:rsidR="008E3C61">
        <w:t xml:space="preserve">have </w:t>
      </w:r>
      <w:r>
        <w:t>access.</w:t>
      </w:r>
    </w:p>
    <w:p w:rsidR="007B4341" w:rsidRDefault="007B4341" w:rsidP="007B4341">
      <w:pPr>
        <w:pStyle w:val="BodyText"/>
      </w:pPr>
      <w:r>
        <w:t xml:space="preserve">Here in this example there can be </w:t>
      </w:r>
      <w:r w:rsidR="008E3C61">
        <w:t>thousands</w:t>
      </w:r>
      <w:r>
        <w:t xml:space="preserve"> of </w:t>
      </w:r>
      <w:r w:rsidR="00096BB5">
        <w:t>l</w:t>
      </w:r>
      <w:r>
        <w:t xml:space="preserve">ab </w:t>
      </w:r>
      <w:r w:rsidR="00096BB5">
        <w:t>r</w:t>
      </w:r>
      <w:r>
        <w:t xml:space="preserve">esults </w:t>
      </w:r>
      <w:r w:rsidR="00096BB5">
        <w:t>whereas the number of s</w:t>
      </w:r>
      <w:r>
        <w:t xml:space="preserve">tudies could be </w:t>
      </w:r>
      <w:r w:rsidR="00096BB5">
        <w:t>less than 100</w:t>
      </w:r>
      <w:r>
        <w:t xml:space="preserve">. Also as per the business rule, if </w:t>
      </w:r>
      <w:r w:rsidR="00096BB5">
        <w:t>u</w:t>
      </w:r>
      <w:r>
        <w:t xml:space="preserve">ser or </w:t>
      </w:r>
      <w:r w:rsidR="00096BB5">
        <w:t>g</w:t>
      </w:r>
      <w:r>
        <w:t>rou</w:t>
      </w:r>
      <w:r w:rsidR="00096BB5">
        <w:t>p(s) is assigned access to the s</w:t>
      </w:r>
      <w:r>
        <w:t xml:space="preserve">tudy then the </w:t>
      </w:r>
      <w:r w:rsidR="00096BB5">
        <w:t>u</w:t>
      </w:r>
      <w:r>
        <w:t xml:space="preserve">ser or group(s) can access everything associated to </w:t>
      </w:r>
      <w:r w:rsidR="00096BB5">
        <w:t>with that</w:t>
      </w:r>
      <w:r>
        <w:t xml:space="preserve"> study. </w:t>
      </w:r>
      <w:r w:rsidR="00096BB5">
        <w:t>I</w:t>
      </w:r>
      <w:r>
        <w:t xml:space="preserve">n </w:t>
      </w:r>
      <w:r w:rsidR="00096BB5">
        <w:t xml:space="preserve">this case it is presumed that </w:t>
      </w:r>
      <w:r>
        <w:t>the assignment and management o</w:t>
      </w:r>
      <w:r w:rsidR="00096BB5">
        <w:t>f security is much easier for the s</w:t>
      </w:r>
      <w:r>
        <w:t>tudies as they are less in number.</w:t>
      </w:r>
    </w:p>
    <w:p w:rsidR="007B4341" w:rsidRPr="00096BB5" w:rsidRDefault="007B4341" w:rsidP="00A425A4">
      <w:pPr>
        <w:pStyle w:val="BodyText"/>
        <w:ind w:left="0"/>
        <w:rPr>
          <w:rStyle w:val="Bold"/>
        </w:rPr>
        <w:pPrChange w:id="499" w:author=" Vijay Parmar" w:date="2009-08-22T20:38:00Z">
          <w:pPr>
            <w:pStyle w:val="BodyText"/>
          </w:pPr>
        </w:pPrChange>
      </w:pPr>
      <w:r w:rsidRPr="00096BB5">
        <w:rPr>
          <w:rStyle w:val="Bold"/>
        </w:rPr>
        <w:t>Instance Level Security at User or Group Level</w:t>
      </w:r>
    </w:p>
    <w:p w:rsidR="007B4341" w:rsidRDefault="007B4341" w:rsidP="007B4341">
      <w:pPr>
        <w:pStyle w:val="BodyText"/>
      </w:pPr>
      <w:r>
        <w:t xml:space="preserve">In CSM v4.0 the Instance Level Security was supported at User level only. </w:t>
      </w:r>
      <w:r w:rsidR="00096BB5">
        <w:t xml:space="preserve">As of v4.1, CSM </w:t>
      </w:r>
      <w:r>
        <w:t>supports Instance Level Security at group level</w:t>
      </w:r>
      <w:r w:rsidR="00096BB5">
        <w:t xml:space="preserve">, which </w:t>
      </w:r>
      <w:r>
        <w:t>allows groups to be considered when performin</w:t>
      </w:r>
      <w:r w:rsidR="00096BB5">
        <w:t>g instance level security. An a</w:t>
      </w:r>
      <w:r>
        <w:t>dministrator can provision groups using UPT</w:t>
      </w:r>
      <w:r w:rsidR="00096BB5">
        <w:t>,</w:t>
      </w:r>
      <w:r>
        <w:t xml:space="preserve"> and associate roles with </w:t>
      </w:r>
      <w:r w:rsidR="00096BB5">
        <w:t xml:space="preserve">those </w:t>
      </w:r>
      <w:r>
        <w:t xml:space="preserve">groups. </w:t>
      </w:r>
      <w:r w:rsidR="008B318A">
        <w:t xml:space="preserve">This way, administrators can design the application’s instance level security at the group level out of the box. </w:t>
      </w:r>
      <w:r w:rsidR="00096BB5">
        <w:t>This</w:t>
      </w:r>
      <w:r>
        <w:t xml:space="preserve"> simplifies</w:t>
      </w:r>
      <w:r w:rsidR="00096BB5">
        <w:t xml:space="preserve"> and</w:t>
      </w:r>
      <w:r>
        <w:t xml:space="preserve"> reduces the effort involved for respective applications. </w:t>
      </w:r>
    </w:p>
    <w:p w:rsidR="007B4341" w:rsidRDefault="007B4341" w:rsidP="007B4341">
      <w:pPr>
        <w:pStyle w:val="BodyText"/>
      </w:pPr>
      <w:r>
        <w:t xml:space="preserve">Another goal of this requirement is to ensure caGrid compatibility for instance level security. Instance level security within CSM should work with groups </w:t>
      </w:r>
      <w:r w:rsidR="00096BB5">
        <w:t xml:space="preserve">as </w:t>
      </w:r>
      <w:r>
        <w:t xml:space="preserve">defined in the Grid Grouper </w:t>
      </w:r>
      <w:r w:rsidR="00F73F46">
        <w:t>application</w:t>
      </w:r>
      <w:r>
        <w:t>.</w:t>
      </w:r>
    </w:p>
    <w:p w:rsidR="007B4341" w:rsidRPr="00096BB5" w:rsidRDefault="007B4341" w:rsidP="00A425A4">
      <w:pPr>
        <w:pStyle w:val="BodyText"/>
        <w:ind w:left="0"/>
        <w:rPr>
          <w:rStyle w:val="Bold"/>
        </w:rPr>
        <w:pPrChange w:id="500" w:author=" Vijay Parmar" w:date="2009-08-22T20:38:00Z">
          <w:pPr>
            <w:pStyle w:val="BodyText"/>
          </w:pPr>
        </w:pPrChange>
      </w:pPr>
      <w:r w:rsidRPr="00096BB5">
        <w:rPr>
          <w:rStyle w:val="Bold"/>
        </w:rPr>
        <w:t xml:space="preserve">Support </w:t>
      </w:r>
      <w:r w:rsidR="00096BB5" w:rsidRPr="00096BB5">
        <w:rPr>
          <w:rStyle w:val="Bold"/>
        </w:rPr>
        <w:t>N</w:t>
      </w:r>
      <w:r w:rsidRPr="00096BB5">
        <w:rPr>
          <w:rStyle w:val="Bold"/>
        </w:rPr>
        <w:t xml:space="preserve">on-CSM </w:t>
      </w:r>
      <w:r w:rsidR="00096BB5" w:rsidRPr="00096BB5">
        <w:rPr>
          <w:rStyle w:val="Bold"/>
        </w:rPr>
        <w:t>C</w:t>
      </w:r>
      <w:r w:rsidRPr="00096BB5">
        <w:rPr>
          <w:rStyle w:val="Bold"/>
        </w:rPr>
        <w:t xml:space="preserve">ustom </w:t>
      </w:r>
      <w:r w:rsidR="00096BB5" w:rsidRPr="00096BB5">
        <w:rPr>
          <w:rStyle w:val="Bold"/>
        </w:rPr>
        <w:t>D</w:t>
      </w:r>
      <w:r w:rsidRPr="00096BB5">
        <w:rPr>
          <w:rStyle w:val="Bold"/>
        </w:rPr>
        <w:t xml:space="preserve">omain </w:t>
      </w:r>
      <w:r w:rsidR="00096BB5" w:rsidRPr="00096BB5">
        <w:rPr>
          <w:rStyle w:val="Bold"/>
        </w:rPr>
        <w:t>O</w:t>
      </w:r>
      <w:r w:rsidRPr="00096BB5">
        <w:rPr>
          <w:rStyle w:val="Bold"/>
        </w:rPr>
        <w:t xml:space="preserve">bject </w:t>
      </w:r>
      <w:r w:rsidR="00096BB5" w:rsidRPr="00096BB5">
        <w:rPr>
          <w:rStyle w:val="Bold"/>
        </w:rPr>
        <w:t>F</w:t>
      </w:r>
      <w:r w:rsidRPr="00096BB5">
        <w:rPr>
          <w:rStyle w:val="Bold"/>
        </w:rPr>
        <w:t>ilters</w:t>
      </w:r>
    </w:p>
    <w:p w:rsidR="007B4341" w:rsidRDefault="00096BB5" w:rsidP="007B4341">
      <w:pPr>
        <w:pStyle w:val="BodyText"/>
      </w:pPr>
      <w:r>
        <w:t>CSM v4.1</w:t>
      </w:r>
      <w:r w:rsidR="007B4341">
        <w:t xml:space="preserve"> supports the non-CSM custom filters defined for respective domain objects. The non-CSM custom filters can be defi</w:t>
      </w:r>
      <w:r>
        <w:t>ned using HBM</w:t>
      </w:r>
      <w:r w:rsidR="007B4341">
        <w:t xml:space="preserve"> or via @Filter annotations.</w:t>
      </w:r>
    </w:p>
    <w:p w:rsidR="007B4341" w:rsidRPr="00096BB5" w:rsidRDefault="007B4341" w:rsidP="00A425A4">
      <w:pPr>
        <w:pStyle w:val="BodyText"/>
        <w:ind w:left="0"/>
        <w:rPr>
          <w:rStyle w:val="Bold"/>
        </w:rPr>
        <w:pPrChange w:id="501" w:author=" Vijay Parmar" w:date="2009-08-22T20:38:00Z">
          <w:pPr>
            <w:pStyle w:val="BodyText"/>
          </w:pPr>
        </w:pPrChange>
      </w:pPr>
      <w:r w:rsidRPr="00096BB5">
        <w:rPr>
          <w:rStyle w:val="Bold"/>
        </w:rPr>
        <w:t xml:space="preserve">Integration of Instance Level Security for an SDK </w:t>
      </w:r>
      <w:r w:rsidR="00096BB5" w:rsidRPr="00096BB5">
        <w:rPr>
          <w:rStyle w:val="Bold"/>
        </w:rPr>
        <w:t>G</w:t>
      </w:r>
      <w:r w:rsidRPr="00096BB5">
        <w:rPr>
          <w:rStyle w:val="Bold"/>
        </w:rPr>
        <w:t xml:space="preserve">enerated </w:t>
      </w:r>
      <w:r w:rsidR="00096BB5" w:rsidRPr="00096BB5">
        <w:rPr>
          <w:rStyle w:val="Bold"/>
        </w:rPr>
        <w:t>S</w:t>
      </w:r>
      <w:r w:rsidRPr="00096BB5">
        <w:rPr>
          <w:rStyle w:val="Bold"/>
        </w:rPr>
        <w:t>ystem</w:t>
      </w:r>
    </w:p>
    <w:p w:rsidR="007B4341" w:rsidRDefault="00096BB5" w:rsidP="007B4341">
      <w:pPr>
        <w:pStyle w:val="BodyText"/>
      </w:pPr>
      <w:r>
        <w:t>CSM’s</w:t>
      </w:r>
      <w:r w:rsidR="007B4341">
        <w:t xml:space="preserve"> instance level solution is integrated with </w:t>
      </w:r>
      <w:r>
        <w:t xml:space="preserve">the caCORE </w:t>
      </w:r>
      <w:r w:rsidR="007B4341">
        <w:t xml:space="preserve">SDK so that it can be provided as an out of the box solution for SDK generated systems. </w:t>
      </w:r>
    </w:p>
    <w:p w:rsidR="007B4341" w:rsidRPr="00096BB5" w:rsidRDefault="007B4341" w:rsidP="007B4341">
      <w:pPr>
        <w:pStyle w:val="BodyText"/>
        <w:rPr>
          <w:rStyle w:val="Bold"/>
        </w:rPr>
      </w:pPr>
      <w:r w:rsidRPr="00096BB5">
        <w:rPr>
          <w:rStyle w:val="Bold"/>
        </w:rPr>
        <w:t>Insta</w:t>
      </w:r>
      <w:r w:rsidR="00096BB5" w:rsidRPr="00096BB5">
        <w:rPr>
          <w:rStyle w:val="Bold"/>
        </w:rPr>
        <w:t>nce Level Security Support for Non-</w:t>
      </w:r>
      <w:r w:rsidRPr="00096BB5">
        <w:rPr>
          <w:rStyle w:val="Bold"/>
        </w:rPr>
        <w:t xml:space="preserve">SDK </w:t>
      </w:r>
      <w:r w:rsidR="00096BB5" w:rsidRPr="00096BB5">
        <w:rPr>
          <w:rStyle w:val="Bold"/>
        </w:rPr>
        <w:t>S</w:t>
      </w:r>
      <w:r w:rsidRPr="00096BB5">
        <w:rPr>
          <w:rStyle w:val="Bold"/>
        </w:rPr>
        <w:t>ystem</w:t>
      </w:r>
      <w:r w:rsidR="00096BB5" w:rsidRPr="00096BB5">
        <w:rPr>
          <w:rStyle w:val="Bold"/>
        </w:rPr>
        <w:t>s</w:t>
      </w:r>
    </w:p>
    <w:p w:rsidR="00BC1D16" w:rsidRDefault="00096BB5" w:rsidP="007B4341">
      <w:pPr>
        <w:pStyle w:val="BodyText"/>
        <w:rPr>
          <w:ins w:id="502" w:author=" Vijay Parmar" w:date="2009-08-19T11:41:00Z"/>
        </w:rPr>
      </w:pPr>
      <w:r>
        <w:t>CSM is adaptable for Non-</w:t>
      </w:r>
      <w:r w:rsidR="007B4341">
        <w:t>SDK systems with minor modifications if required. The general principle should be same as for an SDK generated system. It can be assumed that users will need to configure the solution and adapt it for their application.</w:t>
      </w:r>
    </w:p>
    <w:p w:rsidR="00865911" w:rsidRDefault="002F4FBE" w:rsidP="00865911">
      <w:pPr>
        <w:pStyle w:val="BodyText"/>
        <w:ind w:left="360"/>
        <w:rPr>
          <w:ins w:id="503" w:author=" Vijay Parmar" w:date="2009-08-19T11:41:00Z"/>
          <w:rStyle w:val="Bold"/>
        </w:rPr>
        <w:pPrChange w:id="504" w:author=" Vijay Parmar" w:date="2009-08-19T11:41:00Z">
          <w:pPr>
            <w:pStyle w:val="BodyText"/>
          </w:pPr>
        </w:pPrChange>
      </w:pPr>
      <w:ins w:id="505" w:author=" Vijay Parmar" w:date="2009-08-19T11:41:00Z">
        <w:r w:rsidRPr="00096BB5">
          <w:rPr>
            <w:rStyle w:val="Bold"/>
          </w:rPr>
          <w:lastRenderedPageBreak/>
          <w:t>Instance Level Security Support for Non-SDK Systems</w:t>
        </w:r>
      </w:ins>
    </w:p>
    <w:p w:rsidR="002F4FBE" w:rsidRDefault="002F4FBE" w:rsidP="007B4341">
      <w:pPr>
        <w:pStyle w:val="BodyText"/>
      </w:pPr>
    </w:p>
    <w:p w:rsidR="007B4341" w:rsidRDefault="007B4341" w:rsidP="007B4341">
      <w:pPr>
        <w:pStyle w:val="Heading3"/>
      </w:pPr>
      <w:bookmarkStart w:id="506" w:name="_Toc214359178"/>
      <w:r>
        <w:t>Overall Design</w:t>
      </w:r>
      <w:bookmarkEnd w:id="506"/>
    </w:p>
    <w:p w:rsidR="007B4341" w:rsidRDefault="007B4341" w:rsidP="007B4341">
      <w:pPr>
        <w:pStyle w:val="BodyText"/>
      </w:pPr>
      <w:r>
        <w:t xml:space="preserve">In order to provide instance level security, CSM utilizes the filter capability provided by </w:t>
      </w:r>
      <w:r w:rsidR="00854D0C">
        <w:t>H</w:t>
      </w:r>
      <w:r>
        <w:t xml:space="preserve">ibernate. These filters contain filtering queries </w:t>
      </w:r>
      <w:r w:rsidR="00854D0C">
        <w:t>that</w:t>
      </w:r>
      <w:r>
        <w:t xml:space="preserve"> are injected to the actual business queries</w:t>
      </w:r>
      <w:r w:rsidR="00854D0C">
        <w:t>,</w:t>
      </w:r>
      <w:r>
        <w:t xml:space="preserve"> which are fired by the user. These filters are applied at </w:t>
      </w:r>
      <w:r w:rsidR="00854D0C">
        <w:t xml:space="preserve">the </w:t>
      </w:r>
      <w:r>
        <w:t xml:space="preserve">class level. So </w:t>
      </w:r>
      <w:r w:rsidR="00854D0C">
        <w:t xml:space="preserve">that </w:t>
      </w:r>
      <w:r>
        <w:t xml:space="preserve">whenever </w:t>
      </w:r>
      <w:r w:rsidR="00854D0C">
        <w:t xml:space="preserve">the </w:t>
      </w:r>
      <w:r>
        <w:t>class is queried</w:t>
      </w:r>
      <w:r w:rsidR="00854D0C">
        <w:t>,</w:t>
      </w:r>
      <w:r>
        <w:t xml:space="preserve"> the attached filter is appended to the actual business query directly by Hibernate. </w:t>
      </w:r>
      <w:r w:rsidR="00865911">
        <w:fldChar w:fldCharType="begin"/>
      </w:r>
      <w:r w:rsidR="00A6073E">
        <w:instrText xml:space="preserve"> XE "</w:instrText>
      </w:r>
      <w:r w:rsidR="00A6073E" w:rsidRPr="002C356A">
        <w:instrText>instance level security:overall design</w:instrText>
      </w:r>
      <w:r w:rsidR="00A6073E">
        <w:instrText xml:space="preserve">" </w:instrText>
      </w:r>
      <w:r w:rsidR="00865911">
        <w:fldChar w:fldCharType="end"/>
      </w:r>
    </w:p>
    <w:p w:rsidR="00C30D19" w:rsidRDefault="007B4341" w:rsidP="007B4341">
      <w:pPr>
        <w:pStyle w:val="BodyText"/>
      </w:pPr>
      <w:r>
        <w:t>CSM provides capabilities for creating these filters through its UPT tool. It allows you to configure these filters for either the Direct or Cross Dependant type of instance level security. These filters contain queries which join with the CSM tables to obtain the instances of data on which the user or group has access</w:t>
      </w:r>
      <w:r w:rsidR="008B318A">
        <w:t xml:space="preserve">. </w:t>
      </w:r>
      <w:r>
        <w:t xml:space="preserve">These filters are stored in the CSM database. </w:t>
      </w:r>
    </w:p>
    <w:p w:rsidR="007B4341" w:rsidRDefault="007B4341" w:rsidP="007B4341">
      <w:pPr>
        <w:pStyle w:val="BodyText"/>
      </w:pPr>
      <w:r>
        <w:t>The custom (non-CSM) filters defined via HBM files or by using @filter annotati</w:t>
      </w:r>
      <w:r w:rsidR="00C30D19">
        <w:t>ons are also considered. At run</w:t>
      </w:r>
      <w:r>
        <w:t>time</w:t>
      </w:r>
      <w:r w:rsidR="00C30D19">
        <w:t>,</w:t>
      </w:r>
      <w:r>
        <w:t xml:space="preserve"> the client application calls CSM’s helper methods</w:t>
      </w:r>
      <w:r w:rsidR="00C30D19">
        <w:t>,</w:t>
      </w:r>
      <w:r>
        <w:t xml:space="preserve"> which retrieve these filters from the CSM Database. They also inject these filter</w:t>
      </w:r>
      <w:r w:rsidR="00C30D19">
        <w:t>s</w:t>
      </w:r>
      <w:r>
        <w:t xml:space="preserve"> into hibernate configuration for the appropriate classes. </w:t>
      </w:r>
    </w:p>
    <w:p w:rsidR="007B4341" w:rsidRDefault="007B4341" w:rsidP="007B4341">
      <w:pPr>
        <w:pStyle w:val="BodyText"/>
      </w:pPr>
      <w:r>
        <w:t>Now since these filters are to be applied for a particular user or groups, the user name or group names are passed as parameters to these filters. So at runtime</w:t>
      </w:r>
      <w:r w:rsidR="00C30D19">
        <w:t>,</w:t>
      </w:r>
      <w:r>
        <w:t xml:space="preserve"> filter queries are injected into the actual user or group queries. This combined query is fired at the database and the resulting data is filtered based on the instances on which the user or group has access.</w:t>
      </w:r>
    </w:p>
    <w:p w:rsidR="007B4341" w:rsidRDefault="007B4341" w:rsidP="007B4341">
      <w:pPr>
        <w:pStyle w:val="Heading3"/>
      </w:pPr>
      <w:bookmarkStart w:id="507" w:name="_Toc214359179"/>
      <w:r>
        <w:t>Provisioning Instance Level Security</w:t>
      </w:r>
      <w:bookmarkEnd w:id="507"/>
    </w:p>
    <w:p w:rsidR="00E2492B" w:rsidRDefault="007B4341" w:rsidP="007B4341">
      <w:pPr>
        <w:pStyle w:val="BodyText"/>
      </w:pPr>
      <w:r>
        <w:t>A new menu tab has been added to UPT for the purpose of provisioning Instance Level Security</w:t>
      </w:r>
      <w:r w:rsidR="008B318A">
        <w:t xml:space="preserve">. </w:t>
      </w:r>
      <w:r w:rsidR="00865911">
        <w:fldChar w:fldCharType="begin"/>
      </w:r>
      <w:r w:rsidR="00A6073E">
        <w:instrText xml:space="preserve"> XE "</w:instrText>
      </w:r>
      <w:r w:rsidR="00A6073E" w:rsidRPr="001A3219">
        <w:instrText>instance level security:provisioning</w:instrText>
      </w:r>
      <w:r w:rsidR="00A6073E">
        <w:instrText xml:space="preserve">" </w:instrText>
      </w:r>
      <w:r w:rsidR="00865911">
        <w:fldChar w:fldCharType="end"/>
      </w:r>
      <w:r>
        <w:t xml:space="preserve">This tab lets </w:t>
      </w:r>
      <w:r w:rsidR="00C30D19">
        <w:t>you</w:t>
      </w:r>
      <w:r>
        <w:t xml:space="preserve"> configure the filter clauses for various classes in </w:t>
      </w:r>
      <w:r w:rsidR="00C30D19">
        <w:t>your</w:t>
      </w:r>
      <w:r>
        <w:t xml:space="preserve"> application. Once the filtering clauses are configured</w:t>
      </w:r>
      <w:r w:rsidR="00C30D19">
        <w:t>,</w:t>
      </w:r>
      <w:r>
        <w:t xml:space="preserve"> </w:t>
      </w:r>
      <w:r w:rsidR="00C30D19">
        <w:t xml:space="preserve">an Admin </w:t>
      </w:r>
      <w:r>
        <w:t>can create Protection Elements for the Instances of Objects on which the users have access</w:t>
      </w:r>
      <w:r w:rsidR="00C30D19">
        <w:t>,</w:t>
      </w:r>
      <w:r>
        <w:t xml:space="preserve"> and assign them access. The following activity diagram</w:t>
      </w:r>
      <w:r w:rsidR="00315838">
        <w:t xml:space="preserve"> (</w:t>
      </w:r>
      <w:r w:rsidR="00865911">
        <w:fldChar w:fldCharType="begin"/>
      </w:r>
      <w:r w:rsidR="00315838">
        <w:instrText xml:space="preserve"> REF _Ref213847254 \h </w:instrText>
      </w:r>
      <w:r w:rsidR="00865911">
        <w:fldChar w:fldCharType="separate"/>
      </w:r>
      <w:r w:rsidR="00E92FAF">
        <w:t xml:space="preserve">Figure </w:t>
      </w:r>
      <w:r w:rsidR="00E92FAF">
        <w:rPr>
          <w:noProof/>
        </w:rPr>
        <w:t>5</w:t>
      </w:r>
      <w:r w:rsidR="00E92FAF">
        <w:noBreakHyphen/>
      </w:r>
      <w:r w:rsidR="00E92FAF">
        <w:rPr>
          <w:noProof/>
        </w:rPr>
        <w:t>1</w:t>
      </w:r>
      <w:r w:rsidR="00865911">
        <w:fldChar w:fldCharType="end"/>
      </w:r>
      <w:r w:rsidR="00315838">
        <w:t>)</w:t>
      </w:r>
      <w:r>
        <w:t xml:space="preserve"> shows how</w:t>
      </w:r>
      <w:r w:rsidR="00315838">
        <w:t xml:space="preserve"> the filter clause functionality under the </w:t>
      </w:r>
      <w:r>
        <w:t xml:space="preserve">new </w:t>
      </w:r>
      <w:r w:rsidR="00315838">
        <w:t xml:space="preserve">Instance Level menu </w:t>
      </w:r>
      <w:r>
        <w:t>tab</w:t>
      </w:r>
      <w:r w:rsidR="00315838">
        <w:t xml:space="preserve"> works</w:t>
      </w:r>
      <w:r>
        <w:t xml:space="preserve"> </w:t>
      </w:r>
    </w:p>
    <w:p w:rsidR="00E2492B" w:rsidRDefault="00257618" w:rsidP="00B24995">
      <w:pPr>
        <w:pStyle w:val="GraphicAnchorMain"/>
      </w:pPr>
      <w:r>
        <w:rPr>
          <w:noProof/>
        </w:rPr>
        <w:lastRenderedPageBreak/>
        <w:drawing>
          <wp:inline distT="0" distB="0" distL="0" distR="0">
            <wp:extent cx="6565900" cy="6643370"/>
            <wp:effectExtent l="0" t="0" r="0" b="0"/>
            <wp:docPr id="4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6"/>
                    <a:srcRect/>
                    <a:stretch>
                      <a:fillRect/>
                    </a:stretch>
                  </pic:blipFill>
                  <pic:spPr bwMode="auto">
                    <a:xfrm>
                      <a:off x="0" y="0"/>
                      <a:ext cx="6565900" cy="6643370"/>
                    </a:xfrm>
                    <a:prstGeom prst="rect">
                      <a:avLst/>
                    </a:prstGeom>
                    <a:noFill/>
                    <a:ln w="9525">
                      <a:noFill/>
                      <a:miter lim="800000"/>
                      <a:headEnd/>
                      <a:tailEnd/>
                    </a:ln>
                  </pic:spPr>
                </pic:pic>
              </a:graphicData>
            </a:graphic>
          </wp:inline>
        </w:drawing>
      </w:r>
    </w:p>
    <w:p w:rsidR="00E2492B" w:rsidRDefault="00E2492B" w:rsidP="00E2492B">
      <w:pPr>
        <w:pStyle w:val="Caption"/>
      </w:pPr>
      <w:bookmarkStart w:id="508" w:name="_Ref213847254"/>
      <w:r>
        <w:t xml:space="preserve">Figure </w:t>
      </w:r>
      <w:fldSimple w:instr=" STYLEREF 1 \s ">
        <w:r w:rsidR="00E92FAF">
          <w:rPr>
            <w:noProof/>
          </w:rPr>
          <w:t>5</w:t>
        </w:r>
      </w:fldSimple>
      <w:r w:rsidR="002F0542">
        <w:noBreakHyphen/>
      </w:r>
      <w:fldSimple w:instr=" SEQ Figure \* ARABIC \s 1 ">
        <w:r w:rsidR="00E92FAF">
          <w:rPr>
            <w:noProof/>
          </w:rPr>
          <w:t>1</w:t>
        </w:r>
      </w:fldSimple>
      <w:bookmarkEnd w:id="508"/>
      <w:r>
        <w:t xml:space="preserve"> Instance Level Activity Flow</w:t>
      </w:r>
    </w:p>
    <w:p w:rsidR="007B4341" w:rsidRDefault="007B4341" w:rsidP="007B4341">
      <w:pPr>
        <w:pStyle w:val="BodyText"/>
      </w:pPr>
      <w:r>
        <w:t xml:space="preserve">The details for </w:t>
      </w:r>
      <w:r w:rsidR="00E2492B">
        <w:t>performing these</w:t>
      </w:r>
      <w:r>
        <w:t xml:space="preserve"> operations are provided in the</w:t>
      </w:r>
      <w:r w:rsidR="00C30D19">
        <w:t xml:space="preserve"> UPT chapter of this document, in</w:t>
      </w:r>
      <w:r>
        <w:t xml:space="preserve"> </w:t>
      </w:r>
      <w:fldSimple w:instr=" REF _Ref213843567 \h  \* MERGEFORMAT ">
        <w:r w:rsidR="00E92FAF" w:rsidRPr="00E92FAF">
          <w:rPr>
            <w:i/>
            <w:color w:val="0000FF"/>
          </w:rPr>
          <w:t>Instance Level Security</w:t>
        </w:r>
      </w:fldSimple>
      <w:r w:rsidR="00C30D19">
        <w:t xml:space="preserve"> on page </w:t>
      </w:r>
      <w:r w:rsidR="00865911">
        <w:fldChar w:fldCharType="begin"/>
      </w:r>
      <w:r w:rsidR="00C30D19">
        <w:instrText xml:space="preserve"> PAGEREF _Ref213843570 \h </w:instrText>
      </w:r>
      <w:r w:rsidR="00865911">
        <w:fldChar w:fldCharType="separate"/>
      </w:r>
      <w:r w:rsidR="00E92FAF">
        <w:rPr>
          <w:noProof/>
        </w:rPr>
        <w:t>62</w:t>
      </w:r>
      <w:r w:rsidR="00865911">
        <w:fldChar w:fldCharType="end"/>
      </w:r>
      <w:r w:rsidR="00C30D19">
        <w:t>.</w:t>
      </w:r>
      <w:r w:rsidR="00865911">
        <w:fldChar w:fldCharType="begin"/>
      </w:r>
      <w:r w:rsidR="00A6073E">
        <w:instrText xml:space="preserve"> XE "</w:instrText>
      </w:r>
      <w:r w:rsidR="00A6073E" w:rsidRPr="00141237">
        <w:instrText>instance level security:activity flow</w:instrText>
      </w:r>
      <w:r w:rsidR="00A6073E">
        <w:instrText xml:space="preserve">" </w:instrText>
      </w:r>
      <w:r w:rsidR="00865911">
        <w:fldChar w:fldCharType="end"/>
      </w:r>
    </w:p>
    <w:p w:rsidR="007B4341" w:rsidRDefault="00C30D19" w:rsidP="007B4341">
      <w:pPr>
        <w:pStyle w:val="BodyText"/>
      </w:pPr>
      <w:r>
        <w:t>In addition,</w:t>
      </w:r>
      <w:r w:rsidR="007B4341">
        <w:t xml:space="preserve"> </w:t>
      </w:r>
      <w:r>
        <w:t xml:space="preserve">the </w:t>
      </w:r>
      <w:r w:rsidR="007B4341">
        <w:t>Protection Element has been enhanced to now include a new value field</w:t>
      </w:r>
      <w:r>
        <w:t>,</w:t>
      </w:r>
      <w:r w:rsidR="007B4341">
        <w:t xml:space="preserve"> which the admins can use to provide values for the instances on which users have access.</w:t>
      </w:r>
    </w:p>
    <w:p w:rsidR="007B4341" w:rsidRDefault="00C30D19" w:rsidP="007B4341">
      <w:pPr>
        <w:pStyle w:val="BodyText"/>
      </w:pPr>
      <w:r>
        <w:t xml:space="preserve">The sections </w:t>
      </w:r>
      <w:r w:rsidR="00315838">
        <w:t xml:space="preserve">that follow </w:t>
      </w:r>
      <w:r>
        <w:t xml:space="preserve">provide a </w:t>
      </w:r>
      <w:r w:rsidR="007B4341">
        <w:t>workflow for provisioning instance level security</w:t>
      </w:r>
      <w:r>
        <w:t>.</w:t>
      </w:r>
    </w:p>
    <w:p w:rsidR="007B4341" w:rsidRDefault="007B4341" w:rsidP="007B4341">
      <w:pPr>
        <w:pStyle w:val="Heading4"/>
      </w:pPr>
      <w:r>
        <w:lastRenderedPageBreak/>
        <w:t>Uploading an Application File</w:t>
      </w:r>
    </w:p>
    <w:p w:rsidR="007B4341" w:rsidRDefault="007B4341" w:rsidP="007B4341">
      <w:pPr>
        <w:pStyle w:val="BodyText"/>
      </w:pPr>
      <w:r>
        <w:t xml:space="preserve">The first step is to upload a file which contains the </w:t>
      </w:r>
      <w:r w:rsidR="00C30D19">
        <w:t>H</w:t>
      </w:r>
      <w:r>
        <w:t>ibernate files along with the domain objects. This file should be a valid java archive and contain the following</w:t>
      </w:r>
      <w:r w:rsidR="00C30D19">
        <w:t>.</w:t>
      </w:r>
    </w:p>
    <w:p w:rsidR="007B4341" w:rsidRDefault="007B4341" w:rsidP="00C30D19">
      <w:pPr>
        <w:pStyle w:val="ListBullet"/>
      </w:pPr>
      <w:r>
        <w:t>Hibernate Configuration File – with database connection information</w:t>
      </w:r>
      <w:r w:rsidR="008C29D3">
        <w:t>.</w:t>
      </w:r>
      <w:r w:rsidR="008C29D3" w:rsidRPr="008C29D3">
        <w:t xml:space="preserve"> </w:t>
      </w:r>
      <w:r w:rsidR="00865911">
        <w:fldChar w:fldCharType="begin"/>
      </w:r>
      <w:r w:rsidR="008C29D3">
        <w:instrText xml:space="preserve"> XE "</w:instrText>
      </w:r>
      <w:r w:rsidR="008C29D3" w:rsidRPr="00565F47">
        <w:instrText>Hibernate configuration file</w:instrText>
      </w:r>
      <w:r w:rsidR="008C29D3">
        <w:instrText xml:space="preserve">" </w:instrText>
      </w:r>
      <w:r w:rsidR="00865911">
        <w:fldChar w:fldCharType="end"/>
      </w:r>
    </w:p>
    <w:p w:rsidR="007B4341" w:rsidRDefault="007B4341" w:rsidP="00C30D19">
      <w:pPr>
        <w:pStyle w:val="ListBullet"/>
      </w:pPr>
      <w:r>
        <w:t>Hibernate Mapping files if not using annotations.</w:t>
      </w:r>
    </w:p>
    <w:p w:rsidR="007B4341" w:rsidRDefault="007B4341" w:rsidP="00C30D19">
      <w:pPr>
        <w:pStyle w:val="ListBullet"/>
      </w:pPr>
      <w:r>
        <w:t>Domain Objects Or Domain Objects with Hibernate Annotations.</w:t>
      </w:r>
    </w:p>
    <w:p w:rsidR="007B4341" w:rsidRDefault="00C30D19" w:rsidP="00C30D19">
      <w:pPr>
        <w:pStyle w:val="NoteMainbody"/>
      </w:pPr>
      <w:r w:rsidRPr="00C30D19">
        <w:rPr>
          <w:rStyle w:val="Bold"/>
        </w:rPr>
        <w:t>NOTE</w:t>
      </w:r>
      <w:r w:rsidR="007B4341" w:rsidRPr="00C30D19">
        <w:rPr>
          <w:rStyle w:val="Bold"/>
        </w:rPr>
        <w:t>:</w:t>
      </w:r>
      <w:r w:rsidR="007B4341">
        <w:t xml:space="preserve"> </w:t>
      </w:r>
      <w:r>
        <w:t xml:space="preserve">As of </w:t>
      </w:r>
      <w:r w:rsidR="007B4341">
        <w:t>CSM v.4.1</w:t>
      </w:r>
      <w:r>
        <w:t>,</w:t>
      </w:r>
      <w:r w:rsidR="007B4341">
        <w:t xml:space="preserve"> the Hibernate </w:t>
      </w:r>
      <w:r>
        <w:t>a</w:t>
      </w:r>
      <w:r w:rsidR="007B4341">
        <w:t>nnotations</w:t>
      </w:r>
      <w:r>
        <w:t xml:space="preserve"> and</w:t>
      </w:r>
      <w:r w:rsidR="007B4341">
        <w:t xml:space="preserve"> @Filter annotations are supported with the Instance Level Security feature.</w:t>
      </w:r>
    </w:p>
    <w:p w:rsidR="007B4341" w:rsidRDefault="007B4341" w:rsidP="007B4341">
      <w:pPr>
        <w:pStyle w:val="BodyText"/>
      </w:pPr>
      <w:r>
        <w:t xml:space="preserve">In </w:t>
      </w:r>
      <w:r w:rsidR="00C30D19">
        <w:t xml:space="preserve">the </w:t>
      </w:r>
      <w:r>
        <w:t>case of an SDK generated system, there are two jar files generated containing the Hibernate and Domain Objects separately. In this case</w:t>
      </w:r>
      <w:r w:rsidR="00C30D19">
        <w:t>,</w:t>
      </w:r>
      <w:r>
        <w:t xml:space="preserve"> both </w:t>
      </w:r>
      <w:r w:rsidR="00C30D19">
        <w:t xml:space="preserve">of </w:t>
      </w:r>
      <w:r>
        <w:t>these files have to be uploaded.</w:t>
      </w:r>
    </w:p>
    <w:p w:rsidR="007B4341" w:rsidRDefault="00C30D19" w:rsidP="007B4341">
      <w:pPr>
        <w:pStyle w:val="BodyText"/>
      </w:pPr>
      <w:r>
        <w:t>In addition,</w:t>
      </w:r>
      <w:r w:rsidR="007B4341">
        <w:t xml:space="preserve"> a fully qualify hibernate configuration file name should be provided along with the files. Once the file is successfully uploaded a success message is given to the user.</w:t>
      </w:r>
    </w:p>
    <w:p w:rsidR="007B4341" w:rsidRDefault="007B4341" w:rsidP="007B4341">
      <w:pPr>
        <w:pStyle w:val="Heading4"/>
      </w:pPr>
      <w:r>
        <w:t>Creating a Filter Clause</w:t>
      </w:r>
    </w:p>
    <w:p w:rsidR="007B4341" w:rsidRDefault="007B4341" w:rsidP="007B4341">
      <w:pPr>
        <w:pStyle w:val="BodyText"/>
      </w:pPr>
      <w:r>
        <w:t xml:space="preserve">Once the file containing </w:t>
      </w:r>
      <w:r w:rsidR="00C30D19">
        <w:t xml:space="preserve">the </w:t>
      </w:r>
      <w:r>
        <w:t>Hibernate information is uploaded</w:t>
      </w:r>
      <w:r w:rsidR="00C30D19">
        <w:t>,</w:t>
      </w:r>
      <w:r>
        <w:t xml:space="preserve"> we can use it to create filter clause</w:t>
      </w:r>
      <w:r w:rsidR="00C30D19">
        <w:t>s</w:t>
      </w:r>
      <w:r>
        <w:t xml:space="preserve"> for different objects.</w:t>
      </w:r>
      <w:r w:rsidR="00865911">
        <w:fldChar w:fldCharType="begin"/>
      </w:r>
      <w:r w:rsidR="00A6073E">
        <w:instrText xml:space="preserve"> XE "</w:instrText>
      </w:r>
      <w:r w:rsidR="00A6073E" w:rsidRPr="00347DEE">
        <w:instrText>filter clause</w:instrText>
      </w:r>
      <w:r w:rsidR="007F0163">
        <w:instrText>s</w:instrText>
      </w:r>
      <w:r w:rsidR="00A6073E">
        <w:instrText xml:space="preserve">" </w:instrText>
      </w:r>
      <w:r w:rsidR="00865911">
        <w:fldChar w:fldCharType="end"/>
      </w:r>
      <w:r w:rsidR="00865911">
        <w:fldChar w:fldCharType="begin"/>
      </w:r>
      <w:r w:rsidR="00A6073E">
        <w:instrText xml:space="preserve"> XE "</w:instrText>
      </w:r>
      <w:r w:rsidR="00A6073E" w:rsidRPr="00347DEE">
        <w:instrText>create filter clause</w:instrText>
      </w:r>
      <w:r w:rsidR="00A6073E">
        <w:instrText xml:space="preserve">" </w:instrText>
      </w:r>
      <w:r w:rsidR="00865911">
        <w:fldChar w:fldCharType="end"/>
      </w:r>
      <w:r w:rsidR="00865911">
        <w:fldChar w:fldCharType="begin"/>
      </w:r>
      <w:r w:rsidR="00A6073E">
        <w:instrText xml:space="preserve"> XE "</w:instrText>
      </w:r>
      <w:r w:rsidR="00A6073E" w:rsidRPr="00494705">
        <w:instrText>security:create filter clause</w:instrText>
      </w:r>
      <w:r w:rsidR="00A6073E">
        <w:instrText xml:space="preserve">" </w:instrText>
      </w:r>
      <w:r w:rsidR="00865911">
        <w:fldChar w:fldCharType="end"/>
      </w:r>
    </w:p>
    <w:p w:rsidR="007B4341" w:rsidRDefault="007B4341" w:rsidP="007B4341">
      <w:pPr>
        <w:pStyle w:val="BodyText"/>
      </w:pPr>
      <w:r>
        <w:t>On the filter clause screen,</w:t>
      </w:r>
      <w:r w:rsidR="00C30D19">
        <w:t xml:space="preserve"> the</w:t>
      </w:r>
      <w:r>
        <w:t xml:space="preserve"> user first has to select the class for which </w:t>
      </w:r>
      <w:r w:rsidR="00C30D19">
        <w:t>they want</w:t>
      </w:r>
      <w:r>
        <w:t xml:space="preserve"> to add the filter. Once the class is selected, the </w:t>
      </w:r>
      <w:r w:rsidR="00653A5A">
        <w:t>Filter Chain drop-down list</w:t>
      </w:r>
      <w:r>
        <w:t xml:space="preserve"> is automatically populated with the associated classes. </w:t>
      </w:r>
    </w:p>
    <w:p w:rsidR="007B4341" w:rsidRDefault="007B4341" w:rsidP="007B4341">
      <w:pPr>
        <w:pStyle w:val="NoteMainbody"/>
      </w:pPr>
      <w:r w:rsidRPr="00C30D19">
        <w:rPr>
          <w:rStyle w:val="Bold"/>
        </w:rPr>
        <w:t>NOTE:</w:t>
      </w:r>
      <w:r>
        <w:t xml:space="preserve"> There is an entry for the master class itself in the list. This is to allow for direct instance level security.</w:t>
      </w:r>
    </w:p>
    <w:p w:rsidR="007B4341" w:rsidRDefault="007B4341" w:rsidP="007B4341">
      <w:pPr>
        <w:pStyle w:val="BodyText"/>
      </w:pPr>
      <w:r>
        <w:t>If you want to provision a</w:t>
      </w:r>
      <w:r w:rsidR="00653A5A">
        <w:t xml:space="preserve"> Direct Instance Level Security, </w:t>
      </w:r>
      <w:r>
        <w:t xml:space="preserve">select the class itself </w:t>
      </w:r>
      <w:r w:rsidR="00653A5A">
        <w:t>from</w:t>
      </w:r>
      <w:r>
        <w:t xml:space="preserve"> the </w:t>
      </w:r>
      <w:r w:rsidR="00653A5A">
        <w:t>Filter Chain drop-down list</w:t>
      </w:r>
      <w:r>
        <w:t xml:space="preserve"> and </w:t>
      </w:r>
      <w:r w:rsidR="00653A5A">
        <w:t xml:space="preserve">click </w:t>
      </w:r>
      <w:r w:rsidR="00653A5A" w:rsidRPr="00653A5A">
        <w:rPr>
          <w:rStyle w:val="Bold"/>
        </w:rPr>
        <w:t>Done</w:t>
      </w:r>
      <w:r>
        <w:t xml:space="preserve">. </w:t>
      </w:r>
    </w:p>
    <w:p w:rsidR="007B4341" w:rsidRDefault="007B4341" w:rsidP="007B4341">
      <w:pPr>
        <w:pStyle w:val="BodyText"/>
      </w:pPr>
      <w:r>
        <w:t>In case of Cross Dependant Security, sel</w:t>
      </w:r>
      <w:r w:rsidR="00653A5A">
        <w:t xml:space="preserve">ect the associated class from the Filter Chain drop-down list. </w:t>
      </w:r>
      <w:r>
        <w:t xml:space="preserve">Note that you can drill down the class hierarchy by </w:t>
      </w:r>
      <w:r w:rsidR="00653A5A">
        <w:t>clicking</w:t>
      </w:r>
      <w:r>
        <w:t xml:space="preserve"> the Add button</w:t>
      </w:r>
      <w:r w:rsidR="00653A5A">
        <w:t xml:space="preserve"> located in the Filter Chain section of the Filter Clause Details form</w:t>
      </w:r>
      <w:r>
        <w:t>. This bring</w:t>
      </w:r>
      <w:r w:rsidR="00653A5A">
        <w:t>s</w:t>
      </w:r>
      <w:r>
        <w:t xml:space="preserve"> the associated child classes. Once you have reached the final class on which the security for the class is dependant</w:t>
      </w:r>
      <w:r w:rsidR="00653A5A">
        <w:t>,</w:t>
      </w:r>
      <w:r>
        <w:t xml:space="preserve"> you can </w:t>
      </w:r>
      <w:r w:rsidR="00653A5A">
        <w:t xml:space="preserve">click </w:t>
      </w:r>
      <w:r w:rsidR="00653A5A" w:rsidRPr="00653A5A">
        <w:rPr>
          <w:rStyle w:val="Bold"/>
        </w:rPr>
        <w:t>D</w:t>
      </w:r>
      <w:r w:rsidRPr="00653A5A">
        <w:rPr>
          <w:rStyle w:val="Bold"/>
        </w:rPr>
        <w:t>one</w:t>
      </w:r>
      <w:r>
        <w:t>.</w:t>
      </w:r>
    </w:p>
    <w:p w:rsidR="007B4341" w:rsidRDefault="007B4341" w:rsidP="007B4341">
      <w:pPr>
        <w:pStyle w:val="BodyText"/>
      </w:pPr>
      <w:r>
        <w:t xml:space="preserve">On pressing </w:t>
      </w:r>
      <w:r w:rsidR="00653A5A">
        <w:t xml:space="preserve">Done, </w:t>
      </w:r>
      <w:r>
        <w:t xml:space="preserve">the attribute list is populated with the attributes from the last class in the filter chain. Select the attribute </w:t>
      </w:r>
      <w:r w:rsidR="00E2492B">
        <w:t xml:space="preserve">on </w:t>
      </w:r>
      <w:r>
        <w:t>whose value the user will be granted access.</w:t>
      </w:r>
    </w:p>
    <w:p w:rsidR="007B4341" w:rsidRDefault="007B4341" w:rsidP="007B4341">
      <w:pPr>
        <w:pStyle w:val="BodyText"/>
      </w:pPr>
      <w:r>
        <w:t xml:space="preserve">Once selected you can also provide an alias for the target class name and attribute. This is in cases where the attribute selected holds value for some other class. For example you have a Patient Object which has an attribute Security Key on whose value you want to filter the instances. However from a business perspective, the actual value in the Security Key is the value of the Study Id to which the patient belongs. In this case even though the security filter is set for the Patient based on the security key attribute, in business sense the filtering is happening at the Study Id Level. </w:t>
      </w:r>
      <w:r w:rsidR="008B318A">
        <w:t>Hence you can provide an alias that will be used to determine to which protection elements the user has been granted access.</w:t>
      </w:r>
    </w:p>
    <w:p w:rsidR="00E2492B" w:rsidRDefault="007B4341" w:rsidP="007B4341">
      <w:pPr>
        <w:pStyle w:val="BodyText"/>
      </w:pPr>
      <w:r>
        <w:lastRenderedPageBreak/>
        <w:t xml:space="preserve">Once everything is selected, </w:t>
      </w:r>
      <w:r w:rsidR="00E2492B">
        <w:t>clicking</w:t>
      </w:r>
      <w:r>
        <w:t xml:space="preserve"> </w:t>
      </w:r>
      <w:r w:rsidRPr="00E2492B">
        <w:rPr>
          <w:rStyle w:val="Bold"/>
        </w:rPr>
        <w:t>Add</w:t>
      </w:r>
      <w:r>
        <w:t xml:space="preserve"> </w:t>
      </w:r>
      <w:r w:rsidR="00E2492B">
        <w:t xml:space="preserve">at the bottom of the </w:t>
      </w:r>
      <w:r>
        <w:t>filter</w:t>
      </w:r>
      <w:r w:rsidR="00E2492B">
        <w:t xml:space="preserve"> form</w:t>
      </w:r>
      <w:r>
        <w:t xml:space="preserve"> create</w:t>
      </w:r>
      <w:r w:rsidR="00E2492B">
        <w:t>s</w:t>
      </w:r>
      <w:r>
        <w:t xml:space="preserve"> the filter. Once the filter is created</w:t>
      </w:r>
      <w:r w:rsidR="00E2492B">
        <w:t>, the</w:t>
      </w:r>
      <w:r>
        <w:t xml:space="preserve"> filtering SQL</w:t>
      </w:r>
      <w:r w:rsidR="00E2492B">
        <w:t xml:space="preserve"> statements</w:t>
      </w:r>
      <w:r>
        <w:t xml:space="preserve"> </w:t>
      </w:r>
      <w:r w:rsidR="00E2492B">
        <w:t xml:space="preserve">are </w:t>
      </w:r>
      <w:r>
        <w:t xml:space="preserve">generated and displayed back to the user. </w:t>
      </w:r>
    </w:p>
    <w:p w:rsidR="007B4341" w:rsidRDefault="007B4341" w:rsidP="007B4341">
      <w:pPr>
        <w:pStyle w:val="BodyText"/>
      </w:pPr>
      <w:r>
        <w:t xml:space="preserve">The generated SQL </w:t>
      </w:r>
      <w:r w:rsidR="00E2492B">
        <w:t xml:space="preserve">statements </w:t>
      </w:r>
      <w:r>
        <w:t xml:space="preserve">are for User and Group level filtering. Note that these fields are kept editable to allow users to modify the SQL in case if they want to optimize it further. The </w:t>
      </w:r>
      <w:r w:rsidR="00E2492B">
        <w:t>User SQL generated</w:t>
      </w:r>
      <w:r>
        <w:t xml:space="preserve"> will be used if instance level security is being done </w:t>
      </w:r>
      <w:r w:rsidR="00E2492B">
        <w:t>at the</w:t>
      </w:r>
      <w:r>
        <w:t xml:space="preserve"> user level. The SQL generated for Group will be used when instance level security is being doing for group level. Both SQL </w:t>
      </w:r>
      <w:r w:rsidR="00E2492B">
        <w:t xml:space="preserve">statements </w:t>
      </w:r>
      <w:r>
        <w:t>are different and special att</w:t>
      </w:r>
      <w:r w:rsidR="00E2492B">
        <w:t>ention must</w:t>
      </w:r>
      <w:r>
        <w:t xml:space="preserve"> be paid while editing any of the SQL filter query.</w:t>
      </w:r>
    </w:p>
    <w:p w:rsidR="007B4341" w:rsidRDefault="007B4341" w:rsidP="007B4341">
      <w:pPr>
        <w:pStyle w:val="Heading4"/>
      </w:pPr>
      <w:r>
        <w:t>Creating Protection Element</w:t>
      </w:r>
      <w:r w:rsidR="00E2492B">
        <w:t>s</w:t>
      </w:r>
    </w:p>
    <w:p w:rsidR="007B4341" w:rsidRDefault="007B4341" w:rsidP="007B4341">
      <w:pPr>
        <w:pStyle w:val="BodyText"/>
      </w:pPr>
      <w:r>
        <w:t>Once the security filters have been created, you need to provision the actual instances on which the user has access. This is done by creating protection elements for these instances and providing access to the users.</w:t>
      </w:r>
      <w:r w:rsidR="00865911">
        <w:fldChar w:fldCharType="begin"/>
      </w:r>
      <w:r w:rsidR="004B7991">
        <w:instrText xml:space="preserve"> XE "</w:instrText>
      </w:r>
      <w:r w:rsidR="004B7991" w:rsidRPr="00EE77D5">
        <w:instrText>protection element:create</w:instrText>
      </w:r>
      <w:r w:rsidR="004B7991">
        <w:instrText xml:space="preserve">" </w:instrText>
      </w:r>
      <w:r w:rsidR="00865911">
        <w:fldChar w:fldCharType="end"/>
      </w:r>
      <w:r w:rsidR="00865911">
        <w:fldChar w:fldCharType="begin"/>
      </w:r>
      <w:r w:rsidR="004B7991">
        <w:instrText xml:space="preserve"> XE "</w:instrText>
      </w:r>
      <w:r w:rsidR="004B7991" w:rsidRPr="00347DEE">
        <w:instrText>create protection element</w:instrText>
      </w:r>
      <w:r w:rsidR="004B7991">
        <w:instrText xml:space="preserve">" </w:instrText>
      </w:r>
      <w:r w:rsidR="00865911">
        <w:fldChar w:fldCharType="end"/>
      </w:r>
      <w:r w:rsidR="00865911">
        <w:fldChar w:fldCharType="begin"/>
      </w:r>
      <w:r w:rsidR="004B7991">
        <w:instrText xml:space="preserve"> XE "</w:instrText>
      </w:r>
      <w:r w:rsidR="004B7991" w:rsidRPr="00DE64D9">
        <w:instrText>security:protection element</w:instrText>
      </w:r>
      <w:r w:rsidR="004B7991">
        <w:instrText xml:space="preserve">" </w:instrText>
      </w:r>
      <w:r w:rsidR="00865911">
        <w:fldChar w:fldCharType="end"/>
      </w:r>
    </w:p>
    <w:p w:rsidR="007B4341" w:rsidRDefault="00E2492B" w:rsidP="007B4341">
      <w:pPr>
        <w:pStyle w:val="BodyText"/>
      </w:pPr>
      <w:r>
        <w:t>The following table provides descriptions of the Protection Element f</w:t>
      </w:r>
      <w:r w:rsidR="007B4341">
        <w:t xml:space="preserve">ields </w:t>
      </w:r>
      <w:r>
        <w:t>that an Admin must populate when creating a Protection Element</w:t>
      </w:r>
      <w:r w:rsidR="007B4341">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8"/>
        <w:gridCol w:w="5256"/>
      </w:tblGrid>
      <w:tr w:rsidR="007B4341" w:rsidRPr="007B4341" w:rsidTr="00B518D5">
        <w:trPr>
          <w:cantSplit/>
          <w:tblHeader/>
        </w:trPr>
        <w:tc>
          <w:tcPr>
            <w:tcW w:w="3168" w:type="dxa"/>
            <w:shd w:val="clear" w:color="auto" w:fill="D9D9D9"/>
            <w:vAlign w:val="center"/>
          </w:tcPr>
          <w:p w:rsidR="007B4341" w:rsidRPr="007B4341" w:rsidRDefault="007B4341" w:rsidP="00D039D0">
            <w:pPr>
              <w:pStyle w:val="TableHeaderCenter"/>
            </w:pPr>
            <w:r w:rsidRPr="007B4341">
              <w:t>Field Name</w:t>
            </w:r>
          </w:p>
        </w:tc>
        <w:tc>
          <w:tcPr>
            <w:tcW w:w="5256" w:type="dxa"/>
            <w:shd w:val="clear" w:color="auto" w:fill="D9D9D9"/>
            <w:vAlign w:val="center"/>
          </w:tcPr>
          <w:p w:rsidR="007B4341" w:rsidRPr="007B4341" w:rsidRDefault="007B4341" w:rsidP="00D039D0">
            <w:pPr>
              <w:pStyle w:val="TableHeaderCenter"/>
            </w:pPr>
            <w:r w:rsidRPr="007B4341">
              <w:t>Description</w:t>
            </w:r>
          </w:p>
        </w:tc>
      </w:tr>
      <w:tr w:rsidR="007B4341" w:rsidRPr="007B4341" w:rsidTr="00B518D5">
        <w:trPr>
          <w:cantSplit/>
        </w:trPr>
        <w:tc>
          <w:tcPr>
            <w:tcW w:w="3168" w:type="dxa"/>
            <w:vAlign w:val="center"/>
          </w:tcPr>
          <w:p w:rsidR="007B4341" w:rsidRPr="007B4341" w:rsidRDefault="007B4341" w:rsidP="00D039D0">
            <w:pPr>
              <w:pStyle w:val="TableText"/>
            </w:pPr>
            <w:r w:rsidRPr="007B4341">
              <w:t>Protection Element Name</w:t>
            </w:r>
          </w:p>
        </w:tc>
        <w:tc>
          <w:tcPr>
            <w:tcW w:w="5256" w:type="dxa"/>
            <w:vAlign w:val="center"/>
          </w:tcPr>
          <w:p w:rsidR="007B4341" w:rsidRPr="007B4341" w:rsidRDefault="007B4341" w:rsidP="00D039D0">
            <w:pPr>
              <w:pStyle w:val="TableText"/>
            </w:pPr>
            <w:r w:rsidRPr="007B4341">
              <w:t xml:space="preserve">Distinct name </w:t>
            </w:r>
            <w:r w:rsidR="00E2492B">
              <w:t xml:space="preserve">that uniquely </w:t>
            </w:r>
            <w:r w:rsidR="008B318A">
              <w:t>identifies</w:t>
            </w:r>
            <w:r w:rsidRPr="007B4341">
              <w:t xml:space="preserve"> the Protection Element</w:t>
            </w:r>
          </w:p>
        </w:tc>
      </w:tr>
      <w:tr w:rsidR="007B4341" w:rsidRPr="007B4341" w:rsidTr="00B518D5">
        <w:trPr>
          <w:cantSplit/>
        </w:trPr>
        <w:tc>
          <w:tcPr>
            <w:tcW w:w="3168" w:type="dxa"/>
            <w:vAlign w:val="center"/>
          </w:tcPr>
          <w:p w:rsidR="007B4341" w:rsidRPr="007B4341" w:rsidRDefault="007B4341" w:rsidP="00D039D0">
            <w:pPr>
              <w:pStyle w:val="TableText"/>
            </w:pPr>
            <w:r w:rsidRPr="007B4341">
              <w:t>Protection Element Description</w:t>
            </w:r>
          </w:p>
        </w:tc>
        <w:tc>
          <w:tcPr>
            <w:tcW w:w="5256" w:type="dxa"/>
            <w:vAlign w:val="center"/>
          </w:tcPr>
          <w:p w:rsidR="007B4341" w:rsidRPr="007B4341" w:rsidRDefault="007B4341" w:rsidP="00D039D0">
            <w:pPr>
              <w:pStyle w:val="TableText"/>
            </w:pPr>
            <w:r w:rsidRPr="007B4341">
              <w:t xml:space="preserve">Description </w:t>
            </w:r>
            <w:r w:rsidR="00E2492B">
              <w:t>of</w:t>
            </w:r>
            <w:r w:rsidRPr="007B4341">
              <w:t xml:space="preserve"> the Protection Element</w:t>
            </w:r>
          </w:p>
        </w:tc>
      </w:tr>
      <w:tr w:rsidR="007B4341" w:rsidRPr="007B4341" w:rsidTr="00B518D5">
        <w:trPr>
          <w:cantSplit/>
        </w:trPr>
        <w:tc>
          <w:tcPr>
            <w:tcW w:w="3168" w:type="dxa"/>
            <w:vAlign w:val="center"/>
          </w:tcPr>
          <w:p w:rsidR="007B4341" w:rsidRPr="007B4341" w:rsidRDefault="007B4341" w:rsidP="00D039D0">
            <w:pPr>
              <w:pStyle w:val="TableText"/>
            </w:pPr>
            <w:r w:rsidRPr="007B4341">
              <w:t>Protection Element Type</w:t>
            </w:r>
          </w:p>
        </w:tc>
        <w:tc>
          <w:tcPr>
            <w:tcW w:w="5256" w:type="dxa"/>
            <w:vAlign w:val="center"/>
          </w:tcPr>
          <w:p w:rsidR="007B4341" w:rsidRPr="007B4341" w:rsidRDefault="007B4341" w:rsidP="00D039D0">
            <w:pPr>
              <w:pStyle w:val="TableText"/>
            </w:pPr>
            <w:r w:rsidRPr="007B4341">
              <w:t>Can be left blank</w:t>
            </w:r>
          </w:p>
        </w:tc>
      </w:tr>
      <w:tr w:rsidR="007B4341" w:rsidRPr="007B4341" w:rsidTr="00B518D5">
        <w:trPr>
          <w:cantSplit/>
        </w:trPr>
        <w:tc>
          <w:tcPr>
            <w:tcW w:w="3168" w:type="dxa"/>
            <w:vAlign w:val="center"/>
          </w:tcPr>
          <w:p w:rsidR="007B4341" w:rsidRPr="007B4341" w:rsidRDefault="007B4341" w:rsidP="00D039D0">
            <w:pPr>
              <w:pStyle w:val="TableText"/>
            </w:pPr>
            <w:r w:rsidRPr="007B4341">
              <w:t>Protection Element Object Id</w:t>
            </w:r>
          </w:p>
        </w:tc>
        <w:tc>
          <w:tcPr>
            <w:tcW w:w="5256" w:type="dxa"/>
            <w:vAlign w:val="center"/>
          </w:tcPr>
          <w:p w:rsidR="007B4341" w:rsidRPr="007B4341" w:rsidRDefault="007B4341" w:rsidP="00D039D0">
            <w:pPr>
              <w:pStyle w:val="TableText"/>
            </w:pPr>
            <w:r w:rsidRPr="007B4341">
              <w:t>The target class name on which the security of the master class depends. If an alias class name is used, then the alias should be entered here.</w:t>
            </w:r>
          </w:p>
        </w:tc>
      </w:tr>
      <w:tr w:rsidR="007B4341" w:rsidRPr="007B4341" w:rsidTr="00B518D5">
        <w:trPr>
          <w:cantSplit/>
        </w:trPr>
        <w:tc>
          <w:tcPr>
            <w:tcW w:w="3168" w:type="dxa"/>
            <w:vAlign w:val="center"/>
          </w:tcPr>
          <w:p w:rsidR="007B4341" w:rsidRPr="007B4341" w:rsidRDefault="007B4341" w:rsidP="00D039D0">
            <w:pPr>
              <w:pStyle w:val="TableText"/>
            </w:pPr>
            <w:r w:rsidRPr="007B4341">
              <w:t>Protection Element Attribute</w:t>
            </w:r>
          </w:p>
        </w:tc>
        <w:tc>
          <w:tcPr>
            <w:tcW w:w="5256" w:type="dxa"/>
            <w:vAlign w:val="center"/>
          </w:tcPr>
          <w:p w:rsidR="007B4341" w:rsidRPr="007B4341" w:rsidRDefault="007B4341" w:rsidP="00D039D0">
            <w:pPr>
              <w:pStyle w:val="TableText"/>
            </w:pPr>
            <w:r w:rsidRPr="007B4341">
              <w:t>The name of the attribute of the target class on which the security of the master class depends. If an alias attribute name is used then the alias should be entered here</w:t>
            </w:r>
          </w:p>
        </w:tc>
      </w:tr>
      <w:tr w:rsidR="007B4341" w:rsidRPr="007B4341" w:rsidTr="00B518D5">
        <w:trPr>
          <w:cantSplit/>
        </w:trPr>
        <w:tc>
          <w:tcPr>
            <w:tcW w:w="3168" w:type="dxa"/>
            <w:vAlign w:val="center"/>
          </w:tcPr>
          <w:p w:rsidR="007B4341" w:rsidRPr="007B4341" w:rsidRDefault="007B4341" w:rsidP="00D039D0">
            <w:pPr>
              <w:pStyle w:val="TableText"/>
            </w:pPr>
            <w:r w:rsidRPr="007B4341">
              <w:t>Protection Element Value</w:t>
            </w:r>
          </w:p>
        </w:tc>
        <w:tc>
          <w:tcPr>
            <w:tcW w:w="5256" w:type="dxa"/>
            <w:vAlign w:val="center"/>
          </w:tcPr>
          <w:p w:rsidR="007B4341" w:rsidRPr="007B4341" w:rsidRDefault="007B4341" w:rsidP="00D039D0">
            <w:pPr>
              <w:pStyle w:val="TableText"/>
            </w:pPr>
            <w:r w:rsidRPr="007B4341">
              <w:t>The actual value of the attribute on which user has access.</w:t>
            </w:r>
          </w:p>
        </w:tc>
      </w:tr>
      <w:tr w:rsidR="007B4341" w:rsidRPr="007B4341" w:rsidTr="00B518D5">
        <w:trPr>
          <w:cantSplit/>
        </w:trPr>
        <w:tc>
          <w:tcPr>
            <w:tcW w:w="3168" w:type="dxa"/>
            <w:vAlign w:val="center"/>
          </w:tcPr>
          <w:p w:rsidR="007B4341" w:rsidRPr="007B4341" w:rsidRDefault="007B4341" w:rsidP="00D039D0">
            <w:pPr>
              <w:pStyle w:val="TableText"/>
            </w:pPr>
            <w:r w:rsidRPr="007B4341">
              <w:t>Update Date</w:t>
            </w:r>
          </w:p>
        </w:tc>
        <w:tc>
          <w:tcPr>
            <w:tcW w:w="5256" w:type="dxa"/>
            <w:vAlign w:val="center"/>
          </w:tcPr>
          <w:p w:rsidR="007B4341" w:rsidRPr="007B4341" w:rsidRDefault="007B4341" w:rsidP="00D039D0">
            <w:pPr>
              <w:pStyle w:val="TableText"/>
            </w:pPr>
            <w:r w:rsidRPr="007B4341">
              <w:t>Date when the protection element was last updated</w:t>
            </w:r>
          </w:p>
        </w:tc>
      </w:tr>
    </w:tbl>
    <w:p w:rsidR="005D0051" w:rsidRDefault="002A3C9A" w:rsidP="007B4341">
      <w:pPr>
        <w:pStyle w:val="Caption"/>
      </w:pPr>
      <w:r>
        <w:t>Figure</w:t>
      </w:r>
      <w:r w:rsidR="007B4341">
        <w:t xml:space="preserve"> </w:t>
      </w:r>
      <w:fldSimple w:instr=" STYLEREF 1 \s ">
        <w:r w:rsidR="00E92FAF">
          <w:rPr>
            <w:noProof/>
          </w:rPr>
          <w:t>5</w:t>
        </w:r>
      </w:fldSimple>
      <w:r w:rsidR="002F0542">
        <w:noBreakHyphen/>
      </w:r>
      <w:fldSimple w:instr=" SEQ Figure \* ARABIC \s 1 ">
        <w:r w:rsidR="00E92FAF">
          <w:rPr>
            <w:noProof/>
          </w:rPr>
          <w:t>2</w:t>
        </w:r>
      </w:fldSimple>
      <w:r w:rsidR="007B4341">
        <w:t xml:space="preserve"> Protection Element Fields</w:t>
      </w:r>
    </w:p>
    <w:p w:rsidR="00EB0159" w:rsidRDefault="007B4341" w:rsidP="007B4341">
      <w:pPr>
        <w:pStyle w:val="Heading3"/>
      </w:pPr>
      <w:bookmarkStart w:id="509" w:name="_Toc214359180"/>
      <w:r>
        <w:t>Using Instance Level Security</w:t>
      </w:r>
      <w:bookmarkEnd w:id="509"/>
    </w:p>
    <w:p w:rsidR="007B4341" w:rsidRDefault="00315838" w:rsidP="007B4341">
      <w:pPr>
        <w:pStyle w:val="BodyText"/>
      </w:pPr>
      <w:r>
        <w:t>In order for the c</w:t>
      </w:r>
      <w:r w:rsidR="007B4341">
        <w:t xml:space="preserve">lient application to inject Instance Level Security, CSM provides a helper class which assists them. This class contains methods which allow the user to add </w:t>
      </w:r>
      <w:r>
        <w:t>these filters to the Hibernate C</w:t>
      </w:r>
      <w:r w:rsidR="007B4341">
        <w:t>onfiguration at the time of loading of the system</w:t>
      </w:r>
      <w:r>
        <w:t>,</w:t>
      </w:r>
      <w:r w:rsidR="007B4341">
        <w:t xml:space="preserve"> and also initialize and pa</w:t>
      </w:r>
      <w:r>
        <w:t>rameterize these filters at run</w:t>
      </w:r>
      <w:r w:rsidR="007B4341">
        <w:t xml:space="preserve">time for </w:t>
      </w:r>
      <w:r>
        <w:t>the</w:t>
      </w:r>
      <w:r w:rsidR="007B4341">
        <w:t xml:space="preserve"> particular user or group(s) firing the query.</w:t>
      </w:r>
    </w:p>
    <w:p w:rsidR="007B4341" w:rsidRPr="00F50754" w:rsidRDefault="007B4341" w:rsidP="00315838">
      <w:pPr>
        <w:pStyle w:val="BodyText"/>
        <w:keepNext/>
        <w:rPr>
          <w:rStyle w:val="Bold"/>
        </w:rPr>
      </w:pPr>
      <w:r w:rsidRPr="00F50754">
        <w:rPr>
          <w:rStyle w:val="Bold"/>
        </w:rPr>
        <w:t>To add filters when using i</w:t>
      </w:r>
      <w:r w:rsidR="00F50754">
        <w:rPr>
          <w:rStyle w:val="Bold"/>
        </w:rPr>
        <w:t>nstance level security for user:</w:t>
      </w:r>
    </w:p>
    <w:p w:rsidR="007B4341" w:rsidRDefault="007B4341" w:rsidP="00315838">
      <w:pPr>
        <w:pStyle w:val="Classfilesample"/>
      </w:pPr>
      <w:r>
        <w:t>public static void addFilters( AuthorizationManager authorizationManager, Configuration configuration)</w:t>
      </w:r>
    </w:p>
    <w:p w:rsidR="007B4341" w:rsidRDefault="007B4341" w:rsidP="00315838">
      <w:pPr>
        <w:pStyle w:val="Classfilesample"/>
      </w:pPr>
      <w:r>
        <w:lastRenderedPageBreak/>
        <w:t>public static void addFilters(AuthorizationManager authorizationManager,Configuration configuration, List&lt;String&gt; definedFilterNamesList)</w:t>
      </w:r>
    </w:p>
    <w:p w:rsidR="007B4341" w:rsidRPr="00F50754" w:rsidRDefault="007B4341" w:rsidP="007B4341">
      <w:pPr>
        <w:pStyle w:val="BodyText"/>
        <w:rPr>
          <w:rStyle w:val="Bold"/>
        </w:rPr>
      </w:pPr>
      <w:r w:rsidRPr="00F50754">
        <w:rPr>
          <w:rStyle w:val="Bold"/>
        </w:rPr>
        <w:t>To add filters when using ins</w:t>
      </w:r>
      <w:r w:rsidR="00F50754">
        <w:rPr>
          <w:rStyle w:val="Bold"/>
        </w:rPr>
        <w:t>tance level security for groups:</w:t>
      </w:r>
    </w:p>
    <w:p w:rsidR="007B4341" w:rsidRDefault="007B4341" w:rsidP="00315838">
      <w:pPr>
        <w:pStyle w:val="Classfilesample"/>
      </w:pPr>
      <w:r>
        <w:t>public static void addFiltersForGroups( AuthorizationManager authorizationManager, Configuration configuration)</w:t>
      </w:r>
    </w:p>
    <w:p w:rsidR="007B4341" w:rsidRDefault="007B4341" w:rsidP="00315838">
      <w:pPr>
        <w:pStyle w:val="Classfilesample"/>
      </w:pPr>
      <w:r>
        <w:t>public static void addFiltersForGroups(AuthorizationManager authorizationManager,Configuration configuration, List&lt;String&gt; definedFilterNamesList)</w:t>
      </w:r>
    </w:p>
    <w:p w:rsidR="007B4341" w:rsidRDefault="00045344" w:rsidP="007B4341">
      <w:pPr>
        <w:pStyle w:val="BodyText"/>
      </w:pPr>
      <w:r>
        <w:t>One</w:t>
      </w:r>
      <w:r w:rsidR="007B4341">
        <w:t xml:space="preserve"> </w:t>
      </w:r>
      <w:r>
        <w:t xml:space="preserve">of these </w:t>
      </w:r>
      <w:r w:rsidR="007B4341">
        <w:t xml:space="preserve">methods should be called only once for an application just after the Hibernate Configuration object is created </w:t>
      </w:r>
      <w:r w:rsidR="00315838">
        <w:t>(</w:t>
      </w:r>
      <w:r w:rsidR="007B4341">
        <w:t>by reading the configuration file</w:t>
      </w:r>
      <w:r w:rsidR="00315838">
        <w:t>)</w:t>
      </w:r>
      <w:r w:rsidR="007B4341">
        <w:t xml:space="preserve"> and before the Session Factory Method is created. The methods inject the security filters </w:t>
      </w:r>
      <w:r w:rsidR="00315838">
        <w:t xml:space="preserve">that have been </w:t>
      </w:r>
      <w:r w:rsidR="007B4341">
        <w:t xml:space="preserve">created for this application. </w:t>
      </w:r>
      <w:r w:rsidR="008C29D3">
        <w:t>CSM</w:t>
      </w:r>
      <w:r w:rsidR="007B4341">
        <w:t xml:space="preserve"> retrieves a list of all the filters </w:t>
      </w:r>
      <w:r w:rsidR="00315838">
        <w:t>that</w:t>
      </w:r>
      <w:r w:rsidR="007B4341">
        <w:t xml:space="preserve"> have been defined for </w:t>
      </w:r>
      <w:r w:rsidR="00315838">
        <w:t>the</w:t>
      </w:r>
      <w:r w:rsidR="007B4341">
        <w:t xml:space="preserve"> application from the CSM Database.</w:t>
      </w:r>
    </w:p>
    <w:p w:rsidR="007B4341" w:rsidRDefault="007B4341" w:rsidP="007B4341">
      <w:pPr>
        <w:pStyle w:val="BodyText"/>
      </w:pPr>
      <w:r>
        <w:t>Since the non-CSM custom filters defined in HBM or via @Fil</w:t>
      </w:r>
      <w:r w:rsidR="00315838">
        <w:t>ter annotations are supported, i</w:t>
      </w:r>
      <w:r>
        <w:t xml:space="preserve">f the </w:t>
      </w:r>
      <w:r w:rsidRPr="00315838">
        <w:rPr>
          <w:rStyle w:val="Emphasis"/>
        </w:rPr>
        <w:t>definedFilterNamesList</w:t>
      </w:r>
      <w:r>
        <w:t xml:space="preserve"> parameter is passed while adding filters</w:t>
      </w:r>
      <w:r w:rsidR="00315838">
        <w:t>,</w:t>
      </w:r>
      <w:r>
        <w:t xml:space="preserve"> then the named fi</w:t>
      </w:r>
      <w:r w:rsidR="00315838">
        <w:t>lters will be added as well to the p</w:t>
      </w:r>
      <w:r>
        <w:t>ersistent classes.</w:t>
      </w:r>
    </w:p>
    <w:p w:rsidR="007B4341" w:rsidRDefault="00315838" w:rsidP="007B4341">
      <w:pPr>
        <w:pStyle w:val="BodyText"/>
      </w:pPr>
      <w:r>
        <w:t>After that, f</w:t>
      </w:r>
      <w:r w:rsidR="007B4341">
        <w:t>or each filter in the list,</w:t>
      </w:r>
      <w:r w:rsidR="001E1FCA">
        <w:t xml:space="preserve">CSM </w:t>
      </w:r>
      <w:r w:rsidR="007B4341">
        <w:t xml:space="preserve"> creates a new FilterDefinition (Hibernate) object. </w:t>
      </w:r>
      <w:r w:rsidR="001E1FCA">
        <w:t xml:space="preserve">CSM </w:t>
      </w:r>
      <w:r>
        <w:t>then retrieves the p</w:t>
      </w:r>
      <w:r w:rsidR="007B4341">
        <w:t xml:space="preserve">ersistent </w:t>
      </w:r>
      <w:r>
        <w:t>c</w:t>
      </w:r>
      <w:r w:rsidR="007B4341">
        <w:t>lass from the passed Configuration Object using the class name for</w:t>
      </w:r>
      <w:r w:rsidR="008C29D3">
        <w:t xml:space="preserve"> which the filter is defined. CSM</w:t>
      </w:r>
      <w:r w:rsidR="007B4341">
        <w:t xml:space="preserve"> then adds the filter to the persistent class by setting the filtering query.</w:t>
      </w:r>
    </w:p>
    <w:p w:rsidR="00F50754" w:rsidRPr="00F50754" w:rsidRDefault="00F50754" w:rsidP="00F50754">
      <w:pPr>
        <w:pStyle w:val="BodyText"/>
        <w:rPr>
          <w:rStyle w:val="Bold"/>
        </w:rPr>
      </w:pPr>
      <w:r w:rsidRPr="00F50754">
        <w:rPr>
          <w:rStyle w:val="Bold"/>
        </w:rPr>
        <w:t>To initialize filters when i</w:t>
      </w:r>
      <w:r>
        <w:rPr>
          <w:rStyle w:val="Bold"/>
        </w:rPr>
        <w:t>nstance level security for user:</w:t>
      </w:r>
    </w:p>
    <w:p w:rsidR="00F50754" w:rsidRDefault="00F50754" w:rsidP="00315838">
      <w:pPr>
        <w:pStyle w:val="Classfilesample"/>
      </w:pPr>
      <w:r>
        <w:t>public static void initializeFilters (String userName, Session session, AuthorizationManager authorizationManager)</w:t>
      </w:r>
    </w:p>
    <w:p w:rsidR="00F50754" w:rsidRDefault="00F50754" w:rsidP="00315838">
      <w:pPr>
        <w:pStyle w:val="Classfilesample"/>
      </w:pPr>
      <w:r>
        <w:t>public static v</w:t>
      </w:r>
      <w:r w:rsidR="00A861AA">
        <w:t>oid initializeFilters(String</w:t>
      </w:r>
      <w:r>
        <w:t xml:space="preserve"> groupNames, Session session, AuthorizationManager authorizationManager, Map&lt;String,String&gt; definedFilterNamesMap)</w:t>
      </w:r>
    </w:p>
    <w:p w:rsidR="00F50754" w:rsidRPr="00F50754" w:rsidRDefault="00F50754" w:rsidP="00F50754">
      <w:pPr>
        <w:pStyle w:val="BodyText"/>
        <w:rPr>
          <w:rStyle w:val="Bold"/>
        </w:rPr>
      </w:pPr>
      <w:r w:rsidRPr="00F50754">
        <w:rPr>
          <w:rStyle w:val="Bold"/>
        </w:rPr>
        <w:t>To initialize filters when ins</w:t>
      </w:r>
      <w:r>
        <w:rPr>
          <w:rStyle w:val="Bold"/>
        </w:rPr>
        <w:t>tance level security for groups:</w:t>
      </w:r>
    </w:p>
    <w:p w:rsidR="00F50754" w:rsidRDefault="00F50754" w:rsidP="00315838">
      <w:pPr>
        <w:pStyle w:val="Classfilesample"/>
      </w:pPr>
      <w:r>
        <w:t>public static void initializeFiltersForGroups(String[] groupNames, Session session, AuthorizationManager authorizationManager)</w:t>
      </w:r>
    </w:p>
    <w:p w:rsidR="00F50754" w:rsidRDefault="00F50754" w:rsidP="00315838">
      <w:pPr>
        <w:pStyle w:val="Classfilesample"/>
      </w:pPr>
      <w:r>
        <w:t>public static void initializeFiltersForGroups(String[] groupNames, Session session, AuthorizationManager authorizationManager, Map&lt;String,String&gt; definedFilterNamesMap)</w:t>
      </w:r>
    </w:p>
    <w:p w:rsidR="00F50754" w:rsidRDefault="00F50754" w:rsidP="00F50754">
      <w:pPr>
        <w:pStyle w:val="BodyText"/>
      </w:pPr>
      <w:r>
        <w:t xml:space="preserve">One of these methods should be invoked after obtaining the Session from the SessionFactory and just before executing the user query. This method initializes the filters that are already added to the </w:t>
      </w:r>
      <w:r w:rsidR="008B318A">
        <w:t>SessionFactory</w:t>
      </w:r>
      <w:r>
        <w:t>. This method first obtains the list of all the defined filters from the SessionFactory in the passe</w:t>
      </w:r>
      <w:r w:rsidR="00045344">
        <w:t>d</w:t>
      </w:r>
      <w:r>
        <w:t xml:space="preserve"> Session object. It then iterates through the filter list and sets the </w:t>
      </w:r>
      <w:r w:rsidRPr="00045344">
        <w:rPr>
          <w:rStyle w:val="Emphasis"/>
        </w:rPr>
        <w:t>user name</w:t>
      </w:r>
      <w:r>
        <w:t xml:space="preserve"> or </w:t>
      </w:r>
      <w:r w:rsidRPr="00045344">
        <w:rPr>
          <w:rStyle w:val="Emphasis"/>
        </w:rPr>
        <w:t>group names</w:t>
      </w:r>
      <w:r>
        <w:t xml:space="preserve"> and the </w:t>
      </w:r>
      <w:r w:rsidRPr="00045344">
        <w:rPr>
          <w:rStyle w:val="Emphasis"/>
        </w:rPr>
        <w:t>application name</w:t>
      </w:r>
      <w:r>
        <w:t xml:space="preserve"> parameter</w:t>
      </w:r>
      <w:r w:rsidR="00045344">
        <w:t>s</w:t>
      </w:r>
      <w:r>
        <w:t xml:space="preserve">. It retrieves the </w:t>
      </w:r>
      <w:r w:rsidR="00F73F46" w:rsidRPr="00045344">
        <w:rPr>
          <w:rStyle w:val="Emphasis"/>
        </w:rPr>
        <w:t>application</w:t>
      </w:r>
      <w:r w:rsidRPr="00045344">
        <w:rPr>
          <w:rStyle w:val="Emphasis"/>
        </w:rPr>
        <w:t xml:space="preserve"> </w:t>
      </w:r>
      <w:r w:rsidR="00045344" w:rsidRPr="00045344">
        <w:rPr>
          <w:rStyle w:val="Emphasis"/>
        </w:rPr>
        <w:t>n</w:t>
      </w:r>
      <w:r w:rsidRPr="00045344">
        <w:rPr>
          <w:rStyle w:val="Emphasis"/>
        </w:rPr>
        <w:t>ame</w:t>
      </w:r>
      <w:r>
        <w:t xml:space="preserve"> from the passed Authorization Manager.</w:t>
      </w:r>
    </w:p>
    <w:p w:rsidR="00F50754" w:rsidRDefault="00F50754" w:rsidP="00F50754">
      <w:pPr>
        <w:pStyle w:val="BodyText"/>
      </w:pPr>
      <w:r>
        <w:t>It is important to note that the instance level security filters can be added or initial</w:t>
      </w:r>
      <w:r w:rsidR="00045344">
        <w:t>ized for a u</w:t>
      </w:r>
      <w:r>
        <w:t xml:space="preserve">ser or groups exclusively. </w:t>
      </w:r>
      <w:r w:rsidR="00045344">
        <w:t xml:space="preserve">Meaning that </w:t>
      </w:r>
      <w:r>
        <w:t xml:space="preserve">if the </w:t>
      </w:r>
      <w:r w:rsidRPr="00045344">
        <w:rPr>
          <w:rStyle w:val="Emphasis"/>
        </w:rPr>
        <w:t>addFilter</w:t>
      </w:r>
      <w:r>
        <w:t xml:space="preserve"> method is invoked for groups</w:t>
      </w:r>
      <w:r w:rsidR="00045344">
        <w:t>,</w:t>
      </w:r>
      <w:r>
        <w:t xml:space="preserve"> then the Group(s) based instance level security filter </w:t>
      </w:r>
      <w:r w:rsidR="008B318A">
        <w:t>queries are</w:t>
      </w:r>
      <w:r w:rsidR="00045344">
        <w:t xml:space="preserve"> </w:t>
      </w:r>
      <w:r>
        <w:t xml:space="preserve">added. As mentioned </w:t>
      </w:r>
      <w:r w:rsidR="00045344">
        <w:t>above, the decision to utilize u</w:t>
      </w:r>
      <w:r>
        <w:t xml:space="preserve">ser or group based instance level security </w:t>
      </w:r>
      <w:r w:rsidR="00045344">
        <w:t>must be</w:t>
      </w:r>
      <w:r>
        <w:t xml:space="preserve"> made before adding the filters to </w:t>
      </w:r>
      <w:r w:rsidR="00045344">
        <w:t xml:space="preserve">the </w:t>
      </w:r>
      <w:r>
        <w:t>Hibernate session and should not be used interchangeably.</w:t>
      </w:r>
    </w:p>
    <w:p w:rsidR="00707391" w:rsidRDefault="004A2BD2" w:rsidP="004A2BD2">
      <w:pPr>
        <w:pStyle w:val="Heading3"/>
        <w:rPr>
          <w:ins w:id="510" w:author=" Vijay Parmar" w:date="2009-08-21T23:24:00Z"/>
        </w:rPr>
      </w:pPr>
      <w:bookmarkStart w:id="511" w:name="_Toc214359181"/>
      <w:ins w:id="512" w:author=" Vijay Parmar" w:date="2009-08-21T23:22:00Z">
        <w:r>
          <w:lastRenderedPageBreak/>
          <w:t xml:space="preserve">Using Instance Level Query Performance </w:t>
        </w:r>
        <w:commentRangeStart w:id="513"/>
        <w:r>
          <w:t>Enhancements</w:t>
        </w:r>
      </w:ins>
      <w:commentRangeEnd w:id="513"/>
      <w:ins w:id="514" w:author=" Vijay Parmar" w:date="2009-08-22T13:59:00Z">
        <w:r w:rsidR="00161DBD">
          <w:rPr>
            <w:rStyle w:val="CommentReference"/>
            <w:rFonts w:ascii="Arial" w:hAnsi="Arial" w:cs="Times New Roman"/>
            <w:bCs w:val="0"/>
          </w:rPr>
          <w:commentReference w:id="513"/>
        </w:r>
      </w:ins>
      <w:ins w:id="515" w:author=" Vijay Parmar" w:date="2009-08-21T23:23:00Z">
        <w:r w:rsidR="00553D62">
          <w:t xml:space="preserve"> </w:t>
        </w:r>
      </w:ins>
    </w:p>
    <w:p w:rsidR="007363C0" w:rsidRDefault="007465DA">
      <w:pPr>
        <w:pStyle w:val="BodyText"/>
        <w:rPr>
          <w:ins w:id="516" w:author=" Vijay Parmar" w:date="2009-08-21T23:22:00Z"/>
        </w:rPr>
        <w:pPrChange w:id="517" w:author=" Vijay Parmar" w:date="2009-08-21T23:23:00Z">
          <w:pPr>
            <w:pStyle w:val="Heading3"/>
          </w:pPr>
        </w:pPrChange>
      </w:pPr>
      <w:ins w:id="518" w:author=" Vijay Parmar" w:date="2009-08-22T14:00:00Z">
        <w:r>
          <w:t>a</w:t>
        </w:r>
      </w:ins>
    </w:p>
    <w:p w:rsidR="004A2BD2" w:rsidRDefault="004A2BD2" w:rsidP="00F50754">
      <w:pPr>
        <w:pStyle w:val="Heading3"/>
        <w:rPr>
          <w:ins w:id="519" w:author=" Vijay Parmar" w:date="2009-08-21T23:22:00Z"/>
        </w:rPr>
      </w:pPr>
    </w:p>
    <w:p w:rsidR="00F50754" w:rsidRDefault="00F50754" w:rsidP="00F50754">
      <w:pPr>
        <w:pStyle w:val="Heading3"/>
      </w:pPr>
      <w:r>
        <w:t>Known Issues</w:t>
      </w:r>
      <w:bookmarkEnd w:id="511"/>
    </w:p>
    <w:p w:rsidR="00F50754" w:rsidRPr="00045344" w:rsidRDefault="00F50754" w:rsidP="00F50754">
      <w:pPr>
        <w:pStyle w:val="BodyText"/>
        <w:rPr>
          <w:rStyle w:val="Bold"/>
        </w:rPr>
      </w:pPr>
      <w:r w:rsidRPr="00045344">
        <w:rPr>
          <w:rStyle w:val="Bold"/>
        </w:rPr>
        <w:t>In case of  eager loading</w:t>
      </w:r>
      <w:r w:rsidR="00045344">
        <w:rPr>
          <w:rStyle w:val="Bold"/>
        </w:rPr>
        <w:t>,</w:t>
      </w:r>
      <w:r w:rsidRPr="00045344">
        <w:rPr>
          <w:rStyle w:val="Bold"/>
        </w:rPr>
        <w:t xml:space="preserve"> filtering of the child object doesn’t work</w:t>
      </w:r>
      <w:r w:rsidR="00045344">
        <w:rPr>
          <w:rStyle w:val="Bold"/>
        </w:rPr>
        <w:t>.</w:t>
      </w:r>
    </w:p>
    <w:p w:rsidR="00F50754" w:rsidRDefault="00F50754" w:rsidP="00F50754">
      <w:pPr>
        <w:pStyle w:val="BodyText"/>
      </w:pPr>
      <w:r>
        <w:t>Hibernate</w:t>
      </w:r>
      <w:r w:rsidR="00045344">
        <w:t>,</w:t>
      </w:r>
      <w:r>
        <w:t xml:space="preserve"> by default</w:t>
      </w:r>
      <w:r w:rsidR="00045344">
        <w:t>,</w:t>
      </w:r>
      <w:r>
        <w:t xml:space="preserve"> inject</w:t>
      </w:r>
      <w:r w:rsidR="00045344">
        <w:t>s</w:t>
      </w:r>
      <w:r>
        <w:t xml:space="preserve"> only the filter for the parent object</w:t>
      </w:r>
      <w:r w:rsidR="00B342EA">
        <w:t>.</w:t>
      </w:r>
      <w:r>
        <w:t xml:space="preserve"> </w:t>
      </w:r>
      <w:r w:rsidR="00B342EA">
        <w:t xml:space="preserve">In </w:t>
      </w:r>
      <w:r w:rsidR="00045344">
        <w:t>the case where</w:t>
      </w:r>
      <w:r>
        <w:t xml:space="preserve"> you have the eager loading mode set to </w:t>
      </w:r>
      <w:r w:rsidR="00B342EA">
        <w:t>“</w:t>
      </w:r>
      <w:r w:rsidRPr="00B342EA">
        <w:t>true</w:t>
      </w:r>
      <w:r w:rsidR="00B342EA">
        <w:t>”</w:t>
      </w:r>
      <w:r w:rsidR="00045344">
        <w:t>, the child object</w:t>
      </w:r>
      <w:r w:rsidR="00B342EA">
        <w:t>s</w:t>
      </w:r>
      <w:r>
        <w:t xml:space="preserve"> (the associated objects which are </w:t>
      </w:r>
      <w:r w:rsidR="00045344">
        <w:t xml:space="preserve">being </w:t>
      </w:r>
      <w:r>
        <w:t xml:space="preserve">eagerly loaded) filter </w:t>
      </w:r>
      <w:r w:rsidR="00045344">
        <w:t>is</w:t>
      </w:r>
      <w:r>
        <w:t xml:space="preserve"> not injected. SDK by default comes with eager loading set to </w:t>
      </w:r>
      <w:r w:rsidR="00B342EA">
        <w:t>“</w:t>
      </w:r>
      <w:r w:rsidRPr="00B342EA">
        <w:t>false</w:t>
      </w:r>
      <w:r w:rsidR="00B342EA">
        <w:t>”</w:t>
      </w:r>
      <w:r w:rsidR="00045344">
        <w:t>,</w:t>
      </w:r>
      <w:r>
        <w:t xml:space="preserve"> leaving up to the users to explicitly turn it on.</w:t>
      </w:r>
    </w:p>
    <w:p w:rsidR="00F50754" w:rsidRPr="00045344" w:rsidRDefault="00F50754" w:rsidP="00F50754">
      <w:pPr>
        <w:pStyle w:val="BodyText"/>
        <w:rPr>
          <w:rStyle w:val="Bold"/>
        </w:rPr>
      </w:pPr>
      <w:r w:rsidRPr="00045344">
        <w:rPr>
          <w:rStyle w:val="Bold"/>
        </w:rPr>
        <w:t>Multiple filters on a single object will be always AND</w:t>
      </w:r>
      <w:r w:rsidR="00045344">
        <w:rPr>
          <w:rStyle w:val="Bold"/>
        </w:rPr>
        <w:t>-</w:t>
      </w:r>
      <w:r w:rsidRPr="00045344">
        <w:rPr>
          <w:rStyle w:val="Bold"/>
        </w:rPr>
        <w:t xml:space="preserve">ed </w:t>
      </w:r>
    </w:p>
    <w:p w:rsidR="00F50754" w:rsidRDefault="00F50754" w:rsidP="00F50754">
      <w:pPr>
        <w:pStyle w:val="BodyText"/>
      </w:pPr>
      <w:r>
        <w:t xml:space="preserve">If you have multiple filters defined for a single domain object, Hibernate </w:t>
      </w:r>
      <w:r w:rsidR="00045344">
        <w:t>will</w:t>
      </w:r>
      <w:r>
        <w:t xml:space="preserve"> inject all of them with </w:t>
      </w:r>
      <w:r w:rsidR="00045344">
        <w:t>“</w:t>
      </w:r>
      <w:r>
        <w:t>AND</w:t>
      </w:r>
      <w:r w:rsidR="00045344">
        <w:t>”</w:t>
      </w:r>
      <w:r>
        <w:t xml:space="preserve"> conditions between them. </w:t>
      </w:r>
      <w:r w:rsidR="008B318A">
        <w:t>This is the default behavior of Hibernate and would require programmatic enhancements to handle the OR-ing of filters.</w:t>
      </w:r>
    </w:p>
    <w:p w:rsidR="00F50754" w:rsidRPr="00045344" w:rsidRDefault="00F50754" w:rsidP="00F50754">
      <w:pPr>
        <w:pStyle w:val="BodyText"/>
        <w:rPr>
          <w:rStyle w:val="Bold"/>
        </w:rPr>
      </w:pPr>
      <w:r w:rsidRPr="00045344">
        <w:rPr>
          <w:rStyle w:val="Bold"/>
        </w:rPr>
        <w:t>Filtering in</w:t>
      </w:r>
      <w:r w:rsidR="00045344">
        <w:rPr>
          <w:rStyle w:val="Bold"/>
        </w:rPr>
        <w:t xml:space="preserve"> the </w:t>
      </w:r>
      <w:r w:rsidRPr="00045344">
        <w:rPr>
          <w:rStyle w:val="Bold"/>
        </w:rPr>
        <w:t>case of inheritance needs to be further investigated</w:t>
      </w:r>
    </w:p>
    <w:p w:rsidR="00F50754" w:rsidRDefault="00F50754" w:rsidP="00F50754">
      <w:pPr>
        <w:pStyle w:val="BodyText"/>
      </w:pPr>
      <w:r>
        <w:t>Hibernate DTD has a limitation</w:t>
      </w:r>
      <w:r w:rsidR="00045344">
        <w:t xml:space="preserve"> of</w:t>
      </w:r>
      <w:r>
        <w:t xml:space="preserve"> not allowing </w:t>
      </w:r>
      <w:r w:rsidR="00045344">
        <w:t xml:space="preserve">a </w:t>
      </w:r>
      <w:r>
        <w:t xml:space="preserve">user to add a filter for the inherited classes. The DTD allows filters only to be added to the super class. However Hibernate API allows </w:t>
      </w:r>
      <w:r w:rsidR="00045344">
        <w:t xml:space="preserve">the addition </w:t>
      </w:r>
      <w:r>
        <w:t>of these filters. This issue will be investigated in detail during implementation</w:t>
      </w:r>
      <w:r w:rsidR="00045344">
        <w:t>,</w:t>
      </w:r>
      <w:r>
        <w:t xml:space="preserve"> and </w:t>
      </w:r>
      <w:r w:rsidR="00045344">
        <w:t xml:space="preserve">the </w:t>
      </w:r>
      <w:r>
        <w:t>results will be posted accordingly.</w:t>
      </w:r>
    </w:p>
    <w:p w:rsidR="00F50754" w:rsidRDefault="00F50754" w:rsidP="00F50754">
      <w:pPr>
        <w:pStyle w:val="Heading2"/>
      </w:pPr>
      <w:bookmarkStart w:id="520" w:name="_Toc214359182"/>
      <w:r>
        <w:t>Attribute Level Security</w:t>
      </w:r>
      <w:bookmarkEnd w:id="520"/>
    </w:p>
    <w:p w:rsidR="00F50754" w:rsidRDefault="00F50754" w:rsidP="00F50754">
      <w:pPr>
        <w:pStyle w:val="Heading3"/>
      </w:pPr>
      <w:bookmarkStart w:id="521" w:name="_Toc214359183"/>
      <w:r>
        <w:t>Requirements Addressed</w:t>
      </w:r>
      <w:bookmarkEnd w:id="521"/>
    </w:p>
    <w:p w:rsidR="00F50754" w:rsidRDefault="00F50754" w:rsidP="00F50754">
      <w:pPr>
        <w:pStyle w:val="BodyText"/>
      </w:pPr>
      <w:r>
        <w:t xml:space="preserve">The following functional requirements </w:t>
      </w:r>
      <w:r w:rsidR="001D0A8E">
        <w:t>have been</w:t>
      </w:r>
      <w:r>
        <w:t xml:space="preserve"> addressed and </w:t>
      </w:r>
      <w:r w:rsidR="001D0A8E">
        <w:t xml:space="preserve">are </w:t>
      </w:r>
      <w:r>
        <w:t xml:space="preserve">provided as part of </w:t>
      </w:r>
      <w:r w:rsidR="001D0A8E">
        <w:t>CSM’s</w:t>
      </w:r>
      <w:r>
        <w:t xml:space="preserve"> attribute level security solution</w:t>
      </w:r>
      <w:r w:rsidR="001D0A8E">
        <w:t>.</w:t>
      </w:r>
      <w:r w:rsidR="004B7991" w:rsidRPr="004B7991">
        <w:t xml:space="preserve"> </w:t>
      </w:r>
      <w:r w:rsidR="00865911">
        <w:fldChar w:fldCharType="begin"/>
      </w:r>
      <w:r w:rsidR="004B7991">
        <w:instrText xml:space="preserve"> XE "</w:instrText>
      </w:r>
      <w:r w:rsidR="004B7991" w:rsidRPr="00A0793D">
        <w:instrText>security:</w:instrText>
      </w:r>
      <w:r w:rsidR="004B7991">
        <w:instrText>attribute</w:instrText>
      </w:r>
      <w:r w:rsidR="004B7991" w:rsidRPr="00A0793D">
        <w:instrText xml:space="preserve"> level</w:instrText>
      </w:r>
      <w:r w:rsidR="004B7991">
        <w:instrText xml:space="preserve">" </w:instrText>
      </w:r>
      <w:r w:rsidR="00865911">
        <w:fldChar w:fldCharType="end"/>
      </w:r>
    </w:p>
    <w:p w:rsidR="00F50754" w:rsidRPr="001D0A8E" w:rsidRDefault="00F50754" w:rsidP="00F50754">
      <w:pPr>
        <w:pStyle w:val="BodyText"/>
        <w:rPr>
          <w:rStyle w:val="Bold"/>
        </w:rPr>
      </w:pPr>
      <w:r w:rsidRPr="001D0A8E">
        <w:rPr>
          <w:rStyle w:val="Bold"/>
        </w:rPr>
        <w:t>Attribute Level Security</w:t>
      </w:r>
    </w:p>
    <w:p w:rsidR="00F50754" w:rsidRDefault="001D0A8E" w:rsidP="00F50754">
      <w:pPr>
        <w:pStyle w:val="BodyText"/>
      </w:pPr>
      <w:r>
        <w:t xml:space="preserve">CSM </w:t>
      </w:r>
      <w:r w:rsidR="00F50754">
        <w:t xml:space="preserve">provides Attribute level security at object level. Attribute level security can be defined as security where you can control access to the attributes of an object. A user can be granted and revoked access to these attributes. Based on the user’s access level, those attributes should be visible to the user or not. </w:t>
      </w:r>
    </w:p>
    <w:p w:rsidR="00F50754" w:rsidRDefault="001D0A8E" w:rsidP="00F50754">
      <w:pPr>
        <w:pStyle w:val="BodyText"/>
      </w:pPr>
      <w:r>
        <w:t>For example,</w:t>
      </w:r>
      <w:r w:rsidR="00F50754">
        <w:t xml:space="preserve"> </w:t>
      </w:r>
      <w:r>
        <w:t>a</w:t>
      </w:r>
      <w:r w:rsidR="00F50754">
        <w:t xml:space="preserve"> Patient object has the following five attributes</w:t>
      </w:r>
      <w:r>
        <w:t>:</w:t>
      </w:r>
      <w:r w:rsidR="00F50754">
        <w:t xml:space="preserve"> Name, Address, Social Security</w:t>
      </w:r>
      <w:r>
        <w:t xml:space="preserve"> Number</w:t>
      </w:r>
      <w:r w:rsidR="00F50754">
        <w:t>, Phone Number</w:t>
      </w:r>
      <w:r>
        <w:t>,</w:t>
      </w:r>
      <w:r w:rsidR="00F50754">
        <w:t xml:space="preserve"> and Disease. </w:t>
      </w:r>
      <w:r>
        <w:t>A</w:t>
      </w:r>
      <w:r w:rsidR="00F50754">
        <w:t xml:space="preserve"> researcher who has access to all</w:t>
      </w:r>
      <w:r>
        <w:t xml:space="preserve"> of</w:t>
      </w:r>
      <w:r w:rsidR="00F50754">
        <w:t xml:space="preserve"> the attributes except Social Security</w:t>
      </w:r>
      <w:r>
        <w:t xml:space="preserve"> Number</w:t>
      </w:r>
      <w:r w:rsidR="00F50754">
        <w:t xml:space="preserve"> should be able to see the Patient object with all attributes </w:t>
      </w:r>
      <w:r>
        <w:t>filled with data except the Social Security Number attribute.</w:t>
      </w:r>
    </w:p>
    <w:p w:rsidR="00F50754" w:rsidRPr="001D0A8E" w:rsidRDefault="001D0A8E" w:rsidP="00F50754">
      <w:pPr>
        <w:pStyle w:val="BodyText"/>
        <w:rPr>
          <w:rStyle w:val="Bold"/>
        </w:rPr>
      </w:pPr>
      <w:r>
        <w:rPr>
          <w:rStyle w:val="Bold"/>
        </w:rPr>
        <w:t>B</w:t>
      </w:r>
      <w:r w:rsidR="00F50754" w:rsidRPr="001D0A8E">
        <w:rPr>
          <w:rStyle w:val="Bold"/>
        </w:rPr>
        <w:t xml:space="preserve">oth </w:t>
      </w:r>
      <w:r>
        <w:rPr>
          <w:rStyle w:val="Bold"/>
        </w:rPr>
        <w:t>S</w:t>
      </w:r>
      <w:r w:rsidR="00F50754" w:rsidRPr="001D0A8E">
        <w:rPr>
          <w:rStyle w:val="Bold"/>
        </w:rPr>
        <w:t xml:space="preserve">ingle or </w:t>
      </w:r>
      <w:r>
        <w:rPr>
          <w:rStyle w:val="Bold"/>
        </w:rPr>
        <w:t>M</w:t>
      </w:r>
      <w:r w:rsidR="00F50754" w:rsidRPr="001D0A8E">
        <w:rPr>
          <w:rStyle w:val="Bold"/>
        </w:rPr>
        <w:t xml:space="preserve">any </w:t>
      </w:r>
      <w:r>
        <w:rPr>
          <w:rStyle w:val="Bold"/>
        </w:rPr>
        <w:t>O</w:t>
      </w:r>
      <w:r w:rsidR="00F50754" w:rsidRPr="001D0A8E">
        <w:rPr>
          <w:rStyle w:val="Bold"/>
        </w:rPr>
        <w:t xml:space="preserve">bject </w:t>
      </w:r>
      <w:r>
        <w:rPr>
          <w:rStyle w:val="Bold"/>
        </w:rPr>
        <w:t>R</w:t>
      </w:r>
      <w:r w:rsidR="00F50754" w:rsidRPr="001D0A8E">
        <w:rPr>
          <w:rStyle w:val="Bold"/>
        </w:rPr>
        <w:t>etrieval</w:t>
      </w:r>
    </w:p>
    <w:p w:rsidR="00F50754" w:rsidRDefault="001D0A8E" w:rsidP="00F50754">
      <w:pPr>
        <w:pStyle w:val="BodyText"/>
      </w:pPr>
      <w:r>
        <w:t>CSM provides</w:t>
      </w:r>
      <w:r w:rsidR="00F50754">
        <w:t xml:space="preserve"> Attribute level security both for queries </w:t>
      </w:r>
      <w:r>
        <w:t>that</w:t>
      </w:r>
      <w:r w:rsidR="00F50754">
        <w:t xml:space="preserve"> result in a single object being returned from the database as well as a list of objects being returned from the database. In case of the list</w:t>
      </w:r>
      <w:r>
        <w:t>,</w:t>
      </w:r>
      <w:r w:rsidR="00F50754">
        <w:t xml:space="preserve"> each object in the list should be filtered based </w:t>
      </w:r>
      <w:r>
        <w:t xml:space="preserve">on the </w:t>
      </w:r>
      <w:r w:rsidR="00F50754">
        <w:t xml:space="preserve">attributes to which the user has access. </w:t>
      </w:r>
    </w:p>
    <w:p w:rsidR="00F50754" w:rsidRPr="001D0A8E" w:rsidRDefault="001D0A8E" w:rsidP="00F50754">
      <w:pPr>
        <w:pStyle w:val="BodyText"/>
        <w:rPr>
          <w:rStyle w:val="Bold"/>
        </w:rPr>
      </w:pPr>
      <w:r>
        <w:rPr>
          <w:rStyle w:val="Bold"/>
        </w:rPr>
        <w:lastRenderedPageBreak/>
        <w:t>Runtime D</w:t>
      </w:r>
      <w:r w:rsidR="00F50754" w:rsidRPr="001D0A8E">
        <w:rPr>
          <w:rStyle w:val="Bold"/>
        </w:rPr>
        <w:t xml:space="preserve">ecision of </w:t>
      </w:r>
      <w:r>
        <w:rPr>
          <w:rStyle w:val="Bold"/>
        </w:rPr>
        <w:t>S</w:t>
      </w:r>
      <w:r w:rsidR="00F50754" w:rsidRPr="001D0A8E">
        <w:rPr>
          <w:rStyle w:val="Bold"/>
        </w:rPr>
        <w:t xml:space="preserve">trict or </w:t>
      </w:r>
      <w:r>
        <w:rPr>
          <w:rStyle w:val="Bold"/>
        </w:rPr>
        <w:t>L</w:t>
      </w:r>
      <w:r w:rsidR="00F50754" w:rsidRPr="001D0A8E">
        <w:rPr>
          <w:rStyle w:val="Bold"/>
        </w:rPr>
        <w:t xml:space="preserve">enient </w:t>
      </w:r>
      <w:r>
        <w:rPr>
          <w:rStyle w:val="Bold"/>
        </w:rPr>
        <w:t>B</w:t>
      </w:r>
      <w:r w:rsidR="00F50754" w:rsidRPr="001D0A8E">
        <w:rPr>
          <w:rStyle w:val="Bold"/>
        </w:rPr>
        <w:t>ehavior</w:t>
      </w:r>
    </w:p>
    <w:p w:rsidR="00F50754" w:rsidRDefault="00F50754" w:rsidP="00F50754">
      <w:pPr>
        <w:pStyle w:val="BodyText"/>
      </w:pPr>
      <w:r>
        <w:t>By default</w:t>
      </w:r>
      <w:r w:rsidR="00EB42E4">
        <w:t>,</w:t>
      </w:r>
      <w:r>
        <w:t xml:space="preserve"> the CSM Instance and Attribute level security denies access to all attributes of an object instance unless</w:t>
      </w:r>
      <w:r w:rsidR="00EB42E4">
        <w:t xml:space="preserve"> the user/g</w:t>
      </w:r>
      <w:r>
        <w:t xml:space="preserve">roup is provisioned to gain access on particular attributes. This is the default strict behavior of the attribute level security feature of CSM. This new feature allows applications to configure attribute level security to enforce </w:t>
      </w:r>
      <w:r w:rsidR="00EB42E4">
        <w:t xml:space="preserve">either </w:t>
      </w:r>
      <w:r>
        <w:t xml:space="preserve">strict behavior or lenient behavior. Lenient behavior </w:t>
      </w:r>
      <w:r w:rsidR="00EB42E4">
        <w:t>allows</w:t>
      </w:r>
      <w:r>
        <w:t xml:space="preserve"> access to all associations within Parent and Child objects while securing access to</w:t>
      </w:r>
      <w:r w:rsidR="00EB42E4">
        <w:t xml:space="preserve"> the</w:t>
      </w:r>
      <w:r>
        <w:t xml:space="preserve"> rest of the attributes of an </w:t>
      </w:r>
      <w:r w:rsidR="008B318A">
        <w:t>object</w:t>
      </w:r>
      <w:r>
        <w:t xml:space="preserve"> based on the user</w:t>
      </w:r>
      <w:r w:rsidR="00EB42E4">
        <w:t>/group</w:t>
      </w:r>
      <w:r>
        <w:t xml:space="preserve"> security provisioning done via UPT.</w:t>
      </w:r>
    </w:p>
    <w:p w:rsidR="00F50754" w:rsidRPr="00EB42E4" w:rsidRDefault="00EB42E4" w:rsidP="00F50754">
      <w:pPr>
        <w:pStyle w:val="BodyText"/>
        <w:rPr>
          <w:rStyle w:val="Bold"/>
        </w:rPr>
      </w:pPr>
      <w:r w:rsidRPr="00EB42E4">
        <w:rPr>
          <w:rStyle w:val="Bold"/>
        </w:rPr>
        <w:t>A</w:t>
      </w:r>
      <w:r>
        <w:rPr>
          <w:rStyle w:val="Bold"/>
        </w:rPr>
        <w:t>utomatically P</w:t>
      </w:r>
      <w:r w:rsidRPr="00EB42E4">
        <w:rPr>
          <w:rStyle w:val="Bold"/>
        </w:rPr>
        <w:t>rovide</w:t>
      </w:r>
      <w:r w:rsidR="00F50754" w:rsidRPr="00EB42E4">
        <w:rPr>
          <w:rStyle w:val="Bold"/>
        </w:rPr>
        <w:t xml:space="preserve"> Attribute Level Security for SDK </w:t>
      </w:r>
      <w:r w:rsidRPr="00EB42E4">
        <w:rPr>
          <w:rStyle w:val="Bold"/>
        </w:rPr>
        <w:t>G</w:t>
      </w:r>
      <w:r w:rsidR="00F50754" w:rsidRPr="00EB42E4">
        <w:rPr>
          <w:rStyle w:val="Bold"/>
        </w:rPr>
        <w:t xml:space="preserve">enerated </w:t>
      </w:r>
      <w:r w:rsidRPr="00EB42E4">
        <w:rPr>
          <w:rStyle w:val="Bold"/>
        </w:rPr>
        <w:t>S</w:t>
      </w:r>
      <w:r w:rsidR="00F50754" w:rsidRPr="00EB42E4">
        <w:rPr>
          <w:rStyle w:val="Bold"/>
        </w:rPr>
        <w:t>ystem</w:t>
      </w:r>
      <w:r>
        <w:rPr>
          <w:rStyle w:val="Bold"/>
        </w:rPr>
        <w:t>s</w:t>
      </w:r>
    </w:p>
    <w:p w:rsidR="00F50754" w:rsidRDefault="00F50754" w:rsidP="00F50754">
      <w:pPr>
        <w:pStyle w:val="BodyText"/>
      </w:pPr>
      <w:r>
        <w:t xml:space="preserve">Attribute Level Security is integrated with </w:t>
      </w:r>
      <w:r w:rsidR="00EB42E4">
        <w:t xml:space="preserve">the caCORE </w:t>
      </w:r>
      <w:r>
        <w:t>SDK so that it can be provided as an out of the box solution for SDK generated systems.</w:t>
      </w:r>
    </w:p>
    <w:p w:rsidR="00F50754" w:rsidRPr="00EB42E4" w:rsidRDefault="00EB42E4" w:rsidP="00F50754">
      <w:pPr>
        <w:pStyle w:val="BodyText"/>
        <w:rPr>
          <w:rStyle w:val="Bold"/>
        </w:rPr>
      </w:pPr>
      <w:r w:rsidRPr="00EB42E4">
        <w:rPr>
          <w:rStyle w:val="Bold"/>
        </w:rPr>
        <w:t>P</w:t>
      </w:r>
      <w:r w:rsidR="00F50754" w:rsidRPr="00EB42E4">
        <w:rPr>
          <w:rStyle w:val="Bold"/>
        </w:rPr>
        <w:t>rovide Attribute Level S</w:t>
      </w:r>
      <w:r>
        <w:rPr>
          <w:rStyle w:val="Bold"/>
        </w:rPr>
        <w:t>ecurity Support for Non-</w:t>
      </w:r>
      <w:r w:rsidR="00F50754" w:rsidRPr="00EB42E4">
        <w:rPr>
          <w:rStyle w:val="Bold"/>
        </w:rPr>
        <w:t xml:space="preserve">SDK </w:t>
      </w:r>
      <w:r>
        <w:rPr>
          <w:rStyle w:val="Bold"/>
        </w:rPr>
        <w:t>Generated S</w:t>
      </w:r>
      <w:r w:rsidR="00F50754" w:rsidRPr="00EB42E4">
        <w:rPr>
          <w:rStyle w:val="Bold"/>
        </w:rPr>
        <w:t>ystem</w:t>
      </w:r>
      <w:r>
        <w:rPr>
          <w:rStyle w:val="Bold"/>
        </w:rPr>
        <w:t>s</w:t>
      </w:r>
    </w:p>
    <w:p w:rsidR="00F50754" w:rsidRDefault="00EB42E4" w:rsidP="00F50754">
      <w:pPr>
        <w:pStyle w:val="BodyText"/>
      </w:pPr>
      <w:r>
        <w:t>CSM is adaptable for no</w:t>
      </w:r>
      <w:r w:rsidR="00F50754">
        <w:t xml:space="preserve">n SDK </w:t>
      </w:r>
      <w:r>
        <w:t xml:space="preserve">generated </w:t>
      </w:r>
      <w:r w:rsidR="00F50754">
        <w:t xml:space="preserve">systems with minor modifications if required. The general principle </w:t>
      </w:r>
      <w:r>
        <w:t>is</w:t>
      </w:r>
      <w:r w:rsidR="00F50754">
        <w:t xml:space="preserve"> </w:t>
      </w:r>
      <w:r>
        <w:t xml:space="preserve">the </w:t>
      </w:r>
      <w:r w:rsidR="00F50754">
        <w:t>same as for an SDK generated system. It can be assumed that users will need to configure the solution and adapt it for their application.</w:t>
      </w:r>
    </w:p>
    <w:p w:rsidR="00F50754" w:rsidRDefault="00F50754" w:rsidP="00F50754">
      <w:pPr>
        <w:pStyle w:val="Heading3"/>
      </w:pPr>
      <w:bookmarkStart w:id="522" w:name="_Toc214359184"/>
      <w:r>
        <w:t>Overall Design</w:t>
      </w:r>
      <w:bookmarkEnd w:id="522"/>
    </w:p>
    <w:p w:rsidR="00F50754" w:rsidRDefault="00F50754" w:rsidP="00F50754">
      <w:pPr>
        <w:pStyle w:val="BodyText"/>
      </w:pPr>
      <w:r>
        <w:t xml:space="preserve">CSM </w:t>
      </w:r>
      <w:r w:rsidR="008B318A">
        <w:t>utilizes</w:t>
      </w:r>
      <w:r>
        <w:t xml:space="preserve"> the SessionInterceptor feature provided by Hibernate to inject attribute level security. It traps a user session during the loading of an object from the underlying database. During the load process it intercepts the incoming stream of result data and checks </w:t>
      </w:r>
      <w:r w:rsidR="00EB42E4">
        <w:t>to see</w:t>
      </w:r>
      <w:r>
        <w:t xml:space="preserve"> which attributes the user has access to. If </w:t>
      </w:r>
      <w:r w:rsidR="00EB42E4">
        <w:t xml:space="preserve">the user does not have access to an attribute, </w:t>
      </w:r>
      <w:r>
        <w:t xml:space="preserve">it nullifies the attribute value such that the resulting </w:t>
      </w:r>
      <w:r w:rsidR="00EB42E4">
        <w:t xml:space="preserve">data </w:t>
      </w:r>
      <w:r>
        <w:t>contains value</w:t>
      </w:r>
      <w:r w:rsidR="00EB42E4">
        <w:t>s</w:t>
      </w:r>
      <w:r>
        <w:t xml:space="preserve"> for only those attributes </w:t>
      </w:r>
      <w:r w:rsidR="00EB42E4">
        <w:t>to</w:t>
      </w:r>
      <w:r>
        <w:t xml:space="preserve"> which </w:t>
      </w:r>
      <w:r w:rsidR="00EB42E4">
        <w:t xml:space="preserve">the user has </w:t>
      </w:r>
      <w:r>
        <w:t>access.</w:t>
      </w:r>
      <w:r w:rsidR="00865911">
        <w:fldChar w:fldCharType="begin"/>
      </w:r>
      <w:r w:rsidR="004B7991">
        <w:instrText xml:space="preserve"> XE "</w:instrText>
      </w:r>
      <w:r w:rsidR="004B7991" w:rsidRPr="003A2D45">
        <w:instrText>attribute level security:overall design</w:instrText>
      </w:r>
      <w:r w:rsidR="004B7991">
        <w:instrText xml:space="preserve">" </w:instrText>
      </w:r>
      <w:r w:rsidR="00865911">
        <w:fldChar w:fldCharType="end"/>
      </w:r>
    </w:p>
    <w:p w:rsidR="00F50754" w:rsidRDefault="00F50754" w:rsidP="00F50754">
      <w:pPr>
        <w:pStyle w:val="BodyText"/>
      </w:pPr>
      <w:r>
        <w:t xml:space="preserve">Since it would need to access </w:t>
      </w:r>
      <w:r w:rsidR="00EB42E4">
        <w:t xml:space="preserve">the </w:t>
      </w:r>
      <w:r>
        <w:t xml:space="preserve">CSM table to check if user has access to an attribute every time an object is loaded, the solution implements a cache </w:t>
      </w:r>
      <w:r w:rsidR="00EB42E4">
        <w:t>that</w:t>
      </w:r>
      <w:r>
        <w:t xml:space="preserve"> holds the users attribute access map. The interceptor looks up against this cache to inject attribute level security</w:t>
      </w:r>
      <w:r w:rsidR="00EB42E4">
        <w:t>,</w:t>
      </w:r>
      <w:r>
        <w:t xml:space="preserve"> speeding up the overall filtering process.</w:t>
      </w:r>
    </w:p>
    <w:p w:rsidR="00F50754" w:rsidRDefault="00F50754" w:rsidP="00F50754">
      <w:pPr>
        <w:pStyle w:val="Heading3"/>
      </w:pPr>
      <w:bookmarkStart w:id="523" w:name="_Toc214359185"/>
      <w:r>
        <w:t>Strict Or Lenient Behavior</w:t>
      </w:r>
      <w:bookmarkEnd w:id="523"/>
    </w:p>
    <w:p w:rsidR="00F50754" w:rsidRDefault="00F50754" w:rsidP="00F50754">
      <w:pPr>
        <w:pStyle w:val="BodyText"/>
      </w:pPr>
      <w:r>
        <w:t xml:space="preserve">This is a new feature added </w:t>
      </w:r>
      <w:r w:rsidR="00EB42E4">
        <w:t>in the</w:t>
      </w:r>
      <w:r>
        <w:t xml:space="preserve"> CSM v4.1 version. This feature for attribute level security was reques</w:t>
      </w:r>
      <w:r w:rsidR="00EB42E4">
        <w:t>ted and provided for caCORE SDK, though</w:t>
      </w:r>
      <w:r>
        <w:t xml:space="preserve"> </w:t>
      </w:r>
      <w:r w:rsidR="00EB42E4">
        <w:t>i</w:t>
      </w:r>
      <w:r>
        <w:t xml:space="preserve">t can also be used by non-SDK </w:t>
      </w:r>
      <w:r w:rsidR="00EB42E4">
        <w:t xml:space="preserve">generated </w:t>
      </w:r>
      <w:r>
        <w:t>systems. The default behavior is the strict behavior that was introduced in CSM v4.0. In the strict behavior</w:t>
      </w:r>
      <w:r w:rsidR="00EB42E4">
        <w:t>,</w:t>
      </w:r>
      <w:r>
        <w:t xml:space="preserve"> the attribute level security feature restricts access to all attributes of an object to which a user/groups </w:t>
      </w:r>
      <w:r w:rsidR="00EB42E4">
        <w:t>does not</w:t>
      </w:r>
      <w:r>
        <w:t xml:space="preserve"> have access. </w:t>
      </w:r>
      <w:r w:rsidR="00865911">
        <w:fldChar w:fldCharType="begin"/>
      </w:r>
      <w:r w:rsidR="004B7991">
        <w:instrText xml:space="preserve"> XE "</w:instrText>
      </w:r>
      <w:r w:rsidR="004B7991" w:rsidRPr="00347DEE">
        <w:instrText>strict behavior</w:instrText>
      </w:r>
      <w:r w:rsidR="004B7991">
        <w:instrText xml:space="preserve">" </w:instrText>
      </w:r>
      <w:r w:rsidR="00865911">
        <w:fldChar w:fldCharType="end"/>
      </w:r>
      <w:r w:rsidR="00865911">
        <w:fldChar w:fldCharType="begin"/>
      </w:r>
      <w:r w:rsidR="004B7991">
        <w:instrText xml:space="preserve"> XE "</w:instrText>
      </w:r>
      <w:r w:rsidR="004B7991" w:rsidRPr="00347DEE">
        <w:instrText>lenient behavior</w:instrText>
      </w:r>
      <w:r w:rsidR="004B7991">
        <w:instrText xml:space="preserve">" </w:instrText>
      </w:r>
      <w:r w:rsidR="00865911">
        <w:fldChar w:fldCharType="end"/>
      </w:r>
    </w:p>
    <w:p w:rsidR="00F50754" w:rsidRDefault="00F50754" w:rsidP="00F50754">
      <w:pPr>
        <w:pStyle w:val="BodyText"/>
      </w:pPr>
      <w:r>
        <w:t xml:space="preserve">The new lenient behavior allows access to those attributes of an object that are of </w:t>
      </w:r>
      <w:r w:rsidR="00EB42E4">
        <w:t xml:space="preserve">an </w:t>
      </w:r>
      <w:r>
        <w:t xml:space="preserve">association type. This feature is, as mentioned above, </w:t>
      </w:r>
      <w:r w:rsidR="00EB42E4">
        <w:t>implemented</w:t>
      </w:r>
      <w:r>
        <w:t xml:space="preserve"> by the caCORE SDK to </w:t>
      </w:r>
      <w:r w:rsidR="00EB42E4">
        <w:t>support</w:t>
      </w:r>
      <w:r>
        <w:t xml:space="preserve"> the</w:t>
      </w:r>
      <w:r w:rsidR="00EB42E4">
        <w:t xml:space="preserve"> new Writeable API</w:t>
      </w:r>
      <w:r>
        <w:t xml:space="preserve"> feature of SDK. The lenient behavior ignores attributes of association type and hence leaves intact any associations between parent and child objects.</w:t>
      </w:r>
    </w:p>
    <w:p w:rsidR="00F50754" w:rsidRDefault="00F50754" w:rsidP="00F50754">
      <w:pPr>
        <w:pStyle w:val="Heading3"/>
      </w:pPr>
      <w:bookmarkStart w:id="524" w:name="_Toc214359186"/>
      <w:r>
        <w:lastRenderedPageBreak/>
        <w:t>Provisioning Attribute Level Security</w:t>
      </w:r>
      <w:bookmarkEnd w:id="524"/>
    </w:p>
    <w:p w:rsidR="00F50754" w:rsidRDefault="00F50754" w:rsidP="00F50754">
      <w:pPr>
        <w:pStyle w:val="BodyText"/>
      </w:pPr>
      <w:r>
        <w:t>There are new special changes in the UPT for provisioning of Attribute Level Security</w:t>
      </w:r>
      <w:r w:rsidR="008B318A">
        <w:t xml:space="preserve">. </w:t>
      </w:r>
      <w:r>
        <w:t xml:space="preserve">If attribute level security is turned on, by default all object attributes are </w:t>
      </w:r>
      <w:r w:rsidR="00865911">
        <w:fldChar w:fldCharType="begin"/>
      </w:r>
      <w:r w:rsidR="004B7991">
        <w:instrText xml:space="preserve"> XE "</w:instrText>
      </w:r>
      <w:r w:rsidR="004B7991" w:rsidRPr="00383EB4">
        <w:instrText>provisioning:attribute level security</w:instrText>
      </w:r>
      <w:r w:rsidR="004B7991">
        <w:instrText xml:space="preserve">" </w:instrText>
      </w:r>
      <w:r w:rsidR="00865911">
        <w:fldChar w:fldCharType="end"/>
      </w:r>
      <w:r w:rsidR="00865911">
        <w:fldChar w:fldCharType="begin"/>
      </w:r>
      <w:r w:rsidR="004B7991">
        <w:instrText xml:space="preserve"> XE "</w:instrText>
      </w:r>
      <w:r w:rsidR="004B7991" w:rsidRPr="004D3325">
        <w:instrText>attribute level security:provisioning</w:instrText>
      </w:r>
      <w:r w:rsidR="004B7991">
        <w:instrText xml:space="preserve">" </w:instrText>
      </w:r>
      <w:r w:rsidR="00865911">
        <w:fldChar w:fldCharType="end"/>
      </w:r>
      <w:r>
        <w:t xml:space="preserve">secured. </w:t>
      </w:r>
      <w:r w:rsidR="00EB42E4">
        <w:t>I</w:t>
      </w:r>
      <w:r>
        <w:t xml:space="preserve">f you want to grant </w:t>
      </w:r>
      <w:r w:rsidR="00EB42E4">
        <w:t xml:space="preserve">a user </w:t>
      </w:r>
      <w:r>
        <w:t>access to an attribute</w:t>
      </w:r>
      <w:r w:rsidR="00EB42E4">
        <w:t>,</w:t>
      </w:r>
      <w:r>
        <w:t xml:space="preserve"> you </w:t>
      </w:r>
      <w:r w:rsidR="00EB42E4">
        <w:t>must</w:t>
      </w:r>
      <w:r>
        <w:t xml:space="preserve"> create a protection element for that attribute and</w:t>
      </w:r>
      <w:r w:rsidR="00EB42E4">
        <w:t xml:space="preserve"> then</w:t>
      </w:r>
      <w:r>
        <w:t xml:space="preserve"> grant </w:t>
      </w:r>
      <w:r w:rsidR="00EB42E4">
        <w:t xml:space="preserve">the user </w:t>
      </w:r>
      <w:r>
        <w:t xml:space="preserve">access to it like any other protection element. </w:t>
      </w:r>
    </w:p>
    <w:p w:rsidR="00F50754" w:rsidRDefault="00EB42E4" w:rsidP="00F50754">
      <w:pPr>
        <w:pStyle w:val="BodyText"/>
      </w:pPr>
      <w:r>
        <w:t xml:space="preserve">The following table provides descriptions of the </w:t>
      </w:r>
      <w:r w:rsidR="00F50754">
        <w:t xml:space="preserve">Protection Element </w:t>
      </w:r>
      <w:r>
        <w:t>f</w:t>
      </w:r>
      <w:r w:rsidR="00F50754">
        <w:t xml:space="preserve">ields </w:t>
      </w:r>
      <w:r>
        <w:t>that an Admin must complete when creating</w:t>
      </w:r>
      <w:r w:rsidR="00B342EA">
        <w:t xml:space="preserve"> a new Protection Element.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78"/>
        <w:gridCol w:w="5346"/>
      </w:tblGrid>
      <w:tr w:rsidR="00F50754" w:rsidRPr="00F50754" w:rsidTr="00B518D5">
        <w:trPr>
          <w:cantSplit/>
          <w:tblHeader/>
        </w:trPr>
        <w:tc>
          <w:tcPr>
            <w:tcW w:w="3078" w:type="dxa"/>
            <w:shd w:val="clear" w:color="auto" w:fill="D9D9D9"/>
          </w:tcPr>
          <w:p w:rsidR="00F50754" w:rsidRPr="00F50754" w:rsidRDefault="00F50754" w:rsidP="00D039D0">
            <w:pPr>
              <w:pStyle w:val="TableHeaderCenter"/>
            </w:pPr>
            <w:r w:rsidRPr="00F50754">
              <w:t>Field Name</w:t>
            </w:r>
          </w:p>
        </w:tc>
        <w:tc>
          <w:tcPr>
            <w:tcW w:w="5346" w:type="dxa"/>
            <w:shd w:val="clear" w:color="auto" w:fill="D9D9D9"/>
          </w:tcPr>
          <w:p w:rsidR="00F50754" w:rsidRPr="00F50754" w:rsidRDefault="00F50754" w:rsidP="00D039D0">
            <w:pPr>
              <w:pStyle w:val="TableHeaderCenter"/>
            </w:pPr>
            <w:r w:rsidRPr="00F50754">
              <w:t>Description</w:t>
            </w:r>
          </w:p>
        </w:tc>
      </w:tr>
      <w:tr w:rsidR="00F50754" w:rsidRPr="00F50754" w:rsidTr="00B518D5">
        <w:trPr>
          <w:cantSplit/>
        </w:trPr>
        <w:tc>
          <w:tcPr>
            <w:tcW w:w="3078" w:type="dxa"/>
            <w:vAlign w:val="center"/>
          </w:tcPr>
          <w:p w:rsidR="00F50754" w:rsidRPr="00F50754" w:rsidRDefault="00F50754" w:rsidP="00D039D0">
            <w:pPr>
              <w:pStyle w:val="TableText"/>
            </w:pPr>
            <w:r w:rsidRPr="00F50754">
              <w:t>Protection Element Name</w:t>
            </w:r>
          </w:p>
        </w:tc>
        <w:tc>
          <w:tcPr>
            <w:tcW w:w="5346" w:type="dxa"/>
            <w:vAlign w:val="center"/>
          </w:tcPr>
          <w:p w:rsidR="00F50754" w:rsidRPr="00F50754" w:rsidRDefault="00F50754" w:rsidP="00D039D0">
            <w:pPr>
              <w:pStyle w:val="TableText"/>
            </w:pPr>
            <w:r w:rsidRPr="00F50754">
              <w:t>Distinct name which can identify the Protection Element</w:t>
            </w:r>
          </w:p>
        </w:tc>
      </w:tr>
      <w:tr w:rsidR="00F50754" w:rsidRPr="00F50754" w:rsidTr="00B518D5">
        <w:trPr>
          <w:cantSplit/>
        </w:trPr>
        <w:tc>
          <w:tcPr>
            <w:tcW w:w="3078" w:type="dxa"/>
            <w:vAlign w:val="center"/>
          </w:tcPr>
          <w:p w:rsidR="00F50754" w:rsidRPr="00F50754" w:rsidRDefault="00F50754" w:rsidP="00D039D0">
            <w:pPr>
              <w:pStyle w:val="TableText"/>
            </w:pPr>
            <w:r w:rsidRPr="00F50754">
              <w:t>Protection Element Description</w:t>
            </w:r>
          </w:p>
        </w:tc>
        <w:tc>
          <w:tcPr>
            <w:tcW w:w="5346" w:type="dxa"/>
            <w:vAlign w:val="center"/>
          </w:tcPr>
          <w:p w:rsidR="00F50754" w:rsidRPr="00F50754" w:rsidRDefault="00F50754" w:rsidP="00D039D0">
            <w:pPr>
              <w:pStyle w:val="TableText"/>
            </w:pPr>
            <w:r w:rsidRPr="00F50754">
              <w:t>Description for the Protection Element</w:t>
            </w:r>
          </w:p>
        </w:tc>
      </w:tr>
      <w:tr w:rsidR="00F50754" w:rsidRPr="00F50754" w:rsidTr="00B518D5">
        <w:trPr>
          <w:cantSplit/>
        </w:trPr>
        <w:tc>
          <w:tcPr>
            <w:tcW w:w="3078" w:type="dxa"/>
            <w:vAlign w:val="center"/>
          </w:tcPr>
          <w:p w:rsidR="00F50754" w:rsidRPr="00F50754" w:rsidRDefault="00F50754" w:rsidP="00D039D0">
            <w:pPr>
              <w:pStyle w:val="TableText"/>
            </w:pPr>
            <w:r w:rsidRPr="00F50754">
              <w:t>Protection Element Type</w:t>
            </w:r>
          </w:p>
        </w:tc>
        <w:tc>
          <w:tcPr>
            <w:tcW w:w="5346" w:type="dxa"/>
            <w:vAlign w:val="center"/>
          </w:tcPr>
          <w:p w:rsidR="00F50754" w:rsidRPr="00F50754" w:rsidRDefault="00F50754" w:rsidP="00D039D0">
            <w:pPr>
              <w:pStyle w:val="TableText"/>
            </w:pPr>
            <w:r w:rsidRPr="00F50754">
              <w:t>Can be left blank</w:t>
            </w:r>
          </w:p>
        </w:tc>
      </w:tr>
      <w:tr w:rsidR="00F50754" w:rsidRPr="00F50754" w:rsidTr="00B518D5">
        <w:trPr>
          <w:cantSplit/>
        </w:trPr>
        <w:tc>
          <w:tcPr>
            <w:tcW w:w="3078" w:type="dxa"/>
            <w:vAlign w:val="center"/>
          </w:tcPr>
          <w:p w:rsidR="00F50754" w:rsidRPr="00F50754" w:rsidRDefault="00F50754" w:rsidP="00D039D0">
            <w:pPr>
              <w:pStyle w:val="TableText"/>
            </w:pPr>
            <w:r w:rsidRPr="00F50754">
              <w:t>Protection Element Object Id</w:t>
            </w:r>
          </w:p>
        </w:tc>
        <w:tc>
          <w:tcPr>
            <w:tcW w:w="5346" w:type="dxa"/>
            <w:vAlign w:val="center"/>
          </w:tcPr>
          <w:p w:rsidR="00F50754" w:rsidRPr="00F50754" w:rsidRDefault="00F50754" w:rsidP="00D039D0">
            <w:pPr>
              <w:pStyle w:val="TableText"/>
            </w:pPr>
            <w:r w:rsidRPr="00F50754">
              <w:t>The class name on whose attribute the user is to be granted access</w:t>
            </w:r>
          </w:p>
        </w:tc>
      </w:tr>
      <w:tr w:rsidR="00F50754" w:rsidRPr="00F50754" w:rsidTr="00B518D5">
        <w:trPr>
          <w:cantSplit/>
        </w:trPr>
        <w:tc>
          <w:tcPr>
            <w:tcW w:w="3078" w:type="dxa"/>
            <w:vAlign w:val="center"/>
          </w:tcPr>
          <w:p w:rsidR="00F50754" w:rsidRPr="00F50754" w:rsidRDefault="00F50754" w:rsidP="00D039D0">
            <w:pPr>
              <w:pStyle w:val="TableText"/>
            </w:pPr>
            <w:r w:rsidRPr="00F50754">
              <w:t>Protection Element Attribute</w:t>
            </w:r>
          </w:p>
        </w:tc>
        <w:tc>
          <w:tcPr>
            <w:tcW w:w="5346" w:type="dxa"/>
            <w:vAlign w:val="center"/>
          </w:tcPr>
          <w:p w:rsidR="00F50754" w:rsidRPr="00F50754" w:rsidRDefault="00F50754" w:rsidP="00D039D0">
            <w:pPr>
              <w:pStyle w:val="TableText"/>
            </w:pPr>
            <w:r w:rsidRPr="00F50754">
              <w:t>The attribute name on which the user is to be granted access</w:t>
            </w:r>
          </w:p>
        </w:tc>
      </w:tr>
      <w:tr w:rsidR="00F50754" w:rsidRPr="00F50754" w:rsidTr="00B518D5">
        <w:trPr>
          <w:cantSplit/>
        </w:trPr>
        <w:tc>
          <w:tcPr>
            <w:tcW w:w="3078" w:type="dxa"/>
            <w:vAlign w:val="center"/>
          </w:tcPr>
          <w:p w:rsidR="00F50754" w:rsidRPr="00F50754" w:rsidRDefault="00F50754" w:rsidP="00D039D0">
            <w:pPr>
              <w:pStyle w:val="TableText"/>
            </w:pPr>
            <w:r w:rsidRPr="00F50754">
              <w:t>Protection Element Value</w:t>
            </w:r>
          </w:p>
        </w:tc>
        <w:tc>
          <w:tcPr>
            <w:tcW w:w="5346" w:type="dxa"/>
            <w:vAlign w:val="center"/>
          </w:tcPr>
          <w:p w:rsidR="00F50754" w:rsidRPr="00F50754" w:rsidRDefault="00F50754" w:rsidP="00D039D0">
            <w:pPr>
              <w:pStyle w:val="TableText"/>
            </w:pPr>
            <w:r w:rsidRPr="00F50754">
              <w:t>Can be left blank</w:t>
            </w:r>
          </w:p>
        </w:tc>
      </w:tr>
      <w:tr w:rsidR="00F50754" w:rsidRPr="00F50754" w:rsidTr="00B518D5">
        <w:trPr>
          <w:cantSplit/>
        </w:trPr>
        <w:tc>
          <w:tcPr>
            <w:tcW w:w="3078" w:type="dxa"/>
            <w:vAlign w:val="center"/>
          </w:tcPr>
          <w:p w:rsidR="00F50754" w:rsidRPr="00F50754" w:rsidRDefault="00F50754" w:rsidP="00D039D0">
            <w:pPr>
              <w:pStyle w:val="TableText"/>
            </w:pPr>
            <w:r w:rsidRPr="00F50754">
              <w:t>Update Date</w:t>
            </w:r>
          </w:p>
        </w:tc>
        <w:tc>
          <w:tcPr>
            <w:tcW w:w="5346" w:type="dxa"/>
            <w:vAlign w:val="center"/>
          </w:tcPr>
          <w:p w:rsidR="00F50754" w:rsidRPr="00F50754" w:rsidRDefault="00F50754" w:rsidP="00D039D0">
            <w:pPr>
              <w:pStyle w:val="TableText"/>
            </w:pPr>
            <w:r w:rsidRPr="00F50754">
              <w:t>Date when the protection element was last updated</w:t>
            </w:r>
          </w:p>
        </w:tc>
      </w:tr>
    </w:tbl>
    <w:p w:rsidR="00F50754" w:rsidRDefault="002A3C9A" w:rsidP="00F50754">
      <w:pPr>
        <w:pStyle w:val="Caption"/>
      </w:pPr>
      <w:r>
        <w:t>Figure</w:t>
      </w:r>
      <w:r w:rsidR="00F50754">
        <w:t xml:space="preserve"> </w:t>
      </w:r>
      <w:fldSimple w:instr=" STYLEREF 1 \s ">
        <w:r w:rsidR="00E92FAF">
          <w:rPr>
            <w:noProof/>
          </w:rPr>
          <w:t>5</w:t>
        </w:r>
      </w:fldSimple>
      <w:r w:rsidR="002F0542">
        <w:noBreakHyphen/>
      </w:r>
      <w:fldSimple w:instr=" SEQ Figure \* ARABIC \s 1 ">
        <w:r w:rsidR="00E92FAF">
          <w:rPr>
            <w:noProof/>
          </w:rPr>
          <w:t>3</w:t>
        </w:r>
      </w:fldSimple>
      <w:r w:rsidR="00F50754">
        <w:t xml:space="preserve"> Protection Element Fields</w:t>
      </w:r>
    </w:p>
    <w:p w:rsidR="00F50754" w:rsidRDefault="00F50754" w:rsidP="00F50754">
      <w:pPr>
        <w:pStyle w:val="Heading3"/>
      </w:pPr>
      <w:bookmarkStart w:id="525" w:name="_Toc214359187"/>
      <w:r>
        <w:t>Using Attribute Level Security</w:t>
      </w:r>
      <w:bookmarkEnd w:id="525"/>
    </w:p>
    <w:p w:rsidR="00F50754" w:rsidRDefault="00F50754" w:rsidP="00F50754">
      <w:pPr>
        <w:pStyle w:val="BodyText"/>
      </w:pPr>
      <w:r>
        <w:t>In order to use</w:t>
      </w:r>
      <w:r w:rsidR="00B342EA">
        <w:t xml:space="preserve"> Attribute Level Security, the c</w:t>
      </w:r>
      <w:r>
        <w:t xml:space="preserve">lient </w:t>
      </w:r>
      <w:r w:rsidR="00F73F46">
        <w:t>application</w:t>
      </w:r>
      <w:r>
        <w:t xml:space="preserve"> </w:t>
      </w:r>
      <w:r w:rsidR="00B342EA">
        <w:t>must</w:t>
      </w:r>
      <w:r>
        <w:t xml:space="preserve"> attach the attribute level Session interceptor to its session</w:t>
      </w:r>
      <w:r w:rsidR="008B318A">
        <w:t xml:space="preserve">. </w:t>
      </w:r>
      <w:r>
        <w:t>This can be done</w:t>
      </w:r>
      <w:r w:rsidR="00B342EA">
        <w:t xml:space="preserve"> when</w:t>
      </w:r>
      <w:r>
        <w:t xml:space="preserve"> obtaining the Hibernate Session from the SessionFactory object</w:t>
      </w:r>
      <w:r w:rsidR="00B342EA">
        <w:t>,</w:t>
      </w:r>
      <w:r>
        <w:t xml:space="preserve"> as shown </w:t>
      </w:r>
      <w:r w:rsidR="00B342EA">
        <w:t xml:space="preserve">in the examples </w:t>
      </w:r>
      <w:r>
        <w:t>below. Once the session interceptor is in place</w:t>
      </w:r>
      <w:r w:rsidR="00B342EA">
        <w:t>,</w:t>
      </w:r>
      <w:r>
        <w:t xml:space="preserve"> it will inject Attribute level security every time an object is loaded from the database for a query.</w:t>
      </w:r>
    </w:p>
    <w:p w:rsidR="00F50754" w:rsidRPr="00F50754" w:rsidRDefault="00F50754" w:rsidP="00F50754">
      <w:pPr>
        <w:pStyle w:val="BodyText"/>
        <w:rPr>
          <w:rStyle w:val="Bold"/>
        </w:rPr>
      </w:pPr>
      <w:r w:rsidRPr="00F50754">
        <w:rPr>
          <w:rStyle w:val="Bold"/>
        </w:rPr>
        <w:t xml:space="preserve">The default strict behavior is implemented as </w:t>
      </w:r>
      <w:r w:rsidR="00B342EA">
        <w:rPr>
          <w:rStyle w:val="Bold"/>
        </w:rPr>
        <w:t>follows:</w:t>
      </w:r>
    </w:p>
    <w:p w:rsidR="00F50754" w:rsidRDefault="00F50754" w:rsidP="00B342EA">
      <w:pPr>
        <w:pStyle w:val="Classfilesample"/>
      </w:pPr>
      <w:r>
        <w:t xml:space="preserve"> // default strict behavior</w:t>
      </w:r>
    </w:p>
    <w:p w:rsidR="00F50754" w:rsidRDefault="00F50754" w:rsidP="00B342EA">
      <w:pPr>
        <w:pStyle w:val="Classfilesample"/>
      </w:pPr>
      <w:r>
        <w:t xml:space="preserve">Session session = sessionFactory.openSession(new AttributeSecuritySessionInterceptor()); </w:t>
      </w:r>
    </w:p>
    <w:p w:rsidR="00F50754" w:rsidRDefault="00F50754" w:rsidP="00B342EA">
      <w:pPr>
        <w:pStyle w:val="Classfilesample"/>
      </w:pPr>
      <w:r>
        <w:t>Session session = sessionFactory.openSession(new AttributeSecuritySessionInterceptor(false));</w:t>
      </w:r>
    </w:p>
    <w:p w:rsidR="00F50754" w:rsidRPr="00F50754" w:rsidRDefault="00F50754" w:rsidP="00F50754">
      <w:pPr>
        <w:pStyle w:val="BodyText"/>
        <w:rPr>
          <w:rStyle w:val="Bold"/>
        </w:rPr>
      </w:pPr>
      <w:r w:rsidRPr="00F50754">
        <w:rPr>
          <w:rStyle w:val="Bold"/>
        </w:rPr>
        <w:t>The lenient behavior is implemented as</w:t>
      </w:r>
      <w:r w:rsidR="00B342EA">
        <w:rPr>
          <w:rStyle w:val="Bold"/>
        </w:rPr>
        <w:t xml:space="preserve"> follows:</w:t>
      </w:r>
    </w:p>
    <w:p w:rsidR="00F50754" w:rsidRDefault="00F50754" w:rsidP="00B342EA">
      <w:pPr>
        <w:pStyle w:val="Classfilesample"/>
      </w:pPr>
      <w:r>
        <w:t xml:space="preserve"> // lenient behavior</w:t>
      </w:r>
    </w:p>
    <w:p w:rsidR="00F50754" w:rsidRDefault="00F50754" w:rsidP="00B342EA">
      <w:pPr>
        <w:pStyle w:val="Classfilesample"/>
      </w:pPr>
      <w:r>
        <w:t>Session session = sessionFactory.openSession(new AttributeSecuritySessionInterceptor(true));</w:t>
      </w:r>
    </w:p>
    <w:p w:rsidR="00F50754" w:rsidRPr="00F50754" w:rsidRDefault="00F50754" w:rsidP="00F50754">
      <w:pPr>
        <w:pStyle w:val="BodyText"/>
        <w:keepNext/>
        <w:rPr>
          <w:rStyle w:val="Bold"/>
        </w:rPr>
      </w:pPr>
      <w:r w:rsidRPr="00F50754">
        <w:rPr>
          <w:rStyle w:val="Bold"/>
        </w:rPr>
        <w:t>To inject custom interceptors along with CSM’s attribute level security intercept</w:t>
      </w:r>
      <w:r w:rsidR="00B342EA">
        <w:rPr>
          <w:rStyle w:val="Bold"/>
        </w:rPr>
        <w:t>or:</w:t>
      </w:r>
    </w:p>
    <w:p w:rsidR="00F50754" w:rsidRDefault="00F50754" w:rsidP="00B342EA">
      <w:pPr>
        <w:pStyle w:val="Classfilesample"/>
      </w:pPr>
      <w:r>
        <w:t>// inject custom Interceptors</w:t>
      </w:r>
    </w:p>
    <w:p w:rsidR="00F50754" w:rsidRDefault="00F50754" w:rsidP="00B342EA">
      <w:pPr>
        <w:pStyle w:val="Classfilesample"/>
      </w:pPr>
      <w:r>
        <w:t>List&lt;Interceptor&gt; interceptors = new ArrayList&lt;Interceptor&gt;();</w:t>
      </w:r>
    </w:p>
    <w:p w:rsidR="00F50754" w:rsidRDefault="00F50754" w:rsidP="00B342EA">
      <w:pPr>
        <w:pStyle w:val="Classfilesample"/>
      </w:pPr>
      <w:r>
        <w:t>Interceptors.add(new AttributeSecurityInterceptor(true));</w:t>
      </w:r>
    </w:p>
    <w:p w:rsidR="00F50754" w:rsidRDefault="00F50754" w:rsidP="00B342EA">
      <w:pPr>
        <w:pStyle w:val="Classfilesample"/>
      </w:pPr>
      <w:r>
        <w:lastRenderedPageBreak/>
        <w:t>Interceptors.add(new ObjectStateInterceptor());</w:t>
      </w:r>
    </w:p>
    <w:p w:rsidR="00F50754" w:rsidRPr="00F50754" w:rsidRDefault="00F50754" w:rsidP="00B342EA">
      <w:pPr>
        <w:pStyle w:val="Classfilesample"/>
      </w:pPr>
      <w:r>
        <w:t>Session session = sessionFactory.openSession(new new GenericSecurityInterceptor(interceptors));</w:t>
      </w:r>
    </w:p>
    <w:p w:rsidR="00F50754" w:rsidRDefault="00F50754" w:rsidP="00B342EA">
      <w:pPr>
        <w:pStyle w:val="Heading3"/>
      </w:pPr>
      <w:bookmarkStart w:id="526" w:name="_Toc214359188"/>
      <w:r>
        <w:t>Known Issues</w:t>
      </w:r>
      <w:bookmarkEnd w:id="526"/>
    </w:p>
    <w:p w:rsidR="00F50754" w:rsidRPr="00B342EA" w:rsidRDefault="00F50754" w:rsidP="00B342EA">
      <w:pPr>
        <w:pStyle w:val="BodyText"/>
        <w:keepNext/>
        <w:rPr>
          <w:rStyle w:val="Bold"/>
        </w:rPr>
      </w:pPr>
      <w:r w:rsidRPr="00B342EA">
        <w:rPr>
          <w:rStyle w:val="Bold"/>
        </w:rPr>
        <w:t xml:space="preserve">In </w:t>
      </w:r>
      <w:r w:rsidR="00B342EA" w:rsidRPr="00B342EA">
        <w:rPr>
          <w:rStyle w:val="Bold"/>
        </w:rPr>
        <w:t xml:space="preserve">the case of  eager loading, </w:t>
      </w:r>
      <w:r w:rsidRPr="00B342EA">
        <w:rPr>
          <w:rStyle w:val="Bold"/>
        </w:rPr>
        <w:t xml:space="preserve">attribute filtering happens only for </w:t>
      </w:r>
      <w:r w:rsidR="00B342EA" w:rsidRPr="00B342EA">
        <w:rPr>
          <w:rStyle w:val="Bold"/>
        </w:rPr>
        <w:t xml:space="preserve">the </w:t>
      </w:r>
      <w:r w:rsidRPr="00B342EA">
        <w:rPr>
          <w:rStyle w:val="Bold"/>
        </w:rPr>
        <w:t>parent object</w:t>
      </w:r>
      <w:r w:rsidR="00B342EA">
        <w:rPr>
          <w:rStyle w:val="Bold"/>
        </w:rPr>
        <w:t>.</w:t>
      </w:r>
    </w:p>
    <w:p w:rsidR="00F50754" w:rsidRDefault="00F50754" w:rsidP="00F50754">
      <w:pPr>
        <w:pStyle w:val="BodyText"/>
      </w:pPr>
      <w:r>
        <w:t xml:space="preserve">The </w:t>
      </w:r>
      <w:r w:rsidRPr="00B342EA">
        <w:rPr>
          <w:rStyle w:val="Emphasis"/>
        </w:rPr>
        <w:t>onLoad</w:t>
      </w:r>
      <w:r>
        <w:t xml:space="preserve"> method is invoked for each record returned from the database. However this works only for the parent object</w:t>
      </w:r>
      <w:r w:rsidR="00B342EA">
        <w:t>.</w:t>
      </w:r>
      <w:r>
        <w:t xml:space="preserve"> </w:t>
      </w:r>
      <w:r w:rsidR="00B342EA">
        <w:t xml:space="preserve">If </w:t>
      </w:r>
      <w:r>
        <w:t xml:space="preserve">you have eager loading set to </w:t>
      </w:r>
      <w:r w:rsidR="00B342EA">
        <w:t>“</w:t>
      </w:r>
      <w:r>
        <w:t>true</w:t>
      </w:r>
      <w:r w:rsidR="00B342EA">
        <w:t>”</w:t>
      </w:r>
      <w:r>
        <w:t xml:space="preserve">, the child object’s </w:t>
      </w:r>
      <w:r w:rsidR="00B342EA">
        <w:t xml:space="preserve">attributes </w:t>
      </w:r>
      <w:r>
        <w:t>(the associated objects which are eagerly loaded) aren’t filtered. SDK</w:t>
      </w:r>
      <w:r w:rsidR="00B342EA">
        <w:t>,</w:t>
      </w:r>
      <w:r>
        <w:t xml:space="preserve"> by default</w:t>
      </w:r>
      <w:r w:rsidR="00B342EA">
        <w:t>,</w:t>
      </w:r>
      <w:r>
        <w:t xml:space="preserve"> comes with eager loading set to </w:t>
      </w:r>
      <w:r w:rsidR="00B342EA">
        <w:t>“</w:t>
      </w:r>
      <w:r>
        <w:t>false</w:t>
      </w:r>
      <w:r w:rsidR="00B342EA">
        <w:t>”,</w:t>
      </w:r>
      <w:r>
        <w:t xml:space="preserve"> leaving up to the users to explicitly turn it on.</w:t>
      </w:r>
    </w:p>
    <w:p w:rsidR="00F50754" w:rsidRPr="00B342EA" w:rsidRDefault="00F50754" w:rsidP="00F50754">
      <w:pPr>
        <w:pStyle w:val="BodyText"/>
        <w:rPr>
          <w:rStyle w:val="Bold"/>
        </w:rPr>
      </w:pPr>
      <w:r w:rsidRPr="00B342EA">
        <w:rPr>
          <w:rStyle w:val="Bold"/>
        </w:rPr>
        <w:t>Primitive attribute type filtering is not possible</w:t>
      </w:r>
      <w:r w:rsidR="00B342EA">
        <w:rPr>
          <w:rStyle w:val="Bold"/>
        </w:rPr>
        <w:t>.</w:t>
      </w:r>
    </w:p>
    <w:p w:rsidR="00F50754" w:rsidRDefault="00F50754" w:rsidP="00F50754">
      <w:pPr>
        <w:pStyle w:val="BodyText"/>
      </w:pPr>
      <w:r>
        <w:t xml:space="preserve">Since a primitive data type cannot be set to null, the current attribute solution </w:t>
      </w:r>
      <w:r w:rsidR="00B342EA">
        <w:t>does not</w:t>
      </w:r>
      <w:r>
        <w:t xml:space="preserve"> work if the domain objects contain primitive data types as attribute</w:t>
      </w:r>
      <w:r w:rsidR="00B342EA">
        <w:t>s</w:t>
      </w:r>
      <w:r>
        <w:t>. The default values for primitive</w:t>
      </w:r>
      <w:r w:rsidR="00B342EA">
        <w:t xml:space="preserve"> data types</w:t>
      </w:r>
      <w:r>
        <w:t xml:space="preserve"> (0 for int, false f</w:t>
      </w:r>
      <w:r w:rsidR="00B342EA">
        <w:t>or a boolean) can be</w:t>
      </w:r>
      <w:r>
        <w:t xml:space="preserve"> valid value</w:t>
      </w:r>
      <w:r w:rsidR="00B342EA">
        <w:t>s</w:t>
      </w:r>
      <w:r>
        <w:t xml:space="preserve">, </w:t>
      </w:r>
      <w:r w:rsidR="00B342EA">
        <w:t xml:space="preserve">meaning that </w:t>
      </w:r>
      <w:r>
        <w:t>setting primitive attributes to their default values is also not an option.</w:t>
      </w:r>
    </w:p>
    <w:p w:rsidR="00F50754" w:rsidRPr="00B342EA" w:rsidRDefault="00F50754" w:rsidP="00F50754">
      <w:pPr>
        <w:pStyle w:val="BodyText"/>
        <w:rPr>
          <w:rStyle w:val="Bold"/>
        </w:rPr>
      </w:pPr>
      <w:r w:rsidRPr="00B342EA">
        <w:rPr>
          <w:rStyle w:val="Bold"/>
        </w:rPr>
        <w:t xml:space="preserve">Filtering on queries with projection on certain attributes </w:t>
      </w:r>
      <w:r w:rsidR="00B342EA">
        <w:rPr>
          <w:rStyle w:val="Bold"/>
        </w:rPr>
        <w:t>will not</w:t>
      </w:r>
      <w:r w:rsidRPr="00B342EA">
        <w:rPr>
          <w:rStyle w:val="Bold"/>
        </w:rPr>
        <w:t xml:space="preserve"> work</w:t>
      </w:r>
      <w:r w:rsidR="00B342EA">
        <w:rPr>
          <w:rStyle w:val="Bold"/>
        </w:rPr>
        <w:t>.</w:t>
      </w:r>
    </w:p>
    <w:p w:rsidR="00F50754" w:rsidRDefault="00B342EA" w:rsidP="00F50754">
      <w:pPr>
        <w:pStyle w:val="BodyText"/>
      </w:pPr>
      <w:r>
        <w:t>For queries</w:t>
      </w:r>
      <w:r w:rsidR="00F50754">
        <w:t xml:space="preserve"> where the user </w:t>
      </w:r>
      <w:r>
        <w:t>has</w:t>
      </w:r>
      <w:r w:rsidR="00F50754">
        <w:t xml:space="preserve"> set a project on certain attributes of the object rather than returning the whole object back, </w:t>
      </w:r>
      <w:r>
        <w:t>the CSM attribute level security</w:t>
      </w:r>
      <w:r w:rsidR="00F50754">
        <w:t xml:space="preserve"> </w:t>
      </w:r>
      <w:r>
        <w:t xml:space="preserve">will not </w:t>
      </w:r>
      <w:r w:rsidR="00F50754">
        <w:t xml:space="preserve">work. This is because in </w:t>
      </w:r>
      <w:r>
        <w:t xml:space="preserve">the </w:t>
      </w:r>
      <w:r w:rsidR="00F50754">
        <w:t>case of projections, Hibernate returns the attribute value</w:t>
      </w:r>
      <w:r>
        <w:t>s</w:t>
      </w:r>
      <w:r w:rsidR="00F50754">
        <w:t xml:space="preserve"> directly from the database as Java data types. As a result, the </w:t>
      </w:r>
      <w:r w:rsidR="00F50754" w:rsidRPr="005048BE">
        <w:rPr>
          <w:rStyle w:val="Emphasis"/>
        </w:rPr>
        <w:t>onLoad</w:t>
      </w:r>
      <w:r w:rsidR="00F50754">
        <w:t xml:space="preserve"> method of the session interceptor is not invoked</w:t>
      </w:r>
      <w:r w:rsidR="005048BE">
        <w:t>,</w:t>
      </w:r>
      <w:r w:rsidR="00F50754">
        <w:t xml:space="preserve"> thereby not injecting the attribute level security.</w:t>
      </w:r>
    </w:p>
    <w:p w:rsidR="00F50754" w:rsidRDefault="004C4378" w:rsidP="007B4341">
      <w:pPr>
        <w:pStyle w:val="BodyText"/>
      </w:pPr>
      <w:r>
        <w:br w:type="page"/>
      </w:r>
    </w:p>
    <w:p w:rsidR="00F50754" w:rsidRDefault="00F50754" w:rsidP="007B4341">
      <w:pPr>
        <w:pStyle w:val="BodyText"/>
      </w:pPr>
    </w:p>
    <w:p w:rsidR="00F50754" w:rsidRDefault="00F50754" w:rsidP="007B4341">
      <w:pPr>
        <w:pStyle w:val="BodyText"/>
      </w:pPr>
    </w:p>
    <w:p w:rsidR="00F50754" w:rsidRPr="007B4341" w:rsidRDefault="00F50754" w:rsidP="007B4341">
      <w:pPr>
        <w:pStyle w:val="BodyText"/>
      </w:pPr>
    </w:p>
    <w:p w:rsidR="00B62631" w:rsidRDefault="00B62631" w:rsidP="00590CE4">
      <w:pPr>
        <w:pStyle w:val="BodyText"/>
      </w:pPr>
    </w:p>
    <w:p w:rsidR="00AB2F90" w:rsidRDefault="00AB2F90" w:rsidP="00590CE4">
      <w:pPr>
        <w:pStyle w:val="BodyText"/>
        <w:sectPr w:rsidR="00AB2F90" w:rsidSect="00A57346">
          <w:pgSz w:w="12240" w:h="15840" w:code="1"/>
          <w:pgMar w:top="1440" w:right="1440" w:bottom="1440" w:left="1440" w:header="720" w:footer="720" w:gutter="432"/>
          <w:cols w:space="720"/>
          <w:titlePg/>
          <w:docGrid w:linePitch="360"/>
        </w:sectPr>
      </w:pPr>
    </w:p>
    <w:p w:rsidR="00590CE4" w:rsidRDefault="005F5F70" w:rsidP="005337C4">
      <w:pPr>
        <w:pStyle w:val="Heading1"/>
      </w:pPr>
      <w:bookmarkStart w:id="527" w:name="_Ref213636322"/>
      <w:bookmarkStart w:id="528" w:name="_Ref213636326"/>
      <w:bookmarkStart w:id="529" w:name="_Toc214359189"/>
      <w:r>
        <w:lastRenderedPageBreak/>
        <w:t>Acegi</w:t>
      </w:r>
      <w:r w:rsidR="00C20D27">
        <w:t xml:space="preserve"> Adapter</w:t>
      </w:r>
      <w:bookmarkEnd w:id="527"/>
      <w:bookmarkEnd w:id="528"/>
      <w:bookmarkEnd w:id="529"/>
    </w:p>
    <w:p w:rsidR="005F5F70" w:rsidRDefault="00C20D27" w:rsidP="00C20D27">
      <w:pPr>
        <w:pStyle w:val="BodyText"/>
      </w:pPr>
      <w:r>
        <w:t xml:space="preserve">The </w:t>
      </w:r>
      <w:r w:rsidR="005F5F70">
        <w:t>Acegi</w:t>
      </w:r>
      <w:r>
        <w:t xml:space="preserve"> Framework  is quickly becoming the preferred framework for many Spring  framework powered applications to implement security. Acegi Security is the de</w:t>
      </w:r>
      <w:r w:rsidR="005F5F70">
        <w:t>-</w:t>
      </w:r>
      <w:r>
        <w:t xml:space="preserve">facto standard for security in Spring Framework. Existing applications and new applications wanting to leverage CSM can </w:t>
      </w:r>
      <w:r w:rsidR="005F5F70">
        <w:t xml:space="preserve">now </w:t>
      </w:r>
      <w:r>
        <w:t xml:space="preserve">do so </w:t>
      </w:r>
      <w:r w:rsidR="005F5F70">
        <w:t xml:space="preserve">using </w:t>
      </w:r>
      <w:r>
        <w:t xml:space="preserve">the CSM Acegi Adapter. </w:t>
      </w:r>
    </w:p>
    <w:p w:rsidR="00C20D27" w:rsidRDefault="00C20D27" w:rsidP="00C20D27">
      <w:pPr>
        <w:pStyle w:val="BodyText"/>
      </w:pPr>
      <w:r>
        <w:t xml:space="preserve">The CSM Acegi Adapter allows applications to use CSM’s Authentication and Authorization under the Acegi Security Framework. CSM Acegi Adapter implementation provides Authentication, Authorization - Method Level Security and Object Parameter level security. </w:t>
      </w:r>
    </w:p>
    <w:p w:rsidR="00C20D27" w:rsidRDefault="00C20D27" w:rsidP="00C20D27">
      <w:pPr>
        <w:pStyle w:val="Heading2"/>
      </w:pPr>
      <w:bookmarkStart w:id="530" w:name="_Toc214359190"/>
      <w:r>
        <w:t>Implementation</w:t>
      </w:r>
      <w:bookmarkEnd w:id="530"/>
    </w:p>
    <w:p w:rsidR="00C20D27" w:rsidRDefault="00C20D27" w:rsidP="00C20D27">
      <w:pPr>
        <w:pStyle w:val="BodyText"/>
      </w:pPr>
      <w:r>
        <w:t xml:space="preserve">Acegi Security is widely used within the Spring community for comprehensive security services to Spring-powered applications. It comprises a set of interfaces and classes that are configured through a Spring IoC container. The design of Acegi Security allows many applications to implement the common enterprise application security requirements via declarative configuration settings in the IoC container. Acegi Security is heavily interface-driven, providing significant room for customization and extension. Important Acegi Security, like Spring, emphasizes pluggability. </w:t>
      </w:r>
    </w:p>
    <w:p w:rsidR="00C20D27" w:rsidRDefault="00257618" w:rsidP="00B24995">
      <w:pPr>
        <w:pStyle w:val="GraphicAnchorMain"/>
      </w:pPr>
      <w:r>
        <w:rPr>
          <w:noProof/>
        </w:rPr>
        <w:drawing>
          <wp:inline distT="0" distB="0" distL="0" distR="0">
            <wp:extent cx="5828030" cy="3657600"/>
            <wp:effectExtent l="19050" t="0" r="1270" b="0"/>
            <wp:docPr id="41" name="Picture 7" descr="v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ters"/>
                    <pic:cNvPicPr>
                      <a:picLocks noChangeAspect="1" noChangeArrowheads="1"/>
                    </pic:cNvPicPr>
                  </pic:nvPicPr>
                  <pic:blipFill>
                    <a:blip r:embed="rId67"/>
                    <a:srcRect/>
                    <a:stretch>
                      <a:fillRect/>
                    </a:stretch>
                  </pic:blipFill>
                  <pic:spPr bwMode="auto">
                    <a:xfrm>
                      <a:off x="0" y="0"/>
                      <a:ext cx="5828030" cy="3657600"/>
                    </a:xfrm>
                    <a:prstGeom prst="rect">
                      <a:avLst/>
                    </a:prstGeom>
                    <a:noFill/>
                    <a:ln w="9525">
                      <a:noFill/>
                      <a:miter lim="800000"/>
                      <a:headEnd/>
                      <a:tailEnd/>
                    </a:ln>
                  </pic:spPr>
                </pic:pic>
              </a:graphicData>
            </a:graphic>
          </wp:inline>
        </w:drawing>
      </w:r>
    </w:p>
    <w:p w:rsidR="005F5F70" w:rsidRDefault="005F5F70" w:rsidP="005F5F70">
      <w:pPr>
        <w:pStyle w:val="Caption"/>
      </w:pPr>
      <w:bookmarkStart w:id="531" w:name="_Ref213849871"/>
      <w:r>
        <w:t xml:space="preserve">Figure </w:t>
      </w:r>
      <w:fldSimple w:instr=" STYLEREF 1 \s ">
        <w:r w:rsidR="00E92FAF">
          <w:rPr>
            <w:noProof/>
          </w:rPr>
          <w:t>6</w:t>
        </w:r>
      </w:fldSimple>
      <w:r w:rsidR="002F0542">
        <w:noBreakHyphen/>
      </w:r>
      <w:fldSimple w:instr=" SEQ Figure \* ARABIC \s 1 ">
        <w:r w:rsidR="00E92FAF">
          <w:rPr>
            <w:noProof/>
          </w:rPr>
          <w:t>1</w:t>
        </w:r>
      </w:fldSimple>
      <w:bookmarkEnd w:id="531"/>
      <w:r>
        <w:t xml:space="preserve"> Authentication and Authorization in Acegi framework</w:t>
      </w:r>
    </w:p>
    <w:p w:rsidR="00C20D27" w:rsidRDefault="00865911" w:rsidP="00C20D27">
      <w:pPr>
        <w:pStyle w:val="BodyText"/>
      </w:pPr>
      <w:r>
        <w:fldChar w:fldCharType="begin"/>
      </w:r>
      <w:r w:rsidR="005F5F70">
        <w:instrText xml:space="preserve"> REF _Ref213849871 \h </w:instrText>
      </w:r>
      <w:r>
        <w:fldChar w:fldCharType="separate"/>
      </w:r>
      <w:r w:rsidR="00E92FAF">
        <w:t xml:space="preserve">Figure </w:t>
      </w:r>
      <w:r w:rsidR="00E92FAF">
        <w:rPr>
          <w:noProof/>
        </w:rPr>
        <w:t>6</w:t>
      </w:r>
      <w:r w:rsidR="00E92FAF">
        <w:noBreakHyphen/>
      </w:r>
      <w:r w:rsidR="00E92FAF">
        <w:rPr>
          <w:noProof/>
        </w:rPr>
        <w:t>1</w:t>
      </w:r>
      <w:r>
        <w:fldChar w:fldCharType="end"/>
      </w:r>
      <w:r w:rsidR="00C20D27">
        <w:t xml:space="preserve"> demonstrates the control flow by Acegi for authentication and authorization. The CSM Acegi Adapter uses this approach to provide CSM </w:t>
      </w:r>
      <w:r w:rsidR="005F5F70">
        <w:t>security</w:t>
      </w:r>
      <w:r w:rsidR="00C20D27">
        <w:t xml:space="preserve">. </w:t>
      </w:r>
      <w:r w:rsidR="00C20D27">
        <w:lastRenderedPageBreak/>
        <w:t>Authentication is implemented by extending</w:t>
      </w:r>
      <w:r w:rsidR="005F5F70">
        <w:t xml:space="preserve"> this design. Acegi provides i</w:t>
      </w:r>
      <w:r w:rsidR="00C20D27">
        <w:t>nterceptors which can be configured through Acegi Security Configurations in Spring. For a detailed understanding of the Acegi Frameworks Authentication and Authorization implementation by CSM</w:t>
      </w:r>
      <w:r w:rsidR="000B7EEE">
        <w:t xml:space="preserve">, see </w:t>
      </w:r>
      <w:r w:rsidR="00C20D27">
        <w:t xml:space="preserve">the </w:t>
      </w:r>
      <w:r w:rsidR="000B7EEE">
        <w:t xml:space="preserve">sections that follow. </w:t>
      </w:r>
    </w:p>
    <w:p w:rsidR="00C20D27" w:rsidRDefault="00C20D27" w:rsidP="005F5F70">
      <w:pPr>
        <w:pStyle w:val="NoteMainbody"/>
      </w:pPr>
      <w:r w:rsidRPr="005F5F70">
        <w:rPr>
          <w:rStyle w:val="Bold"/>
        </w:rPr>
        <w:t xml:space="preserve">NOTE: </w:t>
      </w:r>
      <w:r w:rsidR="005F5F70">
        <w:t>D</w:t>
      </w:r>
      <w:r>
        <w:t>etailed explanation</w:t>
      </w:r>
      <w:r w:rsidR="005F5F70">
        <w:t>s</w:t>
      </w:r>
      <w:r>
        <w:t xml:space="preserve"> of Acegi interfaces implemented by CSM Acegi Adapter </w:t>
      </w:r>
      <w:r w:rsidR="005F5F70">
        <w:t>are</w:t>
      </w:r>
      <w:r>
        <w:t xml:space="preserve"> beyond the scope of this guide. Refer the Acegi Security CSM Adapter Design document for details</w:t>
      </w:r>
      <w:r w:rsidR="005F5F70">
        <w:t>,</w:t>
      </w:r>
      <w:r>
        <w:t xml:space="preserve"> and check out </w:t>
      </w:r>
      <w:r w:rsidR="005F5F70">
        <w:t>A</w:t>
      </w:r>
      <w:r>
        <w:t xml:space="preserve">cegi security reference documentation, available at: </w:t>
      </w:r>
      <w:hyperlink r:id="rId68" w:history="1">
        <w:r w:rsidRPr="00C20D27">
          <w:rPr>
            <w:rStyle w:val="Hyperlink"/>
          </w:rPr>
          <w:t>http://www.acegisecurity.org/guide/springsecurity.html</w:t>
        </w:r>
      </w:hyperlink>
      <w:r>
        <w:t>.</w:t>
      </w:r>
    </w:p>
    <w:p w:rsidR="00C20D27" w:rsidRDefault="00C20D27" w:rsidP="00C20D27">
      <w:pPr>
        <w:pStyle w:val="BodyText"/>
      </w:pPr>
      <w:r>
        <w:t>Currently the CSM Acegi Adapter implementation provides Method Level and Method Parameter Level security.</w:t>
      </w:r>
    </w:p>
    <w:p w:rsidR="00C20D27" w:rsidRDefault="00C20D27" w:rsidP="00C20D27">
      <w:pPr>
        <w:pStyle w:val="Heading3"/>
      </w:pPr>
      <w:bookmarkStart w:id="532" w:name="_Toc214359191"/>
      <w:r>
        <w:t>Method Level Security</w:t>
      </w:r>
      <w:bookmarkEnd w:id="532"/>
    </w:p>
    <w:p w:rsidR="00C20D27" w:rsidRDefault="00C20D27" w:rsidP="00C20D27">
      <w:pPr>
        <w:pStyle w:val="BodyText"/>
      </w:pPr>
      <w:r>
        <w:t>The current out of box implementation of the CSM Acegi Adapter provides method level security. The Adapter implements Acegi’s MethodInterceptor</w:t>
      </w:r>
      <w:r w:rsidR="005F5F70">
        <w:t>.</w:t>
      </w:r>
      <w:r>
        <w:t xml:space="preserve"> The CSMMethodSecurityInterceptor, CSM’s custom implementation of the MethodInterceptor, enables security at method level by intercepting method calls on the secured bean specified in the MethodDefinitionSource. All the methods </w:t>
      </w:r>
      <w:r w:rsidR="005F5F70">
        <w:t>are</w:t>
      </w:r>
      <w:r>
        <w:t xml:space="preserve"> intercepted for each secured bean</w:t>
      </w:r>
      <w:r w:rsidR="008B318A">
        <w:t xml:space="preserve">. </w:t>
      </w:r>
      <w:r>
        <w:t xml:space="preserve">Please see the Workflow and Integrating and Configuring sections </w:t>
      </w:r>
      <w:r w:rsidR="005F5F70">
        <w:t xml:space="preserve">below </w:t>
      </w:r>
      <w:r>
        <w:t>for more details.</w:t>
      </w:r>
    </w:p>
    <w:p w:rsidR="00C20D27" w:rsidRDefault="00C20D27" w:rsidP="00C20D27">
      <w:pPr>
        <w:pStyle w:val="Heading3"/>
      </w:pPr>
      <w:bookmarkStart w:id="533" w:name="_Toc214359192"/>
      <w:r>
        <w:t>Method Parameter Level Security</w:t>
      </w:r>
      <w:bookmarkEnd w:id="533"/>
    </w:p>
    <w:p w:rsidR="00C20D27" w:rsidRDefault="00C20D27" w:rsidP="00C20D27">
      <w:pPr>
        <w:pStyle w:val="BodyText"/>
      </w:pPr>
      <w:r>
        <w:t>In this implementation</w:t>
      </w:r>
      <w:r w:rsidR="005F5F70">
        <w:t>,</w:t>
      </w:r>
      <w:r>
        <w:t xml:space="preserve"> the CSM Acegi Adapter provides method parameter level security. Applications that need method parameter level security have to implement CSM’s SecurityHelpe</w:t>
      </w:r>
      <w:r w:rsidR="005F5F70">
        <w:t>r. The SecurityHelper interface</w:t>
      </w:r>
      <w:r>
        <w:t xml:space="preserve"> provided by CSM, allows the application to control authorization. Refer the CSM API source for more details. </w:t>
      </w:r>
    </w:p>
    <w:p w:rsidR="00C20D27" w:rsidRDefault="00C20D27" w:rsidP="00C20D27">
      <w:pPr>
        <w:pStyle w:val="Heading2"/>
      </w:pPr>
      <w:bookmarkStart w:id="534" w:name="_Toc214359193"/>
      <w:r>
        <w:t>Workflow</w:t>
      </w:r>
      <w:bookmarkEnd w:id="534"/>
    </w:p>
    <w:p w:rsidR="005F5F70" w:rsidRDefault="005F5F70" w:rsidP="00C20D27">
      <w:pPr>
        <w:pStyle w:val="BodyText"/>
      </w:pPr>
      <w:r>
        <w:t>Below is a basic list of steps needed to implement the CSM Acegi Adapter.</w:t>
      </w:r>
      <w:r w:rsidR="00865911">
        <w:fldChar w:fldCharType="begin"/>
      </w:r>
      <w:r w:rsidR="00A6073E">
        <w:instrText xml:space="preserve"> XE "</w:instrText>
      </w:r>
      <w:r w:rsidR="00A6073E" w:rsidRPr="003E2CE5">
        <w:instrText>workflow:Acegi</w:instrText>
      </w:r>
      <w:r w:rsidR="00A6073E">
        <w:instrText xml:space="preserve">" </w:instrText>
      </w:r>
      <w:r w:rsidR="00865911">
        <w:fldChar w:fldCharType="end"/>
      </w:r>
    </w:p>
    <w:p w:rsidR="00C20D27" w:rsidRDefault="00C20D27" w:rsidP="005F5F70">
      <w:pPr>
        <w:pStyle w:val="ListNumber"/>
        <w:numPr>
          <w:ilvl w:val="0"/>
          <w:numId w:val="53"/>
        </w:numPr>
      </w:pPr>
      <w:r>
        <w:t>Determine the level of security required</w:t>
      </w:r>
      <w:r w:rsidR="005F5F70">
        <w:t xml:space="preserve"> for your application: Method L</w:t>
      </w:r>
      <w:r>
        <w:t>evel, Object Parameter Level</w:t>
      </w:r>
      <w:r w:rsidR="005F5F70">
        <w:t>,</w:t>
      </w:r>
      <w:r>
        <w:t xml:space="preserve"> etc.</w:t>
      </w:r>
    </w:p>
    <w:p w:rsidR="00C20D27" w:rsidRDefault="00C20D27" w:rsidP="005F5F70">
      <w:pPr>
        <w:pStyle w:val="ListNumber"/>
        <w:numPr>
          <w:ilvl w:val="0"/>
          <w:numId w:val="53"/>
        </w:numPr>
      </w:pPr>
      <w:r>
        <w:t>Define the beans that need to be protected</w:t>
      </w:r>
      <w:r w:rsidR="005F5F70">
        <w:t>.</w:t>
      </w:r>
    </w:p>
    <w:p w:rsidR="00C20D27" w:rsidRDefault="00C20D27" w:rsidP="005F5F70">
      <w:pPr>
        <w:pStyle w:val="ListNumber"/>
        <w:numPr>
          <w:ilvl w:val="0"/>
          <w:numId w:val="53"/>
        </w:numPr>
      </w:pPr>
      <w:r>
        <w:t>Define appropriate Security Interceptors.</w:t>
      </w:r>
    </w:p>
    <w:p w:rsidR="00C20D27" w:rsidRDefault="00C20D27" w:rsidP="005F5F70">
      <w:pPr>
        <w:pStyle w:val="ListNumber"/>
        <w:numPr>
          <w:ilvl w:val="0"/>
          <w:numId w:val="53"/>
        </w:numPr>
      </w:pPr>
      <w:r>
        <w:t>Define Security Interceptors for various beans that need protection.</w:t>
      </w:r>
    </w:p>
    <w:p w:rsidR="00C20D27" w:rsidRDefault="00C20D27" w:rsidP="005F5F70">
      <w:pPr>
        <w:pStyle w:val="ListNumber"/>
        <w:numPr>
          <w:ilvl w:val="0"/>
          <w:numId w:val="53"/>
        </w:numPr>
      </w:pPr>
      <w:r>
        <w:t>Configure the</w:t>
      </w:r>
      <w:r w:rsidR="005F5F70" w:rsidRPr="005F5F70">
        <w:t xml:space="preserve"> </w:t>
      </w:r>
      <w:r w:rsidR="005F5F70">
        <w:t>Acegi security configuration file:</w:t>
      </w:r>
      <w:r w:rsidR="00384012">
        <w:t xml:space="preserve"> </w:t>
      </w:r>
      <w:r w:rsidRPr="005F5F70">
        <w:rPr>
          <w:rStyle w:val="CodeChar0"/>
        </w:rPr>
        <w:t>csm-acegi-security.xml</w:t>
      </w:r>
      <w:r>
        <w:t>.</w:t>
      </w:r>
    </w:p>
    <w:p w:rsidR="00C20D27" w:rsidRDefault="00C20D27" w:rsidP="005F5F70">
      <w:pPr>
        <w:pStyle w:val="ListNumber"/>
        <w:numPr>
          <w:ilvl w:val="0"/>
          <w:numId w:val="53"/>
        </w:numPr>
      </w:pPr>
      <w:r>
        <w:t>Configure a JAAS LoginModule for the Application Context.</w:t>
      </w:r>
    </w:p>
    <w:p w:rsidR="00C20D27" w:rsidRDefault="00C20D27" w:rsidP="005F5F70">
      <w:pPr>
        <w:pStyle w:val="ListNumber"/>
        <w:numPr>
          <w:ilvl w:val="0"/>
          <w:numId w:val="53"/>
        </w:numPr>
      </w:pPr>
      <w:r>
        <w:t xml:space="preserve">Configure </w:t>
      </w:r>
      <w:r w:rsidR="00384012">
        <w:t>d</w:t>
      </w:r>
      <w:r>
        <w:t>atabase properties.</w:t>
      </w:r>
    </w:p>
    <w:p w:rsidR="00C20D27" w:rsidRDefault="00384012" w:rsidP="005F5F70">
      <w:pPr>
        <w:pStyle w:val="ListNumber"/>
        <w:numPr>
          <w:ilvl w:val="0"/>
          <w:numId w:val="53"/>
        </w:numPr>
      </w:pPr>
      <w:r>
        <w:t>Configure u</w:t>
      </w:r>
      <w:r w:rsidR="00C20D27">
        <w:t>ser provisioning using CSM UPT.</w:t>
      </w:r>
    </w:p>
    <w:p w:rsidR="00C20D27" w:rsidRDefault="00C20D27" w:rsidP="00384012">
      <w:pPr>
        <w:pStyle w:val="Heading2"/>
        <w:keepLines/>
      </w:pPr>
      <w:bookmarkStart w:id="535" w:name="_Toc214359194"/>
      <w:r>
        <w:lastRenderedPageBreak/>
        <w:t>Integrating and Configuring</w:t>
      </w:r>
      <w:bookmarkEnd w:id="535"/>
      <w:r>
        <w:t xml:space="preserve"> </w:t>
      </w:r>
    </w:p>
    <w:p w:rsidR="00C20D27" w:rsidRDefault="00C20D27" w:rsidP="00384012">
      <w:pPr>
        <w:pStyle w:val="BodyText"/>
        <w:keepNext/>
        <w:keepLines/>
      </w:pPr>
      <w:r>
        <w:t>This section serves as a guide to help developers integrate applications with CSM Acegi Adapter. It outlines a step by step process that addresses what developers need to know in order to successfully integrate CSM’s Acegi Adapter into their applications</w:t>
      </w:r>
      <w:r w:rsidR="00384012">
        <w:t xml:space="preserve">. This includes: </w:t>
      </w:r>
      <w:r w:rsidR="00865911">
        <w:fldChar w:fldCharType="begin"/>
      </w:r>
      <w:r w:rsidR="00A6073E">
        <w:instrText xml:space="preserve"> XE "</w:instrText>
      </w:r>
      <w:r w:rsidR="00A6073E" w:rsidRPr="006F7358">
        <w:instrText>security:integrating Acegi</w:instrText>
      </w:r>
      <w:r w:rsidR="00A6073E">
        <w:instrText xml:space="preserve">" </w:instrText>
      </w:r>
      <w:r w:rsidR="00865911">
        <w:fldChar w:fldCharType="end"/>
      </w:r>
      <w:r w:rsidR="00865911">
        <w:fldChar w:fldCharType="begin"/>
      </w:r>
      <w:r w:rsidR="008C29D3">
        <w:instrText xml:space="preserve"> XE "</w:instrText>
      </w:r>
      <w:r w:rsidR="008C29D3" w:rsidRPr="00565F47">
        <w:instrText>Hibernate configuration file</w:instrText>
      </w:r>
      <w:r w:rsidR="008C29D3">
        <w:instrText xml:space="preserve">" </w:instrText>
      </w:r>
      <w:r w:rsidR="00865911">
        <w:fldChar w:fldCharType="end"/>
      </w:r>
    </w:p>
    <w:p w:rsidR="00C20D27" w:rsidRDefault="00C20D27" w:rsidP="00384012">
      <w:pPr>
        <w:pStyle w:val="ListBullet"/>
      </w:pPr>
      <w:r>
        <w:t xml:space="preserve">Configure Acegi Security  in </w:t>
      </w:r>
      <w:r w:rsidRPr="008C29D3">
        <w:rPr>
          <w:rStyle w:val="CodeChar0"/>
        </w:rPr>
        <w:t>csm-acegi-security.xml</w:t>
      </w:r>
      <w:r w:rsidR="008C29D3">
        <w:t>.</w:t>
      </w:r>
    </w:p>
    <w:p w:rsidR="00C20D27" w:rsidRDefault="00C20D27" w:rsidP="00384012">
      <w:pPr>
        <w:pStyle w:val="ListBullet"/>
      </w:pPr>
      <w:r>
        <w:t>Database properties and configuration</w:t>
      </w:r>
      <w:r w:rsidR="008C29D3">
        <w:t>.</w:t>
      </w:r>
    </w:p>
    <w:p w:rsidR="00C20D27" w:rsidRDefault="00C20D27" w:rsidP="00384012">
      <w:pPr>
        <w:pStyle w:val="ListBullet2"/>
      </w:pPr>
      <w:r>
        <w:t>Configure Datasource OR</w:t>
      </w:r>
    </w:p>
    <w:p w:rsidR="00C20D27" w:rsidRDefault="00C20D27" w:rsidP="00384012">
      <w:pPr>
        <w:pStyle w:val="ListBullet2"/>
      </w:pPr>
      <w:r>
        <w:t>Configure Hibernate configuration file</w:t>
      </w:r>
      <w:r w:rsidR="008C29D3">
        <w:t>.</w:t>
      </w:r>
    </w:p>
    <w:p w:rsidR="00C20D27" w:rsidRDefault="00C20D27" w:rsidP="00384012">
      <w:pPr>
        <w:pStyle w:val="ListBullet"/>
      </w:pPr>
      <w:r>
        <w:t>LDAP properties and configuration</w:t>
      </w:r>
      <w:r w:rsidR="008C29D3">
        <w:t>.</w:t>
      </w:r>
    </w:p>
    <w:p w:rsidR="00C20D27" w:rsidRDefault="00C20D27" w:rsidP="00384012">
      <w:pPr>
        <w:pStyle w:val="ListBullet"/>
      </w:pPr>
      <w:r>
        <w:t>Provision user access authorization policy</w:t>
      </w:r>
      <w:r w:rsidR="008C29D3">
        <w:t>.</w:t>
      </w:r>
    </w:p>
    <w:p w:rsidR="00C20D27" w:rsidRDefault="00C20D27" w:rsidP="00C20D27">
      <w:pPr>
        <w:pStyle w:val="Heading3"/>
      </w:pPr>
      <w:bookmarkStart w:id="536" w:name="_Toc214359195"/>
      <w:r>
        <w:t>Configure Acegi Security</w:t>
      </w:r>
      <w:bookmarkEnd w:id="536"/>
    </w:p>
    <w:p w:rsidR="00C20D27" w:rsidRDefault="00384012" w:rsidP="00C20D27">
      <w:pPr>
        <w:pStyle w:val="BodyText"/>
      </w:pPr>
      <w:r>
        <w:t xml:space="preserve">This section provides instructions for </w:t>
      </w:r>
      <w:r w:rsidR="008B318A">
        <w:t>configuring</w:t>
      </w:r>
      <w:r>
        <w:t xml:space="preserve"> Acegi Security</w:t>
      </w:r>
      <w:r w:rsidR="008B318A">
        <w:t xml:space="preserve">. </w:t>
      </w:r>
      <w:r>
        <w:t xml:space="preserve">The examples used in this section are taken from a sample configuration file, which has been provided in full in </w:t>
      </w:r>
      <w:fldSimple w:instr=" REF _Ref213636435 \w \h  \* MERGEFORMAT ">
        <w:r w:rsidR="00E92FAF">
          <w:rPr>
            <w:i/>
            <w:color w:val="0000FF"/>
          </w:rPr>
          <w:t>Appendix A</w:t>
        </w:r>
      </w:fldSimple>
      <w:r w:rsidRPr="00384012">
        <w:rPr>
          <w:i/>
          <w:color w:val="0000FF"/>
        </w:rPr>
        <w:t xml:space="preserve">, </w:t>
      </w:r>
      <w:fldSimple w:instr=" REF _Ref213636435 \h  \* MERGEFORMAT ">
        <w:r w:rsidR="00E92FAF" w:rsidRPr="00E92FAF">
          <w:rPr>
            <w:i/>
            <w:color w:val="0000FF"/>
          </w:rPr>
          <w:t>CSM/ACEGI Sample Configuration File</w:t>
        </w:r>
      </w:fldSimple>
      <w:r>
        <w:t xml:space="preserve"> on page </w:t>
      </w:r>
      <w:r w:rsidR="00865911">
        <w:fldChar w:fldCharType="begin"/>
      </w:r>
      <w:r>
        <w:instrText xml:space="preserve"> PAGEREF _Ref213636435 \h </w:instrText>
      </w:r>
      <w:r w:rsidR="00865911">
        <w:fldChar w:fldCharType="separate"/>
      </w:r>
      <w:r w:rsidR="00E92FAF">
        <w:rPr>
          <w:noProof/>
        </w:rPr>
        <w:t>105</w:t>
      </w:r>
      <w:r w:rsidR="00865911">
        <w:fldChar w:fldCharType="end"/>
      </w:r>
      <w:r>
        <w:t>.</w:t>
      </w:r>
    </w:p>
    <w:p w:rsidR="00384012" w:rsidRDefault="00384012" w:rsidP="00C20D27">
      <w:pPr>
        <w:pStyle w:val="BodyText"/>
      </w:pPr>
    </w:p>
    <w:p w:rsidR="00C20D27" w:rsidRPr="00384012" w:rsidRDefault="00384012" w:rsidP="00384012">
      <w:pPr>
        <w:pStyle w:val="BodyText"/>
        <w:rPr>
          <w:rStyle w:val="Bold"/>
        </w:rPr>
      </w:pPr>
      <w:r>
        <w:rPr>
          <w:rStyle w:val="Bold"/>
        </w:rPr>
        <w:t xml:space="preserve">1) </w:t>
      </w:r>
      <w:r w:rsidR="00C20D27" w:rsidRPr="00384012">
        <w:rPr>
          <w:rStyle w:val="Bold"/>
        </w:rPr>
        <w:t>Define the beans that need to be protected.</w:t>
      </w:r>
    </w:p>
    <w:p w:rsidR="00C20D27" w:rsidRDefault="00C20D27" w:rsidP="00C20D27">
      <w:pPr>
        <w:pStyle w:val="BodyText"/>
      </w:pPr>
      <w:r>
        <w:t xml:space="preserve">Example from Appendix A: </w:t>
      </w:r>
    </w:p>
    <w:p w:rsidR="00C20D27" w:rsidRPr="00C20D27" w:rsidRDefault="00C20D27" w:rsidP="00C20D27">
      <w:pPr>
        <w:pStyle w:val="Code"/>
      </w:pPr>
      <w:r w:rsidRPr="00C20D27">
        <w:t>&lt;bean id='applicationService' class='test.gov.nih.nci.security.acegi.sdk.ApplicationServiceImpl' /&gt; .</w:t>
      </w:r>
    </w:p>
    <w:p w:rsidR="00C20D27" w:rsidRDefault="00C20D27" w:rsidP="00C20D27">
      <w:pPr>
        <w:pStyle w:val="BodyText"/>
      </w:pPr>
      <w:r>
        <w:t>This configuration secure</w:t>
      </w:r>
      <w:r w:rsidR="00384012">
        <w:t>s the</w:t>
      </w:r>
      <w:r>
        <w:t xml:space="preserve"> ApplicationServiceImpl class and intercept</w:t>
      </w:r>
      <w:r w:rsidR="00384012">
        <w:t>s</w:t>
      </w:r>
      <w:r>
        <w:t xml:space="preserve"> all </w:t>
      </w:r>
      <w:r w:rsidR="00384012">
        <w:t xml:space="preserve">of </w:t>
      </w:r>
      <w:r>
        <w:t>its method calls.</w:t>
      </w:r>
    </w:p>
    <w:p w:rsidR="00384012" w:rsidRDefault="00384012" w:rsidP="00C20D27">
      <w:pPr>
        <w:pStyle w:val="BodyText"/>
      </w:pPr>
    </w:p>
    <w:p w:rsidR="00384012" w:rsidRPr="00384012" w:rsidRDefault="00384012" w:rsidP="00C20D27">
      <w:pPr>
        <w:pStyle w:val="BodyText"/>
        <w:rPr>
          <w:rStyle w:val="Bold"/>
        </w:rPr>
      </w:pPr>
      <w:r w:rsidRPr="00384012">
        <w:rPr>
          <w:rStyle w:val="Bold"/>
        </w:rPr>
        <w:t xml:space="preserve">2) </w:t>
      </w:r>
      <w:r w:rsidR="00C20D27" w:rsidRPr="00384012">
        <w:rPr>
          <w:rStyle w:val="Bold"/>
        </w:rPr>
        <w:t xml:space="preserve">Define the SecurityHelper Impl Class. </w:t>
      </w:r>
    </w:p>
    <w:p w:rsidR="00C20D27" w:rsidRDefault="00C20D27" w:rsidP="00C20D27">
      <w:pPr>
        <w:pStyle w:val="BodyText"/>
      </w:pPr>
      <w:r>
        <w:t>This class needs to be implemented by the developers that want to integrate CSM Adap</w:t>
      </w:r>
      <w:r w:rsidR="00384012">
        <w:t>ter into their new or existing a</w:t>
      </w:r>
      <w:r>
        <w:t>pplication with Acegi Security Framework. In this implementation it is a custom CSMMethodSecurityInterceptor that intercepts any method calls on the ‘applicationService’ bean.</w:t>
      </w:r>
    </w:p>
    <w:p w:rsidR="00C20D27" w:rsidRDefault="00C20D27" w:rsidP="00C20D27">
      <w:pPr>
        <w:pStyle w:val="BodyText"/>
      </w:pPr>
      <w:r>
        <w:t xml:space="preserve">Example: </w:t>
      </w:r>
    </w:p>
    <w:p w:rsidR="00C20D27" w:rsidRDefault="00C20D27" w:rsidP="00C20D27">
      <w:pPr>
        <w:pStyle w:val="Code"/>
      </w:pPr>
      <w:r>
        <w:t>&lt;bean id='securityHelper' class='test.gov.nih.nci.security.acegi.sdk.SecurityHelperImpl' /&gt;</w:t>
      </w:r>
    </w:p>
    <w:p w:rsidR="00384012" w:rsidRDefault="00384012" w:rsidP="00384012">
      <w:pPr>
        <w:pStyle w:val="BodyText"/>
      </w:pPr>
    </w:p>
    <w:p w:rsidR="00C20D27" w:rsidRPr="00384012" w:rsidRDefault="00384012" w:rsidP="00384012">
      <w:pPr>
        <w:pStyle w:val="BodyText"/>
        <w:keepNext/>
        <w:keepLines/>
        <w:rPr>
          <w:rStyle w:val="Bold"/>
        </w:rPr>
      </w:pPr>
      <w:r w:rsidRPr="00384012">
        <w:rPr>
          <w:rStyle w:val="Bold"/>
        </w:rPr>
        <w:lastRenderedPageBreak/>
        <w:t xml:space="preserve">3) </w:t>
      </w:r>
      <w:r w:rsidR="00C20D27" w:rsidRPr="00384012">
        <w:rPr>
          <w:rStyle w:val="Bold"/>
        </w:rPr>
        <w:t>List the beans that need to be protected by the ‘securityInterceptor’ for the ‘autoProxyCreator’.</w:t>
      </w:r>
    </w:p>
    <w:p w:rsidR="00C20D27" w:rsidRDefault="00C20D27" w:rsidP="00384012">
      <w:pPr>
        <w:pStyle w:val="BodyText"/>
        <w:keepNext/>
        <w:keepLines/>
      </w:pPr>
      <w:r>
        <w:t xml:space="preserve">Example: </w:t>
      </w:r>
    </w:p>
    <w:p w:rsidR="00C20D27" w:rsidRDefault="00C20D27" w:rsidP="00384012">
      <w:pPr>
        <w:pStyle w:val="Code"/>
        <w:keepNext/>
      </w:pPr>
      <w:r>
        <w:t>&lt;bean id='autoProxyCreator' class='org.springframework.aop.framework.autoproxy.BeanNameAutoProxyCreator'&gt;</w:t>
      </w:r>
    </w:p>
    <w:p w:rsidR="00C20D27" w:rsidRDefault="00C20D27" w:rsidP="00C20D27">
      <w:pPr>
        <w:pStyle w:val="Code"/>
      </w:pPr>
      <w:r>
        <w:t>&lt;property name='interceptorNames'&gt;</w:t>
      </w:r>
    </w:p>
    <w:p w:rsidR="00C20D27" w:rsidRDefault="00C20D27" w:rsidP="00C20D27">
      <w:pPr>
        <w:pStyle w:val="Code"/>
      </w:pPr>
      <w:r>
        <w:tab/>
      </w:r>
      <w:r>
        <w:tab/>
        <w:t>&lt;list&gt;</w:t>
      </w:r>
    </w:p>
    <w:p w:rsidR="00C20D27" w:rsidRDefault="00C20D27" w:rsidP="00C20D27">
      <w:pPr>
        <w:pStyle w:val="Code"/>
      </w:pPr>
      <w:r>
        <w:tab/>
      </w:r>
      <w:r>
        <w:tab/>
      </w:r>
      <w:r>
        <w:tab/>
        <w:t>&lt;value&gt;securityInterceptor&lt;/value&gt;</w:t>
      </w:r>
    </w:p>
    <w:p w:rsidR="00C20D27" w:rsidRDefault="00C20D27" w:rsidP="00C20D27">
      <w:pPr>
        <w:pStyle w:val="Code"/>
      </w:pPr>
      <w:r>
        <w:tab/>
      </w:r>
      <w:r>
        <w:tab/>
        <w:t>&lt;/list&gt;</w:t>
      </w:r>
    </w:p>
    <w:p w:rsidR="00C20D27" w:rsidRDefault="00C20D27" w:rsidP="00C20D27">
      <w:pPr>
        <w:pStyle w:val="Code"/>
      </w:pPr>
      <w:r>
        <w:tab/>
        <w:t>&lt;/property&gt;</w:t>
      </w:r>
    </w:p>
    <w:p w:rsidR="00C20D27" w:rsidRDefault="00C20D27" w:rsidP="00C20D27">
      <w:pPr>
        <w:pStyle w:val="Code"/>
      </w:pPr>
      <w:r>
        <w:tab/>
        <w:t>&lt;property name='beanNames'&gt;</w:t>
      </w:r>
    </w:p>
    <w:p w:rsidR="00C20D27" w:rsidRDefault="00C20D27" w:rsidP="00C20D27">
      <w:pPr>
        <w:pStyle w:val="Code"/>
      </w:pPr>
      <w:r>
        <w:tab/>
      </w:r>
      <w:r>
        <w:tab/>
        <w:t>&lt;list&gt;</w:t>
      </w:r>
    </w:p>
    <w:p w:rsidR="00C20D27" w:rsidRDefault="00C20D27" w:rsidP="00C20D27">
      <w:pPr>
        <w:pStyle w:val="Code"/>
      </w:pPr>
      <w:r>
        <w:tab/>
      </w:r>
      <w:r>
        <w:tab/>
      </w:r>
      <w:r>
        <w:tab/>
        <w:t>&lt;value&gt;applicationService&lt;/value&gt;</w:t>
      </w:r>
    </w:p>
    <w:p w:rsidR="00C20D27" w:rsidRDefault="00C20D27" w:rsidP="00C20D27">
      <w:pPr>
        <w:pStyle w:val="Code"/>
      </w:pPr>
      <w:r>
        <w:tab/>
      </w:r>
      <w:r>
        <w:tab/>
        <w:t>&lt;/list&gt;</w:t>
      </w:r>
    </w:p>
    <w:p w:rsidR="00C20D27" w:rsidRDefault="00C20D27" w:rsidP="00C20D27">
      <w:pPr>
        <w:pStyle w:val="Code"/>
      </w:pPr>
      <w:r>
        <w:tab/>
        <w:t>&lt;/property&gt;</w:t>
      </w:r>
    </w:p>
    <w:p w:rsidR="00C20D27" w:rsidRDefault="00C20D27" w:rsidP="00C20D27">
      <w:pPr>
        <w:pStyle w:val="Code"/>
      </w:pPr>
      <w:r>
        <w:t>&lt;/bean&gt;</w:t>
      </w:r>
    </w:p>
    <w:p w:rsidR="00384012" w:rsidRDefault="00384012" w:rsidP="00C20D27">
      <w:pPr>
        <w:pStyle w:val="BodyText"/>
      </w:pPr>
    </w:p>
    <w:p w:rsidR="00C20D27" w:rsidRPr="00384012" w:rsidRDefault="00384012" w:rsidP="00C20D27">
      <w:pPr>
        <w:pStyle w:val="BodyText"/>
        <w:rPr>
          <w:rStyle w:val="Bold"/>
        </w:rPr>
      </w:pPr>
      <w:r w:rsidRPr="00384012">
        <w:rPr>
          <w:rStyle w:val="Bold"/>
        </w:rPr>
        <w:t xml:space="preserve">4) </w:t>
      </w:r>
      <w:r w:rsidR="00C20D27" w:rsidRPr="00384012">
        <w:rPr>
          <w:rStyle w:val="Bold"/>
        </w:rPr>
        <w:t>Specify the Application Context that will be used for CSM’s Authentication and Authorization service.</w:t>
      </w:r>
    </w:p>
    <w:p w:rsidR="00C20D27" w:rsidRDefault="00C20D27" w:rsidP="00C20D27">
      <w:pPr>
        <w:pStyle w:val="BodyText"/>
      </w:pPr>
      <w:r>
        <w:t xml:space="preserve">Example: </w:t>
      </w:r>
    </w:p>
    <w:p w:rsidR="00C20D27" w:rsidRDefault="00C20D27" w:rsidP="00C20D27">
      <w:pPr>
        <w:pStyle w:val="Code"/>
      </w:pPr>
      <w:r>
        <w:t xml:space="preserve">&lt;bean id="userDetailsService" </w:t>
      </w:r>
      <w:r>
        <w:tab/>
      </w:r>
      <w:r>
        <w:tab/>
        <w:t>class="gov.nih.nci.security.acegi.authentication.CSMUserDetailsService"&gt;</w:t>
      </w:r>
    </w:p>
    <w:p w:rsidR="00C20D27" w:rsidRDefault="00C20D27" w:rsidP="00C20D27">
      <w:pPr>
        <w:pStyle w:val="Code"/>
      </w:pPr>
      <w:r>
        <w:t>&lt;!-- Specify the Application Context required by CSM --&gt;</w:t>
      </w:r>
    </w:p>
    <w:p w:rsidR="00C20D27" w:rsidRDefault="00C20D27" w:rsidP="00C20D27">
      <w:pPr>
        <w:pStyle w:val="Code"/>
      </w:pPr>
      <w:r>
        <w:tab/>
        <w:t>&lt;property name="csmApplicationContext"&gt;</w:t>
      </w:r>
    </w:p>
    <w:p w:rsidR="00C20D27" w:rsidRDefault="00C20D27" w:rsidP="00C20D27">
      <w:pPr>
        <w:pStyle w:val="Code"/>
      </w:pPr>
      <w:r>
        <w:tab/>
      </w:r>
      <w:r>
        <w:tab/>
        <w:t>&lt;value&gt;acegitest&lt;/value&gt;</w:t>
      </w:r>
    </w:p>
    <w:p w:rsidR="00C20D27" w:rsidRDefault="00C20D27" w:rsidP="00C20D27">
      <w:pPr>
        <w:pStyle w:val="Code"/>
      </w:pPr>
      <w:r>
        <w:tab/>
        <w:t>&lt;/property&gt;</w:t>
      </w:r>
    </w:p>
    <w:p w:rsidR="00C20D27" w:rsidRDefault="00C20D27" w:rsidP="00C20D27">
      <w:pPr>
        <w:pStyle w:val="Code"/>
      </w:pPr>
      <w:r>
        <w:t>&lt;/bean&gt;</w:t>
      </w:r>
    </w:p>
    <w:p w:rsidR="00C20D27" w:rsidRDefault="00C20D27" w:rsidP="00C20D27">
      <w:pPr>
        <w:pStyle w:val="BodyText"/>
      </w:pPr>
    </w:p>
    <w:p w:rsidR="00C20D27" w:rsidRDefault="002B4F91" w:rsidP="002B4F91">
      <w:pPr>
        <w:pStyle w:val="Heading3"/>
      </w:pPr>
      <w:bookmarkStart w:id="537" w:name="_Toc214359196"/>
      <w:r>
        <w:t>Database P</w:t>
      </w:r>
      <w:r w:rsidR="00C20D27">
        <w:t>ro</w:t>
      </w:r>
      <w:r>
        <w:t>perties and C</w:t>
      </w:r>
      <w:r w:rsidR="00C20D27">
        <w:t>onfiguration</w:t>
      </w:r>
      <w:bookmarkEnd w:id="537"/>
    </w:p>
    <w:p w:rsidR="0034792E" w:rsidRDefault="0034792E" w:rsidP="0034792E">
      <w:pPr>
        <w:pStyle w:val="BodyText"/>
      </w:pPr>
      <w:r>
        <w:t>You can use either MySQL or Oracle as your database of choice to host the authorization data. Since the instructions in this section provide steps for both database types, be sure you follow the appropriate instructions based on your database selection.</w:t>
      </w:r>
      <w:r w:rsidR="00865911">
        <w:fldChar w:fldCharType="begin"/>
      </w:r>
      <w:r w:rsidR="00A6073E">
        <w:instrText xml:space="preserve"> XE "</w:instrText>
      </w:r>
      <w:r w:rsidR="00A6073E" w:rsidRPr="00CD0FE2">
        <w:instrText>database:configuring for Acegi</w:instrText>
      </w:r>
      <w:r w:rsidR="00A6073E">
        <w:instrText xml:space="preserve">" </w:instrText>
      </w:r>
      <w:r w:rsidR="00865911">
        <w:fldChar w:fldCharType="end"/>
      </w:r>
    </w:p>
    <w:p w:rsidR="0034792E" w:rsidRDefault="0034792E" w:rsidP="0034792E">
      <w:pPr>
        <w:pStyle w:val="BodyText"/>
      </w:pPr>
      <w:r>
        <w:t xml:space="preserve">When deploying Authorization, application developers may want to make use of a previously-installed common Authorization Schema. In this case, a database already exists so you do not need to create one (skip the procedures immediately below).  </w:t>
      </w:r>
    </w:p>
    <w:p w:rsidR="00C20D27" w:rsidRDefault="0034792E" w:rsidP="0034792E">
      <w:pPr>
        <w:pStyle w:val="NoteMainbody"/>
      </w:pPr>
      <w:r w:rsidRPr="002B30BB">
        <w:rPr>
          <w:rStyle w:val="Bold"/>
        </w:rPr>
        <w:t>NOTE:</w:t>
      </w:r>
      <w:r>
        <w:t xml:space="preserve"> The Authorization Schema used by the run-time API and the UPT must be the same. </w:t>
      </w:r>
      <w:r w:rsidR="00384012">
        <w:t>The sections that follow provide the instructions needed</w:t>
      </w:r>
      <w:r>
        <w:t>.</w:t>
      </w:r>
    </w:p>
    <w:p w:rsidR="00C20D27" w:rsidRDefault="00C20D27" w:rsidP="002B4F91">
      <w:pPr>
        <w:pStyle w:val="Heading4"/>
      </w:pPr>
      <w:r>
        <w:t>Create and Prime Database</w:t>
      </w:r>
    </w:p>
    <w:p w:rsidR="0034792E" w:rsidRDefault="0034792E" w:rsidP="00C20D27">
      <w:pPr>
        <w:pStyle w:val="BodyText"/>
      </w:pPr>
      <w:r>
        <w:t xml:space="preserve">Use the following steps (if necessary) to create a new database and prime it for authorization deployment. These procedures also install a new Authorization Schema. If you are using a previously-installed common Authorization Schema, skip these instructions as your database and schema already exist. </w:t>
      </w:r>
    </w:p>
    <w:p w:rsidR="00C20D27" w:rsidRDefault="00C20D27" w:rsidP="0034792E">
      <w:pPr>
        <w:pStyle w:val="ListNumber"/>
        <w:numPr>
          <w:ilvl w:val="0"/>
          <w:numId w:val="54"/>
        </w:numPr>
      </w:pPr>
      <w:r>
        <w:lastRenderedPageBreak/>
        <w:t xml:space="preserve">Log into the database using an account id </w:t>
      </w:r>
      <w:r w:rsidR="0034792E">
        <w:t>that</w:t>
      </w:r>
      <w:r>
        <w:t xml:space="preserve"> has permission to create new databases. </w:t>
      </w:r>
    </w:p>
    <w:p w:rsidR="00C20D27" w:rsidRDefault="00C20D27" w:rsidP="0034792E">
      <w:pPr>
        <w:pStyle w:val="ListNumber"/>
      </w:pPr>
      <w:r>
        <w:t xml:space="preserve">In the </w:t>
      </w:r>
      <w:r w:rsidRPr="0034792E">
        <w:rPr>
          <w:rStyle w:val="CodeChar0"/>
        </w:rPr>
        <w:t>AuthSchemaMySQL.sql</w:t>
      </w:r>
      <w:r>
        <w:t xml:space="preserve"> or </w:t>
      </w:r>
      <w:r w:rsidRPr="0034792E">
        <w:rPr>
          <w:rStyle w:val="CodeChar0"/>
        </w:rPr>
        <w:t>AuthSchemaOracle.sql</w:t>
      </w:r>
      <w:r>
        <w:t xml:space="preserve"> script, replace the </w:t>
      </w:r>
      <w:r w:rsidRPr="0034792E">
        <w:rPr>
          <w:rStyle w:val="CodeChar0"/>
        </w:rPr>
        <w:t>&lt;&lt;database_name&gt;&gt;</w:t>
      </w:r>
      <w:r>
        <w:t xml:space="preserve"> tag with the name o</w:t>
      </w:r>
      <w:r w:rsidR="0034792E">
        <w:t>f the authorization schema (e.g.,</w:t>
      </w:r>
      <w:r>
        <w:t xml:space="preserve"> </w:t>
      </w:r>
      <w:r w:rsidRPr="0034792E">
        <w:rPr>
          <w:rStyle w:val="Emphasis"/>
        </w:rPr>
        <w:t>acegitest</w:t>
      </w:r>
      <w:r>
        <w:t>).</w:t>
      </w:r>
    </w:p>
    <w:p w:rsidR="00C20D27" w:rsidRDefault="0034792E" w:rsidP="0034792E">
      <w:pPr>
        <w:pStyle w:val="ListNumber"/>
      </w:pPr>
      <w:r>
        <w:t>Save and then r</w:t>
      </w:r>
      <w:r w:rsidR="00C20D27">
        <w:t xml:space="preserve">un this script </w:t>
      </w:r>
      <w:r>
        <w:t>from</w:t>
      </w:r>
      <w:r w:rsidR="00C20D27">
        <w:t xml:space="preserve"> the database prompt. This should create a database with the given name. The database will include CSM Standard Privileges.</w:t>
      </w:r>
    </w:p>
    <w:p w:rsidR="0034792E" w:rsidRDefault="0034792E" w:rsidP="0034792E">
      <w:pPr>
        <w:pStyle w:val="ListNumber"/>
      </w:pPr>
      <w:r>
        <w:t>I</w:t>
      </w:r>
      <w:r w:rsidR="00C20D27">
        <w:t xml:space="preserve">n the </w:t>
      </w:r>
      <w:r w:rsidR="00C20D27" w:rsidRPr="0034792E">
        <w:rPr>
          <w:rStyle w:val="CodeChar0"/>
        </w:rPr>
        <w:t>DataPrimingMySQL.sql</w:t>
      </w:r>
      <w:r w:rsidR="00C20D27">
        <w:t xml:space="preserve"> or </w:t>
      </w:r>
      <w:r w:rsidR="00C20D27" w:rsidRPr="0034792E">
        <w:rPr>
          <w:rStyle w:val="CodeChar0"/>
        </w:rPr>
        <w:t>DataPrimingOracle.sql</w:t>
      </w:r>
      <w:r>
        <w:t xml:space="preserve"> file, perform the following: </w:t>
      </w:r>
    </w:p>
    <w:p w:rsidR="00C20D27" w:rsidRDefault="0034792E" w:rsidP="0034792E">
      <w:pPr>
        <w:pStyle w:val="ListBullet2"/>
      </w:pPr>
      <w:r>
        <w:t>R</w:t>
      </w:r>
      <w:r w:rsidR="00C20D27">
        <w:t xml:space="preserve">eplace the </w:t>
      </w:r>
      <w:r w:rsidR="00C20D27" w:rsidRPr="0034792E">
        <w:rPr>
          <w:rStyle w:val="CodeChar0"/>
        </w:rPr>
        <w:t>&lt;&lt;application_context_name&gt;&gt;</w:t>
      </w:r>
      <w:r w:rsidR="00C20D27">
        <w:t xml:space="preserve"> with the name of application. This is the key to derive security for the application. This will be called application context name.</w:t>
      </w:r>
    </w:p>
    <w:p w:rsidR="0034792E" w:rsidRDefault="0034792E" w:rsidP="0034792E">
      <w:pPr>
        <w:pStyle w:val="ListBullet2"/>
      </w:pPr>
      <w:r>
        <w:t>R</w:t>
      </w:r>
      <w:r w:rsidR="00C20D27">
        <w:t xml:space="preserve">eplace the </w:t>
      </w:r>
      <w:r w:rsidR="00C20D27" w:rsidRPr="0034792E">
        <w:rPr>
          <w:rStyle w:val="CodeChar0"/>
        </w:rPr>
        <w:t>&lt;&lt;super_admin_login_id&gt;&gt;</w:t>
      </w:r>
      <w:r>
        <w:t>” with the login id of the Super Admin.</w:t>
      </w:r>
    </w:p>
    <w:p w:rsidR="0034792E" w:rsidRDefault="0034792E" w:rsidP="0034792E">
      <w:pPr>
        <w:pStyle w:val="ListBullet2"/>
      </w:pPr>
      <w:r>
        <w:t xml:space="preserve">Replace the </w:t>
      </w:r>
      <w:r w:rsidRPr="002B30BB">
        <w:rPr>
          <w:rStyle w:val="CodeChar0"/>
        </w:rPr>
        <w:t>&lt;&lt;super_admin_login_id&gt;&gt;</w:t>
      </w:r>
      <w:r>
        <w:t xml:space="preserve">, the </w:t>
      </w:r>
      <w:r w:rsidRPr="002B30BB">
        <w:rPr>
          <w:rStyle w:val="CodeChar0"/>
        </w:rPr>
        <w:t>&lt;&lt;super_admin_first_name&gt;&gt;</w:t>
      </w:r>
      <w:r>
        <w:t xml:space="preserve"> and </w:t>
      </w:r>
      <w:r w:rsidRPr="002B30BB">
        <w:rPr>
          <w:rStyle w:val="CodeChar0"/>
        </w:rPr>
        <w:t>&lt;&lt;super_admin_last_name&gt;&gt;</w:t>
      </w:r>
      <w:r>
        <w:t xml:space="preserve"> entries with the super admin user’s login id, first name, and </w:t>
      </w:r>
      <w:r w:rsidR="000029DD">
        <w:t>last name</w:t>
      </w:r>
      <w:r>
        <w:t xml:space="preserve">. </w:t>
      </w:r>
    </w:p>
    <w:p w:rsidR="0034792E" w:rsidRDefault="0034792E" w:rsidP="0034792E">
      <w:pPr>
        <w:pStyle w:val="NoteInList"/>
      </w:pPr>
      <w:r w:rsidRPr="002B30BB">
        <w:rPr>
          <w:rStyle w:val="Bold"/>
        </w:rPr>
        <w:t>NOTE:</w:t>
      </w:r>
      <w:r>
        <w:t xml:space="preserve"> The default password is always “changeme” and should used for logging into the application’s UPT for the first time. After initial login, change this password immediately.</w:t>
      </w:r>
    </w:p>
    <w:p w:rsidR="0034792E" w:rsidRDefault="0034792E" w:rsidP="0034792E">
      <w:pPr>
        <w:pStyle w:val="ListNumber"/>
      </w:pPr>
      <w:r>
        <w:t>Save and then r</w:t>
      </w:r>
      <w:r w:rsidR="00C20D27">
        <w:t xml:space="preserve">un this script </w:t>
      </w:r>
      <w:r>
        <w:t xml:space="preserve">from </w:t>
      </w:r>
      <w:r w:rsidR="00C20D27">
        <w:t xml:space="preserve">the database prompt. This should populate the database with the initial data. </w:t>
      </w:r>
    </w:p>
    <w:p w:rsidR="00C20D27" w:rsidRDefault="00C20D27" w:rsidP="0034792E">
      <w:pPr>
        <w:pStyle w:val="ListNumber"/>
      </w:pPr>
      <w:r>
        <w:t>Verify this by querying the application table. It should include one record only.</w:t>
      </w:r>
    </w:p>
    <w:p w:rsidR="00C20D27" w:rsidRDefault="00C20D27" w:rsidP="002B4F91">
      <w:pPr>
        <w:pStyle w:val="Heading4"/>
      </w:pPr>
      <w:r>
        <w:t>Configure Datasource</w:t>
      </w:r>
    </w:p>
    <w:p w:rsidR="0034792E" w:rsidRDefault="0034792E" w:rsidP="00C20D27">
      <w:pPr>
        <w:pStyle w:val="BodyText"/>
      </w:pPr>
      <w:r>
        <w:t xml:space="preserve">Use the steps below to modify the database file that contains information for creating a datasource. </w:t>
      </w:r>
    </w:p>
    <w:p w:rsidR="00C20D27" w:rsidRDefault="0034792E" w:rsidP="0034792E">
      <w:pPr>
        <w:pStyle w:val="NoteMainbody"/>
      </w:pPr>
      <w:r w:rsidRPr="00A5156A">
        <w:rPr>
          <w:rStyle w:val="Bold"/>
        </w:rPr>
        <w:t>NOTE:</w:t>
      </w:r>
      <w:r>
        <w:t xml:space="preserve"> One entry is required for each database connection.</w:t>
      </w:r>
    </w:p>
    <w:p w:rsidR="00C20D27" w:rsidRDefault="00C20D27" w:rsidP="0034792E">
      <w:pPr>
        <w:pStyle w:val="ListNumber"/>
        <w:numPr>
          <w:ilvl w:val="0"/>
          <w:numId w:val="55"/>
        </w:numPr>
      </w:pPr>
      <w:r>
        <w:t xml:space="preserve">Modify the provided </w:t>
      </w:r>
      <w:r w:rsidRPr="0034792E">
        <w:rPr>
          <w:rStyle w:val="CodeChar0"/>
        </w:rPr>
        <w:t>mysql-ds.xml</w:t>
      </w:r>
      <w:r>
        <w:t xml:space="preserve"> or </w:t>
      </w:r>
      <w:r w:rsidRPr="0034792E">
        <w:rPr>
          <w:rStyle w:val="CodeChar0"/>
        </w:rPr>
        <w:t>oracle-ds.xml</w:t>
      </w:r>
      <w:r>
        <w:t xml:space="preserve"> file</w:t>
      </w:r>
      <w:r w:rsidR="0034792E">
        <w:t xml:space="preserve"> as follows</w:t>
      </w:r>
      <w:r>
        <w:t>:</w:t>
      </w:r>
    </w:p>
    <w:p w:rsidR="00C20D27" w:rsidRDefault="0034792E" w:rsidP="0034792E">
      <w:pPr>
        <w:pStyle w:val="ListNumber2"/>
        <w:numPr>
          <w:ilvl w:val="0"/>
          <w:numId w:val="56"/>
        </w:numPr>
      </w:pPr>
      <w:r>
        <w:t>Replace t</w:t>
      </w:r>
      <w:r w:rsidR="00C20D27">
        <w:t xml:space="preserve">he </w:t>
      </w:r>
      <w:r w:rsidR="00C20D27" w:rsidRPr="0034792E">
        <w:rPr>
          <w:rStyle w:val="CodeChar0"/>
        </w:rPr>
        <w:t>&lt;&lt;application_context_name&gt;&gt;</w:t>
      </w:r>
      <w:r w:rsidR="00C20D27">
        <w:t xml:space="preserve"> tag with the name of the auth</w:t>
      </w:r>
      <w:r>
        <w:t xml:space="preserve">orization schema (for example, </w:t>
      </w:r>
      <w:r w:rsidR="00C20D27" w:rsidRPr="0034792E">
        <w:rPr>
          <w:rStyle w:val="Emphasis"/>
        </w:rPr>
        <w:t>acegitest</w:t>
      </w:r>
      <w:r w:rsidR="00C20D27">
        <w:t>).</w:t>
      </w:r>
    </w:p>
    <w:p w:rsidR="00C20D27" w:rsidRDefault="0034792E" w:rsidP="002B4F91">
      <w:pPr>
        <w:pStyle w:val="ListNumber2"/>
      </w:pPr>
      <w:r>
        <w:t>Replace t</w:t>
      </w:r>
      <w:r w:rsidR="00C20D27">
        <w:t xml:space="preserve">he </w:t>
      </w:r>
      <w:r w:rsidR="00C20D27" w:rsidRPr="0034792E">
        <w:rPr>
          <w:rStyle w:val="CodeChar0"/>
        </w:rPr>
        <w:t>&lt;&lt;database_user_id&gt;&gt;</w:t>
      </w:r>
      <w:r w:rsidR="00C20D27">
        <w:t xml:space="preserve"> </w:t>
      </w:r>
      <w:r>
        <w:t xml:space="preserve">and </w:t>
      </w:r>
      <w:r w:rsidRPr="0034792E">
        <w:rPr>
          <w:rStyle w:val="CodeChar0"/>
        </w:rPr>
        <w:t>&lt;&lt;database_user_password&gt;&gt;</w:t>
      </w:r>
      <w:r>
        <w:t xml:space="preserve"> </w:t>
      </w:r>
      <w:r w:rsidR="00C20D27">
        <w:t xml:space="preserve">with the user id and with the password of the user account </w:t>
      </w:r>
      <w:r>
        <w:t xml:space="preserve">that </w:t>
      </w:r>
      <w:r w:rsidR="00C20D27">
        <w:t xml:space="preserve">will be used to access the Authorization Schema created in </w:t>
      </w:r>
      <w:r>
        <w:t xml:space="preserve">the section </w:t>
      </w:r>
      <w:r w:rsidR="00C20D27">
        <w:t>above.</w:t>
      </w:r>
    </w:p>
    <w:p w:rsidR="00C20D27" w:rsidRDefault="0034792E" w:rsidP="002B4F91">
      <w:pPr>
        <w:pStyle w:val="ListNumber2"/>
      </w:pPr>
      <w:r>
        <w:t>Replace t</w:t>
      </w:r>
      <w:r w:rsidR="00C20D27">
        <w:t xml:space="preserve">he </w:t>
      </w:r>
      <w:r w:rsidR="00C20D27" w:rsidRPr="0034792E">
        <w:rPr>
          <w:rStyle w:val="CodeChar0"/>
        </w:rPr>
        <w:t>&lt;&lt;database_url&gt;&gt;</w:t>
      </w:r>
      <w:r w:rsidR="00C20D27">
        <w:t xml:space="preserve"> with the URL needed to access the Authorization Schema residing on the database server.</w:t>
      </w:r>
    </w:p>
    <w:p w:rsidR="00C20D27" w:rsidRDefault="00C20D27" w:rsidP="00A5156A">
      <w:pPr>
        <w:pStyle w:val="ListNumber"/>
      </w:pPr>
      <w:r>
        <w:lastRenderedPageBreak/>
        <w:t>Place the</w:t>
      </w:r>
      <w:r w:rsidR="00A5156A">
        <w:t xml:space="preserve"> edited</w:t>
      </w:r>
      <w:r>
        <w:t xml:space="preserve"> </w:t>
      </w:r>
      <w:r w:rsidRPr="00A5156A">
        <w:rPr>
          <w:rStyle w:val="CodeChar0"/>
        </w:rPr>
        <w:t>mysql-ds.xml</w:t>
      </w:r>
      <w:r>
        <w:t xml:space="preserve"> or </w:t>
      </w:r>
      <w:r w:rsidRPr="00A5156A">
        <w:rPr>
          <w:rStyle w:val="CodeChar0"/>
        </w:rPr>
        <w:t>oracle-ds.xml</w:t>
      </w:r>
      <w:r>
        <w:t xml:space="preserve"> file</w:t>
      </w:r>
      <w:r w:rsidR="00A5156A">
        <w:t xml:space="preserve"> in the JBoss deploy</w:t>
      </w:r>
      <w:r w:rsidR="00850726">
        <w:t>ment</w:t>
      </w:r>
      <w:r w:rsidR="00A5156A">
        <w:t xml:space="preserve"> directory located at:</w:t>
      </w:r>
      <w:r w:rsidR="00850726">
        <w:br/>
      </w:r>
      <w:r w:rsidR="00A5156A">
        <w:t xml:space="preserve"> </w:t>
      </w:r>
      <w:r w:rsidR="00850726" w:rsidRPr="00EE432C">
        <w:rPr>
          <w:rStyle w:val="CodeChar0"/>
        </w:rPr>
        <w:t>{jboss-home}/server/default/deploy/</w:t>
      </w:r>
      <w:r w:rsidR="00850726" w:rsidRPr="00850726">
        <w:t>.</w:t>
      </w:r>
    </w:p>
    <w:p w:rsidR="00A5156A" w:rsidRDefault="00A5156A" w:rsidP="00A5156A">
      <w:pPr>
        <w:pStyle w:val="BodyText"/>
      </w:pPr>
      <w:r>
        <w:t>Shown below is an example of the</w:t>
      </w:r>
      <w:r w:rsidRPr="00A5156A">
        <w:rPr>
          <w:rStyle w:val="CodeChar0"/>
        </w:rPr>
        <w:t xml:space="preserve"> mysql-ds.xml</w:t>
      </w:r>
      <w:r>
        <w:t xml:space="preserve"> file.</w:t>
      </w:r>
    </w:p>
    <w:p w:rsidR="00A5156A" w:rsidRDefault="00A5156A" w:rsidP="00A5156A">
      <w:pPr>
        <w:pStyle w:val="Classfilesample"/>
      </w:pPr>
      <w:r>
        <w:t>&lt;datasources&gt;</w:t>
      </w:r>
    </w:p>
    <w:p w:rsidR="00A5156A" w:rsidRDefault="00A5156A" w:rsidP="00A5156A">
      <w:pPr>
        <w:pStyle w:val="Classfilesample"/>
      </w:pPr>
      <w:r>
        <w:t xml:space="preserve">  &lt;local-tx-datasource&gt;</w:t>
      </w:r>
    </w:p>
    <w:p w:rsidR="00A5156A" w:rsidRDefault="00A5156A" w:rsidP="00A5156A">
      <w:pPr>
        <w:pStyle w:val="Classfilesample"/>
      </w:pPr>
      <w:r>
        <w:t xml:space="preserve">    &lt;jndi-name&gt;csmupt&lt;/jndi-name&gt;</w:t>
      </w:r>
    </w:p>
    <w:p w:rsidR="00A5156A" w:rsidRDefault="00A5156A" w:rsidP="00A5156A">
      <w:pPr>
        <w:pStyle w:val="Classfilesample"/>
      </w:pPr>
      <w:r>
        <w:t xml:space="preserve">    &lt;connection-url&gt;jdbc:mysql://mysql_db:3306/csmupt&lt;/connection-url&gt;</w:t>
      </w:r>
    </w:p>
    <w:p w:rsidR="00A5156A" w:rsidRDefault="00A5156A" w:rsidP="00A5156A">
      <w:pPr>
        <w:pStyle w:val="Classfilesample"/>
      </w:pPr>
      <w:r>
        <w:t xml:space="preserve">    &lt;driver-class&gt;org.gjt.mm.mysql.Driver&lt;/driver-class&gt;</w:t>
      </w:r>
    </w:p>
    <w:p w:rsidR="00A5156A" w:rsidRDefault="00A5156A" w:rsidP="00A5156A">
      <w:pPr>
        <w:pStyle w:val="Classfilesample"/>
      </w:pPr>
      <w:r>
        <w:t xml:space="preserve">    &lt;user-name&gt;name&lt;/user-name&gt;</w:t>
      </w:r>
    </w:p>
    <w:p w:rsidR="00A5156A" w:rsidRDefault="00A5156A" w:rsidP="00A5156A">
      <w:pPr>
        <w:pStyle w:val="Classfilesample"/>
      </w:pPr>
      <w:r>
        <w:t xml:space="preserve">    &lt;password&gt;password&lt;/password&gt;</w:t>
      </w:r>
    </w:p>
    <w:p w:rsidR="00A5156A" w:rsidRDefault="00A5156A" w:rsidP="00A5156A">
      <w:pPr>
        <w:pStyle w:val="Classfilesample"/>
      </w:pPr>
      <w:r>
        <w:t xml:space="preserve">  &lt;/local-tx-datasource&gt;</w:t>
      </w:r>
    </w:p>
    <w:p w:rsidR="00A5156A" w:rsidRDefault="00A5156A" w:rsidP="00A5156A">
      <w:pPr>
        <w:pStyle w:val="Classfilesample"/>
      </w:pPr>
      <w:r>
        <w:t xml:space="preserve">  &lt;local-tx-datasource&gt;</w:t>
      </w:r>
    </w:p>
    <w:p w:rsidR="00A5156A" w:rsidRDefault="00A5156A" w:rsidP="00A5156A">
      <w:pPr>
        <w:pStyle w:val="Classfilesample"/>
      </w:pPr>
      <w:r>
        <w:t xml:space="preserve">    &lt;jndi-name&gt;acegitest&lt;/jndi-name&gt;</w:t>
      </w:r>
    </w:p>
    <w:p w:rsidR="00A5156A" w:rsidRDefault="00A5156A" w:rsidP="00A5156A">
      <w:pPr>
        <w:pStyle w:val="Classfilesample"/>
      </w:pPr>
      <w:r>
        <w:t xml:space="preserve">    &lt;connection-url&gt;jdbc:mysql://mysql_db:3306/csd&lt;/connection-url&gt;</w:t>
      </w:r>
    </w:p>
    <w:p w:rsidR="00A5156A" w:rsidRDefault="00A5156A" w:rsidP="00A5156A">
      <w:pPr>
        <w:pStyle w:val="Classfilesample"/>
      </w:pPr>
      <w:r>
        <w:t xml:space="preserve">    &lt;driver-class&gt;org.gjt.mm.mysql.Driver&lt;/driver-class&gt;</w:t>
      </w:r>
    </w:p>
    <w:p w:rsidR="00A5156A" w:rsidRDefault="00A5156A" w:rsidP="00A5156A">
      <w:pPr>
        <w:pStyle w:val="Classfilesample"/>
      </w:pPr>
      <w:r>
        <w:t xml:space="preserve">    &lt;user-name&gt;name&lt;/user-name&gt;</w:t>
      </w:r>
    </w:p>
    <w:p w:rsidR="00A5156A" w:rsidRDefault="00A5156A" w:rsidP="00A5156A">
      <w:pPr>
        <w:pStyle w:val="Classfilesample"/>
      </w:pPr>
      <w:r>
        <w:t xml:space="preserve">    &lt;password&gt;password&lt;/password&gt;</w:t>
      </w:r>
    </w:p>
    <w:p w:rsidR="00A5156A" w:rsidRDefault="00A5156A" w:rsidP="00A5156A">
      <w:pPr>
        <w:pStyle w:val="Classfilesample"/>
      </w:pPr>
      <w:r>
        <w:t xml:space="preserve">  &lt;/local-tx-datasource&gt;</w:t>
      </w:r>
    </w:p>
    <w:p w:rsidR="00A5156A" w:rsidRDefault="00A5156A" w:rsidP="00A5156A">
      <w:pPr>
        <w:pStyle w:val="Classfilesample"/>
      </w:pPr>
      <w:r>
        <w:t>&lt;/datasources&gt;</w:t>
      </w:r>
    </w:p>
    <w:p w:rsidR="00C20D27" w:rsidRDefault="00C20D27" w:rsidP="002B4F91">
      <w:pPr>
        <w:pStyle w:val="Heading4"/>
      </w:pPr>
      <w:r>
        <w:t xml:space="preserve">Configure Hibernate Configuration </w:t>
      </w:r>
      <w:r w:rsidR="00A5156A">
        <w:t>F</w:t>
      </w:r>
      <w:r>
        <w:t>ile</w:t>
      </w:r>
    </w:p>
    <w:p w:rsidR="00A5156A" w:rsidRDefault="00A5156A" w:rsidP="00A5156A">
      <w:pPr>
        <w:pStyle w:val="BodyText"/>
      </w:pPr>
      <w:r>
        <w:t xml:space="preserve">If the integrating application does not want to use datasources, the Hibernate configuration file can be used. Use the steps below to modify the Hibernate configuration file that contains information for creating a datasource. </w:t>
      </w:r>
      <w:r w:rsidR="00865911">
        <w:fldChar w:fldCharType="begin"/>
      </w:r>
      <w:r w:rsidR="00A6073E">
        <w:instrText xml:space="preserve"> XE "</w:instrText>
      </w:r>
      <w:r w:rsidR="00A6073E" w:rsidRPr="00ED35E2">
        <w:instrText>Hibernate configuration file</w:instrText>
      </w:r>
      <w:r w:rsidR="00A6073E">
        <w:instrText xml:space="preserve">" </w:instrText>
      </w:r>
      <w:r w:rsidR="00865911">
        <w:fldChar w:fldCharType="end"/>
      </w:r>
    </w:p>
    <w:p w:rsidR="00A5156A" w:rsidRDefault="00A5156A" w:rsidP="00A5156A">
      <w:pPr>
        <w:pStyle w:val="NoteMainbody"/>
      </w:pPr>
      <w:r w:rsidRPr="00A5156A">
        <w:rPr>
          <w:rStyle w:val="Bold"/>
        </w:rPr>
        <w:t>NOTE:</w:t>
      </w:r>
      <w:r>
        <w:t xml:space="preserve"> One entry is required for each database connection.</w:t>
      </w:r>
    </w:p>
    <w:p w:rsidR="00C20D27" w:rsidRDefault="00C20D27" w:rsidP="000B7EEE">
      <w:pPr>
        <w:pStyle w:val="BodyText"/>
      </w:pPr>
      <w:r>
        <w:t>Modify the provided</w:t>
      </w:r>
      <w:r w:rsidR="00A5156A">
        <w:t xml:space="preserve"> </w:t>
      </w:r>
      <w:r w:rsidR="00A5156A" w:rsidRPr="00A5156A">
        <w:rPr>
          <w:rStyle w:val="CodeChar0"/>
        </w:rPr>
        <w:t>acegitest.</w:t>
      </w:r>
      <w:r w:rsidR="005D6016">
        <w:rPr>
          <w:rStyle w:val="CodeChar0"/>
        </w:rPr>
        <w:t>csm.new</w:t>
      </w:r>
      <w:r w:rsidR="00A5156A" w:rsidRPr="00A5156A">
        <w:rPr>
          <w:rStyle w:val="CodeChar0"/>
        </w:rPr>
        <w:t>.hibhernate.xml</w:t>
      </w:r>
      <w:r>
        <w:t xml:space="preserve"> </w:t>
      </w:r>
      <w:r w:rsidR="00A5156A">
        <w:t>as follows</w:t>
      </w:r>
      <w:r>
        <w:t>:</w:t>
      </w:r>
    </w:p>
    <w:p w:rsidR="00C20D27" w:rsidRDefault="00A5156A" w:rsidP="000B7EEE">
      <w:pPr>
        <w:pStyle w:val="ListNumber"/>
        <w:numPr>
          <w:ilvl w:val="0"/>
          <w:numId w:val="79"/>
        </w:numPr>
      </w:pPr>
      <w:r>
        <w:t>Replace t</w:t>
      </w:r>
      <w:r w:rsidR="00C20D27">
        <w:t xml:space="preserve">he </w:t>
      </w:r>
      <w:r w:rsidRPr="00A5156A">
        <w:rPr>
          <w:rStyle w:val="CodeChar0"/>
        </w:rPr>
        <w:t>connection.url</w:t>
      </w:r>
      <w:r w:rsidR="00C20D27">
        <w:t xml:space="preserve"> </w:t>
      </w:r>
      <w:r>
        <w:t xml:space="preserve">property name </w:t>
      </w:r>
      <w:r w:rsidR="00C20D27">
        <w:t xml:space="preserve">with </w:t>
      </w:r>
      <w:r>
        <w:t>URL needed to access the Authorization Schema residing on the database server</w:t>
      </w:r>
      <w:r w:rsidR="00850726">
        <w:t>,</w:t>
      </w:r>
      <w:r>
        <w:t xml:space="preserve"> followed by the</w:t>
      </w:r>
      <w:r w:rsidR="00C20D27">
        <w:t xml:space="preserve"> name of the authorization schema</w:t>
      </w:r>
      <w:r w:rsidR="00850726">
        <w:t>.</w:t>
      </w:r>
    </w:p>
    <w:p w:rsidR="00C20D27" w:rsidRDefault="00850726" w:rsidP="000B7EEE">
      <w:pPr>
        <w:pStyle w:val="ListNumber"/>
        <w:numPr>
          <w:ilvl w:val="0"/>
          <w:numId w:val="79"/>
        </w:numPr>
      </w:pPr>
      <w:r>
        <w:t>Replace t</w:t>
      </w:r>
      <w:r w:rsidR="00C20D27">
        <w:t xml:space="preserve">he </w:t>
      </w:r>
      <w:r w:rsidR="00A5156A" w:rsidRPr="00A5156A">
        <w:rPr>
          <w:rStyle w:val="CodeChar0"/>
        </w:rPr>
        <w:t>connection.username</w:t>
      </w:r>
      <w:r w:rsidR="00C20D27">
        <w:t xml:space="preserve"> </w:t>
      </w:r>
      <w:r w:rsidR="00A5156A">
        <w:t xml:space="preserve"> and </w:t>
      </w:r>
      <w:r w:rsidR="00A5156A" w:rsidRPr="00A5156A">
        <w:rPr>
          <w:rStyle w:val="CodeChar0"/>
        </w:rPr>
        <w:t>connection.password</w:t>
      </w:r>
      <w:r w:rsidR="00A5156A">
        <w:t xml:space="preserve"> property names </w:t>
      </w:r>
      <w:r w:rsidR="00C20D27">
        <w:t xml:space="preserve">with the user id and </w:t>
      </w:r>
      <w:r w:rsidR="00A5156A">
        <w:t xml:space="preserve">password of the user account that </w:t>
      </w:r>
      <w:r w:rsidR="00C20D27">
        <w:t xml:space="preserve">will be used to access the Authorization Schema created in </w:t>
      </w:r>
      <w:r w:rsidR="00A5156A">
        <w:t>the section</w:t>
      </w:r>
      <w:r w:rsidR="00C20D27">
        <w:t xml:space="preserve"> above.</w:t>
      </w:r>
    </w:p>
    <w:p w:rsidR="00C20D27" w:rsidRDefault="000B7EEE" w:rsidP="00850726">
      <w:pPr>
        <w:pStyle w:val="BodyText"/>
        <w:keepNext/>
        <w:keepLines/>
      </w:pPr>
      <w:r>
        <w:t>B</w:t>
      </w:r>
      <w:r w:rsidR="00850726">
        <w:t>elow</w:t>
      </w:r>
      <w:r w:rsidR="00C20D27">
        <w:t xml:space="preserve"> is an example of </w:t>
      </w:r>
      <w:r w:rsidR="00850726">
        <w:t xml:space="preserve">an </w:t>
      </w:r>
      <w:r w:rsidR="00C20D27" w:rsidRPr="00850726">
        <w:rPr>
          <w:rStyle w:val="CodeChar0"/>
        </w:rPr>
        <w:t>acegitest.</w:t>
      </w:r>
      <w:r w:rsidR="00791367">
        <w:rPr>
          <w:rStyle w:val="CodeChar0"/>
        </w:rPr>
        <w:t>csm.new</w:t>
      </w:r>
      <w:r w:rsidR="00C20D27" w:rsidRPr="00850726">
        <w:rPr>
          <w:rStyle w:val="CodeChar0"/>
        </w:rPr>
        <w:t>.hibhernate.xml</w:t>
      </w:r>
      <w:r w:rsidR="00C20D27">
        <w:t xml:space="preserve"> file </w:t>
      </w:r>
      <w:r w:rsidR="00850726">
        <w:t xml:space="preserve">configured </w:t>
      </w:r>
      <w:r w:rsidR="00C20D27">
        <w:t>for application context</w:t>
      </w:r>
      <w:r w:rsidR="001E2910">
        <w:t xml:space="preserve"> name </w:t>
      </w:r>
      <w:r w:rsidR="001E2910" w:rsidRPr="001E2910">
        <w:rPr>
          <w:rStyle w:val="Emphasis"/>
        </w:rPr>
        <w:t>acegitest</w:t>
      </w:r>
      <w:r w:rsidR="00850726">
        <w:t>:</w:t>
      </w:r>
    </w:p>
    <w:p w:rsidR="002B4F91" w:rsidRPr="002B4F91" w:rsidRDefault="002B4F91" w:rsidP="00850726">
      <w:pPr>
        <w:pStyle w:val="Classfilesample"/>
        <w:keepNext/>
        <w:ind w:left="720"/>
      </w:pPr>
      <w:r w:rsidRPr="002B4F91">
        <w:t>&lt;?xml version='1.0' encoding='UTF-8'?&gt;</w:t>
      </w:r>
    </w:p>
    <w:p w:rsidR="002B4F91" w:rsidRPr="002B4F91" w:rsidRDefault="002B4F91" w:rsidP="00850726">
      <w:pPr>
        <w:pStyle w:val="Classfilesample"/>
        <w:ind w:left="720"/>
      </w:pPr>
      <w:r w:rsidRPr="002B4F91">
        <w:t>&lt;!DOCTYPE hibernate-configuration PUBLIC  "-//Hibernate/Hibernate Configuration DTD  2.0//EN" "http://hibernate.sourceforge.net/hibernate-configuration-2.0.dtd"&gt;</w:t>
      </w:r>
    </w:p>
    <w:p w:rsidR="002B4F91" w:rsidRPr="002B4F91" w:rsidRDefault="002B4F91" w:rsidP="00850726">
      <w:pPr>
        <w:pStyle w:val="Classfilesample"/>
        <w:ind w:left="720"/>
      </w:pPr>
      <w:r w:rsidRPr="002B4F91">
        <w:t>&lt;hibernate-configuration&gt;</w:t>
      </w:r>
    </w:p>
    <w:p w:rsidR="002B4F91" w:rsidRPr="002B4F91" w:rsidRDefault="002B4F91" w:rsidP="00850726">
      <w:pPr>
        <w:pStyle w:val="Classfilesample"/>
        <w:ind w:left="720"/>
      </w:pPr>
      <w:r w:rsidRPr="002B4F91">
        <w:lastRenderedPageBreak/>
        <w:t xml:space="preserve">    &lt;session-factory&gt;</w:t>
      </w:r>
    </w:p>
    <w:p w:rsidR="002B4F91" w:rsidRPr="002B4F91" w:rsidRDefault="002B4F91" w:rsidP="00850726">
      <w:pPr>
        <w:pStyle w:val="Classfilesample"/>
        <w:ind w:left="720"/>
      </w:pPr>
      <w:r w:rsidRPr="002B4F91">
        <w:t xml:space="preserve">        &lt;property name="connection.url"&gt;jdbc:mysql://&lt;&lt;server&gt;&gt;:&lt;&lt;port&gt;&gt;/acegitest&lt;/property&gt;</w:t>
      </w:r>
    </w:p>
    <w:p w:rsidR="002B4F91" w:rsidRPr="002B4F91" w:rsidRDefault="002B4F91" w:rsidP="00850726">
      <w:pPr>
        <w:pStyle w:val="Classfilesample"/>
        <w:ind w:left="720"/>
      </w:pPr>
      <w:r w:rsidRPr="002B4F91">
        <w:t xml:space="preserve">        &lt;property name="dialect"&gt;org.hibernate.dialect.MySQLDialect&lt;/property&gt;</w:t>
      </w:r>
    </w:p>
    <w:p w:rsidR="002B4F91" w:rsidRPr="002B4F91" w:rsidRDefault="002B4F91" w:rsidP="00850726">
      <w:pPr>
        <w:pStyle w:val="Classfilesample"/>
        <w:ind w:left="720"/>
      </w:pPr>
      <w:r w:rsidRPr="002B4F91">
        <w:t xml:space="preserve">        &lt;property name="connection.username"&gt;USERNAME&lt;/property&gt;</w:t>
      </w:r>
    </w:p>
    <w:p w:rsidR="002B4F91" w:rsidRPr="002B4F91" w:rsidRDefault="002B4F91" w:rsidP="00850726">
      <w:pPr>
        <w:pStyle w:val="Classfilesample"/>
        <w:ind w:left="720"/>
      </w:pPr>
      <w:r w:rsidRPr="002B4F91">
        <w:t xml:space="preserve">        &lt;property name="connection.password"&gt;PASSWORD&lt;/property&gt;</w:t>
      </w:r>
    </w:p>
    <w:p w:rsidR="002B4F91" w:rsidRPr="002B4F91" w:rsidRDefault="002B4F91" w:rsidP="00850726">
      <w:pPr>
        <w:pStyle w:val="Classfilesample"/>
        <w:ind w:left="720"/>
      </w:pPr>
      <w:r w:rsidRPr="002B4F91">
        <w:t xml:space="preserve">        &lt;property name="connection.driver_class"&gt;org.gjt.mm.mysql.Driver&lt;/property&gt;</w:t>
      </w:r>
    </w:p>
    <w:p w:rsidR="002B4F91" w:rsidRPr="002B4F91" w:rsidRDefault="002B4F91" w:rsidP="00850726">
      <w:pPr>
        <w:pStyle w:val="Classfilesample"/>
        <w:ind w:left="720"/>
      </w:pPr>
      <w:r w:rsidRPr="002B4F91">
        <w:t xml:space="preserve">         &lt;property name="hibernate.show_sql"&gt;false&lt;/property&gt;</w:t>
      </w:r>
    </w:p>
    <w:p w:rsidR="002B4F91" w:rsidRPr="002B4F91" w:rsidRDefault="002B4F91" w:rsidP="00850726">
      <w:pPr>
        <w:pStyle w:val="Classfilesample"/>
        <w:ind w:left="720"/>
      </w:pPr>
      <w:r w:rsidRPr="002B4F91">
        <w:t xml:space="preserve">        &lt;property name="connection.zeroDateTimeBehavior"&gt;convertToNull&lt;/property&gt;</w:t>
      </w:r>
    </w:p>
    <w:p w:rsidR="002B4F91" w:rsidRPr="002B4F91" w:rsidRDefault="002B4F91" w:rsidP="00850726">
      <w:pPr>
        <w:pStyle w:val="Classfilesample"/>
        <w:ind w:left="720"/>
      </w:pPr>
      <w:r w:rsidRPr="002B4F91">
        <w:t xml:space="preserve">          &lt;property name="hibernate.cache.use_query_cache"&gt;false&lt;/property&gt;</w:t>
      </w:r>
    </w:p>
    <w:p w:rsidR="002B4F91" w:rsidRPr="002B4F91" w:rsidRDefault="002B4F91" w:rsidP="00850726">
      <w:pPr>
        <w:pStyle w:val="Classfilesample"/>
        <w:ind w:left="720"/>
      </w:pPr>
      <w:r w:rsidRPr="002B4F91">
        <w:t xml:space="preserve">        &lt;property name="hibernate.cache.use_second_level_cache"&gt;false&lt;/property&gt;   </w:t>
      </w:r>
    </w:p>
    <w:p w:rsidR="002B4F91" w:rsidRPr="002B4F91" w:rsidRDefault="002B4F91" w:rsidP="00850726">
      <w:pPr>
        <w:pStyle w:val="Classfilesample"/>
        <w:ind w:left="720"/>
      </w:pPr>
      <w:r w:rsidRPr="002B4F91">
        <w:t xml:space="preserve">    </w:t>
      </w:r>
    </w:p>
    <w:p w:rsidR="002B4F91" w:rsidRPr="002B4F91" w:rsidRDefault="002B4F91" w:rsidP="00850726">
      <w:pPr>
        <w:pStyle w:val="Classfilesample"/>
        <w:ind w:left="720"/>
      </w:pPr>
      <w:r w:rsidRPr="002B4F91">
        <w:t xml:space="preserve">        &lt;mapping resource="gov/nih/nci/security/authorization/domainobjects/Privilege.hbm.xml"/&gt;</w:t>
      </w:r>
    </w:p>
    <w:p w:rsidR="002B4F91" w:rsidRPr="002B4F91" w:rsidRDefault="002B4F91" w:rsidP="00850726">
      <w:pPr>
        <w:pStyle w:val="Classfilesample"/>
        <w:ind w:left="720"/>
      </w:pPr>
      <w:r w:rsidRPr="002B4F91">
        <w:t xml:space="preserve">        &lt;mapping resource="gov/nih/nci/security/authorization/domainobjects/Application.hbm.xml"/&gt;</w:t>
      </w:r>
    </w:p>
    <w:p w:rsidR="002B4F91" w:rsidRPr="002B4F91" w:rsidRDefault="002B4F91" w:rsidP="00850726">
      <w:pPr>
        <w:pStyle w:val="Classfilesample"/>
        <w:ind w:left="720"/>
      </w:pPr>
      <w:r w:rsidRPr="002B4F91">
        <w:t xml:space="preserve">        &lt;mapping resource="gov/nih/nci/security/authorization/domainobjects/Role.hbm.xml"/&gt;</w:t>
      </w:r>
    </w:p>
    <w:p w:rsidR="002B4F91" w:rsidRPr="002B4F91" w:rsidRDefault="002B4F91" w:rsidP="00850726">
      <w:pPr>
        <w:pStyle w:val="Classfilesample"/>
        <w:ind w:left="720"/>
      </w:pPr>
      <w:r w:rsidRPr="002B4F91">
        <w:t xml:space="preserve">        &lt;mapping resource="gov/nih/nci/security/dao/hibernate/RolePrivilege.hbm.xml"/&gt;</w:t>
      </w:r>
    </w:p>
    <w:p w:rsidR="002B4F91" w:rsidRPr="002B4F91" w:rsidRDefault="002B4F91" w:rsidP="00850726">
      <w:pPr>
        <w:pStyle w:val="Classfilesample"/>
        <w:ind w:left="720"/>
      </w:pPr>
      <w:r w:rsidRPr="002B4F91">
        <w:t xml:space="preserve">        &lt;mapping resource="gov/nih/nci/security/dao/hibernate/UserGroup.hbm.xml"/&gt;</w:t>
      </w:r>
    </w:p>
    <w:p w:rsidR="002B4F91" w:rsidRPr="002B4F91" w:rsidRDefault="002B4F91" w:rsidP="00850726">
      <w:pPr>
        <w:pStyle w:val="Classfilesample"/>
        <w:ind w:left="720"/>
      </w:pPr>
      <w:r w:rsidRPr="002B4F91">
        <w:t xml:space="preserve">        &lt;mapping resource="gov/nih/nci/security/dao/hibernate/ProtectionGroupProtectionElement.hbm.xml"/&gt;     </w:t>
      </w:r>
    </w:p>
    <w:p w:rsidR="002B4F91" w:rsidRPr="002B4F91" w:rsidRDefault="002B4F91" w:rsidP="00850726">
      <w:pPr>
        <w:pStyle w:val="Classfilesample"/>
        <w:ind w:left="720"/>
      </w:pPr>
      <w:r w:rsidRPr="002B4F91">
        <w:t xml:space="preserve">        &lt;mapping resource="gov/nih/nci/security/authorization/domainobjects/Group.hbm.xml"/&gt;</w:t>
      </w:r>
    </w:p>
    <w:p w:rsidR="002B4F91" w:rsidRPr="002B4F91" w:rsidRDefault="002B4F91" w:rsidP="00850726">
      <w:pPr>
        <w:pStyle w:val="Classfilesample"/>
        <w:ind w:left="720"/>
      </w:pPr>
      <w:r w:rsidRPr="002B4F91">
        <w:t xml:space="preserve">        &lt;mapping resource="gov/nih/nci/security/authorization/domainobjects/User.hbm.xml"/&gt;</w:t>
      </w:r>
    </w:p>
    <w:p w:rsidR="002B4F91" w:rsidRPr="002B4F91" w:rsidRDefault="002B4F91" w:rsidP="00850726">
      <w:pPr>
        <w:pStyle w:val="Classfilesample"/>
        <w:ind w:left="720"/>
      </w:pPr>
      <w:r w:rsidRPr="002B4F91">
        <w:t xml:space="preserve">        &lt;mapping resource="gov/nih/nci/security/authorization/domainobjects/ProtectionGroup.hbm.xml"/&gt;</w:t>
      </w:r>
    </w:p>
    <w:p w:rsidR="002B4F91" w:rsidRPr="002B4F91" w:rsidRDefault="002B4F91" w:rsidP="00850726">
      <w:pPr>
        <w:pStyle w:val="Classfilesample"/>
        <w:ind w:left="720"/>
      </w:pPr>
      <w:r w:rsidRPr="002B4F91">
        <w:t xml:space="preserve">        &lt;mapping resource="gov/nih/nci/security/authorization/domainobjects/ProtectionElement.hbm.xml"/&gt;</w:t>
      </w:r>
    </w:p>
    <w:p w:rsidR="002B4F91" w:rsidRPr="002B4F91" w:rsidRDefault="002B4F91" w:rsidP="00850726">
      <w:pPr>
        <w:pStyle w:val="Classfilesample"/>
        <w:ind w:left="720"/>
      </w:pPr>
      <w:r w:rsidRPr="002B4F91">
        <w:t xml:space="preserve">        &lt;mapping resource="gov/nih/nci/security/authorization/domainobjects/UserGroupRoleProtectionGroup.hbm.xml"/&gt;</w:t>
      </w:r>
    </w:p>
    <w:p w:rsidR="002B4F91" w:rsidRPr="002B4F91" w:rsidRDefault="002B4F91" w:rsidP="00850726">
      <w:pPr>
        <w:pStyle w:val="Classfilesample"/>
        <w:ind w:left="720"/>
      </w:pPr>
      <w:r w:rsidRPr="002B4F91">
        <w:t xml:space="preserve">        &lt;mapping resource="gov/nih/nci/security/authorization/domainobjects/UserProtectionElement.hbm.xml"/&gt;</w:t>
      </w:r>
    </w:p>
    <w:p w:rsidR="002B4F91" w:rsidRPr="002B4F91" w:rsidRDefault="002B4F91" w:rsidP="00850726">
      <w:pPr>
        <w:pStyle w:val="Classfilesample"/>
        <w:ind w:left="720"/>
      </w:pPr>
      <w:r w:rsidRPr="002B4F91">
        <w:tab/>
        <w:t xml:space="preserve">        </w:t>
      </w:r>
    </w:p>
    <w:p w:rsidR="002B4F91" w:rsidRPr="002B4F91" w:rsidRDefault="002B4F91" w:rsidP="00850726">
      <w:pPr>
        <w:pStyle w:val="Classfilesample"/>
        <w:ind w:left="720"/>
      </w:pPr>
      <w:r w:rsidRPr="002B4F91">
        <w:t xml:space="preserve">    &lt;/session-factory&gt;</w:t>
      </w:r>
    </w:p>
    <w:p w:rsidR="002B4F91" w:rsidRPr="002B4F91" w:rsidRDefault="002B4F91" w:rsidP="00850726">
      <w:pPr>
        <w:pStyle w:val="Classfilesample"/>
        <w:ind w:left="720"/>
      </w:pPr>
    </w:p>
    <w:p w:rsidR="00C20D27" w:rsidRPr="002B4F91" w:rsidRDefault="002B4F91" w:rsidP="00850726">
      <w:pPr>
        <w:pStyle w:val="Classfilesample"/>
        <w:ind w:left="720"/>
      </w:pPr>
      <w:r w:rsidRPr="002B4F91">
        <w:t>&lt;/hibernate-configuration&gt;</w:t>
      </w:r>
    </w:p>
    <w:p w:rsidR="00C20D27" w:rsidRDefault="00C20D27" w:rsidP="004C4378">
      <w:pPr>
        <w:pStyle w:val="Heading4"/>
      </w:pPr>
      <w:r>
        <w:lastRenderedPageBreak/>
        <w:t>Configure JAAS LoginModule</w:t>
      </w:r>
    </w:p>
    <w:p w:rsidR="00C20D27" w:rsidRDefault="00C20D27" w:rsidP="004C4378">
      <w:pPr>
        <w:pStyle w:val="BodyText"/>
        <w:keepNext/>
      </w:pPr>
      <w:r>
        <w:t>Developers can configure a login module for each application by making an entry in the JAAS configuration file for that application name or context.</w:t>
      </w:r>
      <w:r w:rsidR="00865911">
        <w:fldChar w:fldCharType="begin"/>
      </w:r>
      <w:r w:rsidR="00A6073E">
        <w:instrText xml:space="preserve"> XE "</w:instrText>
      </w:r>
      <w:r w:rsidR="00A6073E" w:rsidRPr="00BA3D27">
        <w:instrText>JAAS:login module</w:instrText>
      </w:r>
      <w:r w:rsidR="00A6073E">
        <w:instrText xml:space="preserve">" </w:instrText>
      </w:r>
      <w:r w:rsidR="00865911">
        <w:fldChar w:fldCharType="end"/>
      </w:r>
      <w:r w:rsidR="00865911">
        <w:fldChar w:fldCharType="begin"/>
      </w:r>
      <w:r w:rsidR="00A6073E">
        <w:instrText xml:space="preserve"> XE "</w:instrText>
      </w:r>
      <w:r w:rsidR="00A6073E" w:rsidRPr="007F4444">
        <w:instrText>login module:JAAS</w:instrText>
      </w:r>
      <w:r w:rsidR="00A6073E">
        <w:instrText xml:space="preserve">" </w:instrText>
      </w:r>
      <w:r w:rsidR="00865911">
        <w:fldChar w:fldCharType="end"/>
      </w:r>
    </w:p>
    <w:p w:rsidR="00C20D27" w:rsidRDefault="00C20D27" w:rsidP="00C20D27">
      <w:pPr>
        <w:pStyle w:val="BodyText"/>
      </w:pPr>
      <w:r>
        <w:t xml:space="preserve">The general format for making an entry into the configuration files is shown in </w:t>
      </w:r>
      <w:r w:rsidR="00850726">
        <w:t>the following example:</w:t>
      </w:r>
    </w:p>
    <w:p w:rsidR="002B4F91" w:rsidRPr="002B4F91" w:rsidRDefault="002B4F91" w:rsidP="00850726">
      <w:pPr>
        <w:pStyle w:val="Classfilesample"/>
      </w:pPr>
      <w:r w:rsidRPr="002B4F91">
        <w:t>Application 1 {</w:t>
      </w:r>
    </w:p>
    <w:p w:rsidR="002B4F91" w:rsidRPr="002B4F91" w:rsidRDefault="002B4F91" w:rsidP="00850726">
      <w:pPr>
        <w:pStyle w:val="Classfilesample"/>
      </w:pPr>
      <w:r w:rsidRPr="002B4F91">
        <w:t xml:space="preserve">          ModuleClass  Flag    ModuleOptions;</w:t>
      </w:r>
    </w:p>
    <w:p w:rsidR="002B4F91" w:rsidRPr="002B4F91" w:rsidRDefault="002B4F91" w:rsidP="00850726">
      <w:pPr>
        <w:pStyle w:val="Classfilesample"/>
      </w:pPr>
      <w:r w:rsidRPr="002B4F91">
        <w:t xml:space="preserve">          ModuleClass  Flag    ModuleOptions;</w:t>
      </w:r>
    </w:p>
    <w:p w:rsidR="002B4F91" w:rsidRPr="002B4F91" w:rsidRDefault="002B4F91" w:rsidP="00850726">
      <w:pPr>
        <w:pStyle w:val="Classfilesample"/>
      </w:pPr>
      <w:r w:rsidRPr="002B4F91">
        <w:t xml:space="preserve">          ...</w:t>
      </w:r>
    </w:p>
    <w:p w:rsidR="002B4F91" w:rsidRPr="002B4F91" w:rsidRDefault="002B4F91" w:rsidP="00850726">
      <w:pPr>
        <w:pStyle w:val="Classfilesample"/>
      </w:pPr>
      <w:r w:rsidRPr="002B4F91">
        <w:t xml:space="preserve">      };</w:t>
      </w:r>
    </w:p>
    <w:p w:rsidR="002B4F91" w:rsidRPr="002B4F91" w:rsidRDefault="002B4F91" w:rsidP="00850726">
      <w:pPr>
        <w:pStyle w:val="Classfilesample"/>
      </w:pPr>
      <w:r w:rsidRPr="002B4F91">
        <w:t>Application 2 {</w:t>
      </w:r>
    </w:p>
    <w:p w:rsidR="002B4F91" w:rsidRPr="002B4F91" w:rsidRDefault="002B4F91" w:rsidP="00850726">
      <w:pPr>
        <w:pStyle w:val="Classfilesample"/>
      </w:pPr>
      <w:r w:rsidRPr="002B4F91">
        <w:t xml:space="preserve">          ModuleClass  Flag    ModuleOptions;</w:t>
      </w:r>
    </w:p>
    <w:p w:rsidR="002B4F91" w:rsidRPr="002B4F91" w:rsidRDefault="002B4F91" w:rsidP="00850726">
      <w:pPr>
        <w:pStyle w:val="Classfilesample"/>
      </w:pPr>
      <w:r w:rsidRPr="002B4F91">
        <w:t xml:space="preserve">          ...</w:t>
      </w:r>
    </w:p>
    <w:p w:rsidR="00C20D27" w:rsidRPr="002B4F91" w:rsidRDefault="002B4F91" w:rsidP="00850726">
      <w:pPr>
        <w:pStyle w:val="Classfilesample"/>
      </w:pPr>
      <w:r w:rsidRPr="002B4F91">
        <w:t xml:space="preserve">      };</w:t>
      </w:r>
    </w:p>
    <w:p w:rsidR="00850726" w:rsidRDefault="00850726" w:rsidP="00C20D27">
      <w:pPr>
        <w:pStyle w:val="BodyText"/>
      </w:pPr>
    </w:p>
    <w:p w:rsidR="00C20D27" w:rsidRDefault="00C20D27" w:rsidP="00C20D27">
      <w:pPr>
        <w:pStyle w:val="BodyText"/>
      </w:pPr>
      <w:r>
        <w:t xml:space="preserve">For </w:t>
      </w:r>
      <w:r w:rsidRPr="001E2910">
        <w:rPr>
          <w:rStyle w:val="Emphasis"/>
        </w:rPr>
        <w:t>acegitest</w:t>
      </w:r>
      <w:r>
        <w:t xml:space="preserve">, which uses RDBMSLoginModule, the JAAS configuration file entry is </w:t>
      </w:r>
      <w:r w:rsidR="00850726">
        <w:t>as the below example shows:</w:t>
      </w:r>
      <w:r w:rsidR="00865911">
        <w:fldChar w:fldCharType="begin"/>
      </w:r>
      <w:r w:rsidR="00A6073E">
        <w:instrText xml:space="preserve"> XE "</w:instrText>
      </w:r>
      <w:r w:rsidR="00A6073E" w:rsidRPr="003549B2">
        <w:instrText>RDBMS:login module</w:instrText>
      </w:r>
      <w:r w:rsidR="00A6073E">
        <w:instrText xml:space="preserve">" </w:instrText>
      </w:r>
      <w:r w:rsidR="00865911">
        <w:fldChar w:fldCharType="end"/>
      </w:r>
    </w:p>
    <w:p w:rsidR="00850726" w:rsidRPr="00D5600E" w:rsidRDefault="00850726" w:rsidP="00850726">
      <w:pPr>
        <w:autoSpaceDE w:val="0"/>
        <w:autoSpaceDN w:val="0"/>
        <w:spacing w:after="60"/>
        <w:ind w:left="1440"/>
        <w:rPr>
          <w:rFonts w:cs="Courier New"/>
          <w:sz w:val="20"/>
          <w:szCs w:val="20"/>
        </w:rPr>
      </w:pPr>
      <w:r>
        <w:rPr>
          <w:rFonts w:cs="Courier New"/>
          <w:sz w:val="20"/>
          <w:szCs w:val="20"/>
        </w:rPr>
        <w:t>acegitest</w:t>
      </w:r>
    </w:p>
    <w:p w:rsidR="00850726" w:rsidRPr="00D5600E" w:rsidRDefault="00850726" w:rsidP="00850726">
      <w:pPr>
        <w:autoSpaceDE w:val="0"/>
        <w:autoSpaceDN w:val="0"/>
        <w:spacing w:after="60"/>
        <w:ind w:left="1440"/>
        <w:rPr>
          <w:rFonts w:cs="Courier New"/>
          <w:sz w:val="20"/>
          <w:szCs w:val="20"/>
        </w:rPr>
      </w:pPr>
      <w:r w:rsidRPr="00D5600E">
        <w:rPr>
          <w:rFonts w:cs="Courier New"/>
          <w:sz w:val="20"/>
          <w:szCs w:val="20"/>
          <w:highlight w:val="white"/>
        </w:rPr>
        <w:t>{</w:t>
      </w:r>
    </w:p>
    <w:p w:rsidR="00850726" w:rsidRPr="00D5600E" w:rsidRDefault="00850726" w:rsidP="00850726">
      <w:pPr>
        <w:autoSpaceDE w:val="0"/>
        <w:autoSpaceDN w:val="0"/>
        <w:spacing w:after="60"/>
        <w:ind w:left="1920"/>
        <w:rPr>
          <w:rFonts w:cs="Courier New"/>
          <w:sz w:val="20"/>
          <w:szCs w:val="20"/>
          <w:highlight w:val="white"/>
        </w:rPr>
      </w:pPr>
      <w:r w:rsidRPr="00D5600E">
        <w:rPr>
          <w:rFonts w:cs="Courier New"/>
          <w:sz w:val="20"/>
          <w:szCs w:val="20"/>
          <w:highlight w:val="white"/>
        </w:rPr>
        <w:t xml:space="preserve">gov.nih.nci.security.authentication.loginmodules.RDBMSLoginModule Required </w:t>
      </w:r>
    </w:p>
    <w:p w:rsidR="00850726" w:rsidRPr="00D5600E" w:rsidRDefault="00850726" w:rsidP="00850726">
      <w:pPr>
        <w:autoSpaceDE w:val="0"/>
        <w:autoSpaceDN w:val="0"/>
        <w:spacing w:after="60"/>
        <w:ind w:left="1920"/>
        <w:rPr>
          <w:rFonts w:cs="Courier New"/>
          <w:sz w:val="20"/>
          <w:szCs w:val="20"/>
          <w:highlight w:val="white"/>
        </w:rPr>
      </w:pPr>
      <w:r w:rsidRPr="00D5600E">
        <w:rPr>
          <w:rFonts w:cs="Courier New"/>
          <w:sz w:val="20"/>
          <w:szCs w:val="20"/>
          <w:highlight w:val="white"/>
        </w:rPr>
        <w:t>driver="</w:t>
      </w:r>
      <w:r w:rsidRPr="009F1AFC">
        <w:t xml:space="preserve"> </w:t>
      </w:r>
      <w:r>
        <w:t>org.gjt.mm.mysql.Driver</w:t>
      </w:r>
      <w:r w:rsidRPr="00D5600E">
        <w:rPr>
          <w:rFonts w:cs="Courier New"/>
          <w:sz w:val="20"/>
          <w:szCs w:val="20"/>
          <w:highlight w:val="white"/>
        </w:rPr>
        <w:t xml:space="preserve">" </w:t>
      </w:r>
    </w:p>
    <w:p w:rsidR="00850726" w:rsidRPr="00D5600E" w:rsidRDefault="00850726" w:rsidP="00850726">
      <w:pPr>
        <w:autoSpaceDE w:val="0"/>
        <w:autoSpaceDN w:val="0"/>
        <w:spacing w:after="60"/>
        <w:ind w:left="1920"/>
        <w:rPr>
          <w:rFonts w:cs="Courier New"/>
          <w:sz w:val="20"/>
          <w:szCs w:val="20"/>
          <w:highlight w:val="white"/>
        </w:rPr>
      </w:pPr>
      <w:r w:rsidRPr="00D5600E">
        <w:rPr>
          <w:rFonts w:cs="Courier New"/>
          <w:sz w:val="20"/>
          <w:szCs w:val="20"/>
          <w:highlight w:val="white"/>
        </w:rPr>
        <w:t>url="</w:t>
      </w:r>
      <w:r w:rsidRPr="009F1AFC">
        <w:t xml:space="preserve"> </w:t>
      </w:r>
      <w:r>
        <w:t>jdbc:mysql://&lt;&lt;server&gt;&gt;:&lt;&lt;port&gt;&gt;/acegitest</w:t>
      </w:r>
      <w:r w:rsidRPr="00D5600E">
        <w:rPr>
          <w:rFonts w:cs="Courier New"/>
          <w:sz w:val="20"/>
          <w:szCs w:val="20"/>
          <w:highlight w:val="white"/>
        </w:rPr>
        <w:t xml:space="preserve"> " </w:t>
      </w:r>
    </w:p>
    <w:p w:rsidR="00850726" w:rsidRPr="00D5600E" w:rsidRDefault="00850726" w:rsidP="00850726">
      <w:pPr>
        <w:autoSpaceDE w:val="0"/>
        <w:autoSpaceDN w:val="0"/>
        <w:spacing w:after="60"/>
        <w:ind w:left="1440" w:firstLine="480"/>
        <w:rPr>
          <w:rFonts w:cs="Courier New"/>
          <w:sz w:val="20"/>
          <w:szCs w:val="20"/>
          <w:highlight w:val="white"/>
        </w:rPr>
      </w:pPr>
      <w:r w:rsidRPr="00D5600E">
        <w:rPr>
          <w:rFonts w:cs="Courier New"/>
          <w:sz w:val="20"/>
          <w:szCs w:val="20"/>
          <w:highlight w:val="white"/>
        </w:rPr>
        <w:t xml:space="preserve">user="USERNAME" </w:t>
      </w:r>
    </w:p>
    <w:p w:rsidR="00850726" w:rsidRPr="00D5600E" w:rsidRDefault="00850726" w:rsidP="00850726">
      <w:pPr>
        <w:autoSpaceDE w:val="0"/>
        <w:autoSpaceDN w:val="0"/>
        <w:spacing w:after="60"/>
        <w:ind w:left="1440" w:firstLine="480"/>
        <w:rPr>
          <w:rFonts w:cs="Courier New"/>
          <w:sz w:val="20"/>
          <w:szCs w:val="20"/>
          <w:highlight w:val="white"/>
        </w:rPr>
      </w:pPr>
      <w:r w:rsidRPr="00D5600E">
        <w:rPr>
          <w:rFonts w:cs="Courier New"/>
          <w:sz w:val="20"/>
          <w:szCs w:val="20"/>
          <w:highlight w:val="white"/>
        </w:rPr>
        <w:t xml:space="preserve">passwd="PASSWORD" </w:t>
      </w:r>
    </w:p>
    <w:p w:rsidR="00850726" w:rsidRDefault="00850726" w:rsidP="00850726">
      <w:pPr>
        <w:autoSpaceDE w:val="0"/>
        <w:autoSpaceDN w:val="0"/>
        <w:spacing w:after="60"/>
        <w:ind w:left="1920"/>
        <w:rPr>
          <w:rFonts w:cs="Courier New"/>
          <w:sz w:val="20"/>
          <w:szCs w:val="20"/>
        </w:rPr>
      </w:pPr>
      <w:r w:rsidRPr="00D5600E">
        <w:rPr>
          <w:rFonts w:cs="Courier New"/>
          <w:sz w:val="20"/>
          <w:szCs w:val="20"/>
          <w:highlight w:val="white"/>
        </w:rPr>
        <w:t>query="SELECT * FROM users WHERE username=? and password=?"</w:t>
      </w:r>
    </w:p>
    <w:p w:rsidR="00850726" w:rsidRPr="00D5600E" w:rsidRDefault="00850726" w:rsidP="00850726">
      <w:pPr>
        <w:autoSpaceDE w:val="0"/>
        <w:autoSpaceDN w:val="0"/>
        <w:spacing w:after="60"/>
        <w:ind w:left="1920"/>
        <w:rPr>
          <w:rFonts w:cs="Courier New"/>
          <w:sz w:val="20"/>
          <w:szCs w:val="20"/>
        </w:rPr>
      </w:pPr>
      <w:r w:rsidRPr="001A1FF3">
        <w:rPr>
          <w:rFonts w:cs="Courier New"/>
          <w:sz w:val="20"/>
          <w:szCs w:val="20"/>
        </w:rPr>
        <w:t>encryption-enabled="YES";</w:t>
      </w:r>
    </w:p>
    <w:p w:rsidR="00850726" w:rsidRPr="00D5600E" w:rsidRDefault="00850726" w:rsidP="00850726">
      <w:pPr>
        <w:ind w:left="1440"/>
        <w:rPr>
          <w:sz w:val="20"/>
          <w:szCs w:val="20"/>
        </w:rPr>
      </w:pPr>
      <w:r w:rsidRPr="00D5600E">
        <w:rPr>
          <w:rFonts w:cs="Courier New"/>
          <w:sz w:val="20"/>
          <w:szCs w:val="20"/>
          <w:highlight w:val="white"/>
        </w:rPr>
        <w:t>}</w:t>
      </w:r>
    </w:p>
    <w:p w:rsidR="00850726" w:rsidRDefault="00850726" w:rsidP="00C20D27">
      <w:pPr>
        <w:pStyle w:val="BodyText"/>
      </w:pPr>
    </w:p>
    <w:p w:rsidR="00C20D27" w:rsidRDefault="00C20D27" w:rsidP="00C20D27">
      <w:pPr>
        <w:pStyle w:val="BodyText"/>
      </w:pPr>
      <w:r>
        <w:t xml:space="preserve">The configuration file </w:t>
      </w:r>
      <w:r w:rsidR="00850726">
        <w:t>entry shown above contains the following information</w:t>
      </w:r>
    </w:p>
    <w:p w:rsidR="00C20D27" w:rsidRDefault="00C20D27" w:rsidP="00850726">
      <w:pPr>
        <w:pStyle w:val="ListBullet"/>
      </w:pPr>
      <w:r>
        <w:t xml:space="preserve">The </w:t>
      </w:r>
      <w:r w:rsidRPr="00850726">
        <w:rPr>
          <w:rStyle w:val="Bold"/>
        </w:rPr>
        <w:t>application</w:t>
      </w:r>
      <w:r>
        <w:t xml:space="preserve"> is </w:t>
      </w:r>
      <w:r w:rsidRPr="00850726">
        <w:rPr>
          <w:rStyle w:val="Emphasis"/>
        </w:rPr>
        <w:t>acegitest</w:t>
      </w:r>
      <w:r>
        <w:t xml:space="preserve">. </w:t>
      </w:r>
    </w:p>
    <w:p w:rsidR="00C20D27" w:rsidRDefault="00C20D27" w:rsidP="00850726">
      <w:pPr>
        <w:pStyle w:val="ListBullet"/>
      </w:pPr>
      <w:r>
        <w:t xml:space="preserve">The </w:t>
      </w:r>
      <w:r w:rsidRPr="00850726">
        <w:rPr>
          <w:rStyle w:val="Bold"/>
        </w:rPr>
        <w:t>ModuleClass</w:t>
      </w:r>
      <w:r>
        <w:t xml:space="preserve"> is </w:t>
      </w:r>
      <w:r w:rsidRPr="00850726">
        <w:rPr>
          <w:rStyle w:val="Emphasis"/>
        </w:rPr>
        <w:t>gov.nih.nci.security.authentication.loginmodules.RDBMSLoginModule</w:t>
      </w:r>
      <w:r>
        <w:t xml:space="preserve"> </w:t>
      </w:r>
    </w:p>
    <w:p w:rsidR="00C20D27" w:rsidRDefault="00C20D27" w:rsidP="00850726">
      <w:pPr>
        <w:pStyle w:val="ListBullet"/>
      </w:pPr>
      <w:r>
        <w:t xml:space="preserve">The </w:t>
      </w:r>
      <w:r w:rsidRPr="00850726">
        <w:rPr>
          <w:rStyle w:val="Emphasis"/>
        </w:rPr>
        <w:t>Required</w:t>
      </w:r>
      <w:r>
        <w:t xml:space="preserve"> flag indicates that authentication using this credential source is a must for overall authentication to be successful. </w:t>
      </w:r>
    </w:p>
    <w:p w:rsidR="00C20D27" w:rsidRDefault="00C20D27" w:rsidP="00850726">
      <w:pPr>
        <w:pStyle w:val="ListBullet"/>
      </w:pPr>
      <w:r>
        <w:t xml:space="preserve">The </w:t>
      </w:r>
      <w:r w:rsidRPr="00850726">
        <w:rPr>
          <w:rStyle w:val="Bold"/>
        </w:rPr>
        <w:t>ModuleOptions</w:t>
      </w:r>
      <w:r>
        <w:t xml:space="preserve"> are a set of parameters </w:t>
      </w:r>
      <w:r w:rsidR="00850726">
        <w:t xml:space="preserve">that are </w:t>
      </w:r>
      <w:r>
        <w:t>passed to the ModuleClass to perform its actions.</w:t>
      </w:r>
    </w:p>
    <w:p w:rsidR="00AA2DE3" w:rsidRDefault="00C20D27" w:rsidP="00B24995">
      <w:pPr>
        <w:pStyle w:val="BodyTextIndent"/>
        <w:keepNext/>
        <w:keepLines/>
      </w:pPr>
      <w:r>
        <w:lastRenderedPageBreak/>
        <w:t>In the prototype, the database details as well as the query are passed as parameters:</w:t>
      </w:r>
    </w:p>
    <w:p w:rsidR="00C20D27" w:rsidRDefault="00C20D27" w:rsidP="00B24995">
      <w:pPr>
        <w:pStyle w:val="ListBullet2"/>
        <w:keepNext/>
        <w:keepLines/>
      </w:pPr>
      <w:r w:rsidRPr="00850726">
        <w:rPr>
          <w:rStyle w:val="Emphasis"/>
        </w:rPr>
        <w:t>d</w:t>
      </w:r>
      <w:r w:rsidR="00850726" w:rsidRPr="00850726">
        <w:rPr>
          <w:rStyle w:val="Emphasis"/>
        </w:rPr>
        <w:t xml:space="preserve">river=" org.gjt.mm.mysql.Driver </w:t>
      </w:r>
      <w:r w:rsidRPr="00850726">
        <w:rPr>
          <w:rStyle w:val="Emphasis"/>
        </w:rPr>
        <w:t>"</w:t>
      </w:r>
    </w:p>
    <w:p w:rsidR="00C20D27" w:rsidRPr="00AA2DE3" w:rsidRDefault="00C20D27" w:rsidP="005A4A36">
      <w:pPr>
        <w:pStyle w:val="ListBullet2"/>
        <w:rPr>
          <w:rStyle w:val="Emphasis"/>
        </w:rPr>
      </w:pPr>
      <w:r w:rsidRPr="00AA2DE3">
        <w:rPr>
          <w:rStyle w:val="Emphasis"/>
        </w:rPr>
        <w:t>url=" jdbc:mysql://&lt;&lt;server&gt;&gt;:&lt;&lt;port&gt;&gt;/acegitest "</w:t>
      </w:r>
    </w:p>
    <w:p w:rsidR="00C20D27" w:rsidRPr="00AA2DE3" w:rsidRDefault="00C20D27" w:rsidP="005A4A36">
      <w:pPr>
        <w:pStyle w:val="ListBullet2"/>
        <w:rPr>
          <w:rStyle w:val="Emphasis"/>
        </w:rPr>
      </w:pPr>
      <w:r w:rsidRPr="00AA2DE3">
        <w:rPr>
          <w:rStyle w:val="Emphasis"/>
        </w:rPr>
        <w:t>user="USERNAME"</w:t>
      </w:r>
    </w:p>
    <w:p w:rsidR="00C20D27" w:rsidRPr="00AA2DE3" w:rsidRDefault="00C20D27" w:rsidP="005A4A36">
      <w:pPr>
        <w:pStyle w:val="ListBullet2"/>
        <w:rPr>
          <w:rStyle w:val="Emphasis"/>
        </w:rPr>
      </w:pPr>
      <w:r w:rsidRPr="00AA2DE3">
        <w:rPr>
          <w:rStyle w:val="Emphasis"/>
        </w:rPr>
        <w:t>passwd="PASSWORD"</w:t>
      </w:r>
    </w:p>
    <w:p w:rsidR="00C20D27" w:rsidRPr="00AA2DE3" w:rsidRDefault="00C20D27" w:rsidP="005A4A36">
      <w:pPr>
        <w:pStyle w:val="ListBullet2"/>
        <w:rPr>
          <w:rStyle w:val="Emphasis"/>
        </w:rPr>
      </w:pPr>
      <w:r w:rsidRPr="00AA2DE3">
        <w:rPr>
          <w:rStyle w:val="Emphasis"/>
        </w:rPr>
        <w:t>query="SELECT * FROM users WHERE username=? and password=?"</w:t>
      </w:r>
    </w:p>
    <w:p w:rsidR="00C20D27" w:rsidRPr="00AA2DE3" w:rsidRDefault="00C20D27" w:rsidP="005A4A36">
      <w:pPr>
        <w:pStyle w:val="ListBullet2"/>
        <w:rPr>
          <w:rStyle w:val="Emphasis"/>
        </w:rPr>
      </w:pPr>
      <w:r w:rsidRPr="00AA2DE3">
        <w:rPr>
          <w:rStyle w:val="Emphasis"/>
        </w:rPr>
        <w:t>encryption-enabled="YES"</w:t>
      </w:r>
    </w:p>
    <w:p w:rsidR="00C20D27" w:rsidRDefault="00C20D27" w:rsidP="00C20D27">
      <w:pPr>
        <w:pStyle w:val="BodyText"/>
      </w:pPr>
      <w:r>
        <w:t xml:space="preserve">As shown </w:t>
      </w:r>
      <w:r w:rsidR="00AA2DE3">
        <w:t xml:space="preserve">in the example, since the </w:t>
      </w:r>
      <w:r w:rsidRPr="00AA2DE3">
        <w:rPr>
          <w:rStyle w:val="Emphasis"/>
        </w:rPr>
        <w:t>acegitest</w:t>
      </w:r>
      <w:r>
        <w:t xml:space="preserve"> application has only one credential provider, only one corresponding entry </w:t>
      </w:r>
      <w:r w:rsidR="00AA2DE3">
        <w:t>is</w:t>
      </w:r>
      <w:r>
        <w:t xml:space="preserve"> made in the configuration file. If the application uses multiple credential providers, </w:t>
      </w:r>
      <w:r w:rsidR="00AA2DE3">
        <w:t>the LoginModule</w:t>
      </w:r>
      <w:r>
        <w:t xml:space="preserve">s can be stacked. </w:t>
      </w:r>
      <w:r w:rsidR="00AA2DE3">
        <w:t>In addition, a</w:t>
      </w:r>
      <w:r>
        <w:t xml:space="preserve"> single configuration file can contain entries for multiple applications.</w:t>
      </w:r>
    </w:p>
    <w:p w:rsidR="00C20D27" w:rsidRDefault="00C20D27" w:rsidP="00AA2DE3">
      <w:pPr>
        <w:pStyle w:val="Heading3"/>
      </w:pPr>
      <w:bookmarkStart w:id="538" w:name="_Toc214359197"/>
      <w:r>
        <w:t>User provisioning via UPT</w:t>
      </w:r>
      <w:bookmarkEnd w:id="538"/>
    </w:p>
    <w:p w:rsidR="00AA2DE3" w:rsidRPr="00AA2DE3" w:rsidRDefault="00AA2DE3" w:rsidP="00AA2DE3">
      <w:pPr>
        <w:pStyle w:val="BodyText"/>
      </w:pPr>
      <w:r>
        <w:t>The following steps need to be completed in order to provide User Provisioning through UPT:</w:t>
      </w:r>
      <w:r w:rsidR="00865911">
        <w:fldChar w:fldCharType="begin"/>
      </w:r>
      <w:r w:rsidR="00A6073E">
        <w:instrText xml:space="preserve"> XE "</w:instrText>
      </w:r>
      <w:r w:rsidR="00A6073E" w:rsidRPr="00ED35E2">
        <w:instrText>user provisioning</w:instrText>
      </w:r>
      <w:r w:rsidR="00A6073E">
        <w:instrText xml:space="preserve">" </w:instrText>
      </w:r>
      <w:r w:rsidR="00865911">
        <w:fldChar w:fldCharType="end"/>
      </w:r>
    </w:p>
    <w:p w:rsidR="00C20D27" w:rsidRDefault="00C20D27" w:rsidP="00AA2DE3">
      <w:pPr>
        <w:pStyle w:val="ListBullet"/>
      </w:pPr>
      <w:r>
        <w:t>Create Protection Elements for objects that need to be secured.</w:t>
      </w:r>
    </w:p>
    <w:p w:rsidR="00C20D27" w:rsidRDefault="00C20D27" w:rsidP="00AA2DE3">
      <w:pPr>
        <w:pStyle w:val="ListBullet"/>
      </w:pPr>
      <w:r>
        <w:t>Create Protection Group for the Protection Elements.</w:t>
      </w:r>
    </w:p>
    <w:p w:rsidR="00C20D27" w:rsidRDefault="00C20D27" w:rsidP="00AA2DE3">
      <w:pPr>
        <w:pStyle w:val="ListBullet"/>
      </w:pPr>
      <w:r>
        <w:t>Create a Role with Privilege assigned to it.</w:t>
      </w:r>
    </w:p>
    <w:p w:rsidR="00C20D27" w:rsidRDefault="00C20D27" w:rsidP="00AA2DE3">
      <w:pPr>
        <w:pStyle w:val="ListBullet"/>
      </w:pPr>
      <w:r>
        <w:t>Create a User.</w:t>
      </w:r>
    </w:p>
    <w:p w:rsidR="00590CE4" w:rsidRPr="00FE0B65" w:rsidRDefault="00C20D27" w:rsidP="00AA2DE3">
      <w:pPr>
        <w:pStyle w:val="ListBullet"/>
      </w:pPr>
      <w:r>
        <w:t>Assign Protection Group and Role to the Users that are allowed access.</w:t>
      </w:r>
    </w:p>
    <w:p w:rsidR="00D17F1B" w:rsidRDefault="00D17F1B" w:rsidP="00590CE4">
      <w:pPr>
        <w:pStyle w:val="BodyText"/>
      </w:pPr>
    </w:p>
    <w:p w:rsidR="00D17F1B" w:rsidRDefault="004C4378" w:rsidP="00590CE4">
      <w:pPr>
        <w:pStyle w:val="BodyText"/>
      </w:pPr>
      <w:r>
        <w:br w:type="page"/>
      </w:r>
    </w:p>
    <w:p w:rsidR="00D17F1B" w:rsidRDefault="00D17F1B" w:rsidP="00590CE4">
      <w:pPr>
        <w:pStyle w:val="BodyText"/>
      </w:pPr>
    </w:p>
    <w:p w:rsidR="00C20D27" w:rsidRDefault="00C20D27" w:rsidP="00590CE4">
      <w:pPr>
        <w:pStyle w:val="BodyText"/>
        <w:sectPr w:rsidR="00C20D27" w:rsidSect="00A57346">
          <w:pgSz w:w="12240" w:h="15840" w:code="1"/>
          <w:pgMar w:top="1440" w:right="1440" w:bottom="1440" w:left="1440" w:header="720" w:footer="720" w:gutter="432"/>
          <w:cols w:space="720"/>
          <w:titlePg/>
          <w:docGrid w:linePitch="360"/>
        </w:sectPr>
      </w:pPr>
    </w:p>
    <w:p w:rsidR="00D17F1B" w:rsidRDefault="00CF79F8" w:rsidP="00C20D27">
      <w:pPr>
        <w:pStyle w:val="Heading1"/>
      </w:pPr>
      <w:bookmarkStart w:id="539" w:name="_Ref213636380"/>
      <w:bookmarkStart w:id="540" w:name="_Ref213636384"/>
      <w:bookmarkStart w:id="541" w:name="_Toc214359198"/>
      <w:r>
        <w:lastRenderedPageBreak/>
        <w:t xml:space="preserve">CSM </w:t>
      </w:r>
      <w:r w:rsidR="00C20D27">
        <w:t>caGrid Authentication</w:t>
      </w:r>
      <w:bookmarkEnd w:id="539"/>
      <w:bookmarkEnd w:id="540"/>
      <w:bookmarkEnd w:id="541"/>
    </w:p>
    <w:p w:rsidR="00CF79F8" w:rsidRDefault="00CF79F8" w:rsidP="00CF79F8">
      <w:pPr>
        <w:pStyle w:val="BodyText"/>
      </w:pPr>
      <w:r>
        <w:t xml:space="preserve">caGrid  is a core infrastructure project of the cancer </w:t>
      </w:r>
      <w:r w:rsidR="008B318A">
        <w:t>Bioinformatics</w:t>
      </w:r>
      <w:r>
        <w:t xml:space="preserve"> Grid. It consists of architectural components and tools </w:t>
      </w:r>
      <w:r w:rsidR="002F3ECF">
        <w:t>that enable any application</w:t>
      </w:r>
      <w:r>
        <w:t xml:space="preserve"> to be deployed on the grid as a node. It also provides tools for discovering </w:t>
      </w:r>
      <w:r w:rsidR="002F3ECF">
        <w:t>existing grid</w:t>
      </w:r>
      <w:r>
        <w:t xml:space="preserve"> services and invoking them. </w:t>
      </w:r>
    </w:p>
    <w:p w:rsidR="00CF79F8" w:rsidRDefault="00CF79F8" w:rsidP="00CF79F8">
      <w:pPr>
        <w:pStyle w:val="BodyText"/>
      </w:pPr>
      <w:r>
        <w:t>In order to be able to securely invoke grid services, the caGrid architecture needs to authenticate and authorize the user trying to make the service call. This require</w:t>
      </w:r>
      <w:r w:rsidR="002F3ECF">
        <w:t>s</w:t>
      </w:r>
      <w:r>
        <w:t xml:space="preserve"> both a</w:t>
      </w:r>
      <w:r w:rsidR="002F3ECF">
        <w:t>n</w:t>
      </w:r>
      <w:r>
        <w:t xml:space="preserve"> authoring mechanism to provide appropriate permissions to the user</w:t>
      </w:r>
      <w:r w:rsidR="002F3ECF">
        <w:t>,</w:t>
      </w:r>
      <w:r>
        <w:t xml:space="preserve"> and a run</w:t>
      </w:r>
      <w:r w:rsidR="002F3ECF">
        <w:t>time mechanism to verify the</w:t>
      </w:r>
      <w:r>
        <w:t xml:space="preserve"> granted permission</w:t>
      </w:r>
      <w:r w:rsidR="002F3ECF">
        <w:t>s</w:t>
      </w:r>
      <w:r>
        <w:t>.</w:t>
      </w:r>
    </w:p>
    <w:p w:rsidR="00C20D27" w:rsidRDefault="008B318A" w:rsidP="00CF79F8">
      <w:pPr>
        <w:pStyle w:val="BodyText"/>
      </w:pPr>
      <w:r>
        <w:t>The CSM capabilities for this solution described in this chapter provide information on how CSM can be leveraged in the caGrid environment.</w:t>
      </w:r>
    </w:p>
    <w:p w:rsidR="00CF79F8" w:rsidRDefault="00CF79F8" w:rsidP="00CF79F8">
      <w:pPr>
        <w:pStyle w:val="Heading2"/>
      </w:pPr>
      <w:bookmarkStart w:id="542" w:name="_Toc214359199"/>
      <w:r>
        <w:t>Authentication</w:t>
      </w:r>
      <w:r w:rsidR="002F3ECF">
        <w:t xml:space="preserve"> for caGrid</w:t>
      </w:r>
      <w:bookmarkEnd w:id="542"/>
    </w:p>
    <w:p w:rsidR="00CF79F8" w:rsidRDefault="00CF79F8" w:rsidP="00CF79F8">
      <w:pPr>
        <w:pStyle w:val="BodyText"/>
      </w:pPr>
      <w:r w:rsidRPr="00CF79F8">
        <w:t xml:space="preserve">CSM is </w:t>
      </w:r>
      <w:r w:rsidR="002F3ECF">
        <w:t>designed</w:t>
      </w:r>
      <w:r w:rsidRPr="00CF79F8">
        <w:t xml:space="preserve"> to return a subject for a user upon authentication. </w:t>
      </w:r>
      <w:r w:rsidR="002F3ECF">
        <w:t>The returned subject contains user</w:t>
      </w:r>
      <w:r w:rsidRPr="00CF79F8">
        <w:t xml:space="preserve"> attributes like Last Name, First Name</w:t>
      </w:r>
      <w:r w:rsidR="002F3ECF">
        <w:t>,</w:t>
      </w:r>
      <w:r w:rsidRPr="00CF79F8">
        <w:t xml:space="preserve"> and Email Id</w:t>
      </w:r>
      <w:r w:rsidR="002F3ECF">
        <w:t>,</w:t>
      </w:r>
      <w:r w:rsidRPr="00CF79F8">
        <w:t xml:space="preserve"> </w:t>
      </w:r>
      <w:r w:rsidR="002F3ECF">
        <w:t xml:space="preserve">which </w:t>
      </w:r>
      <w:r w:rsidRPr="00CF79F8">
        <w:t>are required to prepare the SAML</w:t>
      </w:r>
      <w:r w:rsidR="002F3ECF">
        <w:t xml:space="preserve"> which is to be sent to Dorian.</w:t>
      </w:r>
      <w:r w:rsidR="00865911">
        <w:fldChar w:fldCharType="begin"/>
      </w:r>
      <w:r w:rsidR="00A6073E">
        <w:instrText xml:space="preserve"> XE "</w:instrText>
      </w:r>
      <w:r w:rsidR="00A6073E" w:rsidRPr="00FC50EA">
        <w:instrText>authentication:caGrid</w:instrText>
      </w:r>
      <w:r w:rsidR="00A6073E">
        <w:instrText xml:space="preserve">" </w:instrText>
      </w:r>
      <w:r w:rsidR="00865911">
        <w:fldChar w:fldCharType="end"/>
      </w:r>
      <w:r w:rsidR="00865911">
        <w:fldChar w:fldCharType="begin"/>
      </w:r>
      <w:r w:rsidR="00A6073E">
        <w:instrText xml:space="preserve"> XE "</w:instrText>
      </w:r>
      <w:r w:rsidR="00A6073E" w:rsidRPr="00ED35E2">
        <w:instrText>caGrid authentication</w:instrText>
      </w:r>
      <w:r w:rsidR="00A6073E">
        <w:instrText xml:space="preserve">" </w:instrText>
      </w:r>
      <w:r w:rsidR="00865911">
        <w:fldChar w:fldCharType="end"/>
      </w:r>
    </w:p>
    <w:p w:rsidR="00CF79F8" w:rsidRDefault="00CF79F8" w:rsidP="00CF79F8">
      <w:pPr>
        <w:pStyle w:val="Heading3"/>
      </w:pPr>
      <w:bookmarkStart w:id="543" w:name="_Toc214359200"/>
      <w:r>
        <w:t>CSM Configuration for I</w:t>
      </w:r>
      <w:r w:rsidR="00F259B9">
        <w:t>D</w:t>
      </w:r>
      <w:r>
        <w:t>P/Authentication Service</w:t>
      </w:r>
      <w:bookmarkEnd w:id="543"/>
    </w:p>
    <w:p w:rsidR="00CF79F8" w:rsidRDefault="00CF79F8" w:rsidP="00CF79F8">
      <w:pPr>
        <w:pStyle w:val="BodyText"/>
      </w:pPr>
      <w:r w:rsidRPr="00CF79F8">
        <w:t xml:space="preserve">CSM </w:t>
      </w:r>
      <w:r w:rsidR="002F3ECF">
        <w:t xml:space="preserve">has been </w:t>
      </w:r>
      <w:r w:rsidRPr="00CF79F8">
        <w:t xml:space="preserve">integrated into the caGrid IDP module to </w:t>
      </w:r>
      <w:r w:rsidR="002F3ECF">
        <w:t>facilitate local authentication.</w:t>
      </w:r>
      <w:r w:rsidRPr="00CF79F8">
        <w:t xml:space="preserve"> In order to support creation of SAML assertions by the IDP, CSM needs to retrieve user attributes from the Credential Providers and supply them back to the caGrid component. In order to be able to retrieve these attributes, CSM provides configuration settings </w:t>
      </w:r>
      <w:r w:rsidR="002F3ECF">
        <w:t xml:space="preserve">that </w:t>
      </w:r>
      <w:r w:rsidRPr="00CF79F8">
        <w:t xml:space="preserve">can be used to map </w:t>
      </w:r>
      <w:r w:rsidR="002F3ECF">
        <w:t>the attributes</w:t>
      </w:r>
      <w:r w:rsidRPr="00CF79F8">
        <w:t xml:space="preserve"> to individual credential providers. These attributes are returned as CSM currently return</w:t>
      </w:r>
      <w:r w:rsidR="002F3ECF">
        <w:t>s</w:t>
      </w:r>
      <w:r w:rsidRPr="00CF79F8">
        <w:t xml:space="preserve"> Principles in a JAAS Subject as part of the following new method added to the AuthenticationManager</w:t>
      </w:r>
      <w:r>
        <w:t>.</w:t>
      </w:r>
    </w:p>
    <w:p w:rsidR="00CF79F8" w:rsidRPr="00CF79F8" w:rsidRDefault="00CF79F8" w:rsidP="002F3ECF">
      <w:pPr>
        <w:pStyle w:val="Classfilesample"/>
      </w:pPr>
      <w:r w:rsidRPr="00CF79F8">
        <w:t>public Subject authenticate(String userName, String password) throws CSException, CSLoginException, CSInputException, CSConfigurationException, CSInsufficientAttributesException;</w:t>
      </w:r>
    </w:p>
    <w:p w:rsidR="00CF79F8" w:rsidRDefault="002F3ECF" w:rsidP="00CF79F8">
      <w:pPr>
        <w:pStyle w:val="BodyText"/>
      </w:pPr>
      <w:r>
        <w:t>Listed below</w:t>
      </w:r>
      <w:r w:rsidR="00CF79F8">
        <w:t xml:space="preserve"> are the attributes that are returned and their corresponding PrincipleNames</w:t>
      </w:r>
      <w:r>
        <w:t>:</w:t>
      </w:r>
    </w:p>
    <w:p w:rsidR="00CF79F8" w:rsidRDefault="00CF79F8" w:rsidP="002F3ECF">
      <w:pPr>
        <w:pStyle w:val="ListBullet"/>
      </w:pPr>
      <w:r>
        <w:t>First Name - gov.nih.nci.security.authentication.principal.FirstNamePrincipal</w:t>
      </w:r>
    </w:p>
    <w:p w:rsidR="00CF79F8" w:rsidRDefault="00CF79F8" w:rsidP="002F3ECF">
      <w:pPr>
        <w:pStyle w:val="ListBullet"/>
      </w:pPr>
      <w:r>
        <w:t>Last Name - gov.nih.nci.security.authentication.principal.LastNamePrincipal</w:t>
      </w:r>
    </w:p>
    <w:p w:rsidR="00CF79F8" w:rsidRDefault="00F259B9" w:rsidP="002F3ECF">
      <w:pPr>
        <w:pStyle w:val="ListBullet"/>
      </w:pPr>
      <w:r>
        <w:t xml:space="preserve">Email Id </w:t>
      </w:r>
      <w:r w:rsidR="00CF79F8">
        <w:t>- gov.nih.nci.security.authentication.principal.EmailIdPrincipal</w:t>
      </w:r>
    </w:p>
    <w:p w:rsidR="00CF79F8" w:rsidRDefault="00CF79F8" w:rsidP="002F3ECF">
      <w:pPr>
        <w:pStyle w:val="ListBullet"/>
      </w:pPr>
      <w:r>
        <w:t>First Name - gov.nih.nci.security.authentication.principal.LoginIdPrincipal</w:t>
      </w:r>
    </w:p>
    <w:p w:rsidR="00D17F1B" w:rsidRDefault="00CF79F8" w:rsidP="00CF79F8">
      <w:pPr>
        <w:pStyle w:val="BodyText"/>
      </w:pPr>
      <w:r>
        <w:t xml:space="preserve">Both RDBMSLoginModule and LDAPLoginModule have been updated to return these attributes. </w:t>
      </w:r>
      <w:r w:rsidR="002F3ECF">
        <w:t xml:space="preserve">The next </w:t>
      </w:r>
      <w:r>
        <w:t xml:space="preserve">two sections talk about how </w:t>
      </w:r>
      <w:r w:rsidR="002F3ECF">
        <w:t xml:space="preserve">this </w:t>
      </w:r>
      <w:r>
        <w:t>is done.</w:t>
      </w:r>
    </w:p>
    <w:p w:rsidR="00CF79F8" w:rsidRDefault="00F259B9" w:rsidP="00F259B9">
      <w:pPr>
        <w:pStyle w:val="Heading4"/>
      </w:pPr>
      <w:r>
        <w:t>Configuring RDBMS Login Module for CSM/caGrid IDP Integration</w:t>
      </w:r>
    </w:p>
    <w:p w:rsidR="00F259B9" w:rsidRDefault="00F259B9" w:rsidP="00F259B9">
      <w:pPr>
        <w:pStyle w:val="BodyText"/>
      </w:pPr>
      <w:r w:rsidRPr="00F259B9">
        <w:t>If an application uses an RDMBS Server from which the user attributes are to be retrieved</w:t>
      </w:r>
      <w:r w:rsidR="002F3ECF">
        <w:t>,</w:t>
      </w:r>
      <w:r w:rsidRPr="00F259B9">
        <w:t xml:space="preserve"> the attribute mapping </w:t>
      </w:r>
      <w:r w:rsidR="002F3ECF">
        <w:t xml:space="preserve">described above </w:t>
      </w:r>
      <w:r w:rsidRPr="00F259B9">
        <w:t xml:space="preserve">should be added in the JAAS login-config file. </w:t>
      </w:r>
      <w:r w:rsidR="00865911">
        <w:fldChar w:fldCharType="begin"/>
      </w:r>
      <w:r w:rsidR="00A6073E">
        <w:instrText xml:space="preserve"> XE "RDBMS</w:instrText>
      </w:r>
      <w:r w:rsidR="00A6073E" w:rsidRPr="00AB6815">
        <w:instrText>:configuring for caGrid integration</w:instrText>
      </w:r>
      <w:r w:rsidR="00A6073E">
        <w:instrText xml:space="preserve">" </w:instrText>
      </w:r>
      <w:r w:rsidR="00865911">
        <w:fldChar w:fldCharType="end"/>
      </w:r>
      <w:r w:rsidR="00865911">
        <w:fldChar w:fldCharType="begin"/>
      </w:r>
      <w:r w:rsidR="00A6073E">
        <w:instrText xml:space="preserve"> XE "RDBMS</w:instrText>
      </w:r>
      <w:r w:rsidR="00A6073E" w:rsidRPr="00886365">
        <w:instrText>:login module</w:instrText>
      </w:r>
      <w:r w:rsidR="00A6073E">
        <w:instrText xml:space="preserve">" </w:instrText>
      </w:r>
      <w:r w:rsidR="00865911">
        <w:fldChar w:fldCharType="end"/>
      </w:r>
    </w:p>
    <w:p w:rsidR="00CF79F8" w:rsidRDefault="002F3ECF" w:rsidP="00F259B9">
      <w:pPr>
        <w:pStyle w:val="BodyText"/>
      </w:pPr>
      <w:r>
        <w:lastRenderedPageBreak/>
        <w:t>Below</w:t>
      </w:r>
      <w:r w:rsidR="00F259B9" w:rsidRPr="00F259B9">
        <w:t xml:space="preserve"> is a sample entry for the </w:t>
      </w:r>
      <w:r>
        <w:t>attribute mapping</w:t>
      </w:r>
      <w:r w:rsidR="00F259B9" w:rsidRPr="00F259B9">
        <w:t xml:space="preserve"> in </w:t>
      </w:r>
      <w:r>
        <w:t xml:space="preserve">the </w:t>
      </w:r>
      <w:r w:rsidR="00F259B9" w:rsidRPr="00F259B9">
        <w:t xml:space="preserve">JAAS </w:t>
      </w:r>
      <w:r w:rsidR="00F259B9" w:rsidRPr="002F3ECF">
        <w:rPr>
          <w:rStyle w:val="CodeChar0"/>
        </w:rPr>
        <w:t>login.conf</w:t>
      </w:r>
      <w:r w:rsidR="00F259B9" w:rsidRPr="00F259B9">
        <w:t xml:space="preserve"> file</w:t>
      </w:r>
      <w:r w:rsidR="00F259B9">
        <w:t>:</w:t>
      </w:r>
    </w:p>
    <w:p w:rsidR="000F63AA" w:rsidRDefault="000F63AA" w:rsidP="000F63AA">
      <w:pPr>
        <w:pStyle w:val="Classfilesample"/>
      </w:pPr>
      <w:r>
        <w:t>RDBMSGRID{</w:t>
      </w:r>
    </w:p>
    <w:p w:rsidR="000F63AA" w:rsidRDefault="000F63AA" w:rsidP="000F63AA">
      <w:pPr>
        <w:pStyle w:val="Classfilesample"/>
      </w:pPr>
      <w:r>
        <w:t xml:space="preserve">  gov.nih.nci.security.authentication.loginmodules.RDBMSLoginModule Required</w:t>
      </w:r>
    </w:p>
    <w:p w:rsidR="000F63AA" w:rsidRDefault="000F63AA" w:rsidP="000F63AA">
      <w:pPr>
        <w:pStyle w:val="Classfilesample"/>
      </w:pPr>
      <w:r>
        <w:t xml:space="preserve">  driver="org.gjt.mm.mysql.Driver" </w:t>
      </w:r>
    </w:p>
    <w:p w:rsidR="000F63AA" w:rsidRDefault="000F63AA" w:rsidP="000F63AA">
      <w:pPr>
        <w:pStyle w:val="Classfilesample"/>
      </w:pPr>
      <w:r>
        <w:t xml:space="preserve">  url="jdbc:mysql://mysql_db_server:3620/CSMAuthSchema"</w:t>
      </w:r>
    </w:p>
    <w:p w:rsidR="000F63AA" w:rsidRDefault="000F63AA" w:rsidP="000F63AA">
      <w:pPr>
        <w:pStyle w:val="Classfilesample"/>
      </w:pPr>
      <w:r>
        <w:t xml:space="preserve">  user="USER " </w:t>
      </w:r>
    </w:p>
    <w:p w:rsidR="000F63AA" w:rsidRDefault="000F63AA" w:rsidP="000F63AA">
      <w:pPr>
        <w:pStyle w:val="Classfilesample"/>
      </w:pPr>
      <w:r>
        <w:t xml:space="preserve">  passwd="PASSWORD" </w:t>
      </w:r>
    </w:p>
    <w:p w:rsidR="000F63AA" w:rsidRDefault="000F63AA" w:rsidP="000F63AA">
      <w:pPr>
        <w:pStyle w:val="Classfilesample"/>
      </w:pPr>
      <w:r>
        <w:t xml:space="preserve">  TABLE_NAME="CSM_USER"</w:t>
      </w:r>
    </w:p>
    <w:p w:rsidR="000F63AA" w:rsidRDefault="000F63AA" w:rsidP="000F63AA">
      <w:pPr>
        <w:pStyle w:val="Classfilesample"/>
      </w:pPr>
      <w:r>
        <w:t xml:space="preserve">  USER_LOGIN_ID="LOGIN_NAME"</w:t>
      </w:r>
    </w:p>
    <w:p w:rsidR="000F63AA" w:rsidRDefault="000F63AA" w:rsidP="000F63AA">
      <w:pPr>
        <w:pStyle w:val="Classfilesample"/>
      </w:pPr>
      <w:r>
        <w:t xml:space="preserve">  USER_PASSWORD="PASSWORD"</w:t>
      </w:r>
    </w:p>
    <w:p w:rsidR="000F63AA" w:rsidRDefault="000F63AA" w:rsidP="000F63AA">
      <w:pPr>
        <w:pStyle w:val="Classfilesample"/>
      </w:pPr>
      <w:r>
        <w:t xml:space="preserve">  USER_FIRST_NAME="FIRST_NAME"</w:t>
      </w:r>
    </w:p>
    <w:p w:rsidR="000F63AA" w:rsidRDefault="000F63AA" w:rsidP="000F63AA">
      <w:pPr>
        <w:pStyle w:val="Classfilesample"/>
      </w:pPr>
      <w:r>
        <w:t xml:space="preserve">  USER_LAST_NAME="LAST_NAME"</w:t>
      </w:r>
    </w:p>
    <w:p w:rsidR="000F63AA" w:rsidRDefault="000F63AA" w:rsidP="000F63AA">
      <w:pPr>
        <w:pStyle w:val="Classfilesample"/>
      </w:pPr>
      <w:r>
        <w:t xml:space="preserve">  USER_EMAIL_ID="EMAIL_ID";</w:t>
      </w:r>
    </w:p>
    <w:p w:rsidR="000F63AA" w:rsidRDefault="000F63AA" w:rsidP="000F63AA">
      <w:pPr>
        <w:pStyle w:val="Classfilesample"/>
      </w:pPr>
      <w:r>
        <w:t>};</w:t>
      </w:r>
    </w:p>
    <w:p w:rsidR="00F259B9" w:rsidRDefault="000F63AA" w:rsidP="00F259B9">
      <w:pPr>
        <w:pStyle w:val="BodyText"/>
      </w:pPr>
      <w:r>
        <w:t>Where:</w:t>
      </w:r>
    </w:p>
    <w:p w:rsidR="00F259B9" w:rsidRDefault="00F259B9" w:rsidP="000F63AA">
      <w:pPr>
        <w:pStyle w:val="ListBullet"/>
      </w:pPr>
      <w:r>
        <w:t>TABLE_NAME is the name of the table where the attributes can be found</w:t>
      </w:r>
    </w:p>
    <w:p w:rsidR="00F259B9" w:rsidRDefault="00F259B9" w:rsidP="000F63AA">
      <w:pPr>
        <w:pStyle w:val="ListBullet"/>
      </w:pPr>
      <w:r>
        <w:t>USER_LOGIN_ID is the name of the column in the table storing the user’s login id</w:t>
      </w:r>
    </w:p>
    <w:p w:rsidR="00F259B9" w:rsidRDefault="00F259B9" w:rsidP="000F63AA">
      <w:pPr>
        <w:pStyle w:val="ListBullet"/>
      </w:pPr>
      <w:r>
        <w:t>USER_PASSWORD is the name of the column in the table storing the user’s password</w:t>
      </w:r>
    </w:p>
    <w:p w:rsidR="00F259B9" w:rsidRDefault="00F259B9" w:rsidP="000F63AA">
      <w:pPr>
        <w:pStyle w:val="ListBullet"/>
      </w:pPr>
      <w:r>
        <w:t>USER_FIRST_NAME= is the name of the column in the table storing the user’s first name</w:t>
      </w:r>
    </w:p>
    <w:p w:rsidR="00F259B9" w:rsidRDefault="00F259B9" w:rsidP="000F63AA">
      <w:pPr>
        <w:pStyle w:val="ListBullet"/>
      </w:pPr>
      <w:r>
        <w:t>USER_LAST_NAME= is the name of the column in the table storing the user’s last name</w:t>
      </w:r>
    </w:p>
    <w:p w:rsidR="00F259B9" w:rsidRDefault="00F259B9" w:rsidP="000F63AA">
      <w:pPr>
        <w:pStyle w:val="ListBullet"/>
      </w:pPr>
      <w:r>
        <w:t>USER_EMAIL_ID= is the name of the column in the table storing the user’s email id</w:t>
      </w:r>
    </w:p>
    <w:p w:rsidR="00CF79F8" w:rsidRDefault="00F259B9" w:rsidP="00F259B9">
      <w:pPr>
        <w:pStyle w:val="NoteMainbody"/>
      </w:pPr>
      <w:r w:rsidRPr="000F63AA">
        <w:rPr>
          <w:rStyle w:val="Bold"/>
        </w:rPr>
        <w:t>NOTE:</w:t>
      </w:r>
      <w:r>
        <w:t xml:space="preserve"> In order to activate CLM’s </w:t>
      </w:r>
      <w:r w:rsidR="00F73F46">
        <w:t>audit logging</w:t>
      </w:r>
      <w:r>
        <w:t xml:space="preserve"> capabilities for the </w:t>
      </w:r>
      <w:r w:rsidR="00F73F46">
        <w:t>authentication service</w:t>
      </w:r>
      <w:r>
        <w:t xml:space="preserve">, the user needs to follow the steps to deploy </w:t>
      </w:r>
      <w:r w:rsidR="00F73F46">
        <w:t>audit logging</w:t>
      </w:r>
      <w:r>
        <w:t xml:space="preserve"> service as mentioned in the </w:t>
      </w:r>
      <w:fldSimple w:instr=" REF _Ref213644940 \h  \* MERGEFORMAT ">
        <w:r w:rsidR="00E92FAF" w:rsidRPr="00E92FAF">
          <w:rPr>
            <w:i/>
            <w:color w:val="0000FF"/>
          </w:rPr>
          <w:t>Audit Logging</w:t>
        </w:r>
      </w:fldSimple>
      <w:r w:rsidR="008B318A">
        <w:t xml:space="preserve"> </w:t>
      </w:r>
      <w:r>
        <w:t xml:space="preserve">section </w:t>
      </w:r>
      <w:r w:rsidR="000F63AA">
        <w:t xml:space="preserve">on page </w:t>
      </w:r>
      <w:r w:rsidR="00865911">
        <w:fldChar w:fldCharType="begin"/>
      </w:r>
      <w:r w:rsidR="000F63AA">
        <w:instrText xml:space="preserve"> PAGEREF _Ref213644940 \h </w:instrText>
      </w:r>
      <w:r w:rsidR="00865911">
        <w:fldChar w:fldCharType="separate"/>
      </w:r>
      <w:r w:rsidR="00E92FAF">
        <w:rPr>
          <w:noProof/>
        </w:rPr>
        <w:t>24</w:t>
      </w:r>
      <w:r w:rsidR="00865911">
        <w:fldChar w:fldCharType="end"/>
      </w:r>
      <w:r>
        <w:t>.</w:t>
      </w:r>
    </w:p>
    <w:p w:rsidR="00CF79F8" w:rsidRDefault="00F259B9" w:rsidP="00F259B9">
      <w:pPr>
        <w:pStyle w:val="Heading4"/>
      </w:pPr>
      <w:r>
        <w:t>Configuring LDAP Login Module for CSM/caGrid IDP Integration</w:t>
      </w:r>
    </w:p>
    <w:p w:rsidR="00F259B9" w:rsidRDefault="00F259B9" w:rsidP="00F259B9">
      <w:pPr>
        <w:pStyle w:val="BodyText"/>
      </w:pPr>
      <w:r w:rsidRPr="00F259B9">
        <w:t>If an application uses an LDAP Server from which the user attributes are to be retrieved</w:t>
      </w:r>
      <w:r w:rsidR="000F63AA">
        <w:t>,</w:t>
      </w:r>
      <w:r w:rsidRPr="00F259B9">
        <w:t xml:space="preserve"> the attribute mapping </w:t>
      </w:r>
      <w:r w:rsidR="000F63AA">
        <w:t xml:space="preserve">described above </w:t>
      </w:r>
      <w:r w:rsidRPr="00F259B9">
        <w:t xml:space="preserve">should be added </w:t>
      </w:r>
      <w:r w:rsidR="000F63AA">
        <w:t xml:space="preserve">to </w:t>
      </w:r>
      <w:r w:rsidRPr="00F259B9">
        <w:t xml:space="preserve"> the JAAS login-config file. </w:t>
      </w:r>
      <w:r w:rsidR="00865911">
        <w:fldChar w:fldCharType="begin"/>
      </w:r>
      <w:r w:rsidR="00A6073E">
        <w:instrText xml:space="preserve"> XE "</w:instrText>
      </w:r>
      <w:r w:rsidR="00A6073E" w:rsidRPr="00AB6815">
        <w:instrText>LDAP:configuring for caGrid integration</w:instrText>
      </w:r>
      <w:r w:rsidR="00A6073E">
        <w:instrText xml:space="preserve">" </w:instrText>
      </w:r>
      <w:r w:rsidR="00865911">
        <w:fldChar w:fldCharType="end"/>
      </w:r>
      <w:r w:rsidR="00865911">
        <w:fldChar w:fldCharType="begin"/>
      </w:r>
      <w:r w:rsidR="00A6073E">
        <w:instrText xml:space="preserve"> XE "</w:instrText>
      </w:r>
      <w:r w:rsidR="00A6073E" w:rsidRPr="00886365">
        <w:instrText>LDAP:login module</w:instrText>
      </w:r>
      <w:r w:rsidR="00A6073E">
        <w:instrText xml:space="preserve">" </w:instrText>
      </w:r>
      <w:r w:rsidR="00865911">
        <w:fldChar w:fldCharType="end"/>
      </w:r>
    </w:p>
    <w:p w:rsidR="00CF79F8" w:rsidRDefault="000F63AA" w:rsidP="00F259B9">
      <w:pPr>
        <w:pStyle w:val="BodyText"/>
        <w:keepNext/>
        <w:keepLines/>
      </w:pPr>
      <w:r>
        <w:t>Below</w:t>
      </w:r>
      <w:r w:rsidR="00F259B9" w:rsidRPr="00F259B9">
        <w:t xml:space="preserve"> is a sample entry for the </w:t>
      </w:r>
      <w:r>
        <w:t>attribute mapping</w:t>
      </w:r>
      <w:r w:rsidR="00F259B9" w:rsidRPr="00F259B9">
        <w:t xml:space="preserve"> in </w:t>
      </w:r>
      <w:r>
        <w:t xml:space="preserve">the </w:t>
      </w:r>
      <w:r w:rsidR="00F259B9" w:rsidRPr="00F259B9">
        <w:t xml:space="preserve">JAAS </w:t>
      </w:r>
      <w:r w:rsidR="00F259B9" w:rsidRPr="000F63AA">
        <w:rPr>
          <w:rStyle w:val="CodeChar0"/>
        </w:rPr>
        <w:t>login.conf</w:t>
      </w:r>
      <w:r w:rsidR="00F259B9" w:rsidRPr="00F259B9">
        <w:t xml:space="preserve"> file</w:t>
      </w:r>
      <w:r w:rsidR="00F259B9">
        <w:t>:</w:t>
      </w:r>
    </w:p>
    <w:p w:rsidR="000F63AA" w:rsidRDefault="000F63AA" w:rsidP="000F63AA">
      <w:pPr>
        <w:pStyle w:val="Classfilesample"/>
      </w:pPr>
      <w:r>
        <w:t>LDAPGRID{</w:t>
      </w:r>
    </w:p>
    <w:p w:rsidR="000F63AA" w:rsidRDefault="000F63AA" w:rsidP="000F63AA">
      <w:pPr>
        <w:pStyle w:val="Classfilesample"/>
      </w:pPr>
      <w:r>
        <w:t xml:space="preserve">  gov.nih.nci.security.authentication.loginmodules.LDAPLoginModule Required</w:t>
      </w:r>
    </w:p>
    <w:p w:rsidR="000F63AA" w:rsidRDefault="000F63AA" w:rsidP="000F63AA">
      <w:pPr>
        <w:pStyle w:val="Classfilesample"/>
      </w:pPr>
      <w:r>
        <w:t xml:space="preserve">  ldapHost="ldap://ncicbds-dev.nci.nih.gov:389"</w:t>
      </w:r>
    </w:p>
    <w:p w:rsidR="000F63AA" w:rsidRDefault="000F63AA" w:rsidP="000F63AA">
      <w:pPr>
        <w:pStyle w:val="Classfilesample"/>
      </w:pPr>
      <w:r>
        <w:t xml:space="preserve">  ldapSearchableBase="ou=csm,dc=ncicb-dev,dc=nci,dc=nih,dc=gov"</w:t>
      </w:r>
    </w:p>
    <w:p w:rsidR="000F63AA" w:rsidRDefault="000F63AA" w:rsidP="000F63AA">
      <w:pPr>
        <w:pStyle w:val="Classfilesample"/>
      </w:pPr>
      <w:r>
        <w:lastRenderedPageBreak/>
        <w:t xml:space="preserve">  ldapUserIdLabel="uid"</w:t>
      </w:r>
    </w:p>
    <w:p w:rsidR="000F63AA" w:rsidRDefault="000F63AA" w:rsidP="000F63AA">
      <w:pPr>
        <w:pStyle w:val="Classfilesample"/>
      </w:pPr>
      <w:r>
        <w:t xml:space="preserve">  ldapAdminUserName="uid=csmAdmin,ou=csm,dc=ncicb-dev,dc=nci,dc=nih,dc=gov"</w:t>
      </w:r>
    </w:p>
    <w:p w:rsidR="000F63AA" w:rsidRDefault="000F63AA" w:rsidP="000F63AA">
      <w:pPr>
        <w:pStyle w:val="Classfilesample"/>
      </w:pPr>
      <w:r>
        <w:t xml:space="preserve">  ldapAdminPassword="PASSWORD"</w:t>
      </w:r>
    </w:p>
    <w:p w:rsidR="000F63AA" w:rsidRDefault="000F63AA" w:rsidP="000F63AA">
      <w:pPr>
        <w:pStyle w:val="Classfilesample"/>
      </w:pPr>
      <w:r>
        <w:t xml:space="preserve">  USER_FIRST_NAME="givenName"</w:t>
      </w:r>
    </w:p>
    <w:p w:rsidR="000F63AA" w:rsidRDefault="000F63AA" w:rsidP="000F63AA">
      <w:pPr>
        <w:pStyle w:val="Classfilesample"/>
      </w:pPr>
      <w:r>
        <w:t xml:space="preserve">  USER_LAST_NAME="sn"</w:t>
      </w:r>
    </w:p>
    <w:p w:rsidR="000F63AA" w:rsidRDefault="000F63AA" w:rsidP="000F63AA">
      <w:pPr>
        <w:pStyle w:val="Classfilesample"/>
      </w:pPr>
      <w:r>
        <w:t xml:space="preserve">  USER_EMAIL_ID="mail";</w:t>
      </w:r>
    </w:p>
    <w:p w:rsidR="000F63AA" w:rsidRDefault="000F63AA" w:rsidP="000F63AA">
      <w:pPr>
        <w:pStyle w:val="Classfilesample"/>
      </w:pPr>
      <w:r>
        <w:t>};</w:t>
      </w:r>
    </w:p>
    <w:p w:rsidR="00F259B9" w:rsidRDefault="00F259B9" w:rsidP="00F259B9">
      <w:pPr>
        <w:pStyle w:val="BodyText"/>
      </w:pPr>
      <w:r>
        <w:t>Where</w:t>
      </w:r>
      <w:r w:rsidR="000F63AA">
        <w:t>:</w:t>
      </w:r>
      <w:r>
        <w:t xml:space="preserve"> </w:t>
      </w:r>
    </w:p>
    <w:p w:rsidR="00F259B9" w:rsidRDefault="00F259B9" w:rsidP="000F63AA">
      <w:pPr>
        <w:pStyle w:val="ListBullet"/>
      </w:pPr>
      <w:r>
        <w:t>USER_FIRST_NAME is the ldap attribute which stores the first name</w:t>
      </w:r>
    </w:p>
    <w:p w:rsidR="00F259B9" w:rsidRDefault="00F259B9" w:rsidP="000F63AA">
      <w:pPr>
        <w:pStyle w:val="ListBullet"/>
      </w:pPr>
      <w:r>
        <w:t>USER_LAST_NAME is the ldap attribute which stores the last name</w:t>
      </w:r>
    </w:p>
    <w:p w:rsidR="00CF79F8" w:rsidRDefault="00F259B9" w:rsidP="000F63AA">
      <w:pPr>
        <w:pStyle w:val="ListBullet"/>
      </w:pPr>
      <w:r>
        <w:t>USER_EMAIL_ID is the ldap attribute which stores the email id</w:t>
      </w:r>
    </w:p>
    <w:p w:rsidR="00CF79F8" w:rsidRDefault="00F259B9" w:rsidP="00F259B9">
      <w:pPr>
        <w:pStyle w:val="Heading2"/>
      </w:pPr>
      <w:bookmarkStart w:id="544" w:name="_Toc214359201"/>
      <w:r>
        <w:t>Authorization</w:t>
      </w:r>
      <w:r w:rsidR="002F3ECF">
        <w:t xml:space="preserve"> for caGrid</w:t>
      </w:r>
      <w:bookmarkEnd w:id="544"/>
    </w:p>
    <w:p w:rsidR="00F259B9" w:rsidRDefault="00F259B9" w:rsidP="00F259B9">
      <w:pPr>
        <w:pStyle w:val="Heading3"/>
      </w:pPr>
      <w:bookmarkStart w:id="545" w:name="_Toc214359202"/>
      <w:r>
        <w:t>Using Grid Group Names for Check Permission</w:t>
      </w:r>
      <w:bookmarkEnd w:id="545"/>
    </w:p>
    <w:p w:rsidR="00F259B9" w:rsidRDefault="00F259B9" w:rsidP="00F259B9">
      <w:pPr>
        <w:pStyle w:val="BodyText"/>
      </w:pPr>
      <w:r>
        <w:t xml:space="preserve">As part of the CSM caGrid Integration, CSM allows users to check permission using the Grid Grouper Group Name. </w:t>
      </w:r>
      <w:r w:rsidR="000F63AA">
        <w:t>In e</w:t>
      </w:r>
      <w:r>
        <w:t>arlier</w:t>
      </w:r>
      <w:r w:rsidR="000F63AA">
        <w:t xml:space="preserve"> versions of CSM,</w:t>
      </w:r>
      <w:r>
        <w:t xml:space="preserve"> the check permission method took only </w:t>
      </w:r>
      <w:r w:rsidR="000F63AA">
        <w:t xml:space="preserve">the </w:t>
      </w:r>
      <w:r>
        <w:t xml:space="preserve">user name and checked permission for that particular user. However new methods have been introduced which can take in a group name and check permission against the group name. </w:t>
      </w:r>
      <w:r w:rsidR="00865911">
        <w:fldChar w:fldCharType="begin"/>
      </w:r>
      <w:r w:rsidR="00A6073E">
        <w:instrText xml:space="preserve"> XE "</w:instrText>
      </w:r>
      <w:r w:rsidR="00A6073E" w:rsidRPr="00ED35E2">
        <w:instrText>caGrid authorization</w:instrText>
      </w:r>
      <w:r w:rsidR="00A6073E">
        <w:instrText xml:space="preserve">" </w:instrText>
      </w:r>
      <w:r w:rsidR="00865911">
        <w:fldChar w:fldCharType="end"/>
      </w:r>
      <w:r w:rsidR="00865911">
        <w:fldChar w:fldCharType="begin"/>
      </w:r>
      <w:r w:rsidR="00A6073E">
        <w:instrText xml:space="preserve"> XE "</w:instrText>
      </w:r>
      <w:r w:rsidR="00A6073E" w:rsidRPr="00ED35E2">
        <w:instrText>Grid Grouper</w:instrText>
      </w:r>
      <w:r w:rsidR="00A6073E">
        <w:instrText xml:space="preserve">" </w:instrText>
      </w:r>
      <w:r w:rsidR="00865911">
        <w:fldChar w:fldCharType="end"/>
      </w:r>
    </w:p>
    <w:p w:rsidR="00F259B9" w:rsidRDefault="00F259B9" w:rsidP="00F259B9">
      <w:pPr>
        <w:pStyle w:val="BodyText"/>
      </w:pPr>
      <w:r>
        <w:t xml:space="preserve">Alternatively there are two </w:t>
      </w:r>
      <w:r w:rsidR="000F63AA">
        <w:t xml:space="preserve">other </w:t>
      </w:r>
      <w:r>
        <w:t xml:space="preserve">methods provided </w:t>
      </w:r>
      <w:r w:rsidR="000F63AA">
        <w:t>that return</w:t>
      </w:r>
      <w:r>
        <w:t xml:space="preserve"> the list of all the groups which have the </w:t>
      </w:r>
      <w:r w:rsidR="000F63AA">
        <w:t>same noted</w:t>
      </w:r>
      <w:r>
        <w:t xml:space="preserve"> privilege on a particular resource. </w:t>
      </w:r>
    </w:p>
    <w:p w:rsidR="00F259B9" w:rsidRPr="00F259B9" w:rsidRDefault="000F63AA" w:rsidP="00F259B9">
      <w:pPr>
        <w:pStyle w:val="BodyText"/>
      </w:pPr>
      <w:r>
        <w:t>Below</w:t>
      </w:r>
      <w:r w:rsidR="00F259B9">
        <w:t xml:space="preserve"> are the method definition</w:t>
      </w:r>
      <w:r>
        <w:t xml:space="preserve">s. </w:t>
      </w:r>
      <w:r w:rsidR="00F259B9">
        <w:t xml:space="preserve">More details are provided in the </w:t>
      </w:r>
      <w:r w:rsidR="008B318A">
        <w:t>Javadocs</w:t>
      </w:r>
      <w:r>
        <w:t>.</w:t>
      </w:r>
    </w:p>
    <w:p w:rsidR="00F259B9" w:rsidRDefault="00F259B9" w:rsidP="000F63AA">
      <w:pPr>
        <w:pStyle w:val="Classfilesample"/>
      </w:pPr>
      <w:r>
        <w:t>public boolean checkPermissionForGroup(String groupName, String objectId, String attributeName, String privilegeName) throws CSException;</w:t>
      </w:r>
    </w:p>
    <w:p w:rsidR="00F259B9" w:rsidRDefault="00F259B9" w:rsidP="000F63AA">
      <w:pPr>
        <w:pStyle w:val="Classfilesample"/>
      </w:pPr>
      <w:r>
        <w:t>public boolean checkPermissionForGroup(String groupName, String objectId, String privilegeName) throws CSException;</w:t>
      </w:r>
    </w:p>
    <w:p w:rsidR="00F259B9" w:rsidRDefault="00F259B9" w:rsidP="000F63AA">
      <w:pPr>
        <w:pStyle w:val="Classfilesample"/>
      </w:pPr>
      <w:r>
        <w:t>public List getAccessibleGroups(String objectId, String privilegeName) throws CSException;</w:t>
      </w:r>
    </w:p>
    <w:p w:rsidR="00CF79F8" w:rsidRDefault="00F259B9" w:rsidP="000F63AA">
      <w:pPr>
        <w:pStyle w:val="Classfilesample"/>
      </w:pPr>
      <w:r>
        <w:t>public List getAccessibleGroups(String objectId, String attributeName, String privilegeName) throws CSException;</w:t>
      </w:r>
    </w:p>
    <w:p w:rsidR="00CF79F8" w:rsidRDefault="00F259B9" w:rsidP="00F259B9">
      <w:pPr>
        <w:pStyle w:val="NoteMainbody"/>
      </w:pPr>
      <w:r w:rsidRPr="000F63AA">
        <w:rPr>
          <w:rStyle w:val="Bold"/>
        </w:rPr>
        <w:t>NOTE:</w:t>
      </w:r>
      <w:r w:rsidRPr="00F259B9">
        <w:t xml:space="preserve"> </w:t>
      </w:r>
      <w:r>
        <w:t>I</w:t>
      </w:r>
      <w:r w:rsidRPr="00F259B9">
        <w:t>f you are using Group level security</w:t>
      </w:r>
      <w:r w:rsidR="000F63AA">
        <w:t>,</w:t>
      </w:r>
      <w:r w:rsidRPr="00F259B9">
        <w:t xml:space="preserve"> </w:t>
      </w:r>
      <w:r w:rsidR="000F63AA">
        <w:t xml:space="preserve">at the time of provisioning you will need to make sure that the group name provided </w:t>
      </w:r>
      <w:r w:rsidRPr="00F259B9">
        <w:t>to the group (via UPT) is same as the Grid Grouper group name</w:t>
      </w:r>
      <w:r>
        <w:t>.</w:t>
      </w:r>
      <w:r w:rsidR="00865911">
        <w:fldChar w:fldCharType="begin"/>
      </w:r>
      <w:r w:rsidR="00A6073E">
        <w:instrText xml:space="preserve"> XE "</w:instrText>
      </w:r>
      <w:r w:rsidR="00A6073E" w:rsidRPr="00ED35E2">
        <w:instrText>group level security for caGrid</w:instrText>
      </w:r>
      <w:r w:rsidR="00A6073E">
        <w:instrText xml:space="preserve">" </w:instrText>
      </w:r>
      <w:r w:rsidR="00865911">
        <w:fldChar w:fldCharType="end"/>
      </w:r>
    </w:p>
    <w:p w:rsidR="0087618C" w:rsidRDefault="004C4378" w:rsidP="0087618C">
      <w:pPr>
        <w:pStyle w:val="BodyText"/>
      </w:pPr>
      <w:r>
        <w:br w:type="page"/>
      </w:r>
    </w:p>
    <w:p w:rsidR="00CF79F8" w:rsidRDefault="00CF79F8" w:rsidP="00590CE4">
      <w:pPr>
        <w:pStyle w:val="BodyText"/>
      </w:pPr>
    </w:p>
    <w:p w:rsidR="00416C7F" w:rsidRDefault="00416C7F" w:rsidP="00590CE4">
      <w:pPr>
        <w:pStyle w:val="BodyText"/>
      </w:pPr>
    </w:p>
    <w:p w:rsidR="00416C7F" w:rsidRDefault="00416C7F" w:rsidP="00590CE4">
      <w:pPr>
        <w:pStyle w:val="BodyText"/>
        <w:sectPr w:rsidR="00416C7F" w:rsidSect="00A57346">
          <w:pgSz w:w="12240" w:h="15840" w:code="1"/>
          <w:pgMar w:top="1440" w:right="1440" w:bottom="1440" w:left="1440" w:header="720" w:footer="720" w:gutter="432"/>
          <w:cols w:space="720"/>
          <w:titlePg/>
          <w:docGrid w:linePitch="360"/>
        </w:sectPr>
      </w:pPr>
    </w:p>
    <w:p w:rsidR="00910D82" w:rsidRDefault="001F2658" w:rsidP="00960CE9">
      <w:pPr>
        <w:pStyle w:val="Heading9"/>
      </w:pPr>
      <w:bookmarkStart w:id="546" w:name="_Ref213636435"/>
      <w:bookmarkStart w:id="547" w:name="_Ref213636438"/>
      <w:bookmarkStart w:id="548" w:name="_Toc214359203"/>
      <w:r>
        <w:lastRenderedPageBreak/>
        <w:t>CSM/ACEGI Sample Configuration File</w:t>
      </w:r>
      <w:bookmarkEnd w:id="546"/>
      <w:bookmarkEnd w:id="547"/>
      <w:bookmarkEnd w:id="548"/>
    </w:p>
    <w:p w:rsidR="00DB76B7" w:rsidRDefault="00865911" w:rsidP="001F2658">
      <w:pPr>
        <w:pStyle w:val="BodyText"/>
      </w:pPr>
      <w:r>
        <w:fldChar w:fldCharType="begin"/>
      </w:r>
      <w:r w:rsidR="00A6073E">
        <w:instrText xml:space="preserve"> XE "</w:instrText>
      </w:r>
      <w:r w:rsidR="00A6073E" w:rsidRPr="00ED35E2">
        <w:instrText>Acegi configuration file</w:instrText>
      </w:r>
      <w:r w:rsidR="00A6073E">
        <w:instrText xml:space="preserve">" </w:instrText>
      </w:r>
      <w:r>
        <w:fldChar w:fldCharType="end"/>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8080"/>
          <w:szCs w:val="22"/>
          <w:highlight w:val="white"/>
        </w:rPr>
        <w:t>&lt;?xml version='1.0' encoding='UTF-8'?&gt;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80"/>
          <w:szCs w:val="22"/>
          <w:highlight w:val="white"/>
        </w:rPr>
        <w:t>&lt;!DOCTYPE beans PUBLIC '-//SPRING//DTD BEAN//EN' 'http://www.springframework.org/dtd/spring-beans.dtd'&gt;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beans</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This is the bean that needs to be protected.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applicationService</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test.gov.nih.nci.security.acegi.xyzApp.ApplicationServiceImpl</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ind w:left="720"/>
        <w:rPr>
          <w:rFonts w:ascii="Times New Roman" w:hAnsi="Times New Roman"/>
          <w:color w:val="000000"/>
          <w:szCs w:val="22"/>
          <w:highlight w:val="white"/>
        </w:rPr>
      </w:pP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The application integrating CSM Acegi adapter needs to provide actual implementation for SecurityHelper. The class name to reflect the  impl of SecurityHelper</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securityHelper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test.gov.nih.nci.security.acegi.xyzApp.SecurityHelperImpl</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This bean defines a proxy for the protected bean. Notice that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the id defined above is specified. When an application asks Spring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for a applicationService it will get this proxy instead.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autoProxyCreator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org.springframework.aop.framework.autoproxy.BeanNameAutoProxyCreator</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interceptorNames</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value</w:t>
      </w:r>
      <w:r w:rsidRPr="00DB76B7">
        <w:rPr>
          <w:rFonts w:ascii="Times New Roman" w:hAnsi="Times New Roman"/>
          <w:color w:val="0000FF"/>
          <w:szCs w:val="22"/>
          <w:highlight w:val="white"/>
        </w:rPr>
        <w:t>&gt;</w:t>
      </w:r>
      <w:r w:rsidRPr="00DB76B7">
        <w:rPr>
          <w:rFonts w:ascii="Times New Roman" w:hAnsi="Times New Roman"/>
          <w:color w:val="000000"/>
          <w:szCs w:val="22"/>
          <w:highlight w:val="white"/>
        </w:rPr>
        <w:t>securityInterceptor</w:t>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value</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beanNames</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value</w:t>
      </w:r>
      <w:r w:rsidRPr="00DB76B7">
        <w:rPr>
          <w:rFonts w:ascii="Times New Roman" w:hAnsi="Times New Roman"/>
          <w:color w:val="0000FF"/>
          <w:szCs w:val="22"/>
          <w:highlight w:val="white"/>
        </w:rPr>
        <w:t>&gt;</w:t>
      </w:r>
      <w:r w:rsidRPr="00DB76B7">
        <w:rPr>
          <w:rFonts w:ascii="Times New Roman" w:hAnsi="Times New Roman"/>
          <w:color w:val="000000"/>
          <w:szCs w:val="22"/>
          <w:highlight w:val="white"/>
        </w:rPr>
        <w:t>applicationService</w:t>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value</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This bean specifies which roles are authorized to execute which methods.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securityInterceptor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gov.nih.nci.security.acegi.CSMMethodSecurityInterceptor</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securityHelper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ref</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securityHelper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authenticationManager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authenticationManager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accessDecisionManager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accessDecisionManager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afterInvocationManager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afterInvocationManager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objectDefinitionSource</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csmMethodDefinitionSource</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lastRenderedPageBreak/>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csmMethodDefinitionSource</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gov.nih.nci.security.acegi.authorization.CSMMethodDefinitionSource</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methodMapCache</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ehCacheBasedMethodMapCache</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ehCacheBasedMethodMapCache</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gov.nih.nci.security.acegi.authorization.EhCacheBasedMethodMapCache</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cache</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org.springframework.cache.ehcache.EhCacheFactoryBean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cacheManager</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org.springframework.cache.ehcache.EhCacheManagerFactoryBean</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cacheName</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value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userCache</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This bean specifies which roles are assigned to each user.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userDetailsService</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FF"/>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gov.nih.nci.security.acegi.authentication.CSMUserDetailsService</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FF"/>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u w:val="singl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u w:val="single"/>
        </w:rPr>
        <w:t>&lt;!--</w:t>
      </w:r>
      <w:r w:rsidRPr="00DB76B7">
        <w:rPr>
          <w:rFonts w:ascii="Times New Roman" w:hAnsi="Times New Roman"/>
          <w:color w:val="808080"/>
          <w:szCs w:val="22"/>
          <w:highlight w:val="white"/>
          <w:u w:val="single"/>
        </w:rPr>
        <w:t xml:space="preserve"> Specify the Application Context required by CSM </w:t>
      </w:r>
      <w:r w:rsidRPr="00DB76B7">
        <w:rPr>
          <w:rFonts w:ascii="Times New Roman" w:hAnsi="Times New Roman"/>
          <w:color w:val="0000FF"/>
          <w:szCs w:val="22"/>
          <w:highlight w:val="white"/>
          <w:u w:val="singl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FF"/>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b/>
          <w:color w:val="000000"/>
          <w:szCs w:val="22"/>
          <w:highlight w:val="white"/>
          <w:u w:val="single"/>
        </w:rPr>
        <w:t>csmApplicationContext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value</w:t>
      </w:r>
      <w:r w:rsidRPr="00DB76B7">
        <w:rPr>
          <w:rFonts w:ascii="Times New Roman" w:hAnsi="Times New Roman"/>
          <w:color w:val="0000FF"/>
          <w:szCs w:val="22"/>
          <w:highlight w:val="white"/>
        </w:rPr>
        <w:t>&gt;</w:t>
      </w:r>
      <w:r w:rsidRPr="00DB76B7">
        <w:rPr>
          <w:rFonts w:ascii="Times New Roman" w:hAnsi="Times New Roman"/>
          <w:color w:val="000000"/>
          <w:szCs w:val="22"/>
          <w:highlight w:val="white"/>
        </w:rPr>
        <w:t>acegitest</w:t>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value</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This bean specifies that a user can access the protected methods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if they have any one of the roles specified in the objectDefinitionSource above.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accessDecisionManager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org.acegisecurity.vote.AffirmativeBased</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decisionVoters</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ref</w:t>
      </w:r>
      <w:r w:rsidRPr="00DB76B7">
        <w:rPr>
          <w:rFonts w:ascii="Times New Roman" w:hAnsi="Times New Roman"/>
          <w:color w:val="FF0000"/>
          <w:szCs w:val="22"/>
          <w:highlight w:val="white"/>
        </w:rPr>
        <w:t xml:space="preserve"> bean</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roleVoter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8080"/>
          <w:szCs w:val="22"/>
          <w:highlight w:val="white"/>
        </w:rPr>
        <w:t xml:space="preserve"> The next three beans are boilerplate. They should be the same for nearly all applications.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authenticationManager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org.acegisecurity.providers.ProviderManager</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providers</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ref</w:t>
      </w:r>
      <w:r w:rsidRPr="00DB76B7">
        <w:rPr>
          <w:rFonts w:ascii="Times New Roman" w:hAnsi="Times New Roman"/>
          <w:color w:val="FF0000"/>
          <w:szCs w:val="22"/>
          <w:highlight w:val="white"/>
        </w:rPr>
        <w:t xml:space="preserve"> bean</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authenticationProvider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lastRenderedPageBreak/>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authenticationProvider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gov.nih.nci.security.acegi.authentication.CSMAuthenticationProvider</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userDetailsService</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ref</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userDetailsService</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roleVoter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gov.nih.nci.security.acegi.authorization.CSMRoleVoter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afterInvocationManager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gov.nih.nci.security.acegi.CSMAfterInvocationProviderManager</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FF0000"/>
          <w:szCs w:val="22"/>
          <w:highlight w:val="white"/>
        </w:rPr>
        <w:t xml:space="preserve"> name</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providers</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ref</w:t>
      </w:r>
      <w:r w:rsidRPr="00DB76B7">
        <w:rPr>
          <w:rFonts w:ascii="Times New Roman" w:hAnsi="Times New Roman"/>
          <w:color w:val="FF0000"/>
          <w:szCs w:val="22"/>
          <w:highlight w:val="white"/>
        </w:rPr>
        <w:t xml:space="preserve"> bean</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afterInvocationProvider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list</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property</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FF0000"/>
          <w:szCs w:val="22"/>
          <w:highlight w:val="white"/>
        </w:rPr>
      </w:pPr>
      <w:r w:rsidRPr="00DB76B7">
        <w:rPr>
          <w:rFonts w:ascii="Times New Roman" w:hAnsi="Times New Roman"/>
          <w:color w:val="000000"/>
          <w:szCs w:val="22"/>
          <w:highlight w:val="white"/>
        </w:rPr>
        <w:tab/>
      </w: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w:t>
      </w:r>
      <w:r w:rsidRPr="00DB76B7">
        <w:rPr>
          <w:rFonts w:ascii="Times New Roman" w:hAnsi="Times New Roman"/>
          <w:color w:val="FF0000"/>
          <w:szCs w:val="22"/>
          <w:highlight w:val="white"/>
        </w:rPr>
        <w:t xml:space="preserve"> id</w:t>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afterInvocationProvider</w:t>
      </w:r>
      <w:r w:rsidRPr="00DB76B7">
        <w:rPr>
          <w:rFonts w:ascii="Times New Roman" w:hAnsi="Times New Roman"/>
          <w:color w:val="0000FF"/>
          <w:szCs w:val="22"/>
          <w:highlight w:val="white"/>
        </w:rPr>
        <w:t>'</w:t>
      </w: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FF0000"/>
          <w:szCs w:val="22"/>
          <w:highlight w:val="white"/>
        </w:rPr>
        <w:tab/>
      </w:r>
      <w:r w:rsidRPr="00DB76B7">
        <w:rPr>
          <w:rFonts w:ascii="Times New Roman" w:hAnsi="Times New Roman"/>
          <w:color w:val="0000FF"/>
          <w:szCs w:val="22"/>
          <w:highlight w:val="white"/>
        </w:rPr>
        <w:t>='</w:t>
      </w:r>
      <w:r w:rsidRPr="00DB76B7">
        <w:rPr>
          <w:rFonts w:ascii="Times New Roman" w:hAnsi="Times New Roman"/>
          <w:color w:val="000000"/>
          <w:szCs w:val="22"/>
          <w:highlight w:val="white"/>
        </w:rPr>
        <w:t>gov.nih.nci.security.acegi.CSMAfterInvocationProvider</w:t>
      </w:r>
      <w:r w:rsidRPr="00DB76B7">
        <w:rPr>
          <w:rFonts w:ascii="Times New Roman" w:hAnsi="Times New Roman"/>
          <w:color w:val="0000FF"/>
          <w:szCs w:val="22"/>
          <w:highlight w:val="white"/>
        </w:rPr>
        <w:t>'</w:t>
      </w:r>
      <w:r w:rsidRPr="00DB76B7">
        <w:rPr>
          <w:rFonts w:ascii="Times New Roman" w:hAnsi="Times New Roman"/>
          <w:color w:val="FF0000"/>
          <w:szCs w:val="22"/>
          <w:highlight w:val="white"/>
        </w:rPr>
        <w:t xml:space="preserve"> </w:t>
      </w:r>
      <w:r w:rsidRPr="00DB76B7">
        <w:rPr>
          <w:rFonts w:ascii="Times New Roman" w:hAnsi="Times New Roman"/>
          <w:color w:val="0000FF"/>
          <w:szCs w:val="22"/>
          <w:highlight w:val="white"/>
        </w:rPr>
        <w:t>/&gt;</w:t>
      </w:r>
    </w:p>
    <w:p w:rsidR="001F2658" w:rsidRPr="00DB76B7" w:rsidRDefault="001F2658" w:rsidP="001F2658">
      <w:pPr>
        <w:autoSpaceDE w:val="0"/>
        <w:autoSpaceDN w:val="0"/>
        <w:adjustRightInd w:val="0"/>
        <w:rPr>
          <w:rFonts w:ascii="Times New Roman" w:hAnsi="Times New Roman"/>
          <w:color w:val="000000"/>
          <w:szCs w:val="22"/>
          <w:highlight w:val="white"/>
        </w:rPr>
      </w:pPr>
    </w:p>
    <w:p w:rsidR="001F2658" w:rsidRPr="00DB76B7" w:rsidRDefault="001F2658" w:rsidP="001F2658">
      <w:pPr>
        <w:autoSpaceDE w:val="0"/>
        <w:autoSpaceDN w:val="0"/>
        <w:adjustRightInd w:val="0"/>
        <w:rPr>
          <w:rFonts w:ascii="Times New Roman" w:hAnsi="Times New Roman"/>
          <w:color w:val="000000"/>
          <w:szCs w:val="22"/>
          <w:highlight w:val="white"/>
        </w:rPr>
      </w:pPr>
      <w:r w:rsidRPr="00DB76B7">
        <w:rPr>
          <w:rFonts w:ascii="Times New Roman" w:hAnsi="Times New Roman"/>
          <w:color w:val="0000FF"/>
          <w:szCs w:val="22"/>
          <w:highlight w:val="white"/>
        </w:rPr>
        <w:t>&lt;/</w:t>
      </w:r>
      <w:r w:rsidRPr="00DB76B7">
        <w:rPr>
          <w:rFonts w:ascii="Times New Roman" w:hAnsi="Times New Roman"/>
          <w:color w:val="800000"/>
          <w:szCs w:val="22"/>
          <w:highlight w:val="white"/>
        </w:rPr>
        <w:t>beans</w:t>
      </w:r>
      <w:r w:rsidRPr="00DB76B7">
        <w:rPr>
          <w:rFonts w:ascii="Times New Roman" w:hAnsi="Times New Roman"/>
          <w:color w:val="0000FF"/>
          <w:szCs w:val="22"/>
          <w:highlight w:val="white"/>
        </w:rPr>
        <w:t>&gt;</w:t>
      </w:r>
    </w:p>
    <w:p w:rsidR="001F2658" w:rsidRPr="001F2658" w:rsidRDefault="001F2658" w:rsidP="001F2658">
      <w:pPr>
        <w:pStyle w:val="BodyText"/>
      </w:pPr>
    </w:p>
    <w:p w:rsidR="00910D82" w:rsidRDefault="00910D82" w:rsidP="00590CE4">
      <w:pPr>
        <w:pStyle w:val="BodyText"/>
      </w:pPr>
    </w:p>
    <w:p w:rsidR="005D0051" w:rsidRDefault="005D0051" w:rsidP="00590CE4">
      <w:pPr>
        <w:pStyle w:val="BodyText"/>
      </w:pPr>
    </w:p>
    <w:p w:rsidR="005D0051" w:rsidRDefault="005D0051" w:rsidP="00590CE4">
      <w:pPr>
        <w:pStyle w:val="BodyText"/>
      </w:pPr>
    </w:p>
    <w:p w:rsidR="005D0051" w:rsidRDefault="005D0051" w:rsidP="00590CE4">
      <w:pPr>
        <w:pStyle w:val="BodyText"/>
      </w:pPr>
    </w:p>
    <w:p w:rsidR="005D0051" w:rsidRDefault="00D17F1B" w:rsidP="00590CE4">
      <w:pPr>
        <w:pStyle w:val="BodyText"/>
      </w:pPr>
      <w:r>
        <w:br w:type="page"/>
      </w:r>
    </w:p>
    <w:p w:rsidR="005D0051" w:rsidRDefault="005D0051" w:rsidP="00590CE4">
      <w:pPr>
        <w:pStyle w:val="BodyText"/>
      </w:pPr>
    </w:p>
    <w:p w:rsidR="0087618C" w:rsidRDefault="0087618C" w:rsidP="00590CE4">
      <w:pPr>
        <w:pStyle w:val="BodyText"/>
        <w:sectPr w:rsidR="0087618C" w:rsidSect="00A57346">
          <w:headerReference w:type="even" r:id="rId69"/>
          <w:headerReference w:type="default" r:id="rId70"/>
          <w:headerReference w:type="first" r:id="rId71"/>
          <w:pgSz w:w="12240" w:h="15840" w:code="1"/>
          <w:pgMar w:top="1440" w:right="1440" w:bottom="1440" w:left="1440" w:header="720" w:footer="720" w:gutter="432"/>
          <w:cols w:space="720"/>
          <w:titlePg/>
          <w:docGrid w:linePitch="360"/>
        </w:sectPr>
      </w:pPr>
    </w:p>
    <w:p w:rsidR="0087618C" w:rsidRDefault="0087618C" w:rsidP="0087618C">
      <w:pPr>
        <w:pStyle w:val="Heading9"/>
      </w:pPr>
      <w:bookmarkStart w:id="549" w:name="_Ref213914181"/>
      <w:bookmarkStart w:id="550" w:name="_Ref213914184"/>
      <w:bookmarkStart w:id="551" w:name="_Toc214359204"/>
      <w:r>
        <w:lastRenderedPageBreak/>
        <w:t>Migrating to CSM v4.</w:t>
      </w:r>
      <w:commentRangeStart w:id="552"/>
      <w:del w:id="553" w:author=" Vijay Parmar" w:date="2009-08-22T14:18:00Z">
        <w:r w:rsidDel="00743B47">
          <w:delText>1</w:delText>
        </w:r>
      </w:del>
      <w:bookmarkEnd w:id="549"/>
      <w:bookmarkEnd w:id="550"/>
      <w:bookmarkEnd w:id="551"/>
      <w:ins w:id="554" w:author=" Vijay Parmar" w:date="2009-08-22T14:18:00Z">
        <w:r w:rsidR="00743B47">
          <w:t>2</w:t>
        </w:r>
      </w:ins>
      <w:commentRangeEnd w:id="552"/>
      <w:ins w:id="555" w:author=" Vijay Parmar" w:date="2009-08-22T14:19:00Z">
        <w:r w:rsidR="00A2099C">
          <w:rPr>
            <w:rStyle w:val="CommentReference"/>
            <w:rFonts w:ascii="Arial" w:hAnsi="Arial" w:cs="Times New Roman"/>
            <w:b w:val="0"/>
            <w:color w:val="auto"/>
          </w:rPr>
          <w:commentReference w:id="552"/>
        </w:r>
      </w:ins>
    </w:p>
    <w:p w:rsidR="0087618C" w:rsidRDefault="0087618C" w:rsidP="0087618C">
      <w:pPr>
        <w:pStyle w:val="BodyText"/>
      </w:pPr>
      <w:r>
        <w:t>In order to take advantage of the features added to CSM for version 4.</w:t>
      </w:r>
      <w:ins w:id="556" w:author=" Vijay Parmar" w:date="2009-08-21T23:00:00Z">
        <w:r w:rsidR="003E6E27">
          <w:t>2</w:t>
        </w:r>
      </w:ins>
      <w:del w:id="557" w:author=" Vijay Parmar" w:date="2009-08-21T23:00:00Z">
        <w:r w:rsidDel="003E6E27">
          <w:delText>1</w:delText>
        </w:r>
      </w:del>
      <w:r>
        <w:t xml:space="preserve">, </w:t>
      </w:r>
      <w:del w:id="558" w:author=" Vijay Parmar" w:date="2009-08-21T23:00:00Z">
        <w:r w:rsidDel="003E6E27">
          <w:delText xml:space="preserve"> </w:delText>
        </w:r>
      </w:del>
      <w:r>
        <w:t xml:space="preserve">if you are using an earlier version of CSM, you must migrate your existing authorization schema up to the new version.  </w:t>
      </w:r>
    </w:p>
    <w:p w:rsidR="0087618C" w:rsidRDefault="0087618C" w:rsidP="0087618C">
      <w:pPr>
        <w:pStyle w:val="BodyText"/>
      </w:pPr>
      <w:r>
        <w:t>If you are using CSM 3.2, you must first migrate the schema to v4.0</w:t>
      </w:r>
      <w:ins w:id="559" w:author=" Vijay Parmar" w:date="2009-08-21T23:01:00Z">
        <w:r w:rsidR="003E6E27">
          <w:t xml:space="preserve">, </w:t>
        </w:r>
      </w:ins>
      <w:del w:id="560" w:author=" Vijay Parmar" w:date="2009-08-21T23:01:00Z">
        <w:r w:rsidDel="003E6E27">
          <w:delText xml:space="preserve"> and </w:delText>
        </w:r>
      </w:del>
      <w:r>
        <w:t xml:space="preserve">then migrate </w:t>
      </w:r>
      <w:del w:id="561" w:author=" Vijay Parmar" w:date="2009-08-21T23:01:00Z">
        <w:r w:rsidDel="003E6E27">
          <w:delText xml:space="preserve">again </w:delText>
        </w:r>
      </w:del>
      <w:r>
        <w:t>to 4.1</w:t>
      </w:r>
      <w:ins w:id="562" w:author=" Vijay Parmar" w:date="2009-08-21T23:01:00Z">
        <w:r w:rsidR="003E6E27">
          <w:t xml:space="preserve"> and then again migrate to 4.2 version</w:t>
        </w:r>
      </w:ins>
      <w:r w:rsidR="008B318A">
        <w:t xml:space="preserve">. </w:t>
      </w:r>
      <w:r>
        <w:t>You cannot migrate an authorization schema for CSM 3.2 directly to CSM 4.</w:t>
      </w:r>
      <w:ins w:id="563" w:author=" Vijay Parmar" w:date="2009-08-21T23:01:00Z">
        <w:r w:rsidR="003E6E27">
          <w:t>2</w:t>
        </w:r>
      </w:ins>
      <w:del w:id="564" w:author=" Vijay Parmar" w:date="2009-08-21T23:01:00Z">
        <w:r w:rsidDel="003E6E27">
          <w:delText>1</w:delText>
        </w:r>
      </w:del>
      <w:r w:rsidR="008B318A">
        <w:t xml:space="preserve">. </w:t>
      </w:r>
      <w:r>
        <w:t>If you are currently using CSM 4.</w:t>
      </w:r>
      <w:del w:id="565" w:author=" Vijay Parmar" w:date="2009-08-21T23:01:00Z">
        <w:r w:rsidDel="009E77A3">
          <w:delText>0</w:delText>
        </w:r>
      </w:del>
      <w:ins w:id="566" w:author=" Vijay Parmar" w:date="2009-08-21T23:01:00Z">
        <w:r w:rsidR="009E77A3">
          <w:t>1</w:t>
        </w:r>
      </w:ins>
      <w:r>
        <w:t>, you can migrate directly to CSM 4.</w:t>
      </w:r>
      <w:del w:id="567" w:author=" Vijay Parmar" w:date="2009-08-21T23:01:00Z">
        <w:r w:rsidDel="009E77A3">
          <w:delText>1</w:delText>
        </w:r>
      </w:del>
      <w:ins w:id="568" w:author=" Vijay Parmar" w:date="2009-08-21T23:01:00Z">
        <w:r w:rsidR="009E77A3">
          <w:t>2</w:t>
        </w:r>
      </w:ins>
      <w:r>
        <w:t xml:space="preserve">.  </w:t>
      </w:r>
    </w:p>
    <w:p w:rsidR="0087618C" w:rsidRPr="0087618C" w:rsidRDefault="0087618C" w:rsidP="0087618C">
      <w:pPr>
        <w:pStyle w:val="BodyText"/>
      </w:pPr>
      <w:r>
        <w:t>The sections in this appendix provide detailed instructions for each migration.</w:t>
      </w:r>
    </w:p>
    <w:p w:rsidR="0087618C" w:rsidRDefault="0087618C" w:rsidP="0087618C">
      <w:pPr>
        <w:pStyle w:val="Heading2"/>
      </w:pPr>
      <w:bookmarkStart w:id="569" w:name="_Toc214359205"/>
      <w:r>
        <w:t>Migrating from CSM v3.2 to CSM 4.0</w:t>
      </w:r>
      <w:bookmarkEnd w:id="569"/>
    </w:p>
    <w:p w:rsidR="0087618C" w:rsidRPr="000F63AA" w:rsidRDefault="0087618C" w:rsidP="0087618C">
      <w:pPr>
        <w:pStyle w:val="BodyText"/>
      </w:pPr>
      <w:r>
        <w:t>CSM allows you to choose whether to use a MySQL database or an Oracle Database for your Authorization Schema</w:t>
      </w:r>
      <w:r w:rsidR="008B318A">
        <w:t xml:space="preserve">. </w:t>
      </w:r>
      <w:r>
        <w:t>The sections that follow provide instructions for migrating each type of database from CSM 3.2 to CSM 4.0.</w:t>
      </w:r>
      <w:r w:rsidR="00A6073E" w:rsidRPr="00A6073E">
        <w:t xml:space="preserve"> </w:t>
      </w:r>
      <w:r w:rsidR="00865911">
        <w:fldChar w:fldCharType="begin"/>
      </w:r>
      <w:r w:rsidR="00A6073E">
        <w:instrText xml:space="preserve"> XE "</w:instrText>
      </w:r>
      <w:r w:rsidR="00A6073E" w:rsidRPr="00AF10ED">
        <w:instrText xml:space="preserve">migrating to CSM </w:instrText>
      </w:r>
      <w:r w:rsidR="001F7747">
        <w:instrText>4.1</w:instrText>
      </w:r>
      <w:r w:rsidR="00A6073E">
        <w:instrText xml:space="preserve">" </w:instrText>
      </w:r>
      <w:r w:rsidR="00865911">
        <w:fldChar w:fldCharType="end"/>
      </w:r>
    </w:p>
    <w:p w:rsidR="0087618C" w:rsidRDefault="0087618C" w:rsidP="0087618C">
      <w:pPr>
        <w:pStyle w:val="Heading3"/>
        <w:keepLines/>
      </w:pPr>
      <w:bookmarkStart w:id="570" w:name="_Toc214359206"/>
      <w:r>
        <w:t>MySQL Migration – CSM 3.2 to CSM 4.0</w:t>
      </w:r>
      <w:bookmarkEnd w:id="570"/>
    </w:p>
    <w:p w:rsidR="0087618C" w:rsidRDefault="0087618C" w:rsidP="0087618C">
      <w:pPr>
        <w:pStyle w:val="BodyText"/>
      </w:pPr>
      <w:r>
        <w:t xml:space="preserve">The following procedure provides the steps needed to update the MySQL database from an existing CSM 3.2 authorization schema to a CSM 4.0 authorization schema. </w:t>
      </w:r>
      <w:r w:rsidR="00865911">
        <w:fldChar w:fldCharType="begin"/>
      </w:r>
      <w:r w:rsidR="00A6073E">
        <w:instrText xml:space="preserve"> XE "</w:instrText>
      </w:r>
      <w:r w:rsidR="00A6073E" w:rsidRPr="00ED35E2">
        <w:instrText>MySQL migration</w:instrText>
      </w:r>
      <w:r w:rsidR="00A6073E">
        <w:instrText xml:space="preserve">" </w:instrText>
      </w:r>
      <w:r w:rsidR="00865911">
        <w:fldChar w:fldCharType="end"/>
      </w:r>
    </w:p>
    <w:p w:rsidR="0087618C" w:rsidRDefault="0087618C" w:rsidP="00CD44FB">
      <w:pPr>
        <w:pStyle w:val="ListNumber"/>
        <w:numPr>
          <w:ilvl w:val="0"/>
          <w:numId w:val="89"/>
        </w:numPr>
      </w:pPr>
      <w:r>
        <w:t xml:space="preserve">Obtain the CSM API v4.0 Release from NCICB Download Center located at: </w:t>
      </w:r>
      <w:hyperlink r:id="rId72" w:history="1">
        <w:r w:rsidRPr="00A008F4">
          <w:rPr>
            <w:rStyle w:val="Hyperlink"/>
          </w:rPr>
          <w:t>http://ncicb.nci.nih.gov/download</w:t>
        </w:r>
      </w:hyperlink>
      <w:r>
        <w:t xml:space="preserve">. </w:t>
      </w:r>
    </w:p>
    <w:p w:rsidR="0087618C" w:rsidRDefault="0087618C" w:rsidP="0087618C">
      <w:pPr>
        <w:pStyle w:val="ListNumber"/>
        <w:numPr>
          <w:ilvl w:val="0"/>
          <w:numId w:val="14"/>
        </w:numPr>
      </w:pPr>
      <w:r>
        <w:t xml:space="preserve">In the </w:t>
      </w:r>
      <w:r w:rsidRPr="00A008F4">
        <w:rPr>
          <w:rStyle w:val="CodeChar0"/>
        </w:rPr>
        <w:t>Migratio</w:t>
      </w:r>
      <w:r>
        <w:rPr>
          <w:rStyle w:val="CodeChar0"/>
        </w:rPr>
        <w:t>nScript4.0</w:t>
      </w:r>
      <w:r w:rsidRPr="00A008F4">
        <w:rPr>
          <w:rStyle w:val="CodeChar0"/>
        </w:rPr>
        <w:t>MySQL.sql</w:t>
      </w:r>
      <w:r>
        <w:t xml:space="preserve"> in the CSM API v4.0 release, replace the </w:t>
      </w:r>
      <w:r w:rsidRPr="00A008F4">
        <w:rPr>
          <w:rStyle w:val="CodeChar0"/>
        </w:rPr>
        <w:t>&lt;&lt;database_name&gt;&gt;</w:t>
      </w:r>
      <w:r>
        <w:t xml:space="preserve"> tag with the name of the database.</w:t>
      </w:r>
    </w:p>
    <w:p w:rsidR="0087618C" w:rsidRDefault="0087618C" w:rsidP="0087618C">
      <w:pPr>
        <w:pStyle w:val="ListNumber"/>
        <w:numPr>
          <w:ilvl w:val="0"/>
          <w:numId w:val="14"/>
        </w:numPr>
      </w:pPr>
      <w:r>
        <w:t xml:space="preserve">Go to the directory that contains the executables for MySQL and provide the following command: </w:t>
      </w:r>
    </w:p>
    <w:p w:rsidR="0087618C" w:rsidRDefault="0087618C" w:rsidP="0087618C">
      <w:pPr>
        <w:pStyle w:val="BodyTextIndent"/>
        <w:rPr>
          <w:rStyle w:val="CodeChar0"/>
        </w:rPr>
      </w:pPr>
      <w:r w:rsidRPr="00A008F4">
        <w:rPr>
          <w:rStyle w:val="CodeChar0"/>
        </w:rPr>
        <w:t xml:space="preserve">mysql --user=[user_name] --password=[password] -h [hostname] [auth_schema] &lt; MigrationScript4.0MySQL.sql </w:t>
      </w:r>
    </w:p>
    <w:p w:rsidR="0087618C" w:rsidRDefault="0087618C" w:rsidP="0087618C">
      <w:pPr>
        <w:pStyle w:val="BodyTextIndent"/>
      </w:pPr>
      <w:r w:rsidRPr="00A008F4">
        <w:rPr>
          <w:rStyle w:val="CodeChar0"/>
          <w:rFonts w:ascii="Arial" w:hAnsi="Arial"/>
        </w:rPr>
        <w:t>Where:</w:t>
      </w:r>
    </w:p>
    <w:p w:rsidR="0087618C" w:rsidRDefault="0087618C" w:rsidP="0087618C">
      <w:pPr>
        <w:pStyle w:val="ListBullet2"/>
      </w:pPr>
      <w:r w:rsidRPr="00A008F4">
        <w:rPr>
          <w:rStyle w:val="CodeChar0"/>
        </w:rPr>
        <w:t>user_name]</w:t>
      </w:r>
      <w:r>
        <w:t xml:space="preserve"> is the user name used to connect the MySQL database.</w:t>
      </w:r>
    </w:p>
    <w:p w:rsidR="0087618C" w:rsidRDefault="0087618C" w:rsidP="0087618C">
      <w:pPr>
        <w:pStyle w:val="ListBullet2"/>
      </w:pPr>
      <w:r w:rsidRPr="00A008F4">
        <w:rPr>
          <w:rStyle w:val="CodeChar0"/>
        </w:rPr>
        <w:t>[password]</w:t>
      </w:r>
      <w:r>
        <w:t xml:space="preserve"> is the password for the user name entered.</w:t>
      </w:r>
    </w:p>
    <w:p w:rsidR="0087618C" w:rsidRDefault="0087618C" w:rsidP="0087618C">
      <w:pPr>
        <w:pStyle w:val="ListBullet2"/>
      </w:pPr>
      <w:r w:rsidRPr="00A008F4">
        <w:rPr>
          <w:rStyle w:val="CodeChar0"/>
        </w:rPr>
        <w:t>[hostname]</w:t>
      </w:r>
      <w:r>
        <w:t xml:space="preserve"> is the host URL where the MySQL database is hosted. If you are running this command from the same machine where MySQL is hosted, you do not need to provide this parameter.</w:t>
      </w:r>
    </w:p>
    <w:p w:rsidR="0087618C" w:rsidRDefault="0087618C" w:rsidP="0087618C">
      <w:pPr>
        <w:pStyle w:val="ListBullet2"/>
      </w:pPr>
      <w:r w:rsidRPr="00A008F4">
        <w:rPr>
          <w:rStyle w:val="CodeChar0"/>
        </w:rPr>
        <w:t>[auth_schema]</w:t>
      </w:r>
      <w:r>
        <w:t xml:space="preserve"> is the name of the database created with the new authorization schema. </w:t>
      </w:r>
    </w:p>
    <w:p w:rsidR="0087618C" w:rsidRDefault="0087618C" w:rsidP="0087618C">
      <w:pPr>
        <w:pStyle w:val="ListBullet2"/>
      </w:pPr>
      <w:r w:rsidRPr="00A008F4">
        <w:rPr>
          <w:rStyle w:val="CodeChar0"/>
        </w:rPr>
        <w:t>[MigrationScript4.0MySQL.sql]</w:t>
      </w:r>
      <w:r>
        <w:t xml:space="preserve"> is the file containing the data exported from the old schema, which needs to be loaded into the new schema</w:t>
      </w:r>
    </w:p>
    <w:p w:rsidR="0087618C" w:rsidRPr="00F259B9" w:rsidRDefault="0087618C" w:rsidP="0087618C">
      <w:pPr>
        <w:pStyle w:val="ListNumber"/>
        <w:numPr>
          <w:ilvl w:val="0"/>
          <w:numId w:val="14"/>
        </w:numPr>
      </w:pPr>
      <w:r>
        <w:t>Verify that there are no errors in the SQL Script executed. Also make sure that the database has been appropriately updated.</w:t>
      </w:r>
    </w:p>
    <w:p w:rsidR="0087618C" w:rsidRDefault="0087618C" w:rsidP="0087618C">
      <w:pPr>
        <w:pStyle w:val="Heading3"/>
      </w:pPr>
      <w:bookmarkStart w:id="571" w:name="_Toc214359207"/>
      <w:r>
        <w:lastRenderedPageBreak/>
        <w:t>Oracle Migration – CSM 3.2 to CSM 4.0</w:t>
      </w:r>
      <w:bookmarkEnd w:id="571"/>
    </w:p>
    <w:p w:rsidR="0087618C" w:rsidRDefault="0087618C" w:rsidP="0087618C">
      <w:pPr>
        <w:pStyle w:val="BodyText"/>
      </w:pPr>
      <w:r>
        <w:t xml:space="preserve">The following procedure provides the steps needed to update the Oracle database from an existing CSM 3.2 authorization schema to a CSM 4.0 authorization schema. </w:t>
      </w:r>
      <w:r w:rsidR="00865911">
        <w:fldChar w:fldCharType="begin"/>
      </w:r>
      <w:r w:rsidR="00A6073E">
        <w:instrText xml:space="preserve"> XE "</w:instrText>
      </w:r>
      <w:r w:rsidR="00A6073E" w:rsidRPr="00ED35E2">
        <w:instrText>oracle migration</w:instrText>
      </w:r>
      <w:r w:rsidR="00A6073E">
        <w:instrText xml:space="preserve">" </w:instrText>
      </w:r>
      <w:r w:rsidR="00865911">
        <w:fldChar w:fldCharType="end"/>
      </w:r>
    </w:p>
    <w:p w:rsidR="0087618C" w:rsidRDefault="0087618C" w:rsidP="00A6073E">
      <w:pPr>
        <w:pStyle w:val="ListNumber"/>
        <w:numPr>
          <w:ilvl w:val="0"/>
          <w:numId w:val="87"/>
        </w:numPr>
      </w:pPr>
      <w:r>
        <w:t xml:space="preserve">Obtain the CSM API v4.0 Release from NCICB Download Center located at: </w:t>
      </w:r>
      <w:hyperlink r:id="rId73" w:history="1">
        <w:r w:rsidRPr="00A008F4">
          <w:rPr>
            <w:rStyle w:val="Hyperlink"/>
          </w:rPr>
          <w:t>http://ncicb.nci.nih.gov/download</w:t>
        </w:r>
      </w:hyperlink>
      <w:r>
        <w:t>.</w:t>
      </w:r>
    </w:p>
    <w:p w:rsidR="0087618C" w:rsidRDefault="0087618C" w:rsidP="0087618C">
      <w:pPr>
        <w:pStyle w:val="ListNumber"/>
        <w:numPr>
          <w:ilvl w:val="0"/>
          <w:numId w:val="14"/>
        </w:numPr>
      </w:pPr>
      <w:r>
        <w:t>Log onto the Oracle Server, into the Schema where the CSM Database is present. using SQL Plus or TOAD or any other tool.</w:t>
      </w:r>
    </w:p>
    <w:p w:rsidR="0087618C" w:rsidRDefault="0087618C" w:rsidP="0087618C">
      <w:pPr>
        <w:pStyle w:val="ListNumber"/>
        <w:numPr>
          <w:ilvl w:val="0"/>
          <w:numId w:val="14"/>
        </w:numPr>
      </w:pPr>
      <w:r>
        <w:t>Copy all the SQL commands from</w:t>
      </w:r>
      <w:r w:rsidRPr="00A008F4">
        <w:rPr>
          <w:rStyle w:val="CodeChar0"/>
        </w:rPr>
        <w:t xml:space="preserve"> MigrationScript4.0Oracle.sql</w:t>
      </w:r>
      <w:r>
        <w:t xml:space="preserve"> file in the CSM API v4.0 Release, and paste them onto the SQL Editor/Console. </w:t>
      </w:r>
    </w:p>
    <w:p w:rsidR="0087618C" w:rsidRDefault="0087618C" w:rsidP="0087618C">
      <w:pPr>
        <w:pStyle w:val="ListNumber"/>
        <w:numPr>
          <w:ilvl w:val="0"/>
          <w:numId w:val="14"/>
        </w:numPr>
      </w:pPr>
      <w:r>
        <w:t>Execute all of the copied commands in a batch.</w:t>
      </w:r>
    </w:p>
    <w:p w:rsidR="0087618C" w:rsidRDefault="0087618C" w:rsidP="0087618C">
      <w:pPr>
        <w:pStyle w:val="ListNumber"/>
        <w:numPr>
          <w:ilvl w:val="0"/>
          <w:numId w:val="14"/>
        </w:numPr>
      </w:pPr>
      <w:r>
        <w:t>Verify that there are no errors in the SQL Script executed. Also make sure that the database has been appropriately updated.</w:t>
      </w:r>
    </w:p>
    <w:p w:rsidR="0087618C" w:rsidRPr="001F2658" w:rsidRDefault="0087618C" w:rsidP="0087618C">
      <w:pPr>
        <w:pStyle w:val="Heading2"/>
      </w:pPr>
      <w:bookmarkStart w:id="572" w:name="_Toc214359208"/>
      <w:r>
        <w:t>Migrating from CSM v4.0 to CSM v4.1</w:t>
      </w:r>
      <w:bookmarkEnd w:id="572"/>
    </w:p>
    <w:p w:rsidR="0087618C" w:rsidRPr="000F63AA" w:rsidRDefault="0087618C" w:rsidP="0087618C">
      <w:pPr>
        <w:pStyle w:val="BodyText"/>
      </w:pPr>
      <w:r>
        <w:t>CSM allows you to choose whether to use a MySQL database or an Oracle Database for your Authorization Schema</w:t>
      </w:r>
      <w:r w:rsidR="008B318A">
        <w:t xml:space="preserve">. </w:t>
      </w:r>
      <w:r>
        <w:t>The sections that follow provide instructions for migrating each type of database from CSM 4.0 to CSM 4.1.</w:t>
      </w:r>
      <w:r w:rsidR="00A6073E" w:rsidRPr="00A6073E">
        <w:t xml:space="preserve"> </w:t>
      </w:r>
      <w:r w:rsidR="00865911">
        <w:fldChar w:fldCharType="begin"/>
      </w:r>
      <w:r w:rsidR="00A6073E">
        <w:instrText xml:space="preserve"> XE "</w:instrText>
      </w:r>
      <w:r w:rsidR="00A6073E" w:rsidRPr="00AF10ED">
        <w:instrText>migrating to CSM 4.1</w:instrText>
      </w:r>
      <w:r w:rsidR="00A6073E">
        <w:instrText xml:space="preserve">" </w:instrText>
      </w:r>
      <w:r w:rsidR="00865911">
        <w:fldChar w:fldCharType="end"/>
      </w:r>
    </w:p>
    <w:p w:rsidR="0087618C" w:rsidRDefault="0087618C" w:rsidP="0087618C">
      <w:pPr>
        <w:pStyle w:val="Heading3"/>
      </w:pPr>
      <w:bookmarkStart w:id="573" w:name="_Toc214359209"/>
      <w:r>
        <w:t>MySQL Migration – CSM 4.0 to CSM 4.1</w:t>
      </w:r>
      <w:bookmarkEnd w:id="573"/>
    </w:p>
    <w:p w:rsidR="0087618C" w:rsidRDefault="0087618C" w:rsidP="0087618C">
      <w:pPr>
        <w:pStyle w:val="BodyText"/>
      </w:pPr>
      <w:r>
        <w:t xml:space="preserve">The following procedure provides the steps needed to update the MySQL database from an existing CSM 4.0 authorization schema to a CSM 4.1 authorization schema: </w:t>
      </w:r>
      <w:r w:rsidR="00865911">
        <w:fldChar w:fldCharType="begin"/>
      </w:r>
      <w:r w:rsidR="00A6073E">
        <w:instrText xml:space="preserve"> XE "</w:instrText>
      </w:r>
      <w:r w:rsidR="00A6073E" w:rsidRPr="00ED35E2">
        <w:instrText>MySQL migration</w:instrText>
      </w:r>
      <w:r w:rsidR="00A6073E">
        <w:instrText xml:space="preserve">" </w:instrText>
      </w:r>
      <w:r w:rsidR="00865911">
        <w:fldChar w:fldCharType="end"/>
      </w:r>
    </w:p>
    <w:p w:rsidR="0087618C" w:rsidRDefault="0087618C" w:rsidP="00CD44FB">
      <w:pPr>
        <w:pStyle w:val="ListNumber"/>
        <w:numPr>
          <w:ilvl w:val="0"/>
          <w:numId w:val="90"/>
        </w:numPr>
      </w:pPr>
      <w:r>
        <w:t xml:space="preserve">Obtain the CSM API v4.0 Release from NCICB Download Center located at: </w:t>
      </w:r>
      <w:hyperlink r:id="rId74" w:history="1">
        <w:r w:rsidRPr="00A008F4">
          <w:rPr>
            <w:rStyle w:val="Hyperlink"/>
          </w:rPr>
          <w:t>http://ncicb.nci.nih.gov/download</w:t>
        </w:r>
      </w:hyperlink>
      <w:r>
        <w:t>.</w:t>
      </w:r>
    </w:p>
    <w:p w:rsidR="0087618C" w:rsidRDefault="0087618C" w:rsidP="0087618C">
      <w:pPr>
        <w:pStyle w:val="ListNumber"/>
        <w:numPr>
          <w:ilvl w:val="0"/>
          <w:numId w:val="14"/>
        </w:numPr>
      </w:pPr>
      <w:r>
        <w:t xml:space="preserve">In the </w:t>
      </w:r>
      <w:r w:rsidRPr="00A008F4">
        <w:rPr>
          <w:rStyle w:val="CodeChar0"/>
        </w:rPr>
        <w:t>Migratio</w:t>
      </w:r>
      <w:r>
        <w:rPr>
          <w:rStyle w:val="CodeChar0"/>
        </w:rPr>
        <w:t>nScript4.1</w:t>
      </w:r>
      <w:r w:rsidRPr="00A008F4">
        <w:rPr>
          <w:rStyle w:val="CodeChar0"/>
        </w:rPr>
        <w:t>MySQL.sql</w:t>
      </w:r>
      <w:r>
        <w:t xml:space="preserve"> in the CSM API v4.1 release, replace the </w:t>
      </w:r>
      <w:r w:rsidRPr="00A008F4">
        <w:rPr>
          <w:rStyle w:val="CodeChar0"/>
        </w:rPr>
        <w:t>&lt;&lt;database_name&gt;&gt;</w:t>
      </w:r>
      <w:r>
        <w:t xml:space="preserve"> tag with the name of the database.</w:t>
      </w:r>
    </w:p>
    <w:p w:rsidR="0087618C" w:rsidRDefault="0087618C" w:rsidP="0087618C">
      <w:pPr>
        <w:pStyle w:val="ListNumber"/>
        <w:numPr>
          <w:ilvl w:val="0"/>
          <w:numId w:val="14"/>
        </w:numPr>
      </w:pPr>
      <w:r>
        <w:t xml:space="preserve">Go to the directory that contains the executables for MySQL and provide the following command: </w:t>
      </w:r>
    </w:p>
    <w:p w:rsidR="0087618C" w:rsidRDefault="0087618C" w:rsidP="0087618C">
      <w:pPr>
        <w:pStyle w:val="BodyTextIndent"/>
        <w:rPr>
          <w:rStyle w:val="CodeChar0"/>
        </w:rPr>
      </w:pPr>
      <w:r w:rsidRPr="00A008F4">
        <w:rPr>
          <w:rStyle w:val="CodeChar0"/>
        </w:rPr>
        <w:t>mysql --user=[user_name] --password=[password] -h [hostname] [a</w:t>
      </w:r>
      <w:r>
        <w:rPr>
          <w:rStyle w:val="CodeChar0"/>
        </w:rPr>
        <w:t>uth_schema] &lt; MigrationScript4.1</w:t>
      </w:r>
      <w:r w:rsidRPr="00A008F4">
        <w:rPr>
          <w:rStyle w:val="CodeChar0"/>
        </w:rPr>
        <w:t xml:space="preserve">MySQL.sql </w:t>
      </w:r>
    </w:p>
    <w:p w:rsidR="0087618C" w:rsidRDefault="0087618C" w:rsidP="0087618C">
      <w:pPr>
        <w:pStyle w:val="BodyTextIndent"/>
      </w:pPr>
      <w:r w:rsidRPr="00A008F4">
        <w:rPr>
          <w:rStyle w:val="CodeChar0"/>
          <w:rFonts w:ascii="Arial" w:hAnsi="Arial"/>
        </w:rPr>
        <w:t>Where:</w:t>
      </w:r>
    </w:p>
    <w:p w:rsidR="0087618C" w:rsidRDefault="0087618C" w:rsidP="0087618C">
      <w:pPr>
        <w:pStyle w:val="ListBullet2"/>
      </w:pPr>
      <w:r>
        <w:rPr>
          <w:rStyle w:val="CodeChar0"/>
        </w:rPr>
        <w:t>[</w:t>
      </w:r>
      <w:r w:rsidRPr="00A008F4">
        <w:rPr>
          <w:rStyle w:val="CodeChar0"/>
        </w:rPr>
        <w:t>user_name]</w:t>
      </w:r>
      <w:r>
        <w:t xml:space="preserve"> is the user name used to connect the MySQL database.</w:t>
      </w:r>
    </w:p>
    <w:p w:rsidR="0087618C" w:rsidRDefault="0087618C" w:rsidP="0087618C">
      <w:pPr>
        <w:pStyle w:val="ListBullet2"/>
      </w:pPr>
      <w:r w:rsidRPr="00A008F4">
        <w:rPr>
          <w:rStyle w:val="CodeChar0"/>
        </w:rPr>
        <w:t>[password]</w:t>
      </w:r>
      <w:r>
        <w:t xml:space="preserve"> is the password for the user name entered.</w:t>
      </w:r>
    </w:p>
    <w:p w:rsidR="0087618C" w:rsidRDefault="0087618C" w:rsidP="0087618C">
      <w:pPr>
        <w:pStyle w:val="ListBullet2"/>
      </w:pPr>
      <w:r w:rsidRPr="00A008F4">
        <w:rPr>
          <w:rStyle w:val="CodeChar0"/>
        </w:rPr>
        <w:t>[hostname]</w:t>
      </w:r>
      <w:r>
        <w:t xml:space="preserve"> is the host URL where the MySQL database is hosted. If you are running this command from the same machine where MySQL is hosted, you do not need to provide this parameter.</w:t>
      </w:r>
    </w:p>
    <w:p w:rsidR="0087618C" w:rsidRDefault="0087618C" w:rsidP="0087618C">
      <w:pPr>
        <w:pStyle w:val="ListBullet2"/>
      </w:pPr>
      <w:r w:rsidRPr="00A008F4">
        <w:rPr>
          <w:rStyle w:val="CodeChar0"/>
        </w:rPr>
        <w:t>[auth_schema]</w:t>
      </w:r>
      <w:r>
        <w:t xml:space="preserve"> is the name of the database created with the new authorization schema. </w:t>
      </w:r>
    </w:p>
    <w:p w:rsidR="0087618C" w:rsidRDefault="0087618C" w:rsidP="0087618C">
      <w:pPr>
        <w:pStyle w:val="ListBullet2"/>
      </w:pPr>
      <w:r w:rsidRPr="00A008F4">
        <w:rPr>
          <w:rStyle w:val="CodeChar0"/>
        </w:rPr>
        <w:t>[MigrationScript4.0MySQL.sql]</w:t>
      </w:r>
      <w:r>
        <w:t xml:space="preserve"> is the file containing the data exported from the old schema, which needs to be loaded into the new schema</w:t>
      </w:r>
    </w:p>
    <w:p w:rsidR="0087618C" w:rsidRPr="00F259B9" w:rsidRDefault="0087618C" w:rsidP="0087618C">
      <w:pPr>
        <w:pStyle w:val="ListNumber"/>
        <w:numPr>
          <w:ilvl w:val="0"/>
          <w:numId w:val="14"/>
        </w:numPr>
      </w:pPr>
      <w:r>
        <w:lastRenderedPageBreak/>
        <w:t>Verify that there are no errors in the SQL Script executed. Also make sure that the database has been appropriately updated.</w:t>
      </w:r>
    </w:p>
    <w:p w:rsidR="0087618C" w:rsidRDefault="0087618C" w:rsidP="0087618C">
      <w:pPr>
        <w:pStyle w:val="Heading3"/>
      </w:pPr>
      <w:bookmarkStart w:id="574" w:name="_Toc214359210"/>
      <w:r>
        <w:t>Oracle Migration – CSM 4.0 to CSM 4.1</w:t>
      </w:r>
      <w:bookmarkEnd w:id="574"/>
    </w:p>
    <w:p w:rsidR="0087618C" w:rsidRDefault="0087618C" w:rsidP="0087618C">
      <w:pPr>
        <w:pStyle w:val="BodyText"/>
      </w:pPr>
      <w:r>
        <w:t>The following procedure provides the steps needed to update the Oracle</w:t>
      </w:r>
      <w:r w:rsidR="00A6073E">
        <w:t xml:space="preserve"> database from an existing CSM 4.0</w:t>
      </w:r>
      <w:r>
        <w:t xml:space="preserve"> a</w:t>
      </w:r>
      <w:r w:rsidR="00A6073E">
        <w:t>uthorization schema to a CSM 4.1</w:t>
      </w:r>
      <w:r>
        <w:t xml:space="preserve"> authorization schema. </w:t>
      </w:r>
      <w:r w:rsidR="00865911">
        <w:fldChar w:fldCharType="begin"/>
      </w:r>
      <w:r w:rsidR="00A6073E">
        <w:instrText xml:space="preserve"> XE "</w:instrText>
      </w:r>
      <w:r w:rsidR="00A6073E" w:rsidRPr="00ED35E2">
        <w:instrText>Oracle migration</w:instrText>
      </w:r>
      <w:r w:rsidR="00A6073E">
        <w:instrText xml:space="preserve">" </w:instrText>
      </w:r>
      <w:r w:rsidR="00865911">
        <w:fldChar w:fldCharType="end"/>
      </w:r>
    </w:p>
    <w:p w:rsidR="0087618C" w:rsidRDefault="0087618C" w:rsidP="00A6073E">
      <w:pPr>
        <w:pStyle w:val="ListNumber"/>
        <w:numPr>
          <w:ilvl w:val="0"/>
          <w:numId w:val="86"/>
        </w:numPr>
      </w:pPr>
      <w:r>
        <w:t xml:space="preserve">Obtain the CSM API v4.1 Release from NCICB Download Center located at: </w:t>
      </w:r>
      <w:hyperlink r:id="rId75" w:history="1">
        <w:r w:rsidRPr="00A008F4">
          <w:rPr>
            <w:rStyle w:val="Hyperlink"/>
          </w:rPr>
          <w:t>http://ncicb.nci.nih.gov/download</w:t>
        </w:r>
      </w:hyperlink>
      <w:r>
        <w:t>.</w:t>
      </w:r>
    </w:p>
    <w:p w:rsidR="0087618C" w:rsidRDefault="0087618C" w:rsidP="0087618C">
      <w:pPr>
        <w:pStyle w:val="ListNumber"/>
        <w:numPr>
          <w:ilvl w:val="0"/>
          <w:numId w:val="14"/>
        </w:numPr>
      </w:pPr>
      <w:r>
        <w:t>Log onto the Oracle Server, into the Schema where the CSM Database is present. using SQL Plus or TOAD or any other tool.</w:t>
      </w:r>
    </w:p>
    <w:p w:rsidR="0087618C" w:rsidRDefault="0087618C" w:rsidP="0087618C">
      <w:pPr>
        <w:pStyle w:val="ListNumber"/>
        <w:numPr>
          <w:ilvl w:val="0"/>
          <w:numId w:val="14"/>
        </w:numPr>
      </w:pPr>
      <w:r>
        <w:t>Copy all the SQL commands from</w:t>
      </w:r>
      <w:r w:rsidRPr="00A008F4">
        <w:rPr>
          <w:rStyle w:val="CodeChar0"/>
        </w:rPr>
        <w:t xml:space="preserve"> </w:t>
      </w:r>
      <w:r>
        <w:rPr>
          <w:rStyle w:val="CodeChar0"/>
        </w:rPr>
        <w:t>MigrationScript4.1</w:t>
      </w:r>
      <w:r w:rsidRPr="00A008F4">
        <w:rPr>
          <w:rStyle w:val="CodeChar0"/>
        </w:rPr>
        <w:t>Oracle.sql</w:t>
      </w:r>
      <w:r>
        <w:t xml:space="preserve"> file in the CSM API v4.1 Release, and paste them onto the SQL Editor/Console. </w:t>
      </w:r>
    </w:p>
    <w:p w:rsidR="0087618C" w:rsidRDefault="0087618C" w:rsidP="0087618C">
      <w:pPr>
        <w:pStyle w:val="ListNumber"/>
        <w:numPr>
          <w:ilvl w:val="0"/>
          <w:numId w:val="14"/>
        </w:numPr>
      </w:pPr>
      <w:r>
        <w:t>Execute all of the copied commands in a batch.</w:t>
      </w:r>
    </w:p>
    <w:p w:rsidR="0087618C" w:rsidRDefault="0087618C" w:rsidP="0087618C">
      <w:pPr>
        <w:pStyle w:val="ListNumber"/>
        <w:numPr>
          <w:ilvl w:val="0"/>
          <w:numId w:val="14"/>
        </w:numPr>
      </w:pPr>
      <w:r>
        <w:t>Verify that there are no errors in the SQL Script executed. Also make sure that the database has been appropriately updated.</w:t>
      </w:r>
    </w:p>
    <w:p w:rsidR="0087618C" w:rsidRDefault="004C4378" w:rsidP="0087618C">
      <w:pPr>
        <w:pStyle w:val="BodyText"/>
      </w:pPr>
      <w:r>
        <w:br w:type="page"/>
      </w:r>
    </w:p>
    <w:p w:rsidR="000E4192" w:rsidRDefault="000E4192" w:rsidP="000E4192">
      <w:pPr>
        <w:pStyle w:val="Heading9"/>
        <w:rPr>
          <w:ins w:id="575" w:author=" Vijay Parmar" w:date="2009-08-22T14:22:00Z"/>
        </w:rPr>
      </w:pPr>
      <w:ins w:id="576" w:author=" Vijay Parmar" w:date="2009-08-22T14:22:00Z">
        <w:r>
          <w:lastRenderedPageBreak/>
          <w:t>Installing UPT using GUI Installer</w:t>
        </w:r>
      </w:ins>
    </w:p>
    <w:p w:rsidR="000E4192" w:rsidRDefault="000E4192" w:rsidP="000E4192">
      <w:pPr>
        <w:pStyle w:val="BodyText"/>
        <w:rPr>
          <w:ins w:id="577" w:author=" Vijay Parmar" w:date="2009-08-22T14:22:00Z"/>
        </w:rPr>
      </w:pPr>
      <w:ins w:id="578" w:author=" Vijay Parmar" w:date="2009-08-22T14:22:00Z">
        <w:r>
          <w:fldChar w:fldCharType="begin"/>
        </w:r>
        <w:r>
          <w:instrText xml:space="preserve"> XE "</w:instrText>
        </w:r>
        <w:r w:rsidRPr="00ED35E2">
          <w:instrText>Acegi configuration file</w:instrText>
        </w:r>
        <w:r>
          <w:instrText xml:space="preserve">" </w:instrText>
        </w:r>
        <w:r>
          <w:fldChar w:fldCharType="end"/>
        </w:r>
      </w:ins>
    </w:p>
    <w:p w:rsidR="000E4192" w:rsidRDefault="000E4192" w:rsidP="000E4192">
      <w:pPr>
        <w:pStyle w:val="Heading9"/>
        <w:rPr>
          <w:ins w:id="579" w:author=" Vijay Parmar" w:date="2009-08-22T14:22:00Z"/>
        </w:rPr>
      </w:pPr>
      <w:ins w:id="580" w:author=" Vijay Parmar" w:date="2009-08-22T14:23:00Z">
        <w:r>
          <w:lastRenderedPageBreak/>
          <w:t>Upgrading</w:t>
        </w:r>
      </w:ins>
      <w:ins w:id="581" w:author=" Vijay Parmar" w:date="2009-08-22T14:22:00Z">
        <w:r>
          <w:t xml:space="preserve"> UPT using GUI Installer</w:t>
        </w:r>
      </w:ins>
    </w:p>
    <w:p w:rsidR="005D0051" w:rsidRDefault="005D0051" w:rsidP="00590CE4">
      <w:pPr>
        <w:pStyle w:val="BodyText"/>
      </w:pPr>
    </w:p>
    <w:p w:rsidR="005D0051" w:rsidRDefault="005D0051" w:rsidP="00590CE4">
      <w:pPr>
        <w:pStyle w:val="BodyText"/>
      </w:pPr>
    </w:p>
    <w:p w:rsidR="005D0051" w:rsidRDefault="005D0051" w:rsidP="00590CE4">
      <w:pPr>
        <w:pStyle w:val="BodyText"/>
      </w:pPr>
    </w:p>
    <w:p w:rsidR="00416C7F" w:rsidRDefault="00416C7F" w:rsidP="00590CE4">
      <w:pPr>
        <w:pStyle w:val="BodyText"/>
      </w:pPr>
    </w:p>
    <w:p w:rsidR="00416C7F" w:rsidRDefault="00416C7F" w:rsidP="00590CE4">
      <w:pPr>
        <w:pStyle w:val="BodyText"/>
      </w:pPr>
    </w:p>
    <w:p w:rsidR="00416C7F" w:rsidRDefault="00416C7F" w:rsidP="00590CE4">
      <w:pPr>
        <w:pStyle w:val="BodyText"/>
        <w:sectPr w:rsidR="00416C7F" w:rsidSect="00A57346">
          <w:pgSz w:w="12240" w:h="15840" w:code="1"/>
          <w:pgMar w:top="1440" w:right="1440" w:bottom="1440" w:left="1440" w:header="720" w:footer="720" w:gutter="432"/>
          <w:cols w:space="720"/>
          <w:titlePg/>
          <w:docGrid w:linePitch="360"/>
        </w:sectPr>
      </w:pPr>
    </w:p>
    <w:p w:rsidR="00910D82" w:rsidRDefault="00910D82" w:rsidP="0095242A">
      <w:pPr>
        <w:pStyle w:val="Title"/>
      </w:pPr>
      <w:bookmarkStart w:id="582" w:name="_Toc187026501"/>
      <w:bookmarkStart w:id="583" w:name="_Toc187026585"/>
      <w:bookmarkStart w:id="584" w:name="_Toc187026891"/>
      <w:bookmarkStart w:id="585" w:name="_Toc187026982"/>
      <w:bookmarkStart w:id="586" w:name="_Toc187027120"/>
      <w:bookmarkStart w:id="587" w:name="_Toc187027476"/>
      <w:bookmarkStart w:id="588" w:name="_Toc187027630"/>
      <w:bookmarkStart w:id="589" w:name="_Toc187027784"/>
      <w:bookmarkStart w:id="590" w:name="_Toc187028113"/>
      <w:bookmarkStart w:id="591" w:name="_Toc187028220"/>
      <w:bookmarkStart w:id="592" w:name="_Toc187028245"/>
      <w:bookmarkStart w:id="593" w:name="_Toc187028632"/>
      <w:bookmarkStart w:id="594" w:name="_Toc187028761"/>
      <w:bookmarkStart w:id="595" w:name="_Toc187028906"/>
      <w:bookmarkStart w:id="596" w:name="_Toc187028934"/>
      <w:bookmarkStart w:id="597" w:name="_Ref91488658"/>
      <w:bookmarkStart w:id="598" w:name="_Ref91488663"/>
      <w:bookmarkStart w:id="599" w:name="_Ref94339750"/>
      <w:bookmarkStart w:id="600" w:name="_Ref94339799"/>
      <w:bookmarkStart w:id="601" w:name="_Toc99793423"/>
      <w:bookmarkStart w:id="602" w:name="_Toc142194777"/>
      <w:bookmarkStart w:id="603" w:name="_Toc21435921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r w:rsidRPr="00827861">
        <w:lastRenderedPageBreak/>
        <w:t>Glossary</w:t>
      </w:r>
      <w:bookmarkEnd w:id="597"/>
      <w:bookmarkEnd w:id="598"/>
      <w:bookmarkEnd w:id="599"/>
      <w:bookmarkEnd w:id="600"/>
      <w:bookmarkEnd w:id="601"/>
      <w:bookmarkEnd w:id="602"/>
      <w:bookmarkEnd w:id="603"/>
    </w:p>
    <w:p w:rsidR="00910D82" w:rsidRDefault="00865911" w:rsidP="00FE0B65">
      <w:pPr>
        <w:pStyle w:val="BodyText"/>
      </w:pPr>
      <w:r w:rsidRPr="0048622F">
        <w:fldChar w:fldCharType="begin"/>
      </w:r>
      <w:r w:rsidR="009D0047" w:rsidRPr="0048622F">
        <w:instrText xml:space="preserve"> XE "Glossary" </w:instrText>
      </w:r>
      <w:r w:rsidRPr="0048622F">
        <w:fldChar w:fldCharType="end"/>
      </w:r>
      <w:r w:rsidR="0048622F">
        <w:t>The following table contains a list of terms used in this document along with their definitions</w:t>
      </w:r>
      <w:r w:rsidR="00910D82" w:rsidRPr="0048622F">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6876"/>
      </w:tblGrid>
      <w:tr w:rsidR="0048622F" w:rsidRPr="0048622F" w:rsidTr="00B518D5">
        <w:trPr>
          <w:cantSplit/>
          <w:tblHeader/>
        </w:trPr>
        <w:tc>
          <w:tcPr>
            <w:tcW w:w="1548" w:type="dxa"/>
            <w:shd w:val="clear" w:color="auto" w:fill="D9D9D9"/>
            <w:vAlign w:val="center"/>
          </w:tcPr>
          <w:p w:rsidR="0048622F" w:rsidRPr="0048622F" w:rsidRDefault="0048622F" w:rsidP="00D039D0">
            <w:pPr>
              <w:pStyle w:val="TableHeaderCenter"/>
            </w:pPr>
            <w:r w:rsidRPr="0048622F">
              <w:t>Term</w:t>
            </w:r>
          </w:p>
        </w:tc>
        <w:tc>
          <w:tcPr>
            <w:tcW w:w="6876" w:type="dxa"/>
            <w:shd w:val="clear" w:color="auto" w:fill="D9D9D9"/>
            <w:vAlign w:val="center"/>
          </w:tcPr>
          <w:p w:rsidR="0048622F" w:rsidRPr="0048622F" w:rsidRDefault="0048622F" w:rsidP="00D039D0">
            <w:pPr>
              <w:pStyle w:val="TableHeaderCenter"/>
            </w:pPr>
            <w:r w:rsidRPr="0048622F">
              <w:t>Definition</w:t>
            </w:r>
          </w:p>
        </w:tc>
      </w:tr>
      <w:tr w:rsidR="0048622F" w:rsidRPr="0048622F" w:rsidTr="00B518D5">
        <w:trPr>
          <w:cantSplit/>
        </w:trPr>
        <w:tc>
          <w:tcPr>
            <w:tcW w:w="1548" w:type="dxa"/>
            <w:vAlign w:val="center"/>
          </w:tcPr>
          <w:p w:rsidR="0048622F" w:rsidRPr="0048622F" w:rsidRDefault="0048622F" w:rsidP="00D039D0">
            <w:pPr>
              <w:pStyle w:val="TableText"/>
            </w:pPr>
            <w:r w:rsidRPr="0048622F">
              <w:t>Acegi</w:t>
            </w:r>
          </w:p>
        </w:tc>
        <w:tc>
          <w:tcPr>
            <w:tcW w:w="6876" w:type="dxa"/>
            <w:vAlign w:val="center"/>
          </w:tcPr>
          <w:p w:rsidR="0048622F" w:rsidRPr="0048622F" w:rsidRDefault="0048622F" w:rsidP="00D039D0">
            <w:pPr>
              <w:pStyle w:val="TableText"/>
            </w:pPr>
            <w:r w:rsidRPr="0048622F">
              <w:t>Acegi is a security framework that provides a powerful, flexible security solution for enterprise software, with a particular emphasis on applications that use the Spring Framework</w:t>
            </w:r>
            <w:r w:rsidR="008B318A" w:rsidRPr="0048622F">
              <w:t xml:space="preserve">. </w:t>
            </w:r>
            <w:r w:rsidRPr="0048622F">
              <w:t>Acegi Security provides comprehensive authentication, authorization, instance-based access control, channel security and human user detection capabilities</w:t>
            </w:r>
            <w:r w:rsidR="008B318A" w:rsidRPr="0048622F">
              <w:t xml:space="preserve">. </w:t>
            </w:r>
            <w:r w:rsidRPr="0048622F">
              <w:t>See http://www.acegisecurity.org/ for m</w:t>
            </w:r>
            <w:r>
              <w:t>ore information.</w:t>
            </w:r>
          </w:p>
        </w:tc>
      </w:tr>
      <w:tr w:rsidR="0048622F" w:rsidRPr="0048622F" w:rsidTr="00B518D5">
        <w:trPr>
          <w:cantSplit/>
        </w:trPr>
        <w:tc>
          <w:tcPr>
            <w:tcW w:w="1548" w:type="dxa"/>
            <w:vAlign w:val="center"/>
          </w:tcPr>
          <w:p w:rsidR="0048622F" w:rsidRPr="0048622F" w:rsidRDefault="0048622F" w:rsidP="00D039D0">
            <w:pPr>
              <w:pStyle w:val="TableText"/>
            </w:pPr>
            <w:r w:rsidRPr="0048622F">
              <w:t>Ant</w:t>
            </w:r>
          </w:p>
        </w:tc>
        <w:tc>
          <w:tcPr>
            <w:tcW w:w="6876" w:type="dxa"/>
            <w:vAlign w:val="center"/>
          </w:tcPr>
          <w:p w:rsidR="0048622F" w:rsidRPr="0048622F" w:rsidRDefault="0048622F" w:rsidP="00D039D0">
            <w:pPr>
              <w:pStyle w:val="TableText"/>
            </w:pPr>
            <w:r w:rsidRPr="0048622F">
              <w:t>Apache Ant is a Java-based build tool used to perform various build related tasks</w:t>
            </w:r>
            <w:r w:rsidR="008B318A" w:rsidRPr="0048622F">
              <w:t xml:space="preserve">. </w:t>
            </w:r>
            <w:r w:rsidRPr="0048622F">
              <w:t>For more information on how Ant is used within the SDK</w:t>
            </w:r>
            <w:r w:rsidR="008B318A" w:rsidRPr="0048622F">
              <w:t xml:space="preserve">. </w:t>
            </w:r>
            <w:r w:rsidRPr="0048622F">
              <w:t>See http://ant.apache.org/ for more information on Ant itself.</w:t>
            </w:r>
          </w:p>
        </w:tc>
      </w:tr>
      <w:tr w:rsidR="0048622F" w:rsidRPr="0048622F" w:rsidTr="00B518D5">
        <w:trPr>
          <w:cantSplit/>
        </w:trPr>
        <w:tc>
          <w:tcPr>
            <w:tcW w:w="1548" w:type="dxa"/>
            <w:vAlign w:val="center"/>
          </w:tcPr>
          <w:p w:rsidR="0048622F" w:rsidRPr="0048622F" w:rsidRDefault="0048622F" w:rsidP="00D039D0">
            <w:pPr>
              <w:pStyle w:val="TableText"/>
            </w:pPr>
            <w:r w:rsidRPr="0048622F">
              <w:t>caGrid</w:t>
            </w:r>
          </w:p>
        </w:tc>
        <w:tc>
          <w:tcPr>
            <w:tcW w:w="6876" w:type="dxa"/>
            <w:vAlign w:val="center"/>
          </w:tcPr>
          <w:p w:rsidR="0048622F" w:rsidRPr="0048622F" w:rsidRDefault="0048622F" w:rsidP="00D039D0">
            <w:pPr>
              <w:pStyle w:val="TableText"/>
            </w:pPr>
            <w:r w:rsidRPr="0048622F">
              <w:t>The cancer Biomed</w:t>
            </w:r>
            <w:r w:rsidR="008B318A">
              <w:t>ical Informatics Grid, or caBIG</w:t>
            </w:r>
            <w:r w:rsidR="008B318A" w:rsidRPr="00B518D5">
              <w:rPr>
                <w:vertAlign w:val="superscript"/>
              </w:rPr>
              <w:t>®</w:t>
            </w:r>
            <w:r w:rsidRPr="0048622F">
              <w:t>, is a voluntary virtual informatics infrastructure that connects data, research tools, scientists, and organizations to leverage their combined strengths and expertise in an open federated environment with widely accepted standards and shared tools. The underlying service oriented infrastructure that supports caBIG</w:t>
            </w:r>
            <w:r w:rsidR="008B318A" w:rsidRPr="00B518D5">
              <w:rPr>
                <w:vertAlign w:val="superscript"/>
              </w:rPr>
              <w:t>®</w:t>
            </w:r>
            <w:r w:rsidRPr="0048622F">
              <w:t xml:space="preserve"> is referred to as caGrid. See http://www.cagrid.org</w:t>
            </w:r>
          </w:p>
        </w:tc>
      </w:tr>
      <w:tr w:rsidR="0048622F" w:rsidRPr="0048622F" w:rsidTr="00B518D5">
        <w:trPr>
          <w:cantSplit/>
        </w:trPr>
        <w:tc>
          <w:tcPr>
            <w:tcW w:w="1548" w:type="dxa"/>
            <w:vAlign w:val="center"/>
          </w:tcPr>
          <w:p w:rsidR="0048622F" w:rsidRPr="0048622F" w:rsidRDefault="0048622F" w:rsidP="00D039D0">
            <w:pPr>
              <w:pStyle w:val="TableText"/>
            </w:pPr>
            <w:r w:rsidRPr="0048622F">
              <w:t>Ehcache</w:t>
            </w:r>
          </w:p>
        </w:tc>
        <w:tc>
          <w:tcPr>
            <w:tcW w:w="6876" w:type="dxa"/>
            <w:vAlign w:val="center"/>
          </w:tcPr>
          <w:p w:rsidR="0048622F" w:rsidRPr="0048622F" w:rsidRDefault="0048622F" w:rsidP="00D039D0">
            <w:pPr>
              <w:pStyle w:val="TableText"/>
            </w:pPr>
            <w:r w:rsidRPr="0048622F">
              <w:t>Ehcache is a simple, fast and thread safe cache for Java that provides memory and disk stores and distributed operation for clusters</w:t>
            </w:r>
            <w:r w:rsidR="008B318A" w:rsidRPr="0048622F">
              <w:t xml:space="preserve">. </w:t>
            </w:r>
            <w:r w:rsidRPr="0048622F">
              <w:t>CSM uses ehcache in conjunction with Hibernate</w:t>
            </w:r>
            <w:r w:rsidR="008B318A" w:rsidRPr="0048622F">
              <w:t xml:space="preserve">. </w:t>
            </w:r>
            <w:r w:rsidRPr="0048622F">
              <w:t>See http://sourceforge.net/projects/ehcache for more information.</w:t>
            </w:r>
          </w:p>
        </w:tc>
      </w:tr>
      <w:tr w:rsidR="0048622F" w:rsidRPr="0048622F" w:rsidTr="00B518D5">
        <w:trPr>
          <w:cantSplit/>
        </w:trPr>
        <w:tc>
          <w:tcPr>
            <w:tcW w:w="1548" w:type="dxa"/>
            <w:vAlign w:val="center"/>
          </w:tcPr>
          <w:p w:rsidR="0048622F" w:rsidRPr="0048622F" w:rsidRDefault="0048622F" w:rsidP="00D039D0">
            <w:pPr>
              <w:pStyle w:val="TableText"/>
            </w:pPr>
            <w:r w:rsidRPr="0048622F">
              <w:t>Hibernate</w:t>
            </w:r>
          </w:p>
        </w:tc>
        <w:tc>
          <w:tcPr>
            <w:tcW w:w="6876" w:type="dxa"/>
            <w:vAlign w:val="center"/>
          </w:tcPr>
          <w:p w:rsidR="0048622F" w:rsidRPr="0048622F" w:rsidRDefault="0048622F" w:rsidP="00D039D0">
            <w:pPr>
              <w:pStyle w:val="TableText"/>
            </w:pPr>
            <w:r w:rsidRPr="0048622F">
              <w:t>Hibernate is an object-relational mapping (ORM) solution for the Java language, and provides an easy to use framework for mapping an object-oriented domain model to a traditional relational database. Its purpose is to relieve the developer from a significant amount of relational data persistence-related programming tasks</w:t>
            </w:r>
            <w:r w:rsidR="008B318A" w:rsidRPr="0048622F">
              <w:t xml:space="preserve">. </w:t>
            </w:r>
            <w:r w:rsidRPr="0048622F">
              <w:t>See http://www.hibernate.org/ for more information.</w:t>
            </w:r>
          </w:p>
        </w:tc>
      </w:tr>
      <w:tr w:rsidR="0048622F" w:rsidRPr="0048622F" w:rsidTr="00B518D5">
        <w:trPr>
          <w:cantSplit/>
        </w:trPr>
        <w:tc>
          <w:tcPr>
            <w:tcW w:w="1548" w:type="dxa"/>
            <w:vAlign w:val="center"/>
          </w:tcPr>
          <w:p w:rsidR="0048622F" w:rsidRPr="0048622F" w:rsidRDefault="0048622F" w:rsidP="00D039D0">
            <w:pPr>
              <w:pStyle w:val="TableText"/>
            </w:pPr>
            <w:r w:rsidRPr="0048622F">
              <w:t>JAR</w:t>
            </w:r>
          </w:p>
        </w:tc>
        <w:tc>
          <w:tcPr>
            <w:tcW w:w="6876" w:type="dxa"/>
            <w:vAlign w:val="center"/>
          </w:tcPr>
          <w:p w:rsidR="0048622F" w:rsidRPr="0048622F" w:rsidRDefault="0048622F" w:rsidP="00D039D0">
            <w:pPr>
              <w:pStyle w:val="TableText"/>
            </w:pPr>
            <w:r w:rsidRPr="0048622F">
              <w:t>JAR file is a file format based on the popular ZIP file format and is used for aggregating many files into one. A  JAR file is essentially a zip file that contains an optional META-INF directory.</w:t>
            </w:r>
          </w:p>
        </w:tc>
      </w:tr>
      <w:tr w:rsidR="0048622F" w:rsidRPr="0048622F" w:rsidTr="00B518D5">
        <w:trPr>
          <w:cantSplit/>
        </w:trPr>
        <w:tc>
          <w:tcPr>
            <w:tcW w:w="1548" w:type="dxa"/>
            <w:vAlign w:val="center"/>
          </w:tcPr>
          <w:p w:rsidR="0048622F" w:rsidRPr="0048622F" w:rsidRDefault="0048622F" w:rsidP="00D039D0">
            <w:pPr>
              <w:pStyle w:val="TableText"/>
            </w:pPr>
            <w:r w:rsidRPr="0048622F">
              <w:t>JAAS</w:t>
            </w:r>
          </w:p>
        </w:tc>
        <w:tc>
          <w:tcPr>
            <w:tcW w:w="6876" w:type="dxa"/>
            <w:vAlign w:val="center"/>
          </w:tcPr>
          <w:p w:rsidR="0048622F" w:rsidRPr="0048622F" w:rsidRDefault="0048622F" w:rsidP="00D039D0">
            <w:pPr>
              <w:pStyle w:val="TableText"/>
            </w:pPr>
            <w:r w:rsidRPr="0048622F">
              <w:t>The JAAS 1.0 API consists of a set of Java packages designed for user authentication and authorization. It implements a Java version of the standard Pluggable Authentication Module (PAM) framework and compatibly extends the Java 2 Platform's access control architecture to support user-based authorization.</w:t>
            </w:r>
          </w:p>
        </w:tc>
      </w:tr>
      <w:tr w:rsidR="0048622F" w:rsidRPr="0048622F" w:rsidTr="00B518D5">
        <w:trPr>
          <w:cantSplit/>
        </w:trPr>
        <w:tc>
          <w:tcPr>
            <w:tcW w:w="1548" w:type="dxa"/>
            <w:vAlign w:val="center"/>
          </w:tcPr>
          <w:p w:rsidR="0048622F" w:rsidRPr="0048622F" w:rsidRDefault="0048622F" w:rsidP="00D039D0">
            <w:pPr>
              <w:pStyle w:val="TableText"/>
            </w:pPr>
            <w:r w:rsidRPr="0048622F">
              <w:t>SAML</w:t>
            </w:r>
          </w:p>
        </w:tc>
        <w:tc>
          <w:tcPr>
            <w:tcW w:w="6876" w:type="dxa"/>
            <w:vAlign w:val="center"/>
          </w:tcPr>
          <w:p w:rsidR="0048622F" w:rsidRPr="0048622F" w:rsidRDefault="0048622F" w:rsidP="00D039D0">
            <w:pPr>
              <w:pStyle w:val="TableText"/>
            </w:pPr>
            <w:r w:rsidRPr="0048622F">
              <w:t>Security Assertion Markup Language (SAML) is an XML standard for exchanging authentication and authorization data between security domains, that is, between an identity provider (a producer of assertions) and a service provider (a consumer of assertions). SAML is a product of the OASIS Security Services Technical Committee</w:t>
            </w:r>
          </w:p>
        </w:tc>
      </w:tr>
      <w:tr w:rsidR="0048622F" w:rsidRPr="0048622F" w:rsidTr="00B518D5">
        <w:trPr>
          <w:cantSplit/>
        </w:trPr>
        <w:tc>
          <w:tcPr>
            <w:tcW w:w="1548" w:type="dxa"/>
            <w:vAlign w:val="center"/>
          </w:tcPr>
          <w:p w:rsidR="0048622F" w:rsidRPr="0048622F" w:rsidRDefault="0048622F" w:rsidP="00D039D0">
            <w:pPr>
              <w:pStyle w:val="TableText"/>
            </w:pPr>
            <w:r w:rsidRPr="0048622F">
              <w:t>Spring</w:t>
            </w:r>
          </w:p>
        </w:tc>
        <w:tc>
          <w:tcPr>
            <w:tcW w:w="6876" w:type="dxa"/>
            <w:vAlign w:val="center"/>
          </w:tcPr>
          <w:p w:rsidR="0048622F" w:rsidRPr="0048622F" w:rsidRDefault="0048622F" w:rsidP="00D039D0">
            <w:pPr>
              <w:pStyle w:val="TableText"/>
            </w:pPr>
            <w:r w:rsidRPr="0048622F">
              <w:t>Spring Framework is a leading full-stack Java/JEE application framework. Led and sustained by Interface21, Spring delivers significant benefits for many projects, increasing development productivity and runtime performance while improving test coverage and application quality. See http://www.springframework.org/ for more information.</w:t>
            </w:r>
          </w:p>
        </w:tc>
      </w:tr>
      <w:tr w:rsidR="0048622F" w:rsidRPr="0048622F" w:rsidTr="00B518D5">
        <w:trPr>
          <w:cantSplit/>
        </w:trPr>
        <w:tc>
          <w:tcPr>
            <w:tcW w:w="1548" w:type="dxa"/>
            <w:vAlign w:val="center"/>
          </w:tcPr>
          <w:p w:rsidR="0048622F" w:rsidRPr="0048622F" w:rsidRDefault="0048622F" w:rsidP="00D039D0">
            <w:pPr>
              <w:pStyle w:val="TableText"/>
            </w:pPr>
            <w:r w:rsidRPr="0048622F">
              <w:lastRenderedPageBreak/>
              <w:t>WSDD</w:t>
            </w:r>
          </w:p>
        </w:tc>
        <w:tc>
          <w:tcPr>
            <w:tcW w:w="6876" w:type="dxa"/>
            <w:vAlign w:val="center"/>
          </w:tcPr>
          <w:p w:rsidR="0048622F" w:rsidRPr="0048622F" w:rsidRDefault="0048622F" w:rsidP="00D039D0">
            <w:pPr>
              <w:pStyle w:val="TableText"/>
            </w:pPr>
            <w:r w:rsidRPr="0048622F">
              <w:t>An acronym for Web Service Deployment Descriptor, which can be used to specify resources that should be exposed as Web Services</w:t>
            </w:r>
            <w:r w:rsidR="008B318A" w:rsidRPr="0048622F">
              <w:t xml:space="preserve">. </w:t>
            </w:r>
            <w:r w:rsidRPr="0048622F">
              <w:t>See http://ws.apache.org/axis/java/user-guide.html#CustomDeploymentIntroducingWSDD for more information.</w:t>
            </w:r>
          </w:p>
        </w:tc>
      </w:tr>
      <w:tr w:rsidR="0048622F" w:rsidRPr="0048622F" w:rsidTr="00B518D5">
        <w:trPr>
          <w:cantSplit/>
        </w:trPr>
        <w:tc>
          <w:tcPr>
            <w:tcW w:w="1548" w:type="dxa"/>
            <w:vAlign w:val="center"/>
          </w:tcPr>
          <w:p w:rsidR="0048622F" w:rsidRPr="0048622F" w:rsidRDefault="0048622F" w:rsidP="00D039D0">
            <w:pPr>
              <w:pStyle w:val="TableText"/>
            </w:pPr>
            <w:r w:rsidRPr="0048622F">
              <w:t>WSDL</w:t>
            </w:r>
          </w:p>
        </w:tc>
        <w:tc>
          <w:tcPr>
            <w:tcW w:w="6876" w:type="dxa"/>
            <w:vAlign w:val="center"/>
          </w:tcPr>
          <w:p w:rsidR="0048622F" w:rsidRPr="0048622F" w:rsidRDefault="0048622F" w:rsidP="00D039D0">
            <w:pPr>
              <w:pStyle w:val="TableText"/>
            </w:pPr>
            <w:r w:rsidRPr="0048622F">
              <w:t>An acronym for Web Services Definition Language, which is an XML-based language that provides a model for describing Web services</w:t>
            </w:r>
            <w:r w:rsidR="008B318A" w:rsidRPr="0048622F">
              <w:t xml:space="preserve">. </w:t>
            </w:r>
            <w:r w:rsidRPr="0048622F">
              <w:t>See http://www.w3.org/TR/wsdl.html or http://en.wikipedia.org/wiki/WSDL for more information.</w:t>
            </w:r>
          </w:p>
        </w:tc>
      </w:tr>
    </w:tbl>
    <w:p w:rsidR="00AB2F90" w:rsidRDefault="00AB2F90" w:rsidP="00910D82">
      <w:pPr>
        <w:pStyle w:val="ListNumber"/>
        <w:numPr>
          <w:ilvl w:val="0"/>
          <w:numId w:val="0"/>
        </w:numPr>
        <w:ind w:left="1440" w:hanging="360"/>
      </w:pPr>
    </w:p>
    <w:p w:rsidR="00827861" w:rsidRDefault="00827861" w:rsidP="00910D82">
      <w:pPr>
        <w:pStyle w:val="ListNumber"/>
        <w:numPr>
          <w:ilvl w:val="0"/>
          <w:numId w:val="0"/>
        </w:numPr>
        <w:ind w:left="1440" w:hanging="360"/>
      </w:pPr>
    </w:p>
    <w:p w:rsidR="00827861" w:rsidRDefault="00827861" w:rsidP="00910D82">
      <w:pPr>
        <w:pStyle w:val="ListNumber"/>
        <w:numPr>
          <w:ilvl w:val="0"/>
          <w:numId w:val="0"/>
        </w:numPr>
        <w:ind w:left="1440" w:hanging="360"/>
      </w:pPr>
    </w:p>
    <w:p w:rsidR="00D17F1B" w:rsidRDefault="00D17F1B" w:rsidP="00910D82">
      <w:pPr>
        <w:pStyle w:val="ListNumber"/>
        <w:numPr>
          <w:ilvl w:val="0"/>
          <w:numId w:val="0"/>
        </w:numPr>
        <w:ind w:left="1440" w:hanging="360"/>
      </w:pPr>
    </w:p>
    <w:p w:rsidR="00D17F1B" w:rsidRDefault="00D17F1B" w:rsidP="00910D82">
      <w:pPr>
        <w:pStyle w:val="ListNumber"/>
        <w:numPr>
          <w:ilvl w:val="0"/>
          <w:numId w:val="0"/>
        </w:numPr>
        <w:ind w:left="1440" w:hanging="360"/>
      </w:pPr>
    </w:p>
    <w:p w:rsidR="00827861" w:rsidRDefault="00827861" w:rsidP="00910D82">
      <w:pPr>
        <w:pStyle w:val="ListNumber"/>
        <w:numPr>
          <w:ilvl w:val="0"/>
          <w:numId w:val="0"/>
        </w:numPr>
        <w:ind w:left="1440" w:hanging="360"/>
      </w:pPr>
    </w:p>
    <w:p w:rsidR="00910D82" w:rsidRDefault="00910D82" w:rsidP="00910D82">
      <w:pPr>
        <w:pStyle w:val="ListNumber"/>
        <w:numPr>
          <w:ilvl w:val="0"/>
          <w:numId w:val="0"/>
        </w:numPr>
        <w:ind w:left="1440" w:hanging="360"/>
        <w:sectPr w:rsidR="00910D82" w:rsidSect="00A57346">
          <w:pgSz w:w="12240" w:h="15840" w:code="1"/>
          <w:pgMar w:top="1440" w:right="1440" w:bottom="1440" w:left="1440" w:header="720" w:footer="720" w:gutter="432"/>
          <w:cols w:space="720"/>
          <w:titlePg/>
          <w:docGrid w:linePitch="360"/>
        </w:sectPr>
      </w:pPr>
    </w:p>
    <w:p w:rsidR="000D4B9F" w:rsidRDefault="00F258D9" w:rsidP="00F258D9">
      <w:pPr>
        <w:pStyle w:val="Title"/>
      </w:pPr>
      <w:bookmarkStart w:id="604" w:name="_Toc187026440"/>
      <w:bookmarkStart w:id="605" w:name="_Toc187026503"/>
      <w:bookmarkStart w:id="606" w:name="_Toc187026587"/>
      <w:bookmarkStart w:id="607" w:name="_Toc187026893"/>
      <w:bookmarkStart w:id="608" w:name="_Toc187026984"/>
      <w:bookmarkStart w:id="609" w:name="_Toc187027122"/>
      <w:bookmarkStart w:id="610" w:name="_Toc187027478"/>
      <w:bookmarkStart w:id="611" w:name="_Toc187027632"/>
      <w:bookmarkStart w:id="612" w:name="_Toc187027738"/>
      <w:bookmarkStart w:id="613" w:name="_Toc187027786"/>
      <w:bookmarkStart w:id="614" w:name="_Toc187028115"/>
      <w:bookmarkStart w:id="615" w:name="_Toc187028222"/>
      <w:bookmarkStart w:id="616" w:name="_Toc187028247"/>
      <w:bookmarkStart w:id="617" w:name="_Toc187028634"/>
      <w:bookmarkStart w:id="618" w:name="_Toc187028763"/>
      <w:bookmarkStart w:id="619" w:name="_Toc187028908"/>
      <w:bookmarkStart w:id="620" w:name="_Toc187028936"/>
      <w:bookmarkStart w:id="621" w:name="_Toc187030169"/>
      <w:bookmarkStart w:id="622" w:name="_Toc187030216"/>
      <w:bookmarkStart w:id="623" w:name="_Toc214359212"/>
      <w:r>
        <w:lastRenderedPageBreak/>
        <w:t>Index</w:t>
      </w:r>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rsidR="007B5769" w:rsidRDefault="007B5769" w:rsidP="00D544CF">
      <w:pPr>
        <w:pStyle w:val="BodyText"/>
      </w:pPr>
    </w:p>
    <w:p w:rsidR="00E92FAF" w:rsidRDefault="00865911" w:rsidP="00D544CF">
      <w:pPr>
        <w:pStyle w:val="BodyText"/>
        <w:rPr>
          <w:noProof/>
        </w:rPr>
        <w:sectPr w:rsidR="00E92FAF" w:rsidSect="00E92FAF">
          <w:headerReference w:type="even" r:id="rId76"/>
          <w:headerReference w:type="default" r:id="rId77"/>
          <w:type w:val="continuous"/>
          <w:pgSz w:w="12240" w:h="15840" w:code="1"/>
          <w:pgMar w:top="1440" w:right="1440" w:bottom="1440" w:left="1440" w:header="720" w:footer="720" w:gutter="432"/>
          <w:cols w:space="720"/>
          <w:titlePg/>
          <w:docGrid w:linePitch="360"/>
        </w:sectPr>
      </w:pPr>
      <w:r>
        <w:fldChar w:fldCharType="begin"/>
      </w:r>
      <w:r w:rsidR="00827861">
        <w:instrText xml:space="preserve"> INDEX \h "A" \c "2" \z "1033" </w:instrText>
      </w:r>
      <w:r>
        <w:fldChar w:fldCharType="separate"/>
      </w:r>
    </w:p>
    <w:p w:rsidR="00E92FAF" w:rsidRDefault="00E92FAF">
      <w:pPr>
        <w:pStyle w:val="IndexHeading"/>
        <w:keepNext/>
        <w:tabs>
          <w:tab w:val="right" w:leader="dot" w:pos="4094"/>
        </w:tabs>
        <w:rPr>
          <w:rFonts w:ascii="Times New Roman" w:hAnsi="Times New Roman"/>
          <w:b w:val="0"/>
          <w:bCs w:val="0"/>
          <w:noProof/>
        </w:rPr>
      </w:pPr>
      <w:r>
        <w:rPr>
          <w:noProof/>
        </w:rPr>
        <w:lastRenderedPageBreak/>
        <w:t>A</w:t>
      </w:r>
    </w:p>
    <w:p w:rsidR="00E92FAF" w:rsidRDefault="00E92FAF">
      <w:pPr>
        <w:pStyle w:val="Index1"/>
        <w:tabs>
          <w:tab w:val="right" w:leader="dot" w:pos="4094"/>
        </w:tabs>
        <w:rPr>
          <w:noProof/>
        </w:rPr>
      </w:pPr>
      <w:r>
        <w:rPr>
          <w:noProof/>
        </w:rPr>
        <w:t>Acegi configuration file, 105</w:t>
      </w:r>
    </w:p>
    <w:p w:rsidR="00E92FAF" w:rsidRDefault="00E92FAF">
      <w:pPr>
        <w:pStyle w:val="Index1"/>
        <w:tabs>
          <w:tab w:val="right" w:leader="dot" w:pos="4094"/>
        </w:tabs>
        <w:rPr>
          <w:noProof/>
        </w:rPr>
      </w:pPr>
      <w:r>
        <w:rPr>
          <w:noProof/>
        </w:rPr>
        <w:t>add security filter, 63</w:t>
      </w:r>
    </w:p>
    <w:p w:rsidR="00E92FAF" w:rsidRDefault="00E92FAF">
      <w:pPr>
        <w:pStyle w:val="Index1"/>
        <w:tabs>
          <w:tab w:val="right" w:leader="dot" w:pos="4094"/>
        </w:tabs>
        <w:rPr>
          <w:noProof/>
        </w:rPr>
      </w:pPr>
      <w:r>
        <w:rPr>
          <w:noProof/>
        </w:rPr>
        <w:t>Admin</w:t>
      </w:r>
    </w:p>
    <w:p w:rsidR="00E92FAF" w:rsidRDefault="00E92FAF">
      <w:pPr>
        <w:pStyle w:val="Index2"/>
        <w:tabs>
          <w:tab w:val="right" w:leader="dot" w:pos="4094"/>
        </w:tabs>
        <w:rPr>
          <w:noProof/>
        </w:rPr>
      </w:pPr>
      <w:r>
        <w:rPr>
          <w:noProof/>
        </w:rPr>
        <w:t>defined, 5</w:t>
      </w:r>
    </w:p>
    <w:p w:rsidR="00E92FAF" w:rsidRDefault="00E92FAF">
      <w:pPr>
        <w:pStyle w:val="Index1"/>
        <w:tabs>
          <w:tab w:val="right" w:leader="dot" w:pos="4094"/>
        </w:tabs>
        <w:rPr>
          <w:noProof/>
        </w:rPr>
      </w:pPr>
      <w:r>
        <w:rPr>
          <w:noProof/>
        </w:rPr>
        <w:t>Admin Mode</w:t>
      </w:r>
    </w:p>
    <w:p w:rsidR="00E92FAF" w:rsidRDefault="00E92FAF">
      <w:pPr>
        <w:pStyle w:val="Index2"/>
        <w:tabs>
          <w:tab w:val="right" w:leader="dot" w:pos="4094"/>
        </w:tabs>
        <w:rPr>
          <w:noProof/>
        </w:rPr>
      </w:pPr>
      <w:r>
        <w:rPr>
          <w:noProof/>
        </w:rPr>
        <w:t>group options, 59</w:t>
      </w:r>
    </w:p>
    <w:p w:rsidR="00E92FAF" w:rsidRDefault="00E92FAF">
      <w:pPr>
        <w:pStyle w:val="Index2"/>
        <w:tabs>
          <w:tab w:val="right" w:leader="dot" w:pos="4094"/>
        </w:tabs>
        <w:rPr>
          <w:noProof/>
        </w:rPr>
      </w:pPr>
      <w:r>
        <w:rPr>
          <w:noProof/>
        </w:rPr>
        <w:t>workflow, 49</w:t>
      </w:r>
    </w:p>
    <w:p w:rsidR="00E92FAF" w:rsidRDefault="00E92FAF">
      <w:pPr>
        <w:pStyle w:val="Index1"/>
        <w:tabs>
          <w:tab w:val="right" w:leader="dot" w:pos="4094"/>
        </w:tabs>
        <w:rPr>
          <w:noProof/>
        </w:rPr>
      </w:pPr>
      <w:r>
        <w:rPr>
          <w:noProof/>
        </w:rPr>
        <w:t>Admin Mode provisioning buttons, 35</w:t>
      </w:r>
    </w:p>
    <w:p w:rsidR="00E92FAF" w:rsidRDefault="00E92FAF">
      <w:pPr>
        <w:pStyle w:val="Index1"/>
        <w:tabs>
          <w:tab w:val="right" w:leader="dot" w:pos="4094"/>
        </w:tabs>
        <w:rPr>
          <w:noProof/>
        </w:rPr>
      </w:pPr>
      <w:r>
        <w:rPr>
          <w:noProof/>
        </w:rPr>
        <w:t>administer protection elements, 52</w:t>
      </w:r>
    </w:p>
    <w:p w:rsidR="00E92FAF" w:rsidRDefault="00E92FAF">
      <w:pPr>
        <w:pStyle w:val="Index1"/>
        <w:tabs>
          <w:tab w:val="right" w:leader="dot" w:pos="4094"/>
        </w:tabs>
        <w:rPr>
          <w:noProof/>
        </w:rPr>
      </w:pPr>
      <w:r>
        <w:rPr>
          <w:noProof/>
        </w:rPr>
        <w:t>administrative rights, 42</w:t>
      </w:r>
    </w:p>
    <w:p w:rsidR="00E92FAF" w:rsidRDefault="00E92FAF">
      <w:pPr>
        <w:pStyle w:val="Index1"/>
        <w:tabs>
          <w:tab w:val="right" w:leader="dot" w:pos="4094"/>
        </w:tabs>
        <w:rPr>
          <w:noProof/>
        </w:rPr>
      </w:pPr>
      <w:r>
        <w:rPr>
          <w:noProof/>
        </w:rPr>
        <w:t>anonymous binds</w:t>
      </w:r>
    </w:p>
    <w:p w:rsidR="00E92FAF" w:rsidRDefault="00E92FAF">
      <w:pPr>
        <w:pStyle w:val="Index2"/>
        <w:tabs>
          <w:tab w:val="right" w:leader="dot" w:pos="4094"/>
        </w:tabs>
        <w:rPr>
          <w:noProof/>
        </w:rPr>
      </w:pPr>
      <w:r>
        <w:rPr>
          <w:noProof/>
        </w:rPr>
        <w:t>LDAP login module, 18</w:t>
      </w:r>
    </w:p>
    <w:p w:rsidR="00E92FAF" w:rsidRDefault="00E92FAF">
      <w:pPr>
        <w:pStyle w:val="Index1"/>
        <w:tabs>
          <w:tab w:val="right" w:leader="dot" w:pos="4094"/>
        </w:tabs>
        <w:rPr>
          <w:noProof/>
        </w:rPr>
      </w:pPr>
      <w:r>
        <w:rPr>
          <w:noProof/>
        </w:rPr>
        <w:t>Ant, 8</w:t>
      </w:r>
    </w:p>
    <w:p w:rsidR="00E92FAF" w:rsidRDefault="00E92FAF">
      <w:pPr>
        <w:pStyle w:val="Index1"/>
        <w:tabs>
          <w:tab w:val="right" w:leader="dot" w:pos="4094"/>
        </w:tabs>
        <w:rPr>
          <w:noProof/>
        </w:rPr>
      </w:pPr>
      <w:r>
        <w:rPr>
          <w:noProof/>
        </w:rPr>
        <w:t>API</w:t>
      </w:r>
    </w:p>
    <w:p w:rsidR="00E92FAF" w:rsidRDefault="00E92FAF">
      <w:pPr>
        <w:pStyle w:val="Index2"/>
        <w:tabs>
          <w:tab w:val="right" w:leader="dot" w:pos="4094"/>
        </w:tabs>
        <w:rPr>
          <w:noProof/>
        </w:rPr>
      </w:pPr>
      <w:r>
        <w:rPr>
          <w:noProof/>
        </w:rPr>
        <w:t>authorization JAR placement, 22</w:t>
      </w:r>
    </w:p>
    <w:p w:rsidR="00E92FAF" w:rsidRDefault="00E92FAF">
      <w:pPr>
        <w:pStyle w:val="Index2"/>
        <w:tabs>
          <w:tab w:val="right" w:leader="dot" w:pos="4094"/>
        </w:tabs>
        <w:rPr>
          <w:noProof/>
        </w:rPr>
      </w:pPr>
      <w:r>
        <w:rPr>
          <w:noProof/>
        </w:rPr>
        <w:t>integrating with CLM, 25</w:t>
      </w:r>
    </w:p>
    <w:p w:rsidR="00E92FAF" w:rsidRDefault="00E92FAF">
      <w:pPr>
        <w:pStyle w:val="Index2"/>
        <w:tabs>
          <w:tab w:val="right" w:leader="dot" w:pos="4094"/>
        </w:tabs>
        <w:rPr>
          <w:noProof/>
        </w:rPr>
      </w:pPr>
      <w:r>
        <w:rPr>
          <w:noProof/>
        </w:rPr>
        <w:t>integration workflow, 9</w:t>
      </w:r>
    </w:p>
    <w:p w:rsidR="00E92FAF" w:rsidRDefault="00E92FAF">
      <w:pPr>
        <w:pStyle w:val="Index2"/>
        <w:tabs>
          <w:tab w:val="right" w:leader="dot" w:pos="4094"/>
        </w:tabs>
        <w:rPr>
          <w:noProof/>
        </w:rPr>
      </w:pPr>
      <w:r>
        <w:rPr>
          <w:noProof/>
        </w:rPr>
        <w:t>services, 10</w:t>
      </w:r>
    </w:p>
    <w:p w:rsidR="00E92FAF" w:rsidRDefault="00E92FAF">
      <w:pPr>
        <w:pStyle w:val="Index2"/>
        <w:tabs>
          <w:tab w:val="right" w:leader="dot" w:pos="4094"/>
        </w:tabs>
        <w:rPr>
          <w:noProof/>
        </w:rPr>
      </w:pPr>
      <w:r>
        <w:rPr>
          <w:noProof/>
        </w:rPr>
        <w:t>with JBoss, 20</w:t>
      </w:r>
    </w:p>
    <w:p w:rsidR="00E92FAF" w:rsidRDefault="00E92FAF">
      <w:pPr>
        <w:pStyle w:val="Index1"/>
        <w:tabs>
          <w:tab w:val="right" w:leader="dot" w:pos="4094"/>
        </w:tabs>
        <w:rPr>
          <w:noProof/>
        </w:rPr>
      </w:pPr>
      <w:r>
        <w:rPr>
          <w:noProof/>
        </w:rPr>
        <w:t>application administration, 40</w:t>
      </w:r>
    </w:p>
    <w:p w:rsidR="00E92FAF" w:rsidRDefault="00E92FAF">
      <w:pPr>
        <w:pStyle w:val="Index1"/>
        <w:tabs>
          <w:tab w:val="right" w:leader="dot" w:pos="4094"/>
        </w:tabs>
        <w:rPr>
          <w:noProof/>
        </w:rPr>
      </w:pPr>
      <w:r>
        <w:rPr>
          <w:noProof/>
        </w:rPr>
        <w:t>application Administrator, 42</w:t>
      </w:r>
    </w:p>
    <w:p w:rsidR="00E92FAF" w:rsidRDefault="00E92FAF">
      <w:pPr>
        <w:pStyle w:val="Index1"/>
        <w:tabs>
          <w:tab w:val="right" w:leader="dot" w:pos="4094"/>
        </w:tabs>
        <w:rPr>
          <w:noProof/>
        </w:rPr>
      </w:pPr>
      <w:r>
        <w:rPr>
          <w:noProof/>
        </w:rPr>
        <w:t>assign application Admin, 42</w:t>
      </w:r>
    </w:p>
    <w:p w:rsidR="00E92FAF" w:rsidRDefault="00E92FAF">
      <w:pPr>
        <w:pStyle w:val="Index1"/>
        <w:tabs>
          <w:tab w:val="right" w:leader="dot" w:pos="4094"/>
        </w:tabs>
        <w:rPr>
          <w:noProof/>
        </w:rPr>
      </w:pPr>
      <w:r>
        <w:rPr>
          <w:noProof/>
        </w:rPr>
        <w:t>assign element to group, 35, 37</w:t>
      </w:r>
    </w:p>
    <w:p w:rsidR="00E92FAF" w:rsidRDefault="00E92FAF">
      <w:pPr>
        <w:pStyle w:val="Index1"/>
        <w:tabs>
          <w:tab w:val="right" w:leader="dot" w:pos="4094"/>
        </w:tabs>
        <w:rPr>
          <w:noProof/>
        </w:rPr>
      </w:pPr>
      <w:r>
        <w:rPr>
          <w:noProof/>
        </w:rPr>
        <w:t>assign PG and role to group, 61</w:t>
      </w:r>
    </w:p>
    <w:p w:rsidR="00E92FAF" w:rsidRDefault="00E92FAF">
      <w:pPr>
        <w:pStyle w:val="Index1"/>
        <w:tabs>
          <w:tab w:val="right" w:leader="dot" w:pos="4094"/>
        </w:tabs>
        <w:rPr>
          <w:noProof/>
        </w:rPr>
      </w:pPr>
      <w:r>
        <w:rPr>
          <w:noProof/>
        </w:rPr>
        <w:t>assign PG and role to user, 51</w:t>
      </w:r>
    </w:p>
    <w:p w:rsidR="00E92FAF" w:rsidRDefault="00E92FAF">
      <w:pPr>
        <w:pStyle w:val="Index1"/>
        <w:tabs>
          <w:tab w:val="right" w:leader="dot" w:pos="4094"/>
        </w:tabs>
        <w:rPr>
          <w:noProof/>
        </w:rPr>
      </w:pPr>
      <w:r>
        <w:rPr>
          <w:noProof/>
        </w:rPr>
        <w:t>assign privileges to a role, 59</w:t>
      </w:r>
    </w:p>
    <w:p w:rsidR="00E92FAF" w:rsidRDefault="00E92FAF">
      <w:pPr>
        <w:pStyle w:val="Index1"/>
        <w:tabs>
          <w:tab w:val="right" w:leader="dot" w:pos="4094"/>
        </w:tabs>
        <w:rPr>
          <w:noProof/>
        </w:rPr>
      </w:pPr>
      <w:r>
        <w:rPr>
          <w:noProof/>
        </w:rPr>
        <w:t>assign protection element to protection group, 54, 56</w:t>
      </w:r>
    </w:p>
    <w:p w:rsidR="00E92FAF" w:rsidRDefault="00E92FAF">
      <w:pPr>
        <w:pStyle w:val="Index1"/>
        <w:tabs>
          <w:tab w:val="right" w:leader="dot" w:pos="4094"/>
        </w:tabs>
        <w:rPr>
          <w:noProof/>
        </w:rPr>
      </w:pPr>
      <w:r>
        <w:rPr>
          <w:noProof/>
        </w:rPr>
        <w:t>assign protection group to parent group, 57</w:t>
      </w:r>
    </w:p>
    <w:p w:rsidR="00E92FAF" w:rsidRDefault="00E92FAF">
      <w:pPr>
        <w:pStyle w:val="Index1"/>
        <w:tabs>
          <w:tab w:val="right" w:leader="dot" w:pos="4094"/>
        </w:tabs>
        <w:rPr>
          <w:noProof/>
        </w:rPr>
      </w:pPr>
      <w:r>
        <w:rPr>
          <w:noProof/>
        </w:rPr>
        <w:t>assign provisioning element, 35</w:t>
      </w:r>
    </w:p>
    <w:p w:rsidR="00E92FAF" w:rsidRDefault="00E92FAF">
      <w:pPr>
        <w:pStyle w:val="Index1"/>
        <w:tabs>
          <w:tab w:val="right" w:leader="dot" w:pos="4094"/>
        </w:tabs>
        <w:rPr>
          <w:noProof/>
        </w:rPr>
      </w:pPr>
      <w:r>
        <w:rPr>
          <w:noProof/>
        </w:rPr>
        <w:t>assign user to group, 50, 61</w:t>
      </w:r>
    </w:p>
    <w:p w:rsidR="00E92FAF" w:rsidRDefault="00E92FAF">
      <w:pPr>
        <w:pStyle w:val="Index1"/>
        <w:tabs>
          <w:tab w:val="right" w:leader="dot" w:pos="4094"/>
        </w:tabs>
        <w:rPr>
          <w:noProof/>
        </w:rPr>
      </w:pPr>
      <w:r>
        <w:rPr>
          <w:noProof/>
        </w:rPr>
        <w:t>assigning elements, 49</w:t>
      </w:r>
    </w:p>
    <w:p w:rsidR="00E92FAF" w:rsidRDefault="00E92FAF">
      <w:pPr>
        <w:pStyle w:val="Index1"/>
        <w:tabs>
          <w:tab w:val="right" w:leader="dot" w:pos="4094"/>
        </w:tabs>
        <w:rPr>
          <w:noProof/>
        </w:rPr>
      </w:pPr>
      <w:r>
        <w:rPr>
          <w:noProof/>
        </w:rPr>
        <w:t>attribute level security</w:t>
      </w:r>
    </w:p>
    <w:p w:rsidR="00E92FAF" w:rsidRDefault="00E92FAF">
      <w:pPr>
        <w:pStyle w:val="Index2"/>
        <w:tabs>
          <w:tab w:val="right" w:leader="dot" w:pos="4094"/>
        </w:tabs>
        <w:rPr>
          <w:noProof/>
        </w:rPr>
      </w:pPr>
      <w:r>
        <w:rPr>
          <w:noProof/>
        </w:rPr>
        <w:t>defined, 5</w:t>
      </w:r>
    </w:p>
    <w:p w:rsidR="00E92FAF" w:rsidRDefault="00E92FAF">
      <w:pPr>
        <w:pStyle w:val="Index2"/>
        <w:tabs>
          <w:tab w:val="right" w:leader="dot" w:pos="4094"/>
        </w:tabs>
        <w:rPr>
          <w:noProof/>
        </w:rPr>
      </w:pPr>
      <w:r>
        <w:rPr>
          <w:noProof/>
        </w:rPr>
        <w:t>overall design, 87</w:t>
      </w:r>
    </w:p>
    <w:p w:rsidR="00E92FAF" w:rsidRDefault="00E92FAF">
      <w:pPr>
        <w:pStyle w:val="Index2"/>
        <w:tabs>
          <w:tab w:val="right" w:leader="dot" w:pos="4094"/>
        </w:tabs>
        <w:rPr>
          <w:noProof/>
        </w:rPr>
      </w:pPr>
      <w:r>
        <w:rPr>
          <w:noProof/>
        </w:rPr>
        <w:t>provisioning, 87</w:t>
      </w:r>
    </w:p>
    <w:p w:rsidR="00E92FAF" w:rsidRDefault="00E92FAF">
      <w:pPr>
        <w:pStyle w:val="Index1"/>
        <w:tabs>
          <w:tab w:val="right" w:leader="dot" w:pos="4094"/>
        </w:tabs>
        <w:rPr>
          <w:noProof/>
        </w:rPr>
      </w:pPr>
      <w:r>
        <w:rPr>
          <w:noProof/>
        </w:rPr>
        <w:t>audit logging</w:t>
      </w:r>
    </w:p>
    <w:p w:rsidR="00E92FAF" w:rsidRDefault="00E92FAF">
      <w:pPr>
        <w:pStyle w:val="Index2"/>
        <w:tabs>
          <w:tab w:val="right" w:leader="dot" w:pos="4094"/>
        </w:tabs>
        <w:rPr>
          <w:noProof/>
        </w:rPr>
      </w:pPr>
      <w:r>
        <w:rPr>
          <w:noProof/>
        </w:rPr>
        <w:t>CLM &amp; CSM APIs, 25</w:t>
      </w:r>
    </w:p>
    <w:p w:rsidR="00E92FAF" w:rsidRDefault="00E92FAF">
      <w:pPr>
        <w:pStyle w:val="Index2"/>
        <w:tabs>
          <w:tab w:val="right" w:leader="dot" w:pos="4094"/>
        </w:tabs>
        <w:rPr>
          <w:noProof/>
        </w:rPr>
      </w:pPr>
      <w:r>
        <w:rPr>
          <w:noProof/>
        </w:rPr>
        <w:t>common logging database, 26</w:t>
      </w:r>
    </w:p>
    <w:p w:rsidR="00E92FAF" w:rsidRDefault="00E92FAF">
      <w:pPr>
        <w:pStyle w:val="Index2"/>
        <w:tabs>
          <w:tab w:val="right" w:leader="dot" w:pos="4094"/>
        </w:tabs>
        <w:rPr>
          <w:noProof/>
        </w:rPr>
      </w:pPr>
      <w:r>
        <w:rPr>
          <w:noProof/>
        </w:rPr>
        <w:t>configuration, 24</w:t>
      </w:r>
    </w:p>
    <w:p w:rsidR="00E92FAF" w:rsidRDefault="00E92FAF">
      <w:pPr>
        <w:pStyle w:val="Index2"/>
        <w:tabs>
          <w:tab w:val="right" w:leader="dot" w:pos="4094"/>
        </w:tabs>
        <w:rPr>
          <w:noProof/>
        </w:rPr>
      </w:pPr>
      <w:r>
        <w:rPr>
          <w:noProof/>
        </w:rPr>
        <w:t>configure log file, 27</w:t>
      </w:r>
    </w:p>
    <w:p w:rsidR="00E92FAF" w:rsidRDefault="00E92FAF">
      <w:pPr>
        <w:pStyle w:val="Index2"/>
        <w:tabs>
          <w:tab w:val="right" w:leader="dot" w:pos="4094"/>
        </w:tabs>
        <w:rPr>
          <w:noProof/>
        </w:rPr>
      </w:pPr>
      <w:r>
        <w:rPr>
          <w:noProof/>
        </w:rPr>
        <w:t>create database, 27</w:t>
      </w:r>
    </w:p>
    <w:p w:rsidR="00E92FAF" w:rsidRDefault="00E92FAF">
      <w:pPr>
        <w:pStyle w:val="Index2"/>
        <w:tabs>
          <w:tab w:val="right" w:leader="dot" w:pos="4094"/>
        </w:tabs>
        <w:rPr>
          <w:noProof/>
        </w:rPr>
      </w:pPr>
      <w:r>
        <w:rPr>
          <w:noProof/>
        </w:rPr>
        <w:t>defined, 5</w:t>
      </w:r>
    </w:p>
    <w:p w:rsidR="00E92FAF" w:rsidRDefault="00E92FAF">
      <w:pPr>
        <w:pStyle w:val="Index2"/>
        <w:tabs>
          <w:tab w:val="right" w:leader="dot" w:pos="4094"/>
        </w:tabs>
        <w:rPr>
          <w:noProof/>
        </w:rPr>
      </w:pPr>
      <w:r>
        <w:rPr>
          <w:noProof/>
        </w:rPr>
        <w:t>deploying, 27</w:t>
      </w:r>
    </w:p>
    <w:p w:rsidR="00E92FAF" w:rsidRDefault="00E92FAF">
      <w:pPr>
        <w:pStyle w:val="Index2"/>
        <w:tabs>
          <w:tab w:val="right" w:leader="dot" w:pos="4094"/>
        </w:tabs>
        <w:rPr>
          <w:noProof/>
        </w:rPr>
      </w:pPr>
      <w:r>
        <w:rPr>
          <w:noProof/>
        </w:rPr>
        <w:t>enable for UPT, 72</w:t>
      </w:r>
    </w:p>
    <w:p w:rsidR="00E92FAF" w:rsidRDefault="00E92FAF">
      <w:pPr>
        <w:pStyle w:val="Index2"/>
        <w:tabs>
          <w:tab w:val="right" w:leader="dot" w:pos="4094"/>
        </w:tabs>
        <w:rPr>
          <w:noProof/>
        </w:rPr>
      </w:pPr>
      <w:r>
        <w:rPr>
          <w:noProof/>
        </w:rPr>
        <w:t>event logging, 25</w:t>
      </w:r>
    </w:p>
    <w:p w:rsidR="00E92FAF" w:rsidRDefault="00E92FAF">
      <w:pPr>
        <w:pStyle w:val="Index2"/>
        <w:tabs>
          <w:tab w:val="right" w:leader="dot" w:pos="4094"/>
        </w:tabs>
        <w:rPr>
          <w:noProof/>
        </w:rPr>
      </w:pPr>
      <w:r>
        <w:rPr>
          <w:noProof/>
        </w:rPr>
        <w:t>JAR file placement, 24</w:t>
      </w:r>
    </w:p>
    <w:p w:rsidR="00E92FAF" w:rsidRDefault="00E92FAF">
      <w:pPr>
        <w:pStyle w:val="Index2"/>
        <w:tabs>
          <w:tab w:val="right" w:leader="dot" w:pos="4094"/>
        </w:tabs>
        <w:rPr>
          <w:noProof/>
        </w:rPr>
      </w:pPr>
      <w:r>
        <w:rPr>
          <w:noProof/>
        </w:rPr>
        <w:t>JBoss, 24</w:t>
      </w:r>
    </w:p>
    <w:p w:rsidR="00E92FAF" w:rsidRDefault="00E92FAF">
      <w:pPr>
        <w:pStyle w:val="Index2"/>
        <w:tabs>
          <w:tab w:val="right" w:leader="dot" w:pos="4094"/>
        </w:tabs>
        <w:rPr>
          <w:noProof/>
        </w:rPr>
      </w:pPr>
      <w:r>
        <w:rPr>
          <w:noProof/>
        </w:rPr>
        <w:t>JDBC Appender, 26</w:t>
      </w:r>
    </w:p>
    <w:p w:rsidR="00E92FAF" w:rsidRDefault="00E92FAF">
      <w:pPr>
        <w:pStyle w:val="Index2"/>
        <w:tabs>
          <w:tab w:val="right" w:leader="dot" w:pos="4094"/>
        </w:tabs>
        <w:rPr>
          <w:noProof/>
        </w:rPr>
      </w:pPr>
      <w:r>
        <w:rPr>
          <w:noProof/>
        </w:rPr>
        <w:t>object state logging, 25</w:t>
      </w:r>
    </w:p>
    <w:p w:rsidR="00E92FAF" w:rsidRDefault="00E92FAF">
      <w:pPr>
        <w:pStyle w:val="Index2"/>
        <w:tabs>
          <w:tab w:val="right" w:leader="dot" w:pos="4094"/>
        </w:tabs>
        <w:rPr>
          <w:noProof/>
        </w:rPr>
      </w:pPr>
      <w:r>
        <w:rPr>
          <w:noProof/>
        </w:rPr>
        <w:t>overview, 24</w:t>
      </w:r>
    </w:p>
    <w:p w:rsidR="00E92FAF" w:rsidRDefault="00E92FAF">
      <w:pPr>
        <w:pStyle w:val="Index2"/>
        <w:tabs>
          <w:tab w:val="right" w:leader="dot" w:pos="4094"/>
        </w:tabs>
        <w:rPr>
          <w:noProof/>
        </w:rPr>
      </w:pPr>
      <w:r>
        <w:rPr>
          <w:noProof/>
        </w:rPr>
        <w:lastRenderedPageBreak/>
        <w:t>user information, 26</w:t>
      </w:r>
    </w:p>
    <w:p w:rsidR="00E92FAF" w:rsidRDefault="00E92FAF">
      <w:pPr>
        <w:pStyle w:val="Index2"/>
        <w:tabs>
          <w:tab w:val="right" w:leader="dot" w:pos="4094"/>
        </w:tabs>
        <w:rPr>
          <w:noProof/>
        </w:rPr>
      </w:pPr>
      <w:r>
        <w:rPr>
          <w:noProof/>
        </w:rPr>
        <w:t>view logs, 27</w:t>
      </w:r>
    </w:p>
    <w:p w:rsidR="00E92FAF" w:rsidRDefault="00E92FAF">
      <w:pPr>
        <w:pStyle w:val="Index2"/>
        <w:tabs>
          <w:tab w:val="right" w:leader="dot" w:pos="4094"/>
        </w:tabs>
        <w:rPr>
          <w:noProof/>
        </w:rPr>
      </w:pPr>
      <w:r>
        <w:rPr>
          <w:noProof/>
        </w:rPr>
        <w:t>workflow, 9</w:t>
      </w:r>
    </w:p>
    <w:p w:rsidR="00E92FAF" w:rsidRDefault="00E92FAF">
      <w:pPr>
        <w:pStyle w:val="Index1"/>
        <w:tabs>
          <w:tab w:val="right" w:leader="dot" w:pos="4094"/>
        </w:tabs>
        <w:rPr>
          <w:noProof/>
        </w:rPr>
      </w:pPr>
      <w:r>
        <w:rPr>
          <w:noProof/>
        </w:rPr>
        <w:t>authentication</w:t>
      </w:r>
    </w:p>
    <w:p w:rsidR="00E92FAF" w:rsidRDefault="00E92FAF">
      <w:pPr>
        <w:pStyle w:val="Index2"/>
        <w:tabs>
          <w:tab w:val="right" w:leader="dot" w:pos="4094"/>
        </w:tabs>
        <w:rPr>
          <w:noProof/>
        </w:rPr>
      </w:pPr>
      <w:r>
        <w:rPr>
          <w:noProof/>
        </w:rPr>
        <w:t>caGrid, 101</w:t>
      </w:r>
    </w:p>
    <w:p w:rsidR="00E92FAF" w:rsidRDefault="00E92FAF">
      <w:pPr>
        <w:pStyle w:val="Index2"/>
        <w:tabs>
          <w:tab w:val="right" w:leader="dot" w:pos="4094"/>
        </w:tabs>
        <w:rPr>
          <w:noProof/>
        </w:rPr>
      </w:pPr>
      <w:r>
        <w:rPr>
          <w:noProof/>
        </w:rPr>
        <w:t>defined, 5</w:t>
      </w:r>
    </w:p>
    <w:p w:rsidR="00E92FAF" w:rsidRDefault="00E92FAF">
      <w:pPr>
        <w:pStyle w:val="Index2"/>
        <w:tabs>
          <w:tab w:val="right" w:leader="dot" w:pos="4094"/>
        </w:tabs>
        <w:rPr>
          <w:noProof/>
        </w:rPr>
      </w:pPr>
      <w:r>
        <w:rPr>
          <w:noProof/>
        </w:rPr>
        <w:t>LDAP, 9</w:t>
      </w:r>
    </w:p>
    <w:p w:rsidR="00E92FAF" w:rsidRDefault="00E92FAF">
      <w:pPr>
        <w:pStyle w:val="Index1"/>
        <w:tabs>
          <w:tab w:val="right" w:leader="dot" w:pos="4094"/>
        </w:tabs>
        <w:rPr>
          <w:noProof/>
        </w:rPr>
      </w:pPr>
      <w:r>
        <w:rPr>
          <w:noProof/>
        </w:rPr>
        <w:t>authentication manager, 10</w:t>
      </w:r>
    </w:p>
    <w:p w:rsidR="00E92FAF" w:rsidRDefault="00E92FAF">
      <w:pPr>
        <w:pStyle w:val="Index2"/>
        <w:tabs>
          <w:tab w:val="right" w:leader="dot" w:pos="4094"/>
        </w:tabs>
        <w:rPr>
          <w:noProof/>
        </w:rPr>
      </w:pPr>
      <w:r>
        <w:rPr>
          <w:noProof/>
        </w:rPr>
        <w:t>configure lock-out, 12</w:t>
      </w:r>
    </w:p>
    <w:p w:rsidR="00E92FAF" w:rsidRDefault="00E92FAF">
      <w:pPr>
        <w:pStyle w:val="Index2"/>
        <w:tabs>
          <w:tab w:val="right" w:leader="dot" w:pos="4094"/>
        </w:tabs>
        <w:rPr>
          <w:noProof/>
        </w:rPr>
      </w:pPr>
      <w:r>
        <w:rPr>
          <w:noProof/>
        </w:rPr>
        <w:t>import class, 11</w:t>
      </w:r>
    </w:p>
    <w:p w:rsidR="00E92FAF" w:rsidRDefault="00E92FAF">
      <w:pPr>
        <w:pStyle w:val="Index2"/>
        <w:tabs>
          <w:tab w:val="right" w:leader="dot" w:pos="4094"/>
        </w:tabs>
        <w:rPr>
          <w:noProof/>
        </w:rPr>
      </w:pPr>
      <w:r>
        <w:rPr>
          <w:noProof/>
        </w:rPr>
        <w:t>using, 11</w:t>
      </w:r>
    </w:p>
    <w:p w:rsidR="00E92FAF" w:rsidRDefault="00E92FAF">
      <w:pPr>
        <w:pStyle w:val="Index1"/>
        <w:tabs>
          <w:tab w:val="right" w:leader="dot" w:pos="4094"/>
        </w:tabs>
        <w:rPr>
          <w:noProof/>
        </w:rPr>
      </w:pPr>
      <w:r>
        <w:rPr>
          <w:noProof/>
        </w:rPr>
        <w:t>authentication service</w:t>
      </w:r>
    </w:p>
    <w:p w:rsidR="00E92FAF" w:rsidRDefault="00E92FAF">
      <w:pPr>
        <w:pStyle w:val="Index2"/>
        <w:tabs>
          <w:tab w:val="right" w:leader="dot" w:pos="4094"/>
        </w:tabs>
        <w:rPr>
          <w:noProof/>
        </w:rPr>
      </w:pPr>
      <w:r>
        <w:rPr>
          <w:noProof/>
        </w:rPr>
        <w:t>installation, 12</w:t>
      </w:r>
    </w:p>
    <w:p w:rsidR="00E92FAF" w:rsidRDefault="00E92FAF">
      <w:pPr>
        <w:pStyle w:val="Index2"/>
        <w:tabs>
          <w:tab w:val="right" w:leader="dot" w:pos="4094"/>
        </w:tabs>
        <w:rPr>
          <w:noProof/>
        </w:rPr>
      </w:pPr>
      <w:r>
        <w:rPr>
          <w:noProof/>
        </w:rPr>
        <w:t>integration, 10</w:t>
      </w:r>
    </w:p>
    <w:p w:rsidR="00E92FAF" w:rsidRDefault="00E92FAF">
      <w:pPr>
        <w:pStyle w:val="Index2"/>
        <w:tabs>
          <w:tab w:val="right" w:leader="dot" w:pos="4094"/>
        </w:tabs>
        <w:rPr>
          <w:noProof/>
        </w:rPr>
      </w:pPr>
      <w:r>
        <w:rPr>
          <w:noProof/>
        </w:rPr>
        <w:t>JAR placement, 12</w:t>
      </w:r>
    </w:p>
    <w:p w:rsidR="00E92FAF" w:rsidRDefault="00E92FAF">
      <w:pPr>
        <w:pStyle w:val="Index2"/>
        <w:tabs>
          <w:tab w:val="right" w:leader="dot" w:pos="4094"/>
        </w:tabs>
        <w:rPr>
          <w:noProof/>
        </w:rPr>
      </w:pPr>
      <w:r>
        <w:rPr>
          <w:noProof/>
        </w:rPr>
        <w:t>LDAP, 12, 16, 17, 18</w:t>
      </w:r>
    </w:p>
    <w:p w:rsidR="00E92FAF" w:rsidRDefault="00E92FAF">
      <w:pPr>
        <w:pStyle w:val="Index2"/>
        <w:tabs>
          <w:tab w:val="right" w:leader="dot" w:pos="4094"/>
        </w:tabs>
        <w:rPr>
          <w:noProof/>
        </w:rPr>
      </w:pPr>
      <w:r>
        <w:rPr>
          <w:noProof/>
        </w:rPr>
        <w:t>RDBMS, 12, 13, 14, 15</w:t>
      </w:r>
    </w:p>
    <w:p w:rsidR="00E92FAF" w:rsidRDefault="00E92FAF">
      <w:pPr>
        <w:pStyle w:val="Index1"/>
        <w:tabs>
          <w:tab w:val="right" w:leader="dot" w:pos="4094"/>
        </w:tabs>
        <w:rPr>
          <w:noProof/>
        </w:rPr>
      </w:pPr>
      <w:r>
        <w:rPr>
          <w:noProof/>
        </w:rPr>
        <w:t>authorization</w:t>
      </w:r>
    </w:p>
    <w:p w:rsidR="00E92FAF" w:rsidRDefault="00E92FAF">
      <w:pPr>
        <w:pStyle w:val="Index2"/>
        <w:tabs>
          <w:tab w:val="right" w:leader="dot" w:pos="4094"/>
        </w:tabs>
        <w:rPr>
          <w:noProof/>
        </w:rPr>
      </w:pPr>
      <w:r>
        <w:rPr>
          <w:noProof/>
        </w:rPr>
        <w:t>defined, 5</w:t>
      </w:r>
    </w:p>
    <w:p w:rsidR="00E92FAF" w:rsidRDefault="00E92FAF">
      <w:pPr>
        <w:pStyle w:val="Index2"/>
        <w:tabs>
          <w:tab w:val="right" w:leader="dot" w:pos="4094"/>
        </w:tabs>
        <w:rPr>
          <w:noProof/>
        </w:rPr>
      </w:pPr>
      <w:r>
        <w:rPr>
          <w:noProof/>
        </w:rPr>
        <w:t>input data, 9</w:t>
      </w:r>
    </w:p>
    <w:p w:rsidR="00E92FAF" w:rsidRDefault="00E92FAF">
      <w:pPr>
        <w:pStyle w:val="Index2"/>
        <w:tabs>
          <w:tab w:val="right" w:leader="dot" w:pos="4094"/>
        </w:tabs>
        <w:rPr>
          <w:noProof/>
        </w:rPr>
      </w:pPr>
      <w:r>
        <w:rPr>
          <w:noProof/>
        </w:rPr>
        <w:t>workflow, 9</w:t>
      </w:r>
    </w:p>
    <w:p w:rsidR="00E92FAF" w:rsidRDefault="00E92FAF">
      <w:pPr>
        <w:pStyle w:val="Index1"/>
        <w:tabs>
          <w:tab w:val="right" w:leader="dot" w:pos="4094"/>
        </w:tabs>
        <w:rPr>
          <w:noProof/>
        </w:rPr>
      </w:pPr>
      <w:r>
        <w:rPr>
          <w:noProof/>
        </w:rPr>
        <w:t>authorization manager, 10</w:t>
      </w:r>
    </w:p>
    <w:p w:rsidR="00E92FAF" w:rsidRDefault="00E92FAF">
      <w:pPr>
        <w:pStyle w:val="Index2"/>
        <w:tabs>
          <w:tab w:val="right" w:leader="dot" w:pos="4094"/>
        </w:tabs>
        <w:rPr>
          <w:noProof/>
        </w:rPr>
      </w:pPr>
      <w:r>
        <w:rPr>
          <w:noProof/>
        </w:rPr>
        <w:t>import class, 20</w:t>
      </w:r>
    </w:p>
    <w:p w:rsidR="00E92FAF" w:rsidRDefault="00E92FAF">
      <w:pPr>
        <w:pStyle w:val="Index2"/>
        <w:tabs>
          <w:tab w:val="right" w:leader="dot" w:pos="4094"/>
        </w:tabs>
        <w:rPr>
          <w:noProof/>
        </w:rPr>
      </w:pPr>
      <w:r>
        <w:rPr>
          <w:noProof/>
        </w:rPr>
        <w:t>products and scripts, 21</w:t>
      </w:r>
    </w:p>
    <w:p w:rsidR="00E92FAF" w:rsidRDefault="00E92FAF">
      <w:pPr>
        <w:pStyle w:val="Index1"/>
        <w:tabs>
          <w:tab w:val="right" w:leader="dot" w:pos="4094"/>
        </w:tabs>
        <w:rPr>
          <w:noProof/>
        </w:rPr>
      </w:pPr>
      <w:r>
        <w:rPr>
          <w:noProof/>
        </w:rPr>
        <w:t>authorization schema, 6</w:t>
      </w:r>
    </w:p>
    <w:p w:rsidR="00E92FAF" w:rsidRDefault="00E92FAF">
      <w:pPr>
        <w:pStyle w:val="Index2"/>
        <w:tabs>
          <w:tab w:val="right" w:leader="dot" w:pos="4094"/>
        </w:tabs>
        <w:rPr>
          <w:noProof/>
        </w:rPr>
      </w:pPr>
      <w:r>
        <w:rPr>
          <w:noProof/>
        </w:rPr>
        <w:t>create, 22</w:t>
      </w:r>
    </w:p>
    <w:p w:rsidR="00E92FAF" w:rsidRDefault="00E92FAF">
      <w:pPr>
        <w:pStyle w:val="Index2"/>
        <w:tabs>
          <w:tab w:val="right" w:leader="dot" w:pos="4094"/>
        </w:tabs>
        <w:rPr>
          <w:noProof/>
        </w:rPr>
      </w:pPr>
      <w:r>
        <w:rPr>
          <w:noProof/>
        </w:rPr>
        <w:t>datasource, 23</w:t>
      </w:r>
    </w:p>
    <w:p w:rsidR="00E92FAF" w:rsidRDefault="00E92FAF">
      <w:pPr>
        <w:pStyle w:val="Index2"/>
        <w:tabs>
          <w:tab w:val="right" w:leader="dot" w:pos="4094"/>
        </w:tabs>
        <w:rPr>
          <w:noProof/>
        </w:rPr>
      </w:pPr>
      <w:r>
        <w:rPr>
          <w:noProof/>
        </w:rPr>
        <w:t>security, 75</w:t>
      </w:r>
    </w:p>
    <w:p w:rsidR="00E92FAF" w:rsidRDefault="00E92FAF">
      <w:pPr>
        <w:pStyle w:val="Index2"/>
        <w:tabs>
          <w:tab w:val="right" w:leader="dot" w:pos="4094"/>
        </w:tabs>
        <w:rPr>
          <w:noProof/>
        </w:rPr>
      </w:pPr>
      <w:r>
        <w:rPr>
          <w:noProof/>
        </w:rPr>
        <w:t>use existing, 22</w:t>
      </w:r>
    </w:p>
    <w:p w:rsidR="00E92FAF" w:rsidRDefault="00E92FAF">
      <w:pPr>
        <w:pStyle w:val="Index1"/>
        <w:tabs>
          <w:tab w:val="right" w:leader="dot" w:pos="4094"/>
        </w:tabs>
        <w:rPr>
          <w:noProof/>
        </w:rPr>
      </w:pPr>
      <w:r>
        <w:rPr>
          <w:noProof/>
        </w:rPr>
        <w:t>authorization schema objects, 47</w:t>
      </w:r>
    </w:p>
    <w:p w:rsidR="00E92FAF" w:rsidRDefault="00E92FAF">
      <w:pPr>
        <w:pStyle w:val="Index1"/>
        <w:tabs>
          <w:tab w:val="right" w:leader="dot" w:pos="4094"/>
        </w:tabs>
        <w:rPr>
          <w:noProof/>
        </w:rPr>
      </w:pPr>
      <w:r>
        <w:rPr>
          <w:noProof/>
        </w:rPr>
        <w:t>authorization service</w:t>
      </w:r>
    </w:p>
    <w:p w:rsidR="00E92FAF" w:rsidRDefault="00E92FAF">
      <w:pPr>
        <w:pStyle w:val="Index2"/>
        <w:tabs>
          <w:tab w:val="right" w:leader="dot" w:pos="4094"/>
        </w:tabs>
        <w:rPr>
          <w:noProof/>
        </w:rPr>
      </w:pPr>
      <w:r>
        <w:rPr>
          <w:noProof/>
        </w:rPr>
        <w:t>database, 22</w:t>
      </w:r>
    </w:p>
    <w:p w:rsidR="00E92FAF" w:rsidRDefault="00E92FAF">
      <w:pPr>
        <w:pStyle w:val="Index2"/>
        <w:tabs>
          <w:tab w:val="right" w:leader="dot" w:pos="4094"/>
        </w:tabs>
        <w:rPr>
          <w:noProof/>
        </w:rPr>
      </w:pPr>
      <w:r>
        <w:rPr>
          <w:noProof/>
        </w:rPr>
        <w:t>event logging, 25</w:t>
      </w:r>
    </w:p>
    <w:p w:rsidR="00E92FAF" w:rsidRDefault="00E92FAF">
      <w:pPr>
        <w:pStyle w:val="Index2"/>
        <w:tabs>
          <w:tab w:val="right" w:leader="dot" w:pos="4094"/>
        </w:tabs>
        <w:rPr>
          <w:noProof/>
        </w:rPr>
      </w:pPr>
      <w:r>
        <w:rPr>
          <w:noProof/>
        </w:rPr>
        <w:t>installation, 22</w:t>
      </w:r>
    </w:p>
    <w:p w:rsidR="00E92FAF" w:rsidRDefault="00E92FAF">
      <w:pPr>
        <w:pStyle w:val="Index2"/>
        <w:tabs>
          <w:tab w:val="right" w:leader="dot" w:pos="4094"/>
        </w:tabs>
        <w:rPr>
          <w:noProof/>
        </w:rPr>
      </w:pPr>
      <w:r>
        <w:rPr>
          <w:noProof/>
        </w:rPr>
        <w:t>integration, 19</w:t>
      </w:r>
    </w:p>
    <w:p w:rsidR="00E92FAF" w:rsidRDefault="00E92FAF">
      <w:pPr>
        <w:pStyle w:val="Index2"/>
        <w:tabs>
          <w:tab w:val="right" w:leader="dot" w:pos="4094"/>
        </w:tabs>
        <w:rPr>
          <w:noProof/>
        </w:rPr>
      </w:pPr>
      <w:r>
        <w:rPr>
          <w:noProof/>
        </w:rPr>
        <w:t>JBoss, 19</w:t>
      </w:r>
    </w:p>
    <w:p w:rsidR="00E92FAF" w:rsidRDefault="00E92FAF">
      <w:pPr>
        <w:pStyle w:val="IndexHeading"/>
        <w:keepNext/>
        <w:tabs>
          <w:tab w:val="right" w:leader="dot" w:pos="4094"/>
        </w:tabs>
        <w:rPr>
          <w:rFonts w:ascii="Times New Roman" w:hAnsi="Times New Roman"/>
          <w:b w:val="0"/>
          <w:bCs w:val="0"/>
          <w:noProof/>
        </w:rPr>
      </w:pPr>
      <w:r>
        <w:rPr>
          <w:noProof/>
        </w:rPr>
        <w:t>B</w:t>
      </w:r>
    </w:p>
    <w:p w:rsidR="00E92FAF" w:rsidRDefault="00E92FAF">
      <w:pPr>
        <w:pStyle w:val="Index1"/>
        <w:tabs>
          <w:tab w:val="right" w:leader="dot" w:pos="4094"/>
        </w:tabs>
        <w:rPr>
          <w:noProof/>
        </w:rPr>
      </w:pPr>
      <w:r>
        <w:rPr>
          <w:noProof/>
        </w:rPr>
        <w:t>browsing logs, 26</w:t>
      </w:r>
    </w:p>
    <w:p w:rsidR="00E92FAF" w:rsidRDefault="00E92FAF">
      <w:pPr>
        <w:pStyle w:val="IndexHeading"/>
        <w:keepNext/>
        <w:tabs>
          <w:tab w:val="right" w:leader="dot" w:pos="4094"/>
        </w:tabs>
        <w:rPr>
          <w:rFonts w:ascii="Times New Roman" w:hAnsi="Times New Roman"/>
          <w:b w:val="0"/>
          <w:bCs w:val="0"/>
          <w:noProof/>
        </w:rPr>
      </w:pPr>
      <w:r>
        <w:rPr>
          <w:noProof/>
        </w:rPr>
        <w:t>C</w:t>
      </w:r>
    </w:p>
    <w:p w:rsidR="00E92FAF" w:rsidRDefault="00E92FAF">
      <w:pPr>
        <w:pStyle w:val="Index1"/>
        <w:tabs>
          <w:tab w:val="right" w:leader="dot" w:pos="4094"/>
        </w:tabs>
        <w:rPr>
          <w:noProof/>
        </w:rPr>
      </w:pPr>
      <w:r>
        <w:rPr>
          <w:noProof/>
        </w:rPr>
        <w:t>caGrid authentication, 101</w:t>
      </w:r>
    </w:p>
    <w:p w:rsidR="00E92FAF" w:rsidRDefault="00E92FAF">
      <w:pPr>
        <w:pStyle w:val="Index1"/>
        <w:tabs>
          <w:tab w:val="right" w:leader="dot" w:pos="4094"/>
        </w:tabs>
        <w:rPr>
          <w:noProof/>
        </w:rPr>
      </w:pPr>
      <w:r>
        <w:rPr>
          <w:noProof/>
        </w:rPr>
        <w:t>caGrid authorization, 103</w:t>
      </w:r>
    </w:p>
    <w:p w:rsidR="00E92FAF" w:rsidRDefault="00E92FAF">
      <w:pPr>
        <w:pStyle w:val="Index1"/>
        <w:tabs>
          <w:tab w:val="right" w:leader="dot" w:pos="4094"/>
        </w:tabs>
        <w:rPr>
          <w:noProof/>
        </w:rPr>
      </w:pPr>
      <w:r>
        <w:rPr>
          <w:noProof/>
        </w:rPr>
        <w:t>check permission operation, 74</w:t>
      </w:r>
    </w:p>
    <w:p w:rsidR="00E92FAF" w:rsidRDefault="00E92FAF">
      <w:pPr>
        <w:pStyle w:val="Index1"/>
        <w:tabs>
          <w:tab w:val="right" w:leader="dot" w:pos="4094"/>
        </w:tabs>
        <w:rPr>
          <w:noProof/>
        </w:rPr>
      </w:pPr>
      <w:r>
        <w:rPr>
          <w:noProof/>
        </w:rPr>
        <w:t>CLM, 6</w:t>
      </w:r>
    </w:p>
    <w:p w:rsidR="00E92FAF" w:rsidRDefault="00E92FAF">
      <w:pPr>
        <w:pStyle w:val="Index1"/>
        <w:tabs>
          <w:tab w:val="right" w:leader="dot" w:pos="4094"/>
        </w:tabs>
        <w:rPr>
          <w:noProof/>
        </w:rPr>
      </w:pPr>
      <w:r>
        <w:rPr>
          <w:noProof/>
        </w:rPr>
        <w:t xml:space="preserve">Common Logging Module. </w:t>
      </w:r>
      <w:r w:rsidRPr="008D603F">
        <w:rPr>
          <w:i/>
          <w:noProof/>
        </w:rPr>
        <w:t>See</w:t>
      </w:r>
      <w:r>
        <w:rPr>
          <w:noProof/>
        </w:rPr>
        <w:t xml:space="preserve"> CLM</w:t>
      </w:r>
    </w:p>
    <w:p w:rsidR="00E92FAF" w:rsidRDefault="00E92FAF">
      <w:pPr>
        <w:pStyle w:val="Index1"/>
        <w:tabs>
          <w:tab w:val="right" w:leader="dot" w:pos="4094"/>
        </w:tabs>
        <w:rPr>
          <w:noProof/>
        </w:rPr>
      </w:pPr>
      <w:r>
        <w:rPr>
          <w:noProof/>
        </w:rPr>
        <w:t>configure authorization datasource, 23</w:t>
      </w:r>
    </w:p>
    <w:p w:rsidR="00E92FAF" w:rsidRDefault="00E92FAF">
      <w:pPr>
        <w:pStyle w:val="Index1"/>
        <w:tabs>
          <w:tab w:val="right" w:leader="dot" w:pos="4094"/>
        </w:tabs>
        <w:rPr>
          <w:noProof/>
        </w:rPr>
      </w:pPr>
      <w:r>
        <w:rPr>
          <w:noProof/>
        </w:rPr>
        <w:t>configure authorization schema, 22</w:t>
      </w:r>
    </w:p>
    <w:p w:rsidR="00E92FAF" w:rsidRDefault="00E92FAF">
      <w:pPr>
        <w:pStyle w:val="Index1"/>
        <w:tabs>
          <w:tab w:val="right" w:leader="dot" w:pos="4094"/>
        </w:tabs>
        <w:rPr>
          <w:noProof/>
        </w:rPr>
      </w:pPr>
      <w:r>
        <w:rPr>
          <w:noProof/>
        </w:rPr>
        <w:t>configure log file, 27</w:t>
      </w:r>
    </w:p>
    <w:p w:rsidR="00E92FAF" w:rsidRDefault="00E92FAF">
      <w:pPr>
        <w:pStyle w:val="Index1"/>
        <w:tabs>
          <w:tab w:val="right" w:leader="dot" w:pos="4094"/>
        </w:tabs>
        <w:rPr>
          <w:noProof/>
        </w:rPr>
      </w:pPr>
      <w:r>
        <w:rPr>
          <w:noProof/>
        </w:rPr>
        <w:t>configure security datasource, 76</w:t>
      </w:r>
    </w:p>
    <w:p w:rsidR="00E92FAF" w:rsidRDefault="00E92FAF">
      <w:pPr>
        <w:pStyle w:val="Index1"/>
        <w:tabs>
          <w:tab w:val="right" w:leader="dot" w:pos="4094"/>
        </w:tabs>
        <w:rPr>
          <w:noProof/>
        </w:rPr>
      </w:pPr>
      <w:r>
        <w:rPr>
          <w:noProof/>
        </w:rPr>
        <w:t>configure UPT datasource, 70</w:t>
      </w:r>
    </w:p>
    <w:p w:rsidR="00E92FAF" w:rsidRDefault="00E92FAF">
      <w:pPr>
        <w:pStyle w:val="Index1"/>
        <w:tabs>
          <w:tab w:val="right" w:leader="dot" w:pos="4094"/>
        </w:tabs>
        <w:rPr>
          <w:noProof/>
        </w:rPr>
      </w:pPr>
      <w:r>
        <w:rPr>
          <w:noProof/>
        </w:rPr>
        <w:t>create application in UPT, 40</w:t>
      </w:r>
    </w:p>
    <w:p w:rsidR="00E92FAF" w:rsidRDefault="00E92FAF">
      <w:pPr>
        <w:pStyle w:val="Index1"/>
        <w:tabs>
          <w:tab w:val="right" w:leader="dot" w:pos="4094"/>
        </w:tabs>
        <w:rPr>
          <w:noProof/>
        </w:rPr>
      </w:pPr>
      <w:r>
        <w:rPr>
          <w:noProof/>
        </w:rPr>
        <w:lastRenderedPageBreak/>
        <w:t>create authorization database, 22</w:t>
      </w:r>
    </w:p>
    <w:p w:rsidR="00E92FAF" w:rsidRDefault="00E92FAF">
      <w:pPr>
        <w:pStyle w:val="Index1"/>
        <w:tabs>
          <w:tab w:val="right" w:leader="dot" w:pos="4094"/>
        </w:tabs>
        <w:rPr>
          <w:noProof/>
        </w:rPr>
      </w:pPr>
      <w:r>
        <w:rPr>
          <w:noProof/>
        </w:rPr>
        <w:t>create element, 31</w:t>
      </w:r>
    </w:p>
    <w:p w:rsidR="00E92FAF" w:rsidRDefault="00E92FAF">
      <w:pPr>
        <w:pStyle w:val="Index1"/>
        <w:tabs>
          <w:tab w:val="right" w:leader="dot" w:pos="4094"/>
        </w:tabs>
        <w:rPr>
          <w:noProof/>
        </w:rPr>
      </w:pPr>
      <w:r>
        <w:rPr>
          <w:noProof/>
        </w:rPr>
        <w:t>create filter clause, 83</w:t>
      </w:r>
    </w:p>
    <w:p w:rsidR="00E92FAF" w:rsidRDefault="00E92FAF">
      <w:pPr>
        <w:pStyle w:val="Index1"/>
        <w:tabs>
          <w:tab w:val="right" w:leader="dot" w:pos="4094"/>
        </w:tabs>
        <w:rPr>
          <w:noProof/>
        </w:rPr>
      </w:pPr>
      <w:r>
        <w:rPr>
          <w:noProof/>
        </w:rPr>
        <w:t>create group in UPT, 60</w:t>
      </w:r>
    </w:p>
    <w:p w:rsidR="00E92FAF" w:rsidRDefault="00E92FAF">
      <w:pPr>
        <w:pStyle w:val="Index1"/>
        <w:tabs>
          <w:tab w:val="right" w:leader="dot" w:pos="4094"/>
        </w:tabs>
        <w:rPr>
          <w:noProof/>
        </w:rPr>
      </w:pPr>
      <w:r>
        <w:rPr>
          <w:noProof/>
        </w:rPr>
        <w:t>create logging database, 27</w:t>
      </w:r>
    </w:p>
    <w:p w:rsidR="00E92FAF" w:rsidRDefault="00E92FAF">
      <w:pPr>
        <w:pStyle w:val="Index1"/>
        <w:tabs>
          <w:tab w:val="right" w:leader="dot" w:pos="4094"/>
        </w:tabs>
        <w:rPr>
          <w:noProof/>
        </w:rPr>
      </w:pPr>
      <w:r>
        <w:rPr>
          <w:noProof/>
        </w:rPr>
        <w:t>create privilege in UPT, 46</w:t>
      </w:r>
    </w:p>
    <w:p w:rsidR="00E92FAF" w:rsidRDefault="00E92FAF">
      <w:pPr>
        <w:pStyle w:val="Index1"/>
        <w:tabs>
          <w:tab w:val="right" w:leader="dot" w:pos="4094"/>
        </w:tabs>
        <w:rPr>
          <w:noProof/>
        </w:rPr>
      </w:pPr>
      <w:r>
        <w:rPr>
          <w:noProof/>
        </w:rPr>
        <w:t>create protection element, 84</w:t>
      </w:r>
    </w:p>
    <w:p w:rsidR="00E92FAF" w:rsidRDefault="00E92FAF">
      <w:pPr>
        <w:pStyle w:val="Index1"/>
        <w:tabs>
          <w:tab w:val="right" w:leader="dot" w:pos="4094"/>
        </w:tabs>
        <w:rPr>
          <w:noProof/>
        </w:rPr>
      </w:pPr>
      <w:r>
        <w:rPr>
          <w:noProof/>
        </w:rPr>
        <w:t>create protection element in UPT, 52</w:t>
      </w:r>
    </w:p>
    <w:p w:rsidR="00E92FAF" w:rsidRDefault="00E92FAF">
      <w:pPr>
        <w:pStyle w:val="Index1"/>
        <w:tabs>
          <w:tab w:val="right" w:leader="dot" w:pos="4094"/>
        </w:tabs>
        <w:rPr>
          <w:noProof/>
        </w:rPr>
      </w:pPr>
      <w:r>
        <w:rPr>
          <w:noProof/>
        </w:rPr>
        <w:t>create protection group in UPT, 55</w:t>
      </w:r>
    </w:p>
    <w:p w:rsidR="00E92FAF" w:rsidRDefault="00E92FAF">
      <w:pPr>
        <w:pStyle w:val="Index1"/>
        <w:tabs>
          <w:tab w:val="right" w:leader="dot" w:pos="4094"/>
        </w:tabs>
        <w:rPr>
          <w:noProof/>
        </w:rPr>
      </w:pPr>
      <w:r>
        <w:rPr>
          <w:noProof/>
        </w:rPr>
        <w:t>create provisioning element, 31</w:t>
      </w:r>
    </w:p>
    <w:p w:rsidR="00E92FAF" w:rsidRDefault="00E92FAF">
      <w:pPr>
        <w:pStyle w:val="Index1"/>
        <w:tabs>
          <w:tab w:val="right" w:leader="dot" w:pos="4094"/>
        </w:tabs>
        <w:rPr>
          <w:noProof/>
        </w:rPr>
      </w:pPr>
      <w:r>
        <w:rPr>
          <w:noProof/>
        </w:rPr>
        <w:t>create role in UPT, 58</w:t>
      </w:r>
    </w:p>
    <w:p w:rsidR="00E92FAF" w:rsidRDefault="00E92FAF">
      <w:pPr>
        <w:pStyle w:val="Index1"/>
        <w:tabs>
          <w:tab w:val="right" w:leader="dot" w:pos="4094"/>
        </w:tabs>
        <w:rPr>
          <w:noProof/>
        </w:rPr>
      </w:pPr>
      <w:r>
        <w:rPr>
          <w:noProof/>
        </w:rPr>
        <w:t>create security database, 75</w:t>
      </w:r>
    </w:p>
    <w:p w:rsidR="00E92FAF" w:rsidRDefault="00E92FAF">
      <w:pPr>
        <w:pStyle w:val="Index1"/>
        <w:tabs>
          <w:tab w:val="right" w:leader="dot" w:pos="4094"/>
        </w:tabs>
        <w:rPr>
          <w:noProof/>
        </w:rPr>
      </w:pPr>
      <w:r>
        <w:rPr>
          <w:noProof/>
        </w:rPr>
        <w:t>create UPT database, 70</w:t>
      </w:r>
    </w:p>
    <w:p w:rsidR="00E92FAF" w:rsidRDefault="00E92FAF">
      <w:pPr>
        <w:pStyle w:val="Index1"/>
        <w:tabs>
          <w:tab w:val="right" w:leader="dot" w:pos="4094"/>
        </w:tabs>
        <w:rPr>
          <w:noProof/>
        </w:rPr>
      </w:pPr>
      <w:r>
        <w:rPr>
          <w:noProof/>
        </w:rPr>
        <w:t>create user in UPT, 42, 50</w:t>
      </w:r>
    </w:p>
    <w:p w:rsidR="00E92FAF" w:rsidRDefault="00E92FAF">
      <w:pPr>
        <w:pStyle w:val="Index1"/>
        <w:tabs>
          <w:tab w:val="right" w:leader="dot" w:pos="4094"/>
        </w:tabs>
        <w:rPr>
          <w:noProof/>
        </w:rPr>
      </w:pPr>
      <w:r>
        <w:rPr>
          <w:noProof/>
        </w:rPr>
        <w:t>credential Provider, 7</w:t>
      </w:r>
    </w:p>
    <w:p w:rsidR="00E92FAF" w:rsidRDefault="00E92FAF">
      <w:pPr>
        <w:pStyle w:val="Index1"/>
        <w:tabs>
          <w:tab w:val="right" w:leader="dot" w:pos="4094"/>
        </w:tabs>
        <w:rPr>
          <w:noProof/>
        </w:rPr>
      </w:pPr>
      <w:r>
        <w:rPr>
          <w:noProof/>
        </w:rPr>
        <w:t>CRF 21, 5</w:t>
      </w:r>
    </w:p>
    <w:p w:rsidR="00E92FAF" w:rsidRDefault="00E92FAF">
      <w:pPr>
        <w:pStyle w:val="Index1"/>
        <w:tabs>
          <w:tab w:val="right" w:leader="dot" w:pos="4094"/>
        </w:tabs>
        <w:rPr>
          <w:noProof/>
        </w:rPr>
      </w:pPr>
      <w:r>
        <w:rPr>
          <w:noProof/>
        </w:rPr>
        <w:t>CSM</w:t>
      </w:r>
    </w:p>
    <w:p w:rsidR="00E92FAF" w:rsidRDefault="00E92FAF">
      <w:pPr>
        <w:pStyle w:val="Index2"/>
        <w:tabs>
          <w:tab w:val="right" w:leader="dot" w:pos="4094"/>
        </w:tabs>
        <w:rPr>
          <w:noProof/>
        </w:rPr>
      </w:pPr>
      <w:r>
        <w:rPr>
          <w:noProof/>
        </w:rPr>
        <w:t>architecture, 6</w:t>
      </w:r>
    </w:p>
    <w:p w:rsidR="00E92FAF" w:rsidRDefault="00E92FAF">
      <w:pPr>
        <w:pStyle w:val="IndexHeading"/>
        <w:keepNext/>
        <w:tabs>
          <w:tab w:val="right" w:leader="dot" w:pos="4094"/>
        </w:tabs>
        <w:rPr>
          <w:rFonts w:ascii="Times New Roman" w:hAnsi="Times New Roman"/>
          <w:b w:val="0"/>
          <w:bCs w:val="0"/>
          <w:noProof/>
        </w:rPr>
      </w:pPr>
      <w:r>
        <w:rPr>
          <w:noProof/>
        </w:rPr>
        <w:t>D</w:t>
      </w:r>
    </w:p>
    <w:p w:rsidR="00E92FAF" w:rsidRDefault="00E92FAF">
      <w:pPr>
        <w:pStyle w:val="Index1"/>
        <w:tabs>
          <w:tab w:val="right" w:leader="dot" w:pos="4094"/>
        </w:tabs>
        <w:rPr>
          <w:noProof/>
        </w:rPr>
      </w:pPr>
      <w:r>
        <w:rPr>
          <w:noProof/>
        </w:rPr>
        <w:t>database</w:t>
      </w:r>
    </w:p>
    <w:p w:rsidR="00E92FAF" w:rsidRDefault="00E92FAF">
      <w:pPr>
        <w:pStyle w:val="Index2"/>
        <w:tabs>
          <w:tab w:val="right" w:leader="dot" w:pos="4094"/>
        </w:tabs>
        <w:rPr>
          <w:noProof/>
        </w:rPr>
      </w:pPr>
      <w:r>
        <w:rPr>
          <w:noProof/>
        </w:rPr>
        <w:t>configuring for Acegi, 94</w:t>
      </w:r>
    </w:p>
    <w:p w:rsidR="00E92FAF" w:rsidRDefault="00E92FAF">
      <w:pPr>
        <w:pStyle w:val="Index2"/>
        <w:tabs>
          <w:tab w:val="right" w:leader="dot" w:pos="4094"/>
        </w:tabs>
        <w:rPr>
          <w:noProof/>
        </w:rPr>
      </w:pPr>
      <w:r>
        <w:rPr>
          <w:noProof/>
        </w:rPr>
        <w:t>create authorization schema, 22</w:t>
      </w:r>
    </w:p>
    <w:p w:rsidR="00E92FAF" w:rsidRDefault="00E92FAF">
      <w:pPr>
        <w:pStyle w:val="Index2"/>
        <w:tabs>
          <w:tab w:val="right" w:leader="dot" w:pos="4094"/>
        </w:tabs>
        <w:rPr>
          <w:noProof/>
        </w:rPr>
      </w:pPr>
      <w:r>
        <w:rPr>
          <w:noProof/>
        </w:rPr>
        <w:t>create for logging, 27</w:t>
      </w:r>
    </w:p>
    <w:p w:rsidR="00E92FAF" w:rsidRDefault="00E92FAF">
      <w:pPr>
        <w:pStyle w:val="Index2"/>
        <w:tabs>
          <w:tab w:val="right" w:leader="dot" w:pos="4094"/>
        </w:tabs>
        <w:rPr>
          <w:noProof/>
        </w:rPr>
      </w:pPr>
      <w:r>
        <w:rPr>
          <w:noProof/>
        </w:rPr>
        <w:t>create security authorization schema, 75</w:t>
      </w:r>
    </w:p>
    <w:p w:rsidR="00E92FAF" w:rsidRDefault="00E92FAF">
      <w:pPr>
        <w:pStyle w:val="Index2"/>
        <w:tabs>
          <w:tab w:val="right" w:leader="dot" w:pos="4094"/>
        </w:tabs>
        <w:rPr>
          <w:noProof/>
        </w:rPr>
      </w:pPr>
      <w:r>
        <w:rPr>
          <w:noProof/>
        </w:rPr>
        <w:t>create UPT schema, 70</w:t>
      </w:r>
    </w:p>
    <w:p w:rsidR="00E92FAF" w:rsidRDefault="00E92FAF">
      <w:pPr>
        <w:pStyle w:val="Index1"/>
        <w:tabs>
          <w:tab w:val="right" w:leader="dot" w:pos="4094"/>
        </w:tabs>
        <w:rPr>
          <w:noProof/>
        </w:rPr>
      </w:pPr>
      <w:r>
        <w:rPr>
          <w:noProof/>
        </w:rPr>
        <w:t>deassign element from group, 35, 37</w:t>
      </w:r>
    </w:p>
    <w:p w:rsidR="00E92FAF" w:rsidRDefault="00E92FAF">
      <w:pPr>
        <w:pStyle w:val="Index1"/>
        <w:tabs>
          <w:tab w:val="right" w:leader="dot" w:pos="4094"/>
        </w:tabs>
        <w:rPr>
          <w:noProof/>
        </w:rPr>
      </w:pPr>
      <w:r>
        <w:rPr>
          <w:noProof/>
        </w:rPr>
        <w:t>deassign provisioning element, 35</w:t>
      </w:r>
    </w:p>
    <w:p w:rsidR="00E92FAF" w:rsidRDefault="00E92FAF">
      <w:pPr>
        <w:pStyle w:val="Index1"/>
        <w:tabs>
          <w:tab w:val="right" w:leader="dot" w:pos="4094"/>
        </w:tabs>
        <w:rPr>
          <w:noProof/>
        </w:rPr>
      </w:pPr>
      <w:r>
        <w:rPr>
          <w:noProof/>
        </w:rPr>
        <w:t>delete application from UPT, 41</w:t>
      </w:r>
    </w:p>
    <w:p w:rsidR="00E92FAF" w:rsidRDefault="00E92FAF">
      <w:pPr>
        <w:pStyle w:val="Index1"/>
        <w:tabs>
          <w:tab w:val="right" w:leader="dot" w:pos="4094"/>
        </w:tabs>
        <w:rPr>
          <w:noProof/>
        </w:rPr>
      </w:pPr>
      <w:r>
        <w:rPr>
          <w:noProof/>
        </w:rPr>
        <w:t>delete element, 34</w:t>
      </w:r>
    </w:p>
    <w:p w:rsidR="00E92FAF" w:rsidRDefault="00E92FAF">
      <w:pPr>
        <w:pStyle w:val="Index1"/>
        <w:tabs>
          <w:tab w:val="right" w:leader="dot" w:pos="4094"/>
        </w:tabs>
        <w:rPr>
          <w:noProof/>
        </w:rPr>
      </w:pPr>
      <w:r>
        <w:rPr>
          <w:noProof/>
        </w:rPr>
        <w:t>delete group, 60</w:t>
      </w:r>
    </w:p>
    <w:p w:rsidR="00E92FAF" w:rsidRDefault="00E92FAF">
      <w:pPr>
        <w:pStyle w:val="Index1"/>
        <w:tabs>
          <w:tab w:val="right" w:leader="dot" w:pos="4094"/>
        </w:tabs>
        <w:rPr>
          <w:noProof/>
        </w:rPr>
      </w:pPr>
      <w:r>
        <w:rPr>
          <w:noProof/>
        </w:rPr>
        <w:t>delete privilege, 47</w:t>
      </w:r>
    </w:p>
    <w:p w:rsidR="00E92FAF" w:rsidRDefault="00E92FAF">
      <w:pPr>
        <w:pStyle w:val="Index1"/>
        <w:tabs>
          <w:tab w:val="right" w:leader="dot" w:pos="4094"/>
        </w:tabs>
        <w:rPr>
          <w:noProof/>
        </w:rPr>
      </w:pPr>
      <w:r>
        <w:rPr>
          <w:noProof/>
        </w:rPr>
        <w:t>delete protection element, 53</w:t>
      </w:r>
    </w:p>
    <w:p w:rsidR="00E92FAF" w:rsidRDefault="00E92FAF">
      <w:pPr>
        <w:pStyle w:val="Index1"/>
        <w:tabs>
          <w:tab w:val="right" w:leader="dot" w:pos="4094"/>
        </w:tabs>
        <w:rPr>
          <w:noProof/>
        </w:rPr>
      </w:pPr>
      <w:r>
        <w:rPr>
          <w:noProof/>
        </w:rPr>
        <w:t>delete protection group, 56</w:t>
      </w:r>
    </w:p>
    <w:p w:rsidR="00E92FAF" w:rsidRDefault="00E92FAF">
      <w:pPr>
        <w:pStyle w:val="Index1"/>
        <w:tabs>
          <w:tab w:val="right" w:leader="dot" w:pos="4094"/>
        </w:tabs>
        <w:rPr>
          <w:noProof/>
        </w:rPr>
      </w:pPr>
      <w:r>
        <w:rPr>
          <w:noProof/>
        </w:rPr>
        <w:t>delete provisioning element, 34</w:t>
      </w:r>
    </w:p>
    <w:p w:rsidR="00E92FAF" w:rsidRDefault="00E92FAF">
      <w:pPr>
        <w:pStyle w:val="Index1"/>
        <w:tabs>
          <w:tab w:val="right" w:leader="dot" w:pos="4094"/>
        </w:tabs>
        <w:rPr>
          <w:noProof/>
        </w:rPr>
      </w:pPr>
      <w:r>
        <w:rPr>
          <w:noProof/>
        </w:rPr>
        <w:t>delete role, 58</w:t>
      </w:r>
    </w:p>
    <w:p w:rsidR="00E92FAF" w:rsidRDefault="00E92FAF">
      <w:pPr>
        <w:pStyle w:val="Index1"/>
        <w:tabs>
          <w:tab w:val="right" w:leader="dot" w:pos="4094"/>
        </w:tabs>
        <w:rPr>
          <w:noProof/>
        </w:rPr>
      </w:pPr>
      <w:r>
        <w:rPr>
          <w:noProof/>
        </w:rPr>
        <w:t>delete user from UPT, 44</w:t>
      </w:r>
    </w:p>
    <w:p w:rsidR="00E92FAF" w:rsidRDefault="00E92FAF">
      <w:pPr>
        <w:pStyle w:val="Index1"/>
        <w:tabs>
          <w:tab w:val="right" w:leader="dot" w:pos="4094"/>
        </w:tabs>
        <w:rPr>
          <w:noProof/>
        </w:rPr>
      </w:pPr>
      <w:r>
        <w:rPr>
          <w:noProof/>
        </w:rPr>
        <w:t>deploy authorization database, 22</w:t>
      </w:r>
    </w:p>
    <w:p w:rsidR="00E92FAF" w:rsidRDefault="00E92FAF">
      <w:pPr>
        <w:pStyle w:val="Index1"/>
        <w:tabs>
          <w:tab w:val="right" w:leader="dot" w:pos="4094"/>
        </w:tabs>
        <w:rPr>
          <w:noProof/>
        </w:rPr>
      </w:pPr>
      <w:r>
        <w:rPr>
          <w:noProof/>
        </w:rPr>
        <w:t>deploy authorization datasource, 23</w:t>
      </w:r>
    </w:p>
    <w:p w:rsidR="00E92FAF" w:rsidRDefault="00E92FAF">
      <w:pPr>
        <w:pStyle w:val="Index1"/>
        <w:tabs>
          <w:tab w:val="right" w:leader="dot" w:pos="4094"/>
        </w:tabs>
        <w:rPr>
          <w:noProof/>
        </w:rPr>
      </w:pPr>
      <w:r>
        <w:rPr>
          <w:noProof/>
        </w:rPr>
        <w:t>deploy authorization service, 22</w:t>
      </w:r>
    </w:p>
    <w:p w:rsidR="00E92FAF" w:rsidRDefault="00E92FAF">
      <w:pPr>
        <w:pStyle w:val="Index1"/>
        <w:tabs>
          <w:tab w:val="right" w:leader="dot" w:pos="4094"/>
        </w:tabs>
        <w:rPr>
          <w:noProof/>
        </w:rPr>
      </w:pPr>
      <w:r>
        <w:rPr>
          <w:noProof/>
        </w:rPr>
        <w:t>deploy security datasource, 76</w:t>
      </w:r>
    </w:p>
    <w:p w:rsidR="00E92FAF" w:rsidRDefault="00E92FAF">
      <w:pPr>
        <w:pStyle w:val="Index1"/>
        <w:tabs>
          <w:tab w:val="right" w:leader="dot" w:pos="4094"/>
        </w:tabs>
        <w:rPr>
          <w:noProof/>
        </w:rPr>
      </w:pPr>
      <w:r>
        <w:rPr>
          <w:noProof/>
        </w:rPr>
        <w:t>deploy securityws.war file, 78</w:t>
      </w:r>
    </w:p>
    <w:p w:rsidR="00E92FAF" w:rsidRDefault="00E92FAF">
      <w:pPr>
        <w:pStyle w:val="Index1"/>
        <w:tabs>
          <w:tab w:val="right" w:leader="dot" w:pos="4094"/>
        </w:tabs>
        <w:rPr>
          <w:noProof/>
        </w:rPr>
      </w:pPr>
      <w:r>
        <w:rPr>
          <w:noProof/>
        </w:rPr>
        <w:t>deploy UPT datasource, 70</w:t>
      </w:r>
    </w:p>
    <w:p w:rsidR="00E92FAF" w:rsidRDefault="00E92FAF">
      <w:pPr>
        <w:pStyle w:val="Index1"/>
        <w:tabs>
          <w:tab w:val="right" w:leader="dot" w:pos="4094"/>
        </w:tabs>
        <w:rPr>
          <w:noProof/>
        </w:rPr>
      </w:pPr>
      <w:r>
        <w:rPr>
          <w:noProof/>
        </w:rPr>
        <w:t>deploying audit logging, 27</w:t>
      </w:r>
    </w:p>
    <w:p w:rsidR="00E92FAF" w:rsidRDefault="00E92FAF">
      <w:pPr>
        <w:pStyle w:val="Index1"/>
        <w:tabs>
          <w:tab w:val="right" w:leader="dot" w:pos="4094"/>
        </w:tabs>
        <w:rPr>
          <w:noProof/>
        </w:rPr>
      </w:pPr>
      <w:r>
        <w:rPr>
          <w:noProof/>
        </w:rPr>
        <w:t>deployment modes, 66</w:t>
      </w:r>
    </w:p>
    <w:p w:rsidR="00E92FAF" w:rsidRDefault="00E92FAF">
      <w:pPr>
        <w:pStyle w:val="IndexHeading"/>
        <w:keepNext/>
        <w:tabs>
          <w:tab w:val="right" w:leader="dot" w:pos="4094"/>
        </w:tabs>
        <w:rPr>
          <w:rFonts w:ascii="Times New Roman" w:hAnsi="Times New Roman"/>
          <w:b w:val="0"/>
          <w:bCs w:val="0"/>
          <w:noProof/>
        </w:rPr>
      </w:pPr>
      <w:r>
        <w:rPr>
          <w:noProof/>
        </w:rPr>
        <w:t>E</w:t>
      </w:r>
    </w:p>
    <w:p w:rsidR="00E92FAF" w:rsidRDefault="00E92FAF">
      <w:pPr>
        <w:pStyle w:val="Index1"/>
        <w:tabs>
          <w:tab w:val="right" w:leader="dot" w:pos="4094"/>
        </w:tabs>
        <w:rPr>
          <w:noProof/>
        </w:rPr>
      </w:pPr>
      <w:r>
        <w:rPr>
          <w:noProof/>
        </w:rPr>
        <w:t>edit/update application details, 41</w:t>
      </w:r>
    </w:p>
    <w:p w:rsidR="00E92FAF" w:rsidRDefault="00E92FAF">
      <w:pPr>
        <w:pStyle w:val="Index1"/>
        <w:tabs>
          <w:tab w:val="right" w:leader="dot" w:pos="4094"/>
        </w:tabs>
        <w:rPr>
          <w:noProof/>
        </w:rPr>
      </w:pPr>
      <w:r>
        <w:rPr>
          <w:noProof/>
        </w:rPr>
        <w:t>edit/update group details, 60</w:t>
      </w:r>
    </w:p>
    <w:p w:rsidR="00E92FAF" w:rsidRDefault="00E92FAF">
      <w:pPr>
        <w:pStyle w:val="Index1"/>
        <w:tabs>
          <w:tab w:val="right" w:leader="dot" w:pos="4094"/>
        </w:tabs>
        <w:rPr>
          <w:noProof/>
        </w:rPr>
      </w:pPr>
      <w:r>
        <w:rPr>
          <w:noProof/>
        </w:rPr>
        <w:t>edit/update privilege details, 46</w:t>
      </w:r>
    </w:p>
    <w:p w:rsidR="00E92FAF" w:rsidRDefault="00E92FAF">
      <w:pPr>
        <w:pStyle w:val="Index1"/>
        <w:tabs>
          <w:tab w:val="right" w:leader="dot" w:pos="4094"/>
        </w:tabs>
        <w:rPr>
          <w:noProof/>
        </w:rPr>
      </w:pPr>
      <w:r>
        <w:rPr>
          <w:noProof/>
        </w:rPr>
        <w:t>edit/update protection element details, 53</w:t>
      </w:r>
    </w:p>
    <w:p w:rsidR="00E92FAF" w:rsidRDefault="00E92FAF">
      <w:pPr>
        <w:pStyle w:val="Index1"/>
        <w:tabs>
          <w:tab w:val="right" w:leader="dot" w:pos="4094"/>
        </w:tabs>
        <w:rPr>
          <w:noProof/>
        </w:rPr>
      </w:pPr>
      <w:r>
        <w:rPr>
          <w:noProof/>
        </w:rPr>
        <w:t>edit/update protection group details, 55</w:t>
      </w:r>
    </w:p>
    <w:p w:rsidR="00E92FAF" w:rsidRDefault="00E92FAF">
      <w:pPr>
        <w:pStyle w:val="Index1"/>
        <w:tabs>
          <w:tab w:val="right" w:leader="dot" w:pos="4094"/>
        </w:tabs>
        <w:rPr>
          <w:noProof/>
        </w:rPr>
      </w:pPr>
      <w:r>
        <w:rPr>
          <w:noProof/>
        </w:rPr>
        <w:t>edit/update role details, 58</w:t>
      </w:r>
    </w:p>
    <w:p w:rsidR="00E92FAF" w:rsidRDefault="00E92FAF">
      <w:pPr>
        <w:pStyle w:val="Index1"/>
        <w:tabs>
          <w:tab w:val="right" w:leader="dot" w:pos="4094"/>
        </w:tabs>
        <w:rPr>
          <w:noProof/>
        </w:rPr>
      </w:pPr>
      <w:r>
        <w:rPr>
          <w:noProof/>
        </w:rPr>
        <w:t>edit/update user details, 43</w:t>
      </w:r>
    </w:p>
    <w:p w:rsidR="00E92FAF" w:rsidRDefault="00E92FAF">
      <w:pPr>
        <w:pStyle w:val="Index1"/>
        <w:tabs>
          <w:tab w:val="right" w:leader="dot" w:pos="4094"/>
        </w:tabs>
        <w:rPr>
          <w:noProof/>
        </w:rPr>
      </w:pPr>
      <w:r>
        <w:rPr>
          <w:noProof/>
        </w:rPr>
        <w:t>encryption in RDBMS, 15</w:t>
      </w:r>
    </w:p>
    <w:p w:rsidR="00E92FAF" w:rsidRDefault="00E92FAF">
      <w:pPr>
        <w:pStyle w:val="Index1"/>
        <w:tabs>
          <w:tab w:val="right" w:leader="dot" w:pos="4094"/>
        </w:tabs>
        <w:rPr>
          <w:noProof/>
        </w:rPr>
      </w:pPr>
      <w:r>
        <w:rPr>
          <w:noProof/>
        </w:rPr>
        <w:lastRenderedPageBreak/>
        <w:t>event logging, 25</w:t>
      </w:r>
    </w:p>
    <w:p w:rsidR="00E92FAF" w:rsidRDefault="00E92FAF">
      <w:pPr>
        <w:pStyle w:val="IndexHeading"/>
        <w:keepNext/>
        <w:tabs>
          <w:tab w:val="right" w:leader="dot" w:pos="4094"/>
        </w:tabs>
        <w:rPr>
          <w:rFonts w:ascii="Times New Roman" w:hAnsi="Times New Roman"/>
          <w:b w:val="0"/>
          <w:bCs w:val="0"/>
          <w:noProof/>
        </w:rPr>
      </w:pPr>
      <w:r>
        <w:rPr>
          <w:noProof/>
        </w:rPr>
        <w:t>F</w:t>
      </w:r>
    </w:p>
    <w:p w:rsidR="00E92FAF" w:rsidRDefault="00E92FAF">
      <w:pPr>
        <w:pStyle w:val="Index1"/>
        <w:tabs>
          <w:tab w:val="right" w:leader="dot" w:pos="4094"/>
        </w:tabs>
        <w:rPr>
          <w:noProof/>
        </w:rPr>
      </w:pPr>
      <w:r>
        <w:rPr>
          <w:noProof/>
        </w:rPr>
        <w:t>filter clauses, 62, 63, 65, 83</w:t>
      </w:r>
    </w:p>
    <w:p w:rsidR="00E92FAF" w:rsidRDefault="00E92FAF">
      <w:pPr>
        <w:pStyle w:val="IndexHeading"/>
        <w:keepNext/>
        <w:tabs>
          <w:tab w:val="right" w:leader="dot" w:pos="4094"/>
        </w:tabs>
        <w:rPr>
          <w:rFonts w:ascii="Times New Roman" w:hAnsi="Times New Roman"/>
          <w:b w:val="0"/>
          <w:bCs w:val="0"/>
          <w:noProof/>
        </w:rPr>
      </w:pPr>
      <w:r>
        <w:rPr>
          <w:noProof/>
        </w:rPr>
        <w:t>G</w:t>
      </w:r>
    </w:p>
    <w:p w:rsidR="00E92FAF" w:rsidRDefault="00E92FAF">
      <w:pPr>
        <w:pStyle w:val="Index1"/>
        <w:tabs>
          <w:tab w:val="right" w:leader="dot" w:pos="4094"/>
        </w:tabs>
        <w:rPr>
          <w:noProof/>
        </w:rPr>
      </w:pPr>
      <w:r>
        <w:rPr>
          <w:noProof/>
        </w:rPr>
        <w:t>Glossary, 113</w:t>
      </w:r>
    </w:p>
    <w:p w:rsidR="00E92FAF" w:rsidRDefault="00E92FAF">
      <w:pPr>
        <w:pStyle w:val="Index1"/>
        <w:tabs>
          <w:tab w:val="right" w:leader="dot" w:pos="4094"/>
        </w:tabs>
        <w:rPr>
          <w:noProof/>
        </w:rPr>
      </w:pPr>
      <w:r>
        <w:rPr>
          <w:noProof/>
        </w:rPr>
        <w:t>Grid Grouper, 103</w:t>
      </w:r>
    </w:p>
    <w:p w:rsidR="00E92FAF" w:rsidRDefault="00E92FAF">
      <w:pPr>
        <w:pStyle w:val="Index1"/>
        <w:tabs>
          <w:tab w:val="right" w:leader="dot" w:pos="4094"/>
        </w:tabs>
        <w:rPr>
          <w:noProof/>
        </w:rPr>
      </w:pPr>
      <w:r>
        <w:rPr>
          <w:noProof/>
        </w:rPr>
        <w:t>group level security for caGrid, 103</w:t>
      </w:r>
    </w:p>
    <w:p w:rsidR="00E92FAF" w:rsidRDefault="00E92FAF">
      <w:pPr>
        <w:pStyle w:val="Index1"/>
        <w:tabs>
          <w:tab w:val="right" w:leader="dot" w:pos="4094"/>
        </w:tabs>
        <w:rPr>
          <w:noProof/>
        </w:rPr>
      </w:pPr>
      <w:r>
        <w:rPr>
          <w:noProof/>
        </w:rPr>
        <w:t>group PEs and privileges, 62</w:t>
      </w:r>
    </w:p>
    <w:p w:rsidR="00E92FAF" w:rsidRDefault="00E92FAF">
      <w:pPr>
        <w:pStyle w:val="Index1"/>
        <w:tabs>
          <w:tab w:val="right" w:leader="dot" w:pos="4094"/>
        </w:tabs>
        <w:rPr>
          <w:noProof/>
        </w:rPr>
      </w:pPr>
      <w:r>
        <w:rPr>
          <w:noProof/>
        </w:rPr>
        <w:t>group PG and role, 61</w:t>
      </w:r>
    </w:p>
    <w:p w:rsidR="00E92FAF" w:rsidRDefault="00E92FAF">
      <w:pPr>
        <w:pStyle w:val="Index1"/>
        <w:tabs>
          <w:tab w:val="right" w:leader="dot" w:pos="4094"/>
        </w:tabs>
        <w:rPr>
          <w:noProof/>
        </w:rPr>
      </w:pPr>
      <w:r>
        <w:rPr>
          <w:noProof/>
        </w:rPr>
        <w:t>group reporting, 62</w:t>
      </w:r>
    </w:p>
    <w:p w:rsidR="00E92FAF" w:rsidRDefault="00E92FAF">
      <w:pPr>
        <w:pStyle w:val="Index1"/>
        <w:tabs>
          <w:tab w:val="right" w:leader="dot" w:pos="4094"/>
        </w:tabs>
        <w:rPr>
          <w:noProof/>
        </w:rPr>
      </w:pPr>
      <w:r>
        <w:rPr>
          <w:noProof/>
        </w:rPr>
        <w:t>groups</w:t>
      </w:r>
    </w:p>
    <w:p w:rsidR="00E92FAF" w:rsidRDefault="00E92FAF">
      <w:pPr>
        <w:pStyle w:val="Index2"/>
        <w:tabs>
          <w:tab w:val="right" w:leader="dot" w:pos="4094"/>
        </w:tabs>
        <w:rPr>
          <w:noProof/>
        </w:rPr>
      </w:pPr>
      <w:r>
        <w:rPr>
          <w:noProof/>
        </w:rPr>
        <w:t>administration, 59, 61</w:t>
      </w:r>
    </w:p>
    <w:p w:rsidR="00E92FAF" w:rsidRDefault="00E92FAF">
      <w:pPr>
        <w:pStyle w:val="Index2"/>
        <w:tabs>
          <w:tab w:val="right" w:leader="dot" w:pos="4094"/>
        </w:tabs>
        <w:rPr>
          <w:noProof/>
        </w:rPr>
      </w:pPr>
      <w:r>
        <w:rPr>
          <w:noProof/>
        </w:rPr>
        <w:t>create, 60</w:t>
      </w:r>
    </w:p>
    <w:p w:rsidR="00E92FAF" w:rsidRDefault="00E92FAF">
      <w:pPr>
        <w:pStyle w:val="Index2"/>
        <w:tabs>
          <w:tab w:val="right" w:leader="dot" w:pos="4094"/>
        </w:tabs>
        <w:rPr>
          <w:noProof/>
        </w:rPr>
      </w:pPr>
      <w:r>
        <w:rPr>
          <w:noProof/>
        </w:rPr>
        <w:t>delete, 60</w:t>
      </w:r>
    </w:p>
    <w:p w:rsidR="00E92FAF" w:rsidRDefault="00E92FAF">
      <w:pPr>
        <w:pStyle w:val="Index2"/>
        <w:tabs>
          <w:tab w:val="right" w:leader="dot" w:pos="4094"/>
        </w:tabs>
        <w:rPr>
          <w:noProof/>
        </w:rPr>
      </w:pPr>
      <w:r>
        <w:rPr>
          <w:noProof/>
        </w:rPr>
        <w:t>overview, 59</w:t>
      </w:r>
    </w:p>
    <w:p w:rsidR="00E92FAF" w:rsidRDefault="00E92FAF">
      <w:pPr>
        <w:pStyle w:val="Index2"/>
        <w:tabs>
          <w:tab w:val="right" w:leader="dot" w:pos="4094"/>
        </w:tabs>
        <w:rPr>
          <w:noProof/>
        </w:rPr>
      </w:pPr>
      <w:r>
        <w:rPr>
          <w:noProof/>
        </w:rPr>
        <w:t>view/update, 60</w:t>
      </w:r>
    </w:p>
    <w:p w:rsidR="00E92FAF" w:rsidRDefault="00E92FAF">
      <w:pPr>
        <w:pStyle w:val="IndexHeading"/>
        <w:keepNext/>
        <w:tabs>
          <w:tab w:val="right" w:leader="dot" w:pos="4094"/>
        </w:tabs>
        <w:rPr>
          <w:rFonts w:ascii="Times New Roman" w:hAnsi="Times New Roman"/>
          <w:b w:val="0"/>
          <w:bCs w:val="0"/>
          <w:noProof/>
        </w:rPr>
      </w:pPr>
      <w:r>
        <w:rPr>
          <w:noProof/>
        </w:rPr>
        <w:t>H</w:t>
      </w:r>
    </w:p>
    <w:p w:rsidR="00E92FAF" w:rsidRDefault="00E92FAF">
      <w:pPr>
        <w:pStyle w:val="Index1"/>
        <w:tabs>
          <w:tab w:val="right" w:leader="dot" w:pos="4094"/>
        </w:tabs>
        <w:rPr>
          <w:noProof/>
        </w:rPr>
      </w:pPr>
      <w:r>
        <w:rPr>
          <w:noProof/>
        </w:rPr>
        <w:t>Hibernate configuration file, 21, 63, 83, 93, 96</w:t>
      </w:r>
    </w:p>
    <w:p w:rsidR="00E92FAF" w:rsidRDefault="00E92FAF">
      <w:pPr>
        <w:pStyle w:val="IndexHeading"/>
        <w:keepNext/>
        <w:tabs>
          <w:tab w:val="right" w:leader="dot" w:pos="4094"/>
        </w:tabs>
        <w:rPr>
          <w:rFonts w:ascii="Times New Roman" w:hAnsi="Times New Roman"/>
          <w:b w:val="0"/>
          <w:bCs w:val="0"/>
          <w:noProof/>
        </w:rPr>
      </w:pPr>
      <w:r>
        <w:rPr>
          <w:noProof/>
        </w:rPr>
        <w:t>I</w:t>
      </w:r>
    </w:p>
    <w:p w:rsidR="00E92FAF" w:rsidRDefault="00E92FAF">
      <w:pPr>
        <w:pStyle w:val="Index1"/>
        <w:tabs>
          <w:tab w:val="right" w:leader="dot" w:pos="4094"/>
        </w:tabs>
        <w:rPr>
          <w:noProof/>
        </w:rPr>
      </w:pPr>
      <w:r>
        <w:rPr>
          <w:noProof/>
        </w:rPr>
        <w:t>import authentication manager, 11</w:t>
      </w:r>
    </w:p>
    <w:p w:rsidR="00E92FAF" w:rsidRDefault="00E92FAF">
      <w:pPr>
        <w:pStyle w:val="Index1"/>
        <w:tabs>
          <w:tab w:val="right" w:leader="dot" w:pos="4094"/>
        </w:tabs>
        <w:rPr>
          <w:noProof/>
        </w:rPr>
      </w:pPr>
      <w:r>
        <w:rPr>
          <w:noProof/>
        </w:rPr>
        <w:t>import authorization manager, 20</w:t>
      </w:r>
    </w:p>
    <w:p w:rsidR="00E92FAF" w:rsidRDefault="00E92FAF">
      <w:pPr>
        <w:pStyle w:val="Index1"/>
        <w:tabs>
          <w:tab w:val="right" w:leader="dot" w:pos="4094"/>
        </w:tabs>
        <w:rPr>
          <w:noProof/>
        </w:rPr>
      </w:pPr>
      <w:r>
        <w:rPr>
          <w:noProof/>
        </w:rPr>
        <w:t>install authorization service, 22</w:t>
      </w:r>
    </w:p>
    <w:p w:rsidR="00E92FAF" w:rsidRDefault="00E92FAF">
      <w:pPr>
        <w:pStyle w:val="Index1"/>
        <w:tabs>
          <w:tab w:val="right" w:leader="dot" w:pos="4094"/>
        </w:tabs>
        <w:rPr>
          <w:noProof/>
        </w:rPr>
      </w:pPr>
      <w:r>
        <w:rPr>
          <w:noProof/>
        </w:rPr>
        <w:t>installation modes, 66</w:t>
      </w:r>
    </w:p>
    <w:p w:rsidR="00E92FAF" w:rsidRDefault="00E92FAF">
      <w:pPr>
        <w:pStyle w:val="Index1"/>
        <w:tabs>
          <w:tab w:val="right" w:leader="dot" w:pos="4094"/>
        </w:tabs>
        <w:rPr>
          <w:noProof/>
        </w:rPr>
      </w:pPr>
      <w:r>
        <w:rPr>
          <w:noProof/>
        </w:rPr>
        <w:t>instance level security</w:t>
      </w:r>
    </w:p>
    <w:p w:rsidR="00E92FAF" w:rsidRDefault="00E92FAF">
      <w:pPr>
        <w:pStyle w:val="Index2"/>
        <w:tabs>
          <w:tab w:val="right" w:leader="dot" w:pos="4094"/>
        </w:tabs>
        <w:rPr>
          <w:noProof/>
        </w:rPr>
      </w:pPr>
      <w:r>
        <w:rPr>
          <w:noProof/>
        </w:rPr>
        <w:t>activity flow, 82</w:t>
      </w:r>
    </w:p>
    <w:p w:rsidR="00E92FAF" w:rsidRDefault="00E92FAF">
      <w:pPr>
        <w:pStyle w:val="Index2"/>
        <w:tabs>
          <w:tab w:val="right" w:leader="dot" w:pos="4094"/>
        </w:tabs>
        <w:rPr>
          <w:noProof/>
        </w:rPr>
      </w:pPr>
      <w:r>
        <w:rPr>
          <w:noProof/>
        </w:rPr>
        <w:t>add filter clause, 63</w:t>
      </w:r>
    </w:p>
    <w:p w:rsidR="00E92FAF" w:rsidRDefault="00E92FAF">
      <w:pPr>
        <w:pStyle w:val="Index2"/>
        <w:tabs>
          <w:tab w:val="right" w:leader="dot" w:pos="4094"/>
        </w:tabs>
        <w:rPr>
          <w:noProof/>
        </w:rPr>
      </w:pPr>
      <w:r>
        <w:rPr>
          <w:noProof/>
        </w:rPr>
        <w:t>administration, 62</w:t>
      </w:r>
    </w:p>
    <w:p w:rsidR="00E92FAF" w:rsidRDefault="00E92FAF">
      <w:pPr>
        <w:pStyle w:val="Index2"/>
        <w:tabs>
          <w:tab w:val="right" w:leader="dot" w:pos="4094"/>
        </w:tabs>
        <w:rPr>
          <w:noProof/>
        </w:rPr>
      </w:pPr>
      <w:r>
        <w:rPr>
          <w:noProof/>
        </w:rPr>
        <w:t>defined, 5</w:t>
      </w:r>
    </w:p>
    <w:p w:rsidR="00E92FAF" w:rsidRDefault="00E92FAF">
      <w:pPr>
        <w:pStyle w:val="Index2"/>
        <w:tabs>
          <w:tab w:val="right" w:leader="dot" w:pos="4094"/>
        </w:tabs>
        <w:rPr>
          <w:noProof/>
        </w:rPr>
      </w:pPr>
      <w:r>
        <w:rPr>
          <w:noProof/>
        </w:rPr>
        <w:t>file upload, 62, 63</w:t>
      </w:r>
    </w:p>
    <w:p w:rsidR="00E92FAF" w:rsidRDefault="00E92FAF">
      <w:pPr>
        <w:pStyle w:val="Index2"/>
        <w:tabs>
          <w:tab w:val="right" w:leader="dot" w:pos="4094"/>
        </w:tabs>
        <w:rPr>
          <w:noProof/>
        </w:rPr>
      </w:pPr>
      <w:r>
        <w:rPr>
          <w:noProof/>
        </w:rPr>
        <w:t>modify filter clause, 65</w:t>
      </w:r>
    </w:p>
    <w:p w:rsidR="00E92FAF" w:rsidRDefault="00E92FAF">
      <w:pPr>
        <w:pStyle w:val="Index2"/>
        <w:tabs>
          <w:tab w:val="right" w:leader="dot" w:pos="4094"/>
        </w:tabs>
        <w:rPr>
          <w:noProof/>
        </w:rPr>
      </w:pPr>
      <w:r>
        <w:rPr>
          <w:noProof/>
        </w:rPr>
        <w:t>overall design, 81</w:t>
      </w:r>
    </w:p>
    <w:p w:rsidR="00E92FAF" w:rsidRDefault="00E92FAF">
      <w:pPr>
        <w:pStyle w:val="Index2"/>
        <w:tabs>
          <w:tab w:val="right" w:leader="dot" w:pos="4094"/>
        </w:tabs>
        <w:rPr>
          <w:noProof/>
        </w:rPr>
      </w:pPr>
      <w:r>
        <w:rPr>
          <w:noProof/>
        </w:rPr>
        <w:t>provisioning, 81</w:t>
      </w:r>
    </w:p>
    <w:p w:rsidR="00E92FAF" w:rsidRDefault="00E92FAF">
      <w:pPr>
        <w:pStyle w:val="Index1"/>
        <w:tabs>
          <w:tab w:val="right" w:leader="dot" w:pos="4094"/>
        </w:tabs>
        <w:rPr>
          <w:noProof/>
        </w:rPr>
      </w:pPr>
      <w:r>
        <w:rPr>
          <w:noProof/>
        </w:rPr>
        <w:t>instance level security in UPT</w:t>
      </w:r>
    </w:p>
    <w:p w:rsidR="00E92FAF" w:rsidRDefault="00E92FAF">
      <w:pPr>
        <w:pStyle w:val="Index2"/>
        <w:tabs>
          <w:tab w:val="right" w:leader="dot" w:pos="4094"/>
        </w:tabs>
        <w:rPr>
          <w:noProof/>
        </w:rPr>
      </w:pPr>
      <w:r>
        <w:rPr>
          <w:noProof/>
        </w:rPr>
        <w:t>overview, 62</w:t>
      </w:r>
    </w:p>
    <w:p w:rsidR="00E92FAF" w:rsidRDefault="00E92FAF">
      <w:pPr>
        <w:pStyle w:val="Index1"/>
        <w:tabs>
          <w:tab w:val="right" w:leader="dot" w:pos="4094"/>
        </w:tabs>
        <w:rPr>
          <w:noProof/>
        </w:rPr>
      </w:pPr>
      <w:r>
        <w:rPr>
          <w:noProof/>
        </w:rPr>
        <w:t>integrate application, 10</w:t>
      </w:r>
    </w:p>
    <w:p w:rsidR="00E92FAF" w:rsidRDefault="00E92FAF">
      <w:pPr>
        <w:pStyle w:val="Index1"/>
        <w:tabs>
          <w:tab w:val="right" w:leader="dot" w:pos="4094"/>
        </w:tabs>
        <w:rPr>
          <w:noProof/>
        </w:rPr>
      </w:pPr>
      <w:r>
        <w:rPr>
          <w:noProof/>
        </w:rPr>
        <w:t>integrate authentication service, 10</w:t>
      </w:r>
    </w:p>
    <w:p w:rsidR="00E92FAF" w:rsidRDefault="00E92FAF">
      <w:pPr>
        <w:pStyle w:val="Index1"/>
        <w:tabs>
          <w:tab w:val="right" w:leader="dot" w:pos="4094"/>
        </w:tabs>
        <w:rPr>
          <w:noProof/>
        </w:rPr>
      </w:pPr>
      <w:r>
        <w:rPr>
          <w:noProof/>
        </w:rPr>
        <w:t>integrate authorization service, 19</w:t>
      </w:r>
    </w:p>
    <w:p w:rsidR="00E92FAF" w:rsidRDefault="00E92FAF">
      <w:pPr>
        <w:pStyle w:val="Index1"/>
        <w:tabs>
          <w:tab w:val="right" w:leader="dot" w:pos="4094"/>
        </w:tabs>
        <w:rPr>
          <w:noProof/>
        </w:rPr>
      </w:pPr>
      <w:r>
        <w:rPr>
          <w:noProof/>
        </w:rPr>
        <w:t>integrating CSM with CLM, 25</w:t>
      </w:r>
    </w:p>
    <w:p w:rsidR="00E92FAF" w:rsidRDefault="00E92FAF">
      <w:pPr>
        <w:pStyle w:val="IndexHeading"/>
        <w:keepNext/>
        <w:tabs>
          <w:tab w:val="right" w:leader="dot" w:pos="4094"/>
        </w:tabs>
        <w:rPr>
          <w:rFonts w:ascii="Times New Roman" w:hAnsi="Times New Roman"/>
          <w:b w:val="0"/>
          <w:bCs w:val="0"/>
          <w:noProof/>
        </w:rPr>
      </w:pPr>
      <w:r>
        <w:rPr>
          <w:noProof/>
        </w:rPr>
        <w:t>J</w:t>
      </w:r>
    </w:p>
    <w:p w:rsidR="00E92FAF" w:rsidRDefault="00E92FAF">
      <w:pPr>
        <w:pStyle w:val="Index1"/>
        <w:tabs>
          <w:tab w:val="right" w:leader="dot" w:pos="4094"/>
        </w:tabs>
        <w:rPr>
          <w:noProof/>
        </w:rPr>
      </w:pPr>
      <w:r>
        <w:rPr>
          <w:noProof/>
        </w:rPr>
        <w:t>JAAS, 6, 8</w:t>
      </w:r>
    </w:p>
    <w:p w:rsidR="00E92FAF" w:rsidRDefault="00E92FAF">
      <w:pPr>
        <w:pStyle w:val="Index2"/>
        <w:tabs>
          <w:tab w:val="right" w:leader="dot" w:pos="4094"/>
        </w:tabs>
        <w:rPr>
          <w:noProof/>
        </w:rPr>
      </w:pPr>
      <w:r>
        <w:rPr>
          <w:noProof/>
        </w:rPr>
        <w:t>LDAP login module, 16</w:t>
      </w:r>
    </w:p>
    <w:p w:rsidR="00E92FAF" w:rsidRDefault="00E92FAF">
      <w:pPr>
        <w:pStyle w:val="Index2"/>
        <w:tabs>
          <w:tab w:val="right" w:leader="dot" w:pos="4094"/>
        </w:tabs>
        <w:rPr>
          <w:noProof/>
        </w:rPr>
      </w:pPr>
      <w:r>
        <w:rPr>
          <w:noProof/>
        </w:rPr>
        <w:t>login module, 98</w:t>
      </w:r>
    </w:p>
    <w:p w:rsidR="00E92FAF" w:rsidRDefault="00E92FAF">
      <w:pPr>
        <w:pStyle w:val="Index2"/>
        <w:tabs>
          <w:tab w:val="right" w:leader="dot" w:pos="4094"/>
        </w:tabs>
        <w:rPr>
          <w:noProof/>
        </w:rPr>
      </w:pPr>
      <w:r>
        <w:rPr>
          <w:noProof/>
        </w:rPr>
        <w:t>RDBMS login module, 13</w:t>
      </w:r>
    </w:p>
    <w:p w:rsidR="00E92FAF" w:rsidRDefault="00E92FAF">
      <w:pPr>
        <w:pStyle w:val="Index1"/>
        <w:tabs>
          <w:tab w:val="right" w:leader="dot" w:pos="4094"/>
        </w:tabs>
        <w:rPr>
          <w:noProof/>
        </w:rPr>
      </w:pPr>
      <w:r>
        <w:rPr>
          <w:noProof/>
        </w:rPr>
        <w:t>jar file</w:t>
      </w:r>
    </w:p>
    <w:p w:rsidR="00E92FAF" w:rsidRDefault="00E92FAF">
      <w:pPr>
        <w:pStyle w:val="Index2"/>
        <w:tabs>
          <w:tab w:val="right" w:leader="dot" w:pos="4094"/>
        </w:tabs>
        <w:rPr>
          <w:noProof/>
        </w:rPr>
      </w:pPr>
      <w:r>
        <w:rPr>
          <w:noProof/>
        </w:rPr>
        <w:t>instance level security in UPT, 63</w:t>
      </w:r>
    </w:p>
    <w:p w:rsidR="00E92FAF" w:rsidRDefault="00E92FAF">
      <w:pPr>
        <w:pStyle w:val="Index1"/>
        <w:tabs>
          <w:tab w:val="right" w:leader="dot" w:pos="4094"/>
        </w:tabs>
        <w:rPr>
          <w:noProof/>
        </w:rPr>
      </w:pPr>
      <w:r>
        <w:rPr>
          <w:noProof/>
        </w:rPr>
        <w:t>JBoss</w:t>
      </w:r>
    </w:p>
    <w:p w:rsidR="00E92FAF" w:rsidRDefault="00E92FAF">
      <w:pPr>
        <w:pStyle w:val="Index2"/>
        <w:tabs>
          <w:tab w:val="right" w:leader="dot" w:pos="4094"/>
        </w:tabs>
        <w:rPr>
          <w:noProof/>
        </w:rPr>
      </w:pPr>
      <w:r>
        <w:rPr>
          <w:noProof/>
        </w:rPr>
        <w:t>audit logging, 24</w:t>
      </w:r>
    </w:p>
    <w:p w:rsidR="00E92FAF" w:rsidRDefault="00E92FAF">
      <w:pPr>
        <w:pStyle w:val="Index2"/>
        <w:tabs>
          <w:tab w:val="right" w:leader="dot" w:pos="4094"/>
        </w:tabs>
        <w:rPr>
          <w:noProof/>
        </w:rPr>
      </w:pPr>
      <w:r>
        <w:rPr>
          <w:noProof/>
        </w:rPr>
        <w:t>authorization service, 19</w:t>
      </w:r>
    </w:p>
    <w:p w:rsidR="00E92FAF" w:rsidRDefault="00E92FAF">
      <w:pPr>
        <w:pStyle w:val="Index2"/>
        <w:tabs>
          <w:tab w:val="right" w:leader="dot" w:pos="4094"/>
        </w:tabs>
        <w:rPr>
          <w:noProof/>
        </w:rPr>
      </w:pPr>
      <w:r>
        <w:rPr>
          <w:noProof/>
        </w:rPr>
        <w:t>configure log file, 27</w:t>
      </w:r>
    </w:p>
    <w:p w:rsidR="00E92FAF" w:rsidRDefault="00E92FAF">
      <w:pPr>
        <w:pStyle w:val="Index2"/>
        <w:tabs>
          <w:tab w:val="right" w:leader="dot" w:pos="4094"/>
        </w:tabs>
        <w:rPr>
          <w:noProof/>
        </w:rPr>
      </w:pPr>
      <w:r>
        <w:rPr>
          <w:noProof/>
        </w:rPr>
        <w:lastRenderedPageBreak/>
        <w:t>deploy securityws.war file, 78</w:t>
      </w:r>
    </w:p>
    <w:p w:rsidR="00E92FAF" w:rsidRDefault="00E92FAF">
      <w:pPr>
        <w:pStyle w:val="Index2"/>
        <w:tabs>
          <w:tab w:val="right" w:leader="dot" w:pos="4094"/>
        </w:tabs>
        <w:rPr>
          <w:noProof/>
        </w:rPr>
      </w:pPr>
      <w:r>
        <w:rPr>
          <w:noProof/>
        </w:rPr>
        <w:t>enable audit logging, 72</w:t>
      </w:r>
    </w:p>
    <w:p w:rsidR="00E92FAF" w:rsidRDefault="00E92FAF">
      <w:pPr>
        <w:pStyle w:val="Index2"/>
        <w:tabs>
          <w:tab w:val="right" w:leader="dot" w:pos="4094"/>
        </w:tabs>
        <w:rPr>
          <w:noProof/>
        </w:rPr>
      </w:pPr>
      <w:r>
        <w:rPr>
          <w:noProof/>
        </w:rPr>
        <w:t>event logging, 25</w:t>
      </w:r>
    </w:p>
    <w:p w:rsidR="00E92FAF" w:rsidRDefault="00E92FAF">
      <w:pPr>
        <w:pStyle w:val="Index2"/>
        <w:tabs>
          <w:tab w:val="right" w:leader="dot" w:pos="4094"/>
        </w:tabs>
        <w:rPr>
          <w:noProof/>
        </w:rPr>
      </w:pPr>
      <w:r>
        <w:rPr>
          <w:noProof/>
        </w:rPr>
        <w:t>JAAS login, 71, 77</w:t>
      </w:r>
    </w:p>
    <w:p w:rsidR="00E92FAF" w:rsidRDefault="00E92FAF">
      <w:pPr>
        <w:pStyle w:val="Index2"/>
        <w:tabs>
          <w:tab w:val="right" w:leader="dot" w:pos="4094"/>
        </w:tabs>
        <w:rPr>
          <w:noProof/>
        </w:rPr>
      </w:pPr>
      <w:r>
        <w:rPr>
          <w:noProof/>
        </w:rPr>
        <w:t>LDAP login module, 17</w:t>
      </w:r>
    </w:p>
    <w:p w:rsidR="00E92FAF" w:rsidRDefault="00E92FAF">
      <w:pPr>
        <w:pStyle w:val="Index2"/>
        <w:tabs>
          <w:tab w:val="right" w:leader="dot" w:pos="4094"/>
        </w:tabs>
        <w:rPr>
          <w:noProof/>
        </w:rPr>
      </w:pPr>
      <w:r>
        <w:rPr>
          <w:noProof/>
        </w:rPr>
        <w:t>object state logging, 26</w:t>
      </w:r>
    </w:p>
    <w:p w:rsidR="00E92FAF" w:rsidRDefault="00E92FAF">
      <w:pPr>
        <w:pStyle w:val="Index2"/>
        <w:tabs>
          <w:tab w:val="right" w:leader="dot" w:pos="4094"/>
        </w:tabs>
        <w:rPr>
          <w:noProof/>
        </w:rPr>
      </w:pPr>
      <w:r>
        <w:rPr>
          <w:noProof/>
        </w:rPr>
        <w:t>RDBMS login module, 14</w:t>
      </w:r>
    </w:p>
    <w:p w:rsidR="00E92FAF" w:rsidRDefault="00E92FAF">
      <w:pPr>
        <w:pStyle w:val="Index2"/>
        <w:tabs>
          <w:tab w:val="right" w:leader="dot" w:pos="4094"/>
        </w:tabs>
        <w:rPr>
          <w:noProof/>
        </w:rPr>
      </w:pPr>
      <w:r>
        <w:rPr>
          <w:noProof/>
        </w:rPr>
        <w:t>UPT common server deployment, 68</w:t>
      </w:r>
    </w:p>
    <w:p w:rsidR="00E92FAF" w:rsidRDefault="00E92FAF">
      <w:pPr>
        <w:pStyle w:val="Index2"/>
        <w:tabs>
          <w:tab w:val="right" w:leader="dot" w:pos="4094"/>
        </w:tabs>
        <w:rPr>
          <w:noProof/>
        </w:rPr>
      </w:pPr>
      <w:r>
        <w:rPr>
          <w:noProof/>
        </w:rPr>
        <w:t>UPT deployment, 72</w:t>
      </w:r>
    </w:p>
    <w:p w:rsidR="00E92FAF" w:rsidRDefault="00E92FAF">
      <w:pPr>
        <w:pStyle w:val="Index2"/>
        <w:tabs>
          <w:tab w:val="right" w:leader="dot" w:pos="4094"/>
        </w:tabs>
        <w:rPr>
          <w:noProof/>
        </w:rPr>
      </w:pPr>
      <w:r>
        <w:rPr>
          <w:noProof/>
        </w:rPr>
        <w:t>UPT deployment modes, 67</w:t>
      </w:r>
    </w:p>
    <w:p w:rsidR="00E92FAF" w:rsidRDefault="00E92FAF">
      <w:pPr>
        <w:pStyle w:val="Index1"/>
        <w:tabs>
          <w:tab w:val="right" w:leader="dot" w:pos="4094"/>
        </w:tabs>
        <w:rPr>
          <w:noProof/>
        </w:rPr>
      </w:pPr>
      <w:r>
        <w:rPr>
          <w:noProof/>
        </w:rPr>
        <w:t>JBOSS, 8</w:t>
      </w:r>
    </w:p>
    <w:p w:rsidR="00E92FAF" w:rsidRDefault="00E92FAF">
      <w:pPr>
        <w:pStyle w:val="Index1"/>
        <w:tabs>
          <w:tab w:val="right" w:leader="dot" w:pos="4094"/>
        </w:tabs>
        <w:rPr>
          <w:noProof/>
        </w:rPr>
      </w:pPr>
      <w:r>
        <w:rPr>
          <w:noProof/>
        </w:rPr>
        <w:t>JDBC Appender, 26</w:t>
      </w:r>
    </w:p>
    <w:p w:rsidR="00E92FAF" w:rsidRDefault="00E92FAF">
      <w:pPr>
        <w:pStyle w:val="Index1"/>
        <w:tabs>
          <w:tab w:val="right" w:leader="dot" w:pos="4094"/>
        </w:tabs>
        <w:rPr>
          <w:noProof/>
        </w:rPr>
      </w:pPr>
      <w:r>
        <w:rPr>
          <w:noProof/>
        </w:rPr>
        <w:t>JDK, 8</w:t>
      </w:r>
    </w:p>
    <w:p w:rsidR="00E92FAF" w:rsidRDefault="00E92FAF">
      <w:pPr>
        <w:pStyle w:val="IndexHeading"/>
        <w:keepNext/>
        <w:tabs>
          <w:tab w:val="right" w:leader="dot" w:pos="4094"/>
        </w:tabs>
        <w:rPr>
          <w:rFonts w:ascii="Times New Roman" w:hAnsi="Times New Roman"/>
          <w:b w:val="0"/>
          <w:bCs w:val="0"/>
          <w:noProof/>
        </w:rPr>
      </w:pPr>
      <w:r>
        <w:rPr>
          <w:noProof/>
        </w:rPr>
        <w:t>L</w:t>
      </w:r>
    </w:p>
    <w:p w:rsidR="00E92FAF" w:rsidRDefault="00E92FAF">
      <w:pPr>
        <w:pStyle w:val="Index1"/>
        <w:tabs>
          <w:tab w:val="right" w:leader="dot" w:pos="4094"/>
        </w:tabs>
        <w:rPr>
          <w:noProof/>
        </w:rPr>
      </w:pPr>
      <w:r>
        <w:rPr>
          <w:noProof/>
        </w:rPr>
        <w:t>LDAP, 8, 9</w:t>
      </w:r>
    </w:p>
    <w:p w:rsidR="00E92FAF" w:rsidRDefault="00E92FAF">
      <w:pPr>
        <w:pStyle w:val="Index2"/>
        <w:tabs>
          <w:tab w:val="right" w:leader="dot" w:pos="4094"/>
        </w:tabs>
        <w:rPr>
          <w:noProof/>
        </w:rPr>
      </w:pPr>
      <w:r>
        <w:rPr>
          <w:noProof/>
        </w:rPr>
        <w:t>anonymous binds, 18</w:t>
      </w:r>
    </w:p>
    <w:p w:rsidR="00E92FAF" w:rsidRDefault="00E92FAF">
      <w:pPr>
        <w:pStyle w:val="Index2"/>
        <w:tabs>
          <w:tab w:val="right" w:leader="dot" w:pos="4094"/>
        </w:tabs>
        <w:rPr>
          <w:noProof/>
        </w:rPr>
      </w:pPr>
      <w:r>
        <w:rPr>
          <w:noProof/>
        </w:rPr>
        <w:t>authentication, 12, 16, 17</w:t>
      </w:r>
    </w:p>
    <w:p w:rsidR="00E92FAF" w:rsidRDefault="00E92FAF">
      <w:pPr>
        <w:pStyle w:val="Index2"/>
        <w:tabs>
          <w:tab w:val="right" w:leader="dot" w:pos="4094"/>
        </w:tabs>
        <w:rPr>
          <w:noProof/>
        </w:rPr>
      </w:pPr>
      <w:r>
        <w:rPr>
          <w:noProof/>
        </w:rPr>
        <w:t>configuring for caGrid integration, 102</w:t>
      </w:r>
    </w:p>
    <w:p w:rsidR="00E92FAF" w:rsidRDefault="00E92FAF">
      <w:pPr>
        <w:pStyle w:val="Index2"/>
        <w:tabs>
          <w:tab w:val="right" w:leader="dot" w:pos="4094"/>
        </w:tabs>
        <w:rPr>
          <w:noProof/>
        </w:rPr>
      </w:pPr>
      <w:r>
        <w:rPr>
          <w:noProof/>
        </w:rPr>
        <w:t>JBoss login, 71, 77</w:t>
      </w:r>
    </w:p>
    <w:p w:rsidR="00E92FAF" w:rsidRDefault="00E92FAF">
      <w:pPr>
        <w:pStyle w:val="Index2"/>
        <w:tabs>
          <w:tab w:val="right" w:leader="dot" w:pos="4094"/>
        </w:tabs>
        <w:rPr>
          <w:noProof/>
        </w:rPr>
      </w:pPr>
      <w:r>
        <w:rPr>
          <w:noProof/>
        </w:rPr>
        <w:t>login module, 16, 17, 18, 102</w:t>
      </w:r>
    </w:p>
    <w:p w:rsidR="00E92FAF" w:rsidRDefault="00E92FAF">
      <w:pPr>
        <w:pStyle w:val="Index1"/>
        <w:tabs>
          <w:tab w:val="right" w:leader="dot" w:pos="4094"/>
        </w:tabs>
        <w:rPr>
          <w:noProof/>
        </w:rPr>
      </w:pPr>
      <w:r>
        <w:rPr>
          <w:noProof/>
        </w:rPr>
        <w:t>lenient behavior, 87</w:t>
      </w:r>
    </w:p>
    <w:p w:rsidR="00E92FAF" w:rsidRDefault="00E92FAF">
      <w:pPr>
        <w:pStyle w:val="Index1"/>
        <w:tabs>
          <w:tab w:val="right" w:leader="dot" w:pos="4094"/>
        </w:tabs>
        <w:rPr>
          <w:noProof/>
        </w:rPr>
      </w:pPr>
      <w:r>
        <w:rPr>
          <w:noProof/>
        </w:rPr>
        <w:t>lock-out, 12</w:t>
      </w:r>
    </w:p>
    <w:p w:rsidR="00E92FAF" w:rsidRDefault="00E92FAF">
      <w:pPr>
        <w:pStyle w:val="Index1"/>
        <w:tabs>
          <w:tab w:val="right" w:leader="dot" w:pos="4094"/>
        </w:tabs>
        <w:rPr>
          <w:noProof/>
        </w:rPr>
      </w:pPr>
      <w:r>
        <w:rPr>
          <w:noProof/>
        </w:rPr>
        <w:t>log locater, 27</w:t>
      </w:r>
    </w:p>
    <w:p w:rsidR="00E92FAF" w:rsidRDefault="00E92FAF">
      <w:pPr>
        <w:pStyle w:val="Index1"/>
        <w:tabs>
          <w:tab w:val="right" w:leader="dot" w:pos="4094"/>
        </w:tabs>
        <w:rPr>
          <w:noProof/>
        </w:rPr>
      </w:pPr>
      <w:r>
        <w:rPr>
          <w:noProof/>
        </w:rPr>
        <w:t>log locator, 26</w:t>
      </w:r>
    </w:p>
    <w:p w:rsidR="00E92FAF" w:rsidRDefault="00E92FAF">
      <w:pPr>
        <w:pStyle w:val="Index1"/>
        <w:tabs>
          <w:tab w:val="right" w:leader="dot" w:pos="4094"/>
        </w:tabs>
        <w:rPr>
          <w:noProof/>
        </w:rPr>
      </w:pPr>
      <w:r>
        <w:rPr>
          <w:noProof/>
        </w:rPr>
        <w:t>logging user information, 26</w:t>
      </w:r>
    </w:p>
    <w:p w:rsidR="00E92FAF" w:rsidRDefault="00E92FAF">
      <w:pPr>
        <w:pStyle w:val="Index1"/>
        <w:tabs>
          <w:tab w:val="right" w:leader="dot" w:pos="4094"/>
        </w:tabs>
        <w:rPr>
          <w:noProof/>
        </w:rPr>
      </w:pPr>
      <w:r>
        <w:rPr>
          <w:noProof/>
        </w:rPr>
        <w:t>login module, 8</w:t>
      </w:r>
    </w:p>
    <w:p w:rsidR="00E92FAF" w:rsidRDefault="00E92FAF">
      <w:pPr>
        <w:pStyle w:val="Index2"/>
        <w:tabs>
          <w:tab w:val="right" w:leader="dot" w:pos="4094"/>
        </w:tabs>
        <w:rPr>
          <w:noProof/>
        </w:rPr>
      </w:pPr>
      <w:r>
        <w:rPr>
          <w:noProof/>
        </w:rPr>
        <w:t>JAAS, 98</w:t>
      </w:r>
    </w:p>
    <w:p w:rsidR="00E92FAF" w:rsidRDefault="00E92FAF">
      <w:pPr>
        <w:pStyle w:val="Index1"/>
        <w:tabs>
          <w:tab w:val="right" w:leader="dot" w:pos="4094"/>
        </w:tabs>
        <w:rPr>
          <w:noProof/>
        </w:rPr>
      </w:pPr>
      <w:r>
        <w:rPr>
          <w:noProof/>
        </w:rPr>
        <w:t>login operation, 73</w:t>
      </w:r>
    </w:p>
    <w:p w:rsidR="00E92FAF" w:rsidRDefault="00E92FAF">
      <w:pPr>
        <w:pStyle w:val="IndexHeading"/>
        <w:keepNext/>
        <w:tabs>
          <w:tab w:val="right" w:leader="dot" w:pos="4094"/>
        </w:tabs>
        <w:rPr>
          <w:rFonts w:ascii="Times New Roman" w:hAnsi="Times New Roman"/>
          <w:b w:val="0"/>
          <w:bCs w:val="0"/>
          <w:noProof/>
        </w:rPr>
      </w:pPr>
      <w:r>
        <w:rPr>
          <w:noProof/>
        </w:rPr>
        <w:t>M</w:t>
      </w:r>
    </w:p>
    <w:p w:rsidR="00E92FAF" w:rsidRDefault="00E92FAF">
      <w:pPr>
        <w:pStyle w:val="Index1"/>
        <w:tabs>
          <w:tab w:val="right" w:leader="dot" w:pos="4094"/>
        </w:tabs>
        <w:rPr>
          <w:noProof/>
        </w:rPr>
      </w:pPr>
      <w:r>
        <w:rPr>
          <w:noProof/>
        </w:rPr>
        <w:t>migrating to CSM 4.1, 109, 110</w:t>
      </w:r>
    </w:p>
    <w:p w:rsidR="00E92FAF" w:rsidRDefault="00E92FAF">
      <w:pPr>
        <w:pStyle w:val="Index1"/>
        <w:tabs>
          <w:tab w:val="right" w:leader="dot" w:pos="4094"/>
        </w:tabs>
        <w:rPr>
          <w:noProof/>
        </w:rPr>
      </w:pPr>
      <w:r>
        <w:rPr>
          <w:noProof/>
        </w:rPr>
        <w:t>minimum requirements, 8</w:t>
      </w:r>
    </w:p>
    <w:p w:rsidR="00E92FAF" w:rsidRDefault="00E92FAF">
      <w:pPr>
        <w:pStyle w:val="Index1"/>
        <w:tabs>
          <w:tab w:val="right" w:leader="dot" w:pos="4094"/>
        </w:tabs>
        <w:rPr>
          <w:noProof/>
        </w:rPr>
      </w:pPr>
      <w:r>
        <w:rPr>
          <w:noProof/>
        </w:rPr>
        <w:t>modify element, 34</w:t>
      </w:r>
    </w:p>
    <w:p w:rsidR="00E92FAF" w:rsidRDefault="00E92FAF">
      <w:pPr>
        <w:pStyle w:val="Index1"/>
        <w:tabs>
          <w:tab w:val="right" w:leader="dot" w:pos="4094"/>
        </w:tabs>
        <w:rPr>
          <w:noProof/>
        </w:rPr>
      </w:pPr>
      <w:r>
        <w:rPr>
          <w:noProof/>
        </w:rPr>
        <w:t>MySQL, 8</w:t>
      </w:r>
    </w:p>
    <w:p w:rsidR="00E92FAF" w:rsidRDefault="00E92FAF">
      <w:pPr>
        <w:pStyle w:val="Index1"/>
        <w:tabs>
          <w:tab w:val="right" w:leader="dot" w:pos="4094"/>
        </w:tabs>
        <w:rPr>
          <w:noProof/>
        </w:rPr>
      </w:pPr>
      <w:r>
        <w:rPr>
          <w:noProof/>
        </w:rPr>
        <w:t>MySQL migration, 109, 110</w:t>
      </w:r>
    </w:p>
    <w:p w:rsidR="00E92FAF" w:rsidRDefault="00E92FAF">
      <w:pPr>
        <w:pStyle w:val="IndexHeading"/>
        <w:keepNext/>
        <w:tabs>
          <w:tab w:val="right" w:leader="dot" w:pos="4094"/>
        </w:tabs>
        <w:rPr>
          <w:rFonts w:ascii="Times New Roman" w:hAnsi="Times New Roman"/>
          <w:b w:val="0"/>
          <w:bCs w:val="0"/>
          <w:noProof/>
        </w:rPr>
      </w:pPr>
      <w:r>
        <w:rPr>
          <w:noProof/>
        </w:rPr>
        <w:t>O</w:t>
      </w:r>
    </w:p>
    <w:p w:rsidR="00E92FAF" w:rsidRDefault="00E92FAF">
      <w:pPr>
        <w:pStyle w:val="Index1"/>
        <w:tabs>
          <w:tab w:val="right" w:leader="dot" w:pos="4094"/>
        </w:tabs>
        <w:rPr>
          <w:noProof/>
        </w:rPr>
      </w:pPr>
      <w:r>
        <w:rPr>
          <w:noProof/>
        </w:rPr>
        <w:t>object state logging, 25</w:t>
      </w:r>
    </w:p>
    <w:p w:rsidR="00E92FAF" w:rsidRDefault="00E92FAF">
      <w:pPr>
        <w:pStyle w:val="Index1"/>
        <w:tabs>
          <w:tab w:val="right" w:leader="dot" w:pos="4094"/>
        </w:tabs>
        <w:rPr>
          <w:noProof/>
        </w:rPr>
      </w:pPr>
      <w:r>
        <w:rPr>
          <w:noProof/>
        </w:rPr>
        <w:t>Oracle, 8</w:t>
      </w:r>
    </w:p>
    <w:p w:rsidR="00E92FAF" w:rsidRDefault="00E92FAF">
      <w:pPr>
        <w:pStyle w:val="Index1"/>
        <w:tabs>
          <w:tab w:val="right" w:leader="dot" w:pos="4094"/>
        </w:tabs>
        <w:rPr>
          <w:noProof/>
        </w:rPr>
      </w:pPr>
      <w:r>
        <w:rPr>
          <w:noProof/>
        </w:rPr>
        <w:t>oracle migration, 110</w:t>
      </w:r>
    </w:p>
    <w:p w:rsidR="00E92FAF" w:rsidRDefault="00E92FAF">
      <w:pPr>
        <w:pStyle w:val="Index1"/>
        <w:tabs>
          <w:tab w:val="right" w:leader="dot" w:pos="4094"/>
        </w:tabs>
        <w:rPr>
          <w:noProof/>
        </w:rPr>
      </w:pPr>
      <w:r>
        <w:rPr>
          <w:noProof/>
        </w:rPr>
        <w:t>Oracle migration, 111</w:t>
      </w:r>
    </w:p>
    <w:p w:rsidR="00E92FAF" w:rsidRDefault="00E92FAF">
      <w:pPr>
        <w:pStyle w:val="Index1"/>
        <w:tabs>
          <w:tab w:val="right" w:leader="dot" w:pos="4094"/>
        </w:tabs>
        <w:rPr>
          <w:noProof/>
        </w:rPr>
      </w:pPr>
      <w:r>
        <w:rPr>
          <w:noProof/>
        </w:rPr>
        <w:t>overview</w:t>
      </w:r>
    </w:p>
    <w:p w:rsidR="00E92FAF" w:rsidRDefault="00E92FAF">
      <w:pPr>
        <w:pStyle w:val="Index2"/>
        <w:tabs>
          <w:tab w:val="right" w:leader="dot" w:pos="4094"/>
        </w:tabs>
        <w:rPr>
          <w:noProof/>
        </w:rPr>
      </w:pPr>
      <w:r>
        <w:rPr>
          <w:noProof/>
        </w:rPr>
        <w:t>Admin, 5</w:t>
      </w:r>
    </w:p>
    <w:p w:rsidR="00E92FAF" w:rsidRDefault="00E92FAF">
      <w:pPr>
        <w:pStyle w:val="Index2"/>
        <w:tabs>
          <w:tab w:val="right" w:leader="dot" w:pos="4094"/>
        </w:tabs>
        <w:rPr>
          <w:noProof/>
        </w:rPr>
      </w:pPr>
      <w:r>
        <w:rPr>
          <w:noProof/>
        </w:rPr>
        <w:t>Admin Mode, 47</w:t>
      </w:r>
    </w:p>
    <w:p w:rsidR="00E92FAF" w:rsidRDefault="00E92FAF">
      <w:pPr>
        <w:pStyle w:val="Index2"/>
        <w:tabs>
          <w:tab w:val="right" w:leader="dot" w:pos="4094"/>
        </w:tabs>
        <w:rPr>
          <w:noProof/>
        </w:rPr>
      </w:pPr>
      <w:r>
        <w:rPr>
          <w:noProof/>
        </w:rPr>
        <w:t>assigning/associating elements, 35</w:t>
      </w:r>
    </w:p>
    <w:p w:rsidR="00E92FAF" w:rsidRDefault="00E92FAF">
      <w:pPr>
        <w:pStyle w:val="Index2"/>
        <w:tabs>
          <w:tab w:val="right" w:leader="dot" w:pos="4094"/>
        </w:tabs>
        <w:rPr>
          <w:noProof/>
        </w:rPr>
      </w:pPr>
      <w:r>
        <w:rPr>
          <w:noProof/>
        </w:rPr>
        <w:t>attribute level security, 5</w:t>
      </w:r>
    </w:p>
    <w:p w:rsidR="00E92FAF" w:rsidRDefault="00E92FAF">
      <w:pPr>
        <w:pStyle w:val="Index2"/>
        <w:tabs>
          <w:tab w:val="right" w:leader="dot" w:pos="4094"/>
        </w:tabs>
        <w:rPr>
          <w:noProof/>
        </w:rPr>
      </w:pPr>
      <w:r>
        <w:rPr>
          <w:noProof/>
        </w:rPr>
        <w:t>audit logging, 5</w:t>
      </w:r>
    </w:p>
    <w:p w:rsidR="00E92FAF" w:rsidRDefault="00E92FAF">
      <w:pPr>
        <w:pStyle w:val="Index2"/>
        <w:tabs>
          <w:tab w:val="right" w:leader="dot" w:pos="4094"/>
        </w:tabs>
        <w:rPr>
          <w:noProof/>
        </w:rPr>
      </w:pPr>
      <w:r>
        <w:rPr>
          <w:noProof/>
        </w:rPr>
        <w:t>authentication, 5</w:t>
      </w:r>
    </w:p>
    <w:p w:rsidR="00E92FAF" w:rsidRDefault="00E92FAF">
      <w:pPr>
        <w:pStyle w:val="Index2"/>
        <w:tabs>
          <w:tab w:val="right" w:leader="dot" w:pos="4094"/>
        </w:tabs>
        <w:rPr>
          <w:noProof/>
        </w:rPr>
      </w:pPr>
      <w:r>
        <w:rPr>
          <w:noProof/>
        </w:rPr>
        <w:t>authorization, 5</w:t>
      </w:r>
    </w:p>
    <w:p w:rsidR="00E92FAF" w:rsidRDefault="00E92FAF">
      <w:pPr>
        <w:pStyle w:val="Index2"/>
        <w:tabs>
          <w:tab w:val="right" w:leader="dot" w:pos="4094"/>
        </w:tabs>
        <w:rPr>
          <w:noProof/>
        </w:rPr>
      </w:pPr>
      <w:r>
        <w:rPr>
          <w:noProof/>
        </w:rPr>
        <w:t>groups, 59</w:t>
      </w:r>
    </w:p>
    <w:p w:rsidR="00E92FAF" w:rsidRDefault="00E92FAF">
      <w:pPr>
        <w:pStyle w:val="Index2"/>
        <w:tabs>
          <w:tab w:val="right" w:leader="dot" w:pos="4094"/>
        </w:tabs>
        <w:rPr>
          <w:noProof/>
        </w:rPr>
      </w:pPr>
      <w:r>
        <w:rPr>
          <w:noProof/>
        </w:rPr>
        <w:t>instance level security, 5</w:t>
      </w:r>
    </w:p>
    <w:p w:rsidR="00E92FAF" w:rsidRDefault="00E92FAF">
      <w:pPr>
        <w:pStyle w:val="Index2"/>
        <w:tabs>
          <w:tab w:val="right" w:leader="dot" w:pos="4094"/>
        </w:tabs>
        <w:rPr>
          <w:noProof/>
        </w:rPr>
      </w:pPr>
      <w:r>
        <w:rPr>
          <w:noProof/>
        </w:rPr>
        <w:t>instance level security in UPT, 62</w:t>
      </w:r>
    </w:p>
    <w:p w:rsidR="00E92FAF" w:rsidRDefault="00E92FAF">
      <w:pPr>
        <w:pStyle w:val="Index2"/>
        <w:tabs>
          <w:tab w:val="right" w:leader="dot" w:pos="4094"/>
        </w:tabs>
        <w:rPr>
          <w:noProof/>
        </w:rPr>
      </w:pPr>
      <w:r>
        <w:rPr>
          <w:noProof/>
        </w:rPr>
        <w:t>integration workflow, 9</w:t>
      </w:r>
    </w:p>
    <w:p w:rsidR="00E92FAF" w:rsidRDefault="00E92FAF">
      <w:pPr>
        <w:pStyle w:val="Index2"/>
        <w:tabs>
          <w:tab w:val="right" w:leader="dot" w:pos="4094"/>
        </w:tabs>
        <w:rPr>
          <w:noProof/>
        </w:rPr>
      </w:pPr>
      <w:r>
        <w:rPr>
          <w:noProof/>
        </w:rPr>
        <w:t>privileges, 45, 54</w:t>
      </w:r>
    </w:p>
    <w:p w:rsidR="00E92FAF" w:rsidRDefault="00E92FAF">
      <w:pPr>
        <w:pStyle w:val="Index2"/>
        <w:tabs>
          <w:tab w:val="right" w:leader="dot" w:pos="4094"/>
        </w:tabs>
        <w:rPr>
          <w:noProof/>
        </w:rPr>
      </w:pPr>
      <w:r>
        <w:rPr>
          <w:noProof/>
        </w:rPr>
        <w:t>protection group, 55</w:t>
      </w:r>
    </w:p>
    <w:p w:rsidR="00E92FAF" w:rsidRDefault="00E92FAF">
      <w:pPr>
        <w:pStyle w:val="Index2"/>
        <w:tabs>
          <w:tab w:val="right" w:leader="dot" w:pos="4094"/>
        </w:tabs>
        <w:rPr>
          <w:noProof/>
        </w:rPr>
      </w:pPr>
      <w:r>
        <w:rPr>
          <w:noProof/>
        </w:rPr>
        <w:t>roles, 57</w:t>
      </w:r>
    </w:p>
    <w:p w:rsidR="00E92FAF" w:rsidRDefault="00E92FAF">
      <w:pPr>
        <w:pStyle w:val="Index2"/>
        <w:tabs>
          <w:tab w:val="right" w:leader="dot" w:pos="4094"/>
        </w:tabs>
        <w:rPr>
          <w:noProof/>
        </w:rPr>
      </w:pPr>
      <w:r>
        <w:rPr>
          <w:noProof/>
        </w:rPr>
        <w:lastRenderedPageBreak/>
        <w:t>security, 79</w:t>
      </w:r>
    </w:p>
    <w:p w:rsidR="00E92FAF" w:rsidRDefault="00E92FAF">
      <w:pPr>
        <w:pStyle w:val="Index2"/>
        <w:tabs>
          <w:tab w:val="right" w:leader="dot" w:pos="4094"/>
        </w:tabs>
        <w:rPr>
          <w:noProof/>
        </w:rPr>
      </w:pPr>
      <w:r>
        <w:rPr>
          <w:noProof/>
        </w:rPr>
        <w:t>security concepts, 7</w:t>
      </w:r>
    </w:p>
    <w:p w:rsidR="00E92FAF" w:rsidRDefault="00E92FAF">
      <w:pPr>
        <w:pStyle w:val="Index2"/>
        <w:tabs>
          <w:tab w:val="right" w:leader="dot" w:pos="4094"/>
        </w:tabs>
        <w:rPr>
          <w:noProof/>
        </w:rPr>
      </w:pPr>
      <w:r>
        <w:rPr>
          <w:noProof/>
        </w:rPr>
        <w:t>Super Admin, 5, 39</w:t>
      </w:r>
    </w:p>
    <w:p w:rsidR="00E92FAF" w:rsidRDefault="00E92FAF">
      <w:pPr>
        <w:pStyle w:val="Index2"/>
        <w:tabs>
          <w:tab w:val="right" w:leader="dot" w:pos="4094"/>
        </w:tabs>
        <w:rPr>
          <w:noProof/>
        </w:rPr>
      </w:pPr>
      <w:r>
        <w:rPr>
          <w:noProof/>
        </w:rPr>
        <w:t>UPT, 29</w:t>
      </w:r>
    </w:p>
    <w:p w:rsidR="00E92FAF" w:rsidRDefault="00E92FAF">
      <w:pPr>
        <w:pStyle w:val="Index2"/>
        <w:tabs>
          <w:tab w:val="right" w:leader="dot" w:pos="4094"/>
        </w:tabs>
        <w:rPr>
          <w:noProof/>
        </w:rPr>
      </w:pPr>
      <w:r>
        <w:rPr>
          <w:noProof/>
        </w:rPr>
        <w:t>user provisioning, 5</w:t>
      </w:r>
    </w:p>
    <w:p w:rsidR="00E92FAF" w:rsidRDefault="00E92FAF">
      <w:pPr>
        <w:pStyle w:val="IndexHeading"/>
        <w:keepNext/>
        <w:tabs>
          <w:tab w:val="right" w:leader="dot" w:pos="4094"/>
        </w:tabs>
        <w:rPr>
          <w:rFonts w:ascii="Times New Roman" w:hAnsi="Times New Roman"/>
          <w:b w:val="0"/>
          <w:bCs w:val="0"/>
          <w:noProof/>
        </w:rPr>
      </w:pPr>
      <w:r>
        <w:rPr>
          <w:noProof/>
        </w:rPr>
        <w:t>P</w:t>
      </w:r>
    </w:p>
    <w:p w:rsidR="00E92FAF" w:rsidRDefault="00E92FAF">
      <w:pPr>
        <w:pStyle w:val="Index1"/>
        <w:tabs>
          <w:tab w:val="right" w:leader="dot" w:pos="4094"/>
        </w:tabs>
        <w:rPr>
          <w:noProof/>
        </w:rPr>
      </w:pPr>
      <w:r>
        <w:rPr>
          <w:noProof/>
        </w:rPr>
        <w:t>privilege administration, 46, 47</w:t>
      </w:r>
    </w:p>
    <w:p w:rsidR="00E92FAF" w:rsidRDefault="00E92FAF">
      <w:pPr>
        <w:pStyle w:val="Index1"/>
        <w:tabs>
          <w:tab w:val="right" w:leader="dot" w:pos="4094"/>
        </w:tabs>
        <w:rPr>
          <w:noProof/>
        </w:rPr>
      </w:pPr>
      <w:r>
        <w:rPr>
          <w:noProof/>
        </w:rPr>
        <w:t>privileges</w:t>
      </w:r>
    </w:p>
    <w:p w:rsidR="00E92FAF" w:rsidRDefault="00E92FAF">
      <w:pPr>
        <w:pStyle w:val="Index2"/>
        <w:tabs>
          <w:tab w:val="right" w:leader="dot" w:pos="4094"/>
        </w:tabs>
        <w:rPr>
          <w:noProof/>
        </w:rPr>
      </w:pPr>
      <w:r>
        <w:rPr>
          <w:noProof/>
        </w:rPr>
        <w:t>create, 46</w:t>
      </w:r>
    </w:p>
    <w:p w:rsidR="00E92FAF" w:rsidRDefault="00E92FAF">
      <w:pPr>
        <w:pStyle w:val="Index2"/>
        <w:tabs>
          <w:tab w:val="right" w:leader="dot" w:pos="4094"/>
        </w:tabs>
        <w:rPr>
          <w:noProof/>
        </w:rPr>
      </w:pPr>
      <w:r>
        <w:rPr>
          <w:noProof/>
        </w:rPr>
        <w:t>deleting, 47</w:t>
      </w:r>
    </w:p>
    <w:p w:rsidR="00E92FAF" w:rsidRDefault="00E92FAF">
      <w:pPr>
        <w:pStyle w:val="Index2"/>
        <w:tabs>
          <w:tab w:val="right" w:leader="dot" w:pos="4094"/>
        </w:tabs>
        <w:rPr>
          <w:noProof/>
        </w:rPr>
      </w:pPr>
      <w:r>
        <w:rPr>
          <w:noProof/>
        </w:rPr>
        <w:t>grouping, 59</w:t>
      </w:r>
    </w:p>
    <w:p w:rsidR="00E92FAF" w:rsidRDefault="00E92FAF">
      <w:pPr>
        <w:pStyle w:val="Index2"/>
        <w:tabs>
          <w:tab w:val="right" w:leader="dot" w:pos="4094"/>
        </w:tabs>
        <w:rPr>
          <w:noProof/>
        </w:rPr>
      </w:pPr>
      <w:r>
        <w:rPr>
          <w:noProof/>
        </w:rPr>
        <w:t>overview, 45, 54</w:t>
      </w:r>
    </w:p>
    <w:p w:rsidR="00E92FAF" w:rsidRDefault="00E92FAF">
      <w:pPr>
        <w:pStyle w:val="Index2"/>
        <w:tabs>
          <w:tab w:val="right" w:leader="dot" w:pos="4094"/>
        </w:tabs>
        <w:rPr>
          <w:noProof/>
        </w:rPr>
      </w:pPr>
      <w:r>
        <w:rPr>
          <w:noProof/>
        </w:rPr>
        <w:t>view/update, 46</w:t>
      </w:r>
    </w:p>
    <w:p w:rsidR="00E92FAF" w:rsidRDefault="00E92FAF">
      <w:pPr>
        <w:pStyle w:val="Index2"/>
        <w:tabs>
          <w:tab w:val="right" w:leader="dot" w:pos="4094"/>
        </w:tabs>
        <w:rPr>
          <w:noProof/>
        </w:rPr>
      </w:pPr>
      <w:r>
        <w:rPr>
          <w:noProof/>
        </w:rPr>
        <w:t>viewing, 54</w:t>
      </w:r>
    </w:p>
    <w:p w:rsidR="00E92FAF" w:rsidRDefault="00E92FAF">
      <w:pPr>
        <w:pStyle w:val="Index1"/>
        <w:tabs>
          <w:tab w:val="right" w:leader="dot" w:pos="4094"/>
        </w:tabs>
        <w:rPr>
          <w:noProof/>
        </w:rPr>
      </w:pPr>
      <w:r>
        <w:rPr>
          <w:noProof/>
        </w:rPr>
        <w:t>protection element</w:t>
      </w:r>
    </w:p>
    <w:p w:rsidR="00E92FAF" w:rsidRDefault="00E92FAF">
      <w:pPr>
        <w:pStyle w:val="Index2"/>
        <w:tabs>
          <w:tab w:val="right" w:leader="dot" w:pos="4094"/>
        </w:tabs>
        <w:rPr>
          <w:noProof/>
        </w:rPr>
      </w:pPr>
      <w:r>
        <w:rPr>
          <w:noProof/>
        </w:rPr>
        <w:t>administration, 52, 54</w:t>
      </w:r>
    </w:p>
    <w:p w:rsidR="00E92FAF" w:rsidRDefault="00E92FAF">
      <w:pPr>
        <w:pStyle w:val="Index2"/>
        <w:tabs>
          <w:tab w:val="right" w:leader="dot" w:pos="4094"/>
        </w:tabs>
        <w:rPr>
          <w:noProof/>
        </w:rPr>
      </w:pPr>
      <w:r>
        <w:rPr>
          <w:noProof/>
        </w:rPr>
        <w:t>create, 52, 84</w:t>
      </w:r>
    </w:p>
    <w:p w:rsidR="00E92FAF" w:rsidRDefault="00E92FAF">
      <w:pPr>
        <w:pStyle w:val="Index2"/>
        <w:tabs>
          <w:tab w:val="right" w:leader="dot" w:pos="4094"/>
        </w:tabs>
        <w:rPr>
          <w:noProof/>
        </w:rPr>
      </w:pPr>
      <w:r>
        <w:rPr>
          <w:noProof/>
        </w:rPr>
        <w:t>delete, 53</w:t>
      </w:r>
    </w:p>
    <w:p w:rsidR="00E92FAF" w:rsidRDefault="00E92FAF">
      <w:pPr>
        <w:pStyle w:val="Index2"/>
        <w:tabs>
          <w:tab w:val="right" w:leader="dot" w:pos="4094"/>
        </w:tabs>
        <w:rPr>
          <w:noProof/>
        </w:rPr>
      </w:pPr>
      <w:r>
        <w:rPr>
          <w:noProof/>
        </w:rPr>
        <w:t>grouping, 54, 56</w:t>
      </w:r>
    </w:p>
    <w:p w:rsidR="00E92FAF" w:rsidRDefault="00E92FAF">
      <w:pPr>
        <w:pStyle w:val="Index2"/>
        <w:tabs>
          <w:tab w:val="right" w:leader="dot" w:pos="4094"/>
        </w:tabs>
        <w:rPr>
          <w:noProof/>
        </w:rPr>
      </w:pPr>
      <w:r>
        <w:rPr>
          <w:noProof/>
        </w:rPr>
        <w:t>view/update, 53</w:t>
      </w:r>
    </w:p>
    <w:p w:rsidR="00E92FAF" w:rsidRDefault="00E92FAF">
      <w:pPr>
        <w:pStyle w:val="Index1"/>
        <w:tabs>
          <w:tab w:val="right" w:leader="dot" w:pos="4094"/>
        </w:tabs>
        <w:rPr>
          <w:noProof/>
        </w:rPr>
      </w:pPr>
      <w:r>
        <w:rPr>
          <w:noProof/>
        </w:rPr>
        <w:t>protection group, 7</w:t>
      </w:r>
    </w:p>
    <w:p w:rsidR="00E92FAF" w:rsidRDefault="00E92FAF">
      <w:pPr>
        <w:pStyle w:val="Index2"/>
        <w:tabs>
          <w:tab w:val="right" w:leader="dot" w:pos="4094"/>
        </w:tabs>
        <w:rPr>
          <w:noProof/>
        </w:rPr>
      </w:pPr>
      <w:r>
        <w:rPr>
          <w:noProof/>
        </w:rPr>
        <w:t>administration, 55, 56, 57</w:t>
      </w:r>
    </w:p>
    <w:p w:rsidR="00E92FAF" w:rsidRDefault="00E92FAF">
      <w:pPr>
        <w:pStyle w:val="Index2"/>
        <w:tabs>
          <w:tab w:val="right" w:leader="dot" w:pos="4094"/>
        </w:tabs>
        <w:rPr>
          <w:noProof/>
        </w:rPr>
      </w:pPr>
      <w:r>
        <w:rPr>
          <w:noProof/>
        </w:rPr>
        <w:t>create, 55</w:t>
      </w:r>
    </w:p>
    <w:p w:rsidR="00E92FAF" w:rsidRDefault="00E92FAF">
      <w:pPr>
        <w:pStyle w:val="Index2"/>
        <w:tabs>
          <w:tab w:val="right" w:leader="dot" w:pos="4094"/>
        </w:tabs>
        <w:rPr>
          <w:noProof/>
        </w:rPr>
      </w:pPr>
      <w:r>
        <w:rPr>
          <w:noProof/>
        </w:rPr>
        <w:t>delete, 56</w:t>
      </w:r>
    </w:p>
    <w:p w:rsidR="00E92FAF" w:rsidRDefault="00E92FAF">
      <w:pPr>
        <w:pStyle w:val="Index2"/>
        <w:tabs>
          <w:tab w:val="right" w:leader="dot" w:pos="4094"/>
        </w:tabs>
        <w:rPr>
          <w:noProof/>
        </w:rPr>
      </w:pPr>
      <w:r>
        <w:rPr>
          <w:noProof/>
        </w:rPr>
        <w:t>overview, 55</w:t>
      </w:r>
    </w:p>
    <w:p w:rsidR="00E92FAF" w:rsidRDefault="00E92FAF">
      <w:pPr>
        <w:pStyle w:val="Index2"/>
        <w:tabs>
          <w:tab w:val="right" w:leader="dot" w:pos="4094"/>
        </w:tabs>
        <w:rPr>
          <w:noProof/>
        </w:rPr>
      </w:pPr>
      <w:r>
        <w:rPr>
          <w:noProof/>
        </w:rPr>
        <w:t>parent grouping, 57</w:t>
      </w:r>
    </w:p>
    <w:p w:rsidR="00E92FAF" w:rsidRDefault="00E92FAF">
      <w:pPr>
        <w:pStyle w:val="Index2"/>
        <w:tabs>
          <w:tab w:val="right" w:leader="dot" w:pos="4094"/>
        </w:tabs>
        <w:rPr>
          <w:noProof/>
        </w:rPr>
      </w:pPr>
      <w:r>
        <w:rPr>
          <w:noProof/>
        </w:rPr>
        <w:t>parents, 55</w:t>
      </w:r>
    </w:p>
    <w:p w:rsidR="00E92FAF" w:rsidRDefault="00E92FAF">
      <w:pPr>
        <w:pStyle w:val="Index2"/>
        <w:tabs>
          <w:tab w:val="right" w:leader="dot" w:pos="4094"/>
        </w:tabs>
        <w:rPr>
          <w:noProof/>
        </w:rPr>
      </w:pPr>
      <w:r>
        <w:rPr>
          <w:noProof/>
        </w:rPr>
        <w:t>view/update, 55</w:t>
      </w:r>
    </w:p>
    <w:p w:rsidR="00E92FAF" w:rsidRDefault="00E92FAF">
      <w:pPr>
        <w:pStyle w:val="Index1"/>
        <w:tabs>
          <w:tab w:val="right" w:leader="dot" w:pos="4094"/>
        </w:tabs>
        <w:rPr>
          <w:noProof/>
        </w:rPr>
      </w:pPr>
      <w:r>
        <w:rPr>
          <w:noProof/>
        </w:rPr>
        <w:t>provisioning</w:t>
      </w:r>
    </w:p>
    <w:p w:rsidR="00E92FAF" w:rsidRDefault="00E92FAF">
      <w:pPr>
        <w:pStyle w:val="Index2"/>
        <w:tabs>
          <w:tab w:val="right" w:leader="dot" w:pos="4094"/>
        </w:tabs>
        <w:rPr>
          <w:noProof/>
        </w:rPr>
      </w:pPr>
      <w:r>
        <w:rPr>
          <w:noProof/>
        </w:rPr>
        <w:t>Admin Mode, 47</w:t>
      </w:r>
    </w:p>
    <w:p w:rsidR="00E92FAF" w:rsidRDefault="00E92FAF">
      <w:pPr>
        <w:pStyle w:val="Index2"/>
        <w:tabs>
          <w:tab w:val="right" w:leader="dot" w:pos="4094"/>
        </w:tabs>
        <w:rPr>
          <w:noProof/>
        </w:rPr>
      </w:pPr>
      <w:r>
        <w:rPr>
          <w:noProof/>
        </w:rPr>
        <w:t>attribute level security, 87</w:t>
      </w:r>
    </w:p>
    <w:p w:rsidR="00E92FAF" w:rsidRDefault="00E92FAF">
      <w:pPr>
        <w:pStyle w:val="Index2"/>
        <w:tabs>
          <w:tab w:val="right" w:leader="dot" w:pos="4094"/>
        </w:tabs>
        <w:rPr>
          <w:noProof/>
        </w:rPr>
      </w:pPr>
      <w:r>
        <w:rPr>
          <w:noProof/>
        </w:rPr>
        <w:t>element relationships, 47</w:t>
      </w:r>
    </w:p>
    <w:p w:rsidR="00E92FAF" w:rsidRDefault="00E92FAF">
      <w:pPr>
        <w:pStyle w:val="Index2"/>
        <w:tabs>
          <w:tab w:val="right" w:leader="dot" w:pos="4094"/>
        </w:tabs>
        <w:rPr>
          <w:noProof/>
        </w:rPr>
      </w:pPr>
      <w:r>
        <w:rPr>
          <w:noProof/>
        </w:rPr>
        <w:t>find element to assign, 38</w:t>
      </w:r>
    </w:p>
    <w:p w:rsidR="00E92FAF" w:rsidRDefault="00E92FAF">
      <w:pPr>
        <w:pStyle w:val="Index2"/>
        <w:tabs>
          <w:tab w:val="right" w:leader="dot" w:pos="4094"/>
        </w:tabs>
        <w:rPr>
          <w:noProof/>
        </w:rPr>
      </w:pPr>
      <w:r>
        <w:rPr>
          <w:noProof/>
        </w:rPr>
        <w:t>Super Admin, 39</w:t>
      </w:r>
    </w:p>
    <w:p w:rsidR="00E92FAF" w:rsidRDefault="00E92FAF">
      <w:pPr>
        <w:pStyle w:val="Index2"/>
        <w:tabs>
          <w:tab w:val="right" w:leader="dot" w:pos="4094"/>
        </w:tabs>
        <w:rPr>
          <w:noProof/>
        </w:rPr>
      </w:pPr>
      <w:r>
        <w:rPr>
          <w:noProof/>
        </w:rPr>
        <w:t>Super Admin tasks, 40</w:t>
      </w:r>
    </w:p>
    <w:p w:rsidR="00E92FAF" w:rsidRDefault="00E92FAF">
      <w:pPr>
        <w:pStyle w:val="Index1"/>
        <w:tabs>
          <w:tab w:val="right" w:leader="dot" w:pos="4094"/>
        </w:tabs>
        <w:rPr>
          <w:noProof/>
        </w:rPr>
      </w:pPr>
      <w:r>
        <w:rPr>
          <w:noProof/>
        </w:rPr>
        <w:t>provisioning tool, 29</w:t>
      </w:r>
    </w:p>
    <w:p w:rsidR="00E92FAF" w:rsidRDefault="00E92FAF">
      <w:pPr>
        <w:pStyle w:val="IndexHeading"/>
        <w:keepNext/>
        <w:tabs>
          <w:tab w:val="right" w:leader="dot" w:pos="4094"/>
        </w:tabs>
        <w:rPr>
          <w:rFonts w:ascii="Times New Roman" w:hAnsi="Times New Roman"/>
          <w:b w:val="0"/>
          <w:bCs w:val="0"/>
          <w:noProof/>
        </w:rPr>
      </w:pPr>
      <w:r>
        <w:rPr>
          <w:noProof/>
        </w:rPr>
        <w:t>R</w:t>
      </w:r>
    </w:p>
    <w:p w:rsidR="00E92FAF" w:rsidRDefault="00E92FAF">
      <w:pPr>
        <w:pStyle w:val="Index1"/>
        <w:tabs>
          <w:tab w:val="right" w:leader="dot" w:pos="4094"/>
        </w:tabs>
        <w:rPr>
          <w:noProof/>
        </w:rPr>
      </w:pPr>
      <w:r>
        <w:rPr>
          <w:noProof/>
        </w:rPr>
        <w:t>RDBMS, 8</w:t>
      </w:r>
    </w:p>
    <w:p w:rsidR="00E92FAF" w:rsidRDefault="00E92FAF">
      <w:pPr>
        <w:pStyle w:val="Index2"/>
        <w:tabs>
          <w:tab w:val="right" w:leader="dot" w:pos="4094"/>
        </w:tabs>
        <w:rPr>
          <w:noProof/>
        </w:rPr>
      </w:pPr>
      <w:r>
        <w:rPr>
          <w:noProof/>
        </w:rPr>
        <w:t>configuring for caGrid integration, 101</w:t>
      </w:r>
    </w:p>
    <w:p w:rsidR="00E92FAF" w:rsidRDefault="00E92FAF">
      <w:pPr>
        <w:pStyle w:val="Index2"/>
        <w:tabs>
          <w:tab w:val="right" w:leader="dot" w:pos="4094"/>
        </w:tabs>
        <w:rPr>
          <w:noProof/>
        </w:rPr>
      </w:pPr>
      <w:r>
        <w:rPr>
          <w:noProof/>
        </w:rPr>
        <w:t>encryption, 15</w:t>
      </w:r>
    </w:p>
    <w:p w:rsidR="00E92FAF" w:rsidRDefault="00E92FAF">
      <w:pPr>
        <w:pStyle w:val="Index2"/>
        <w:tabs>
          <w:tab w:val="right" w:leader="dot" w:pos="4094"/>
        </w:tabs>
        <w:rPr>
          <w:noProof/>
        </w:rPr>
      </w:pPr>
      <w:r>
        <w:rPr>
          <w:noProof/>
        </w:rPr>
        <w:t>login module, 13, 14, 98, 101</w:t>
      </w:r>
    </w:p>
    <w:p w:rsidR="00E92FAF" w:rsidRDefault="00E92FAF">
      <w:pPr>
        <w:pStyle w:val="Index1"/>
        <w:tabs>
          <w:tab w:val="right" w:leader="dot" w:pos="4094"/>
        </w:tabs>
        <w:rPr>
          <w:noProof/>
        </w:rPr>
      </w:pPr>
      <w:r>
        <w:rPr>
          <w:noProof/>
        </w:rPr>
        <w:t>RDBMS authentication, 12, 13, 14, 15</w:t>
      </w:r>
    </w:p>
    <w:p w:rsidR="00E92FAF" w:rsidRDefault="00E92FAF">
      <w:pPr>
        <w:pStyle w:val="Index1"/>
        <w:tabs>
          <w:tab w:val="right" w:leader="dot" w:pos="4094"/>
        </w:tabs>
        <w:rPr>
          <w:noProof/>
        </w:rPr>
      </w:pPr>
      <w:r>
        <w:rPr>
          <w:noProof/>
        </w:rPr>
        <w:t>register application in UPT, 40</w:t>
      </w:r>
    </w:p>
    <w:p w:rsidR="00E92FAF" w:rsidRDefault="00E92FAF">
      <w:pPr>
        <w:pStyle w:val="Index1"/>
        <w:tabs>
          <w:tab w:val="right" w:leader="dot" w:pos="4094"/>
        </w:tabs>
        <w:rPr>
          <w:noProof/>
        </w:rPr>
      </w:pPr>
      <w:r>
        <w:rPr>
          <w:noProof/>
        </w:rPr>
        <w:t>related documents, 2</w:t>
      </w:r>
    </w:p>
    <w:p w:rsidR="00E92FAF" w:rsidRDefault="00E92FAF">
      <w:pPr>
        <w:pStyle w:val="Index1"/>
        <w:tabs>
          <w:tab w:val="right" w:leader="dot" w:pos="4094"/>
        </w:tabs>
        <w:rPr>
          <w:noProof/>
        </w:rPr>
      </w:pPr>
      <w:r>
        <w:rPr>
          <w:noProof/>
        </w:rPr>
        <w:t>release schedule, 4</w:t>
      </w:r>
    </w:p>
    <w:p w:rsidR="00E92FAF" w:rsidRDefault="00E92FAF">
      <w:pPr>
        <w:pStyle w:val="Index1"/>
        <w:tabs>
          <w:tab w:val="right" w:leader="dot" w:pos="4094"/>
        </w:tabs>
        <w:rPr>
          <w:noProof/>
        </w:rPr>
      </w:pPr>
      <w:r>
        <w:rPr>
          <w:noProof/>
        </w:rPr>
        <w:t>roles</w:t>
      </w:r>
    </w:p>
    <w:p w:rsidR="00E92FAF" w:rsidRDefault="00E92FAF">
      <w:pPr>
        <w:pStyle w:val="Index2"/>
        <w:tabs>
          <w:tab w:val="right" w:leader="dot" w:pos="4094"/>
        </w:tabs>
        <w:rPr>
          <w:noProof/>
        </w:rPr>
      </w:pPr>
      <w:r>
        <w:rPr>
          <w:noProof/>
        </w:rPr>
        <w:t>administration, 57, 59</w:t>
      </w:r>
    </w:p>
    <w:p w:rsidR="00E92FAF" w:rsidRDefault="00E92FAF">
      <w:pPr>
        <w:pStyle w:val="Index2"/>
        <w:tabs>
          <w:tab w:val="right" w:leader="dot" w:pos="4094"/>
        </w:tabs>
        <w:rPr>
          <w:noProof/>
        </w:rPr>
      </w:pPr>
      <w:r>
        <w:rPr>
          <w:noProof/>
        </w:rPr>
        <w:t>create, 58</w:t>
      </w:r>
    </w:p>
    <w:p w:rsidR="00E92FAF" w:rsidRDefault="00E92FAF">
      <w:pPr>
        <w:pStyle w:val="Index2"/>
        <w:tabs>
          <w:tab w:val="right" w:leader="dot" w:pos="4094"/>
        </w:tabs>
        <w:rPr>
          <w:noProof/>
        </w:rPr>
      </w:pPr>
      <w:r>
        <w:rPr>
          <w:noProof/>
        </w:rPr>
        <w:t>delete, 58</w:t>
      </w:r>
    </w:p>
    <w:p w:rsidR="00E92FAF" w:rsidRDefault="00E92FAF">
      <w:pPr>
        <w:pStyle w:val="Index2"/>
        <w:tabs>
          <w:tab w:val="right" w:leader="dot" w:pos="4094"/>
        </w:tabs>
        <w:rPr>
          <w:noProof/>
        </w:rPr>
      </w:pPr>
      <w:r>
        <w:rPr>
          <w:noProof/>
        </w:rPr>
        <w:t>overview, 57</w:t>
      </w:r>
    </w:p>
    <w:p w:rsidR="00E92FAF" w:rsidRDefault="00E92FAF">
      <w:pPr>
        <w:pStyle w:val="Index2"/>
        <w:tabs>
          <w:tab w:val="right" w:leader="dot" w:pos="4094"/>
        </w:tabs>
        <w:rPr>
          <w:noProof/>
        </w:rPr>
      </w:pPr>
      <w:r>
        <w:rPr>
          <w:noProof/>
        </w:rPr>
        <w:t>view/update, 58</w:t>
      </w:r>
    </w:p>
    <w:p w:rsidR="00E92FAF" w:rsidRDefault="00E92FAF">
      <w:pPr>
        <w:pStyle w:val="IndexHeading"/>
        <w:keepNext/>
        <w:tabs>
          <w:tab w:val="right" w:leader="dot" w:pos="4094"/>
        </w:tabs>
        <w:rPr>
          <w:rFonts w:ascii="Times New Roman" w:hAnsi="Times New Roman"/>
          <w:b w:val="0"/>
          <w:bCs w:val="0"/>
          <w:noProof/>
        </w:rPr>
      </w:pPr>
      <w:r>
        <w:rPr>
          <w:noProof/>
        </w:rPr>
        <w:t>S</w:t>
      </w:r>
    </w:p>
    <w:p w:rsidR="00E92FAF" w:rsidRDefault="00E92FAF">
      <w:pPr>
        <w:pStyle w:val="Index1"/>
        <w:tabs>
          <w:tab w:val="right" w:leader="dot" w:pos="4094"/>
        </w:tabs>
        <w:rPr>
          <w:noProof/>
        </w:rPr>
      </w:pPr>
      <w:r>
        <w:rPr>
          <w:noProof/>
        </w:rPr>
        <w:t>sample error messages, 32</w:t>
      </w:r>
    </w:p>
    <w:p w:rsidR="00E92FAF" w:rsidRDefault="00E92FAF">
      <w:pPr>
        <w:pStyle w:val="Index1"/>
        <w:tabs>
          <w:tab w:val="right" w:leader="dot" w:pos="4094"/>
        </w:tabs>
        <w:rPr>
          <w:noProof/>
        </w:rPr>
      </w:pPr>
      <w:r>
        <w:rPr>
          <w:noProof/>
        </w:rPr>
        <w:t>scripts for authorization, 21</w:t>
      </w:r>
    </w:p>
    <w:p w:rsidR="00E92FAF" w:rsidRDefault="00E92FAF">
      <w:pPr>
        <w:pStyle w:val="Index1"/>
        <w:tabs>
          <w:tab w:val="right" w:leader="dot" w:pos="4094"/>
        </w:tabs>
        <w:rPr>
          <w:noProof/>
        </w:rPr>
      </w:pPr>
      <w:r>
        <w:rPr>
          <w:noProof/>
        </w:rPr>
        <w:lastRenderedPageBreak/>
        <w:t>search for element, 32</w:t>
      </w:r>
    </w:p>
    <w:p w:rsidR="00E92FAF" w:rsidRDefault="00E92FAF">
      <w:pPr>
        <w:pStyle w:val="Index1"/>
        <w:tabs>
          <w:tab w:val="right" w:leader="dot" w:pos="4094"/>
        </w:tabs>
        <w:rPr>
          <w:noProof/>
        </w:rPr>
      </w:pPr>
      <w:r>
        <w:rPr>
          <w:noProof/>
        </w:rPr>
        <w:t>search for provisioning element, 32</w:t>
      </w:r>
    </w:p>
    <w:p w:rsidR="00E92FAF" w:rsidRDefault="00E92FAF">
      <w:pPr>
        <w:pStyle w:val="Index1"/>
        <w:tabs>
          <w:tab w:val="right" w:leader="dot" w:pos="4094"/>
        </w:tabs>
        <w:rPr>
          <w:noProof/>
        </w:rPr>
      </w:pPr>
      <w:r>
        <w:rPr>
          <w:noProof/>
        </w:rPr>
        <w:t>security</w:t>
      </w:r>
    </w:p>
    <w:p w:rsidR="00E92FAF" w:rsidRDefault="00E92FAF">
      <w:pPr>
        <w:pStyle w:val="Index2"/>
        <w:tabs>
          <w:tab w:val="right" w:leader="dot" w:pos="4094"/>
        </w:tabs>
        <w:rPr>
          <w:noProof/>
        </w:rPr>
      </w:pPr>
      <w:r>
        <w:rPr>
          <w:noProof/>
        </w:rPr>
        <w:t>add filter, 63</w:t>
      </w:r>
    </w:p>
    <w:p w:rsidR="00E92FAF" w:rsidRDefault="00E92FAF">
      <w:pPr>
        <w:pStyle w:val="Index2"/>
        <w:tabs>
          <w:tab w:val="right" w:leader="dot" w:pos="4094"/>
        </w:tabs>
        <w:rPr>
          <w:noProof/>
        </w:rPr>
      </w:pPr>
      <w:r>
        <w:rPr>
          <w:noProof/>
        </w:rPr>
        <w:t>attribute level, 5, 79, 86</w:t>
      </w:r>
    </w:p>
    <w:p w:rsidR="00E92FAF" w:rsidRDefault="00E92FAF">
      <w:pPr>
        <w:pStyle w:val="Index2"/>
        <w:tabs>
          <w:tab w:val="right" w:leader="dot" w:pos="4094"/>
        </w:tabs>
        <w:rPr>
          <w:noProof/>
        </w:rPr>
      </w:pPr>
      <w:r>
        <w:rPr>
          <w:noProof/>
        </w:rPr>
        <w:t>authorization strategy, 9</w:t>
      </w:r>
    </w:p>
    <w:p w:rsidR="00E92FAF" w:rsidRDefault="00E92FAF">
      <w:pPr>
        <w:pStyle w:val="Index2"/>
        <w:tabs>
          <w:tab w:val="right" w:leader="dot" w:pos="4094"/>
        </w:tabs>
        <w:rPr>
          <w:noProof/>
        </w:rPr>
      </w:pPr>
      <w:r>
        <w:rPr>
          <w:noProof/>
        </w:rPr>
        <w:t>check permission operation, 74</w:t>
      </w:r>
    </w:p>
    <w:p w:rsidR="00E92FAF" w:rsidRDefault="00E92FAF">
      <w:pPr>
        <w:pStyle w:val="Index2"/>
        <w:tabs>
          <w:tab w:val="right" w:leader="dot" w:pos="4094"/>
        </w:tabs>
        <w:rPr>
          <w:noProof/>
        </w:rPr>
      </w:pPr>
      <w:r>
        <w:rPr>
          <w:noProof/>
        </w:rPr>
        <w:t>concepts defined, 7</w:t>
      </w:r>
    </w:p>
    <w:p w:rsidR="00E92FAF" w:rsidRDefault="00E92FAF">
      <w:pPr>
        <w:pStyle w:val="Index2"/>
        <w:tabs>
          <w:tab w:val="right" w:leader="dot" w:pos="4094"/>
        </w:tabs>
        <w:rPr>
          <w:noProof/>
        </w:rPr>
      </w:pPr>
      <w:r>
        <w:rPr>
          <w:noProof/>
        </w:rPr>
        <w:t>create filter clause, 83</w:t>
      </w:r>
    </w:p>
    <w:p w:rsidR="00E92FAF" w:rsidRDefault="00E92FAF">
      <w:pPr>
        <w:pStyle w:val="Index2"/>
        <w:tabs>
          <w:tab w:val="right" w:leader="dot" w:pos="4094"/>
        </w:tabs>
        <w:rPr>
          <w:noProof/>
        </w:rPr>
      </w:pPr>
      <w:r>
        <w:rPr>
          <w:noProof/>
        </w:rPr>
        <w:t>datasource, 76</w:t>
      </w:r>
    </w:p>
    <w:p w:rsidR="00E92FAF" w:rsidRDefault="00E92FAF">
      <w:pPr>
        <w:pStyle w:val="Index2"/>
        <w:tabs>
          <w:tab w:val="right" w:leader="dot" w:pos="4094"/>
        </w:tabs>
        <w:rPr>
          <w:noProof/>
        </w:rPr>
      </w:pPr>
      <w:r>
        <w:rPr>
          <w:noProof/>
        </w:rPr>
        <w:t>deploy securityws.war file, 78</w:t>
      </w:r>
    </w:p>
    <w:p w:rsidR="00E92FAF" w:rsidRDefault="00E92FAF">
      <w:pPr>
        <w:pStyle w:val="Index2"/>
        <w:tabs>
          <w:tab w:val="right" w:leader="dot" w:pos="4094"/>
        </w:tabs>
        <w:rPr>
          <w:noProof/>
        </w:rPr>
      </w:pPr>
      <w:r>
        <w:rPr>
          <w:noProof/>
        </w:rPr>
        <w:t>filter clause, 65</w:t>
      </w:r>
    </w:p>
    <w:p w:rsidR="00E92FAF" w:rsidRDefault="00E92FAF">
      <w:pPr>
        <w:pStyle w:val="Index2"/>
        <w:tabs>
          <w:tab w:val="right" w:leader="dot" w:pos="4094"/>
        </w:tabs>
        <w:rPr>
          <w:noProof/>
        </w:rPr>
      </w:pPr>
      <w:r>
        <w:rPr>
          <w:noProof/>
        </w:rPr>
        <w:t>instance level, 5, 62, 79</w:t>
      </w:r>
    </w:p>
    <w:p w:rsidR="00E92FAF" w:rsidRDefault="00E92FAF">
      <w:pPr>
        <w:pStyle w:val="Index2"/>
        <w:tabs>
          <w:tab w:val="right" w:leader="dot" w:pos="4094"/>
        </w:tabs>
        <w:rPr>
          <w:noProof/>
        </w:rPr>
      </w:pPr>
      <w:r>
        <w:rPr>
          <w:noProof/>
        </w:rPr>
        <w:t>integrating Acegi, 93</w:t>
      </w:r>
    </w:p>
    <w:p w:rsidR="00E92FAF" w:rsidRDefault="00E92FAF">
      <w:pPr>
        <w:pStyle w:val="Index2"/>
        <w:tabs>
          <w:tab w:val="right" w:leader="dot" w:pos="4094"/>
        </w:tabs>
        <w:rPr>
          <w:noProof/>
        </w:rPr>
      </w:pPr>
      <w:r>
        <w:rPr>
          <w:noProof/>
        </w:rPr>
        <w:t>JAAS login parameters, 77</w:t>
      </w:r>
    </w:p>
    <w:p w:rsidR="00E92FAF" w:rsidRDefault="00E92FAF">
      <w:pPr>
        <w:pStyle w:val="Index2"/>
        <w:tabs>
          <w:tab w:val="right" w:leader="dot" w:pos="4094"/>
        </w:tabs>
        <w:rPr>
          <w:noProof/>
        </w:rPr>
      </w:pPr>
      <w:r>
        <w:rPr>
          <w:noProof/>
        </w:rPr>
        <w:t>login operation, 73</w:t>
      </w:r>
    </w:p>
    <w:p w:rsidR="00E92FAF" w:rsidRDefault="00E92FAF">
      <w:pPr>
        <w:pStyle w:val="Index2"/>
        <w:tabs>
          <w:tab w:val="right" w:leader="dot" w:pos="4094"/>
        </w:tabs>
        <w:rPr>
          <w:noProof/>
        </w:rPr>
      </w:pPr>
      <w:r>
        <w:rPr>
          <w:noProof/>
        </w:rPr>
        <w:t>modify filter, 65</w:t>
      </w:r>
    </w:p>
    <w:p w:rsidR="00E92FAF" w:rsidRDefault="00E92FAF">
      <w:pPr>
        <w:pStyle w:val="Index2"/>
        <w:tabs>
          <w:tab w:val="right" w:leader="dot" w:pos="4094"/>
        </w:tabs>
        <w:rPr>
          <w:noProof/>
        </w:rPr>
      </w:pPr>
      <w:r>
        <w:rPr>
          <w:noProof/>
        </w:rPr>
        <w:t>overview, 79</w:t>
      </w:r>
    </w:p>
    <w:p w:rsidR="00E92FAF" w:rsidRDefault="00E92FAF">
      <w:pPr>
        <w:pStyle w:val="Index2"/>
        <w:tabs>
          <w:tab w:val="right" w:leader="dot" w:pos="4094"/>
        </w:tabs>
        <w:rPr>
          <w:noProof/>
        </w:rPr>
      </w:pPr>
      <w:r>
        <w:rPr>
          <w:noProof/>
        </w:rPr>
        <w:t>protection element, 84</w:t>
      </w:r>
    </w:p>
    <w:p w:rsidR="00E92FAF" w:rsidRDefault="00E92FAF">
      <w:pPr>
        <w:pStyle w:val="Index2"/>
        <w:tabs>
          <w:tab w:val="right" w:leader="dot" w:pos="4094"/>
        </w:tabs>
        <w:rPr>
          <w:noProof/>
        </w:rPr>
      </w:pPr>
      <w:r>
        <w:rPr>
          <w:noProof/>
        </w:rPr>
        <w:t>schema administrator, 9</w:t>
      </w:r>
    </w:p>
    <w:p w:rsidR="00E92FAF" w:rsidRDefault="00E92FAF">
      <w:pPr>
        <w:pStyle w:val="Index2"/>
        <w:tabs>
          <w:tab w:val="right" w:leader="dot" w:pos="4094"/>
        </w:tabs>
        <w:rPr>
          <w:noProof/>
        </w:rPr>
      </w:pPr>
      <w:r>
        <w:rPr>
          <w:noProof/>
        </w:rPr>
        <w:t>web services, 73</w:t>
      </w:r>
    </w:p>
    <w:p w:rsidR="00E92FAF" w:rsidRDefault="00E92FAF">
      <w:pPr>
        <w:pStyle w:val="Index2"/>
        <w:tabs>
          <w:tab w:val="right" w:leader="dot" w:pos="4094"/>
        </w:tabs>
        <w:rPr>
          <w:noProof/>
        </w:rPr>
      </w:pPr>
      <w:r>
        <w:rPr>
          <w:noProof/>
        </w:rPr>
        <w:t>workflow, 75</w:t>
      </w:r>
    </w:p>
    <w:p w:rsidR="00E92FAF" w:rsidRDefault="00E92FAF">
      <w:pPr>
        <w:pStyle w:val="Index2"/>
        <w:tabs>
          <w:tab w:val="right" w:leader="dot" w:pos="4094"/>
        </w:tabs>
        <w:rPr>
          <w:noProof/>
        </w:rPr>
      </w:pPr>
      <w:r>
        <w:rPr>
          <w:noProof/>
        </w:rPr>
        <w:t>WSDL, 73</w:t>
      </w:r>
    </w:p>
    <w:p w:rsidR="00E92FAF" w:rsidRDefault="00E92FAF">
      <w:pPr>
        <w:pStyle w:val="Index1"/>
        <w:tabs>
          <w:tab w:val="right" w:leader="dot" w:pos="4094"/>
        </w:tabs>
        <w:rPr>
          <w:noProof/>
        </w:rPr>
      </w:pPr>
      <w:r>
        <w:rPr>
          <w:noProof/>
        </w:rPr>
        <w:t>select provisioning element, 32</w:t>
      </w:r>
    </w:p>
    <w:p w:rsidR="00E92FAF" w:rsidRDefault="00E92FAF">
      <w:pPr>
        <w:pStyle w:val="Index1"/>
        <w:tabs>
          <w:tab w:val="right" w:leader="dot" w:pos="4094"/>
        </w:tabs>
        <w:rPr>
          <w:noProof/>
        </w:rPr>
      </w:pPr>
      <w:r>
        <w:rPr>
          <w:noProof/>
        </w:rPr>
        <w:t>software for authorization, 21</w:t>
      </w:r>
    </w:p>
    <w:p w:rsidR="00E92FAF" w:rsidRDefault="00E92FAF">
      <w:pPr>
        <w:pStyle w:val="Index1"/>
        <w:tabs>
          <w:tab w:val="right" w:leader="dot" w:pos="4094"/>
        </w:tabs>
        <w:rPr>
          <w:noProof/>
        </w:rPr>
      </w:pPr>
      <w:r>
        <w:rPr>
          <w:noProof/>
        </w:rPr>
        <w:t>software requirements, 8</w:t>
      </w:r>
    </w:p>
    <w:p w:rsidR="00E92FAF" w:rsidRDefault="00E92FAF">
      <w:pPr>
        <w:pStyle w:val="Index1"/>
        <w:tabs>
          <w:tab w:val="right" w:leader="dot" w:pos="4094"/>
        </w:tabs>
        <w:rPr>
          <w:noProof/>
        </w:rPr>
      </w:pPr>
      <w:r>
        <w:rPr>
          <w:noProof/>
        </w:rPr>
        <w:t>standard privileges</w:t>
      </w:r>
    </w:p>
    <w:p w:rsidR="00E92FAF" w:rsidRDefault="00E92FAF">
      <w:pPr>
        <w:pStyle w:val="Index2"/>
        <w:tabs>
          <w:tab w:val="right" w:leader="dot" w:pos="4094"/>
        </w:tabs>
        <w:rPr>
          <w:noProof/>
        </w:rPr>
      </w:pPr>
      <w:r>
        <w:rPr>
          <w:noProof/>
        </w:rPr>
        <w:t>overview, 45, 54</w:t>
      </w:r>
    </w:p>
    <w:p w:rsidR="00E92FAF" w:rsidRDefault="00E92FAF">
      <w:pPr>
        <w:pStyle w:val="Index2"/>
        <w:tabs>
          <w:tab w:val="right" w:leader="dot" w:pos="4094"/>
        </w:tabs>
        <w:rPr>
          <w:noProof/>
        </w:rPr>
      </w:pPr>
      <w:r>
        <w:rPr>
          <w:noProof/>
        </w:rPr>
        <w:t>view/update, 46</w:t>
      </w:r>
    </w:p>
    <w:p w:rsidR="00E92FAF" w:rsidRDefault="00E92FAF">
      <w:pPr>
        <w:pStyle w:val="Index1"/>
        <w:tabs>
          <w:tab w:val="right" w:leader="dot" w:pos="4094"/>
        </w:tabs>
        <w:rPr>
          <w:noProof/>
        </w:rPr>
      </w:pPr>
      <w:r>
        <w:rPr>
          <w:noProof/>
        </w:rPr>
        <w:t>strict behavior, 87</w:t>
      </w:r>
    </w:p>
    <w:p w:rsidR="00E92FAF" w:rsidRDefault="00E92FAF">
      <w:pPr>
        <w:pStyle w:val="Index1"/>
        <w:tabs>
          <w:tab w:val="right" w:leader="dot" w:pos="4094"/>
        </w:tabs>
        <w:rPr>
          <w:noProof/>
        </w:rPr>
      </w:pPr>
      <w:r>
        <w:rPr>
          <w:noProof/>
        </w:rPr>
        <w:t>submit support issue, 4</w:t>
      </w:r>
    </w:p>
    <w:p w:rsidR="00E92FAF" w:rsidRDefault="00E92FAF">
      <w:pPr>
        <w:pStyle w:val="Index1"/>
        <w:tabs>
          <w:tab w:val="right" w:leader="dot" w:pos="4094"/>
        </w:tabs>
        <w:rPr>
          <w:noProof/>
        </w:rPr>
      </w:pPr>
      <w:r>
        <w:rPr>
          <w:noProof/>
        </w:rPr>
        <w:t>Super Admin</w:t>
      </w:r>
    </w:p>
    <w:p w:rsidR="00E92FAF" w:rsidRDefault="00E92FAF">
      <w:pPr>
        <w:pStyle w:val="Index2"/>
        <w:tabs>
          <w:tab w:val="right" w:leader="dot" w:pos="4094"/>
        </w:tabs>
        <w:rPr>
          <w:noProof/>
        </w:rPr>
      </w:pPr>
      <w:r>
        <w:rPr>
          <w:noProof/>
        </w:rPr>
        <w:t>defined, 5</w:t>
      </w:r>
    </w:p>
    <w:p w:rsidR="00E92FAF" w:rsidRDefault="00E92FAF">
      <w:pPr>
        <w:pStyle w:val="Index2"/>
        <w:tabs>
          <w:tab w:val="right" w:leader="dot" w:pos="4094"/>
        </w:tabs>
        <w:rPr>
          <w:noProof/>
        </w:rPr>
      </w:pPr>
      <w:r>
        <w:rPr>
          <w:noProof/>
        </w:rPr>
        <w:t>options, 39</w:t>
      </w:r>
    </w:p>
    <w:p w:rsidR="00E92FAF" w:rsidRDefault="00E92FAF">
      <w:pPr>
        <w:pStyle w:val="Index2"/>
        <w:tabs>
          <w:tab w:val="right" w:leader="dot" w:pos="4094"/>
        </w:tabs>
        <w:rPr>
          <w:noProof/>
        </w:rPr>
      </w:pPr>
      <w:r>
        <w:rPr>
          <w:noProof/>
        </w:rPr>
        <w:t>overview, 39</w:t>
      </w:r>
    </w:p>
    <w:p w:rsidR="00E92FAF" w:rsidRDefault="00E92FAF">
      <w:pPr>
        <w:pStyle w:val="Index2"/>
        <w:tabs>
          <w:tab w:val="right" w:leader="dot" w:pos="4094"/>
        </w:tabs>
        <w:rPr>
          <w:noProof/>
        </w:rPr>
      </w:pPr>
      <w:r>
        <w:rPr>
          <w:noProof/>
        </w:rPr>
        <w:t>tasks, 40</w:t>
      </w:r>
    </w:p>
    <w:p w:rsidR="00E92FAF" w:rsidRDefault="00E92FAF">
      <w:pPr>
        <w:pStyle w:val="Index2"/>
        <w:tabs>
          <w:tab w:val="right" w:leader="dot" w:pos="4094"/>
        </w:tabs>
        <w:rPr>
          <w:noProof/>
        </w:rPr>
      </w:pPr>
      <w:r>
        <w:rPr>
          <w:noProof/>
        </w:rPr>
        <w:t>workflow, 39</w:t>
      </w:r>
    </w:p>
    <w:p w:rsidR="00E92FAF" w:rsidRDefault="00E92FAF">
      <w:pPr>
        <w:pStyle w:val="Index1"/>
        <w:tabs>
          <w:tab w:val="right" w:leader="dot" w:pos="4094"/>
        </w:tabs>
        <w:rPr>
          <w:noProof/>
        </w:rPr>
      </w:pPr>
      <w:r>
        <w:rPr>
          <w:noProof/>
        </w:rPr>
        <w:t>support</w:t>
      </w:r>
    </w:p>
    <w:p w:rsidR="00E92FAF" w:rsidRDefault="00E92FAF">
      <w:pPr>
        <w:pStyle w:val="Index2"/>
        <w:tabs>
          <w:tab w:val="right" w:leader="dot" w:pos="4094"/>
        </w:tabs>
        <w:rPr>
          <w:noProof/>
        </w:rPr>
      </w:pPr>
      <w:r>
        <w:rPr>
          <w:noProof/>
        </w:rPr>
        <w:t>submitting issue, 4</w:t>
      </w:r>
    </w:p>
    <w:p w:rsidR="00E92FAF" w:rsidRDefault="00E92FAF">
      <w:pPr>
        <w:pStyle w:val="Index1"/>
        <w:tabs>
          <w:tab w:val="right" w:leader="dot" w:pos="4094"/>
        </w:tabs>
        <w:rPr>
          <w:noProof/>
        </w:rPr>
      </w:pPr>
      <w:r>
        <w:rPr>
          <w:noProof/>
        </w:rPr>
        <w:t>supported authentication, 12</w:t>
      </w:r>
    </w:p>
    <w:p w:rsidR="00E92FAF" w:rsidRDefault="00E92FAF">
      <w:pPr>
        <w:pStyle w:val="Index1"/>
        <w:tabs>
          <w:tab w:val="right" w:leader="dot" w:pos="4094"/>
        </w:tabs>
        <w:rPr>
          <w:noProof/>
        </w:rPr>
      </w:pPr>
      <w:r>
        <w:rPr>
          <w:noProof/>
        </w:rPr>
        <w:t>system requirements, 8</w:t>
      </w:r>
    </w:p>
    <w:p w:rsidR="00E92FAF" w:rsidRDefault="00E92FAF">
      <w:pPr>
        <w:pStyle w:val="IndexHeading"/>
        <w:keepNext/>
        <w:tabs>
          <w:tab w:val="right" w:leader="dot" w:pos="4094"/>
        </w:tabs>
        <w:rPr>
          <w:rFonts w:ascii="Times New Roman" w:hAnsi="Times New Roman"/>
          <w:b w:val="0"/>
          <w:bCs w:val="0"/>
          <w:noProof/>
        </w:rPr>
      </w:pPr>
      <w:r>
        <w:rPr>
          <w:noProof/>
        </w:rPr>
        <w:t>T</w:t>
      </w:r>
    </w:p>
    <w:p w:rsidR="00E92FAF" w:rsidRDefault="00E92FAF">
      <w:pPr>
        <w:pStyle w:val="Index1"/>
        <w:tabs>
          <w:tab w:val="right" w:leader="dot" w:pos="4094"/>
        </w:tabs>
        <w:rPr>
          <w:noProof/>
        </w:rPr>
      </w:pPr>
      <w:r>
        <w:rPr>
          <w:noProof/>
        </w:rPr>
        <w:t>test integration, 10</w:t>
      </w:r>
    </w:p>
    <w:p w:rsidR="00E92FAF" w:rsidRDefault="00E92FAF">
      <w:pPr>
        <w:pStyle w:val="Index1"/>
        <w:tabs>
          <w:tab w:val="right" w:leader="dot" w:pos="4094"/>
        </w:tabs>
        <w:rPr>
          <w:noProof/>
        </w:rPr>
      </w:pPr>
      <w:r>
        <w:rPr>
          <w:noProof/>
        </w:rPr>
        <w:t>Tomcat, 8</w:t>
      </w:r>
    </w:p>
    <w:p w:rsidR="00E92FAF" w:rsidRDefault="00E92FAF">
      <w:pPr>
        <w:pStyle w:val="IndexHeading"/>
        <w:keepNext/>
        <w:tabs>
          <w:tab w:val="right" w:leader="dot" w:pos="4094"/>
        </w:tabs>
        <w:rPr>
          <w:rFonts w:ascii="Times New Roman" w:hAnsi="Times New Roman"/>
          <w:b w:val="0"/>
          <w:bCs w:val="0"/>
          <w:noProof/>
        </w:rPr>
      </w:pPr>
      <w:r>
        <w:rPr>
          <w:noProof/>
        </w:rPr>
        <w:t>U</w:t>
      </w:r>
    </w:p>
    <w:p w:rsidR="00E92FAF" w:rsidRDefault="00E92FAF">
      <w:pPr>
        <w:pStyle w:val="Index1"/>
        <w:tabs>
          <w:tab w:val="right" w:leader="dot" w:pos="4094"/>
        </w:tabs>
        <w:rPr>
          <w:noProof/>
        </w:rPr>
      </w:pPr>
      <w:r>
        <w:rPr>
          <w:noProof/>
        </w:rPr>
        <w:t>unlock user, 44</w:t>
      </w:r>
    </w:p>
    <w:p w:rsidR="00E92FAF" w:rsidRDefault="00E92FAF">
      <w:pPr>
        <w:pStyle w:val="Index1"/>
        <w:tabs>
          <w:tab w:val="right" w:leader="dot" w:pos="4094"/>
        </w:tabs>
        <w:rPr>
          <w:noProof/>
        </w:rPr>
      </w:pPr>
      <w:r>
        <w:rPr>
          <w:noProof/>
        </w:rPr>
        <w:t>update PG and role for group, 62</w:t>
      </w:r>
    </w:p>
    <w:p w:rsidR="00E92FAF" w:rsidRDefault="00E92FAF">
      <w:pPr>
        <w:pStyle w:val="Index1"/>
        <w:tabs>
          <w:tab w:val="right" w:leader="dot" w:pos="4094"/>
        </w:tabs>
        <w:rPr>
          <w:noProof/>
        </w:rPr>
      </w:pPr>
      <w:r>
        <w:rPr>
          <w:noProof/>
        </w:rPr>
        <w:t>update PG and role for user, 51</w:t>
      </w:r>
    </w:p>
    <w:p w:rsidR="00E92FAF" w:rsidRDefault="00E92FAF">
      <w:pPr>
        <w:pStyle w:val="Index1"/>
        <w:tabs>
          <w:tab w:val="right" w:leader="dot" w:pos="4094"/>
        </w:tabs>
        <w:rPr>
          <w:noProof/>
        </w:rPr>
      </w:pPr>
      <w:r>
        <w:rPr>
          <w:noProof/>
        </w:rPr>
        <w:t>update provisioning element, 34</w:t>
      </w:r>
    </w:p>
    <w:p w:rsidR="00E92FAF" w:rsidRDefault="00E92FAF">
      <w:pPr>
        <w:pStyle w:val="Index1"/>
        <w:tabs>
          <w:tab w:val="right" w:leader="dot" w:pos="4094"/>
        </w:tabs>
        <w:rPr>
          <w:noProof/>
        </w:rPr>
      </w:pPr>
      <w:r>
        <w:rPr>
          <w:noProof/>
        </w:rPr>
        <w:t>UPT</w:t>
      </w:r>
    </w:p>
    <w:p w:rsidR="00E92FAF" w:rsidRDefault="00E92FAF">
      <w:pPr>
        <w:pStyle w:val="Index2"/>
        <w:tabs>
          <w:tab w:val="right" w:leader="dot" w:pos="4094"/>
        </w:tabs>
        <w:rPr>
          <w:noProof/>
        </w:rPr>
      </w:pPr>
      <w:r>
        <w:rPr>
          <w:noProof/>
        </w:rPr>
        <w:t>add security filter, 63</w:t>
      </w:r>
    </w:p>
    <w:p w:rsidR="00E92FAF" w:rsidRDefault="00E92FAF">
      <w:pPr>
        <w:pStyle w:val="Index2"/>
        <w:tabs>
          <w:tab w:val="right" w:leader="dot" w:pos="4094"/>
        </w:tabs>
        <w:rPr>
          <w:noProof/>
        </w:rPr>
      </w:pPr>
      <w:r>
        <w:rPr>
          <w:noProof/>
        </w:rPr>
        <w:t>Admin Mode, 47</w:t>
      </w:r>
    </w:p>
    <w:p w:rsidR="00E92FAF" w:rsidRDefault="00E92FAF">
      <w:pPr>
        <w:pStyle w:val="Index2"/>
        <w:tabs>
          <w:tab w:val="right" w:leader="dot" w:pos="4094"/>
        </w:tabs>
        <w:rPr>
          <w:noProof/>
        </w:rPr>
      </w:pPr>
      <w:r>
        <w:rPr>
          <w:noProof/>
        </w:rPr>
        <w:t>assign element, 35, 37</w:t>
      </w:r>
    </w:p>
    <w:p w:rsidR="00E92FAF" w:rsidRDefault="00E92FAF">
      <w:pPr>
        <w:pStyle w:val="Index2"/>
        <w:tabs>
          <w:tab w:val="right" w:leader="dot" w:pos="4094"/>
        </w:tabs>
        <w:rPr>
          <w:noProof/>
        </w:rPr>
      </w:pPr>
      <w:r>
        <w:rPr>
          <w:noProof/>
        </w:rPr>
        <w:t>basic functions, 30</w:t>
      </w:r>
    </w:p>
    <w:p w:rsidR="00E92FAF" w:rsidRDefault="00E92FAF">
      <w:pPr>
        <w:pStyle w:val="Index2"/>
        <w:tabs>
          <w:tab w:val="right" w:leader="dot" w:pos="4094"/>
        </w:tabs>
        <w:rPr>
          <w:noProof/>
        </w:rPr>
      </w:pPr>
      <w:r>
        <w:rPr>
          <w:noProof/>
        </w:rPr>
        <w:lastRenderedPageBreak/>
        <w:t>create element, 31</w:t>
      </w:r>
    </w:p>
    <w:p w:rsidR="00E92FAF" w:rsidRDefault="00E92FAF">
      <w:pPr>
        <w:pStyle w:val="Index2"/>
        <w:tabs>
          <w:tab w:val="right" w:leader="dot" w:pos="4094"/>
        </w:tabs>
        <w:rPr>
          <w:noProof/>
        </w:rPr>
      </w:pPr>
      <w:r>
        <w:rPr>
          <w:noProof/>
        </w:rPr>
        <w:t>create schema and database, 70</w:t>
      </w:r>
    </w:p>
    <w:p w:rsidR="00E92FAF" w:rsidRDefault="00E92FAF">
      <w:pPr>
        <w:pStyle w:val="Index2"/>
        <w:tabs>
          <w:tab w:val="right" w:leader="dot" w:pos="4094"/>
        </w:tabs>
        <w:rPr>
          <w:noProof/>
        </w:rPr>
      </w:pPr>
      <w:r>
        <w:rPr>
          <w:noProof/>
        </w:rPr>
        <w:t>deassign element, 35, 37</w:t>
      </w:r>
    </w:p>
    <w:p w:rsidR="00E92FAF" w:rsidRDefault="00E92FAF">
      <w:pPr>
        <w:pStyle w:val="Index2"/>
        <w:tabs>
          <w:tab w:val="right" w:leader="dot" w:pos="4094"/>
        </w:tabs>
        <w:rPr>
          <w:noProof/>
        </w:rPr>
      </w:pPr>
      <w:r>
        <w:rPr>
          <w:noProof/>
        </w:rPr>
        <w:t>delete element, 34</w:t>
      </w:r>
    </w:p>
    <w:p w:rsidR="00E92FAF" w:rsidRDefault="00E92FAF">
      <w:pPr>
        <w:pStyle w:val="Index2"/>
        <w:tabs>
          <w:tab w:val="right" w:leader="dot" w:pos="4094"/>
        </w:tabs>
        <w:rPr>
          <w:noProof/>
        </w:rPr>
      </w:pPr>
      <w:r>
        <w:rPr>
          <w:noProof/>
        </w:rPr>
        <w:t>deployment, 66, 69, 72</w:t>
      </w:r>
    </w:p>
    <w:p w:rsidR="00E92FAF" w:rsidRDefault="00E92FAF">
      <w:pPr>
        <w:pStyle w:val="Index2"/>
        <w:tabs>
          <w:tab w:val="right" w:leader="dot" w:pos="4094"/>
        </w:tabs>
        <w:rPr>
          <w:noProof/>
        </w:rPr>
      </w:pPr>
      <w:r>
        <w:rPr>
          <w:noProof/>
        </w:rPr>
        <w:t>edit/update security filter, 65</w:t>
      </w:r>
    </w:p>
    <w:p w:rsidR="00E92FAF" w:rsidRDefault="00E92FAF">
      <w:pPr>
        <w:pStyle w:val="Index2"/>
        <w:tabs>
          <w:tab w:val="right" w:leader="dot" w:pos="4094"/>
        </w:tabs>
        <w:rPr>
          <w:noProof/>
        </w:rPr>
      </w:pPr>
      <w:r>
        <w:rPr>
          <w:noProof/>
        </w:rPr>
        <w:t>event logging, 25</w:t>
      </w:r>
    </w:p>
    <w:p w:rsidR="00E92FAF" w:rsidRDefault="00E92FAF">
      <w:pPr>
        <w:pStyle w:val="Index2"/>
        <w:tabs>
          <w:tab w:val="right" w:leader="dot" w:pos="4094"/>
        </w:tabs>
        <w:rPr>
          <w:noProof/>
        </w:rPr>
      </w:pPr>
      <w:r>
        <w:rPr>
          <w:noProof/>
        </w:rPr>
        <w:t>find element to assign, 38</w:t>
      </w:r>
    </w:p>
    <w:p w:rsidR="00E92FAF" w:rsidRDefault="00E92FAF">
      <w:pPr>
        <w:pStyle w:val="Index2"/>
        <w:tabs>
          <w:tab w:val="right" w:leader="dot" w:pos="4094"/>
        </w:tabs>
        <w:rPr>
          <w:noProof/>
        </w:rPr>
      </w:pPr>
      <w:r>
        <w:rPr>
          <w:noProof/>
        </w:rPr>
        <w:t>installation, 66, 69</w:t>
      </w:r>
    </w:p>
    <w:p w:rsidR="00E92FAF" w:rsidRDefault="00E92FAF">
      <w:pPr>
        <w:pStyle w:val="Index2"/>
        <w:tabs>
          <w:tab w:val="right" w:leader="dot" w:pos="4094"/>
        </w:tabs>
        <w:rPr>
          <w:noProof/>
        </w:rPr>
      </w:pPr>
      <w:r>
        <w:rPr>
          <w:noProof/>
        </w:rPr>
        <w:t>instance level security, 62</w:t>
      </w:r>
    </w:p>
    <w:p w:rsidR="00E92FAF" w:rsidRDefault="00E92FAF">
      <w:pPr>
        <w:pStyle w:val="Index2"/>
        <w:tabs>
          <w:tab w:val="right" w:leader="dot" w:pos="4094"/>
        </w:tabs>
        <w:rPr>
          <w:noProof/>
        </w:rPr>
      </w:pPr>
      <w:r>
        <w:rPr>
          <w:noProof/>
        </w:rPr>
        <w:t>JAAS login parameters, 71</w:t>
      </w:r>
    </w:p>
    <w:p w:rsidR="00E92FAF" w:rsidRDefault="00E92FAF">
      <w:pPr>
        <w:pStyle w:val="Index2"/>
        <w:tabs>
          <w:tab w:val="right" w:leader="dot" w:pos="4094"/>
        </w:tabs>
        <w:rPr>
          <w:noProof/>
        </w:rPr>
      </w:pPr>
      <w:r>
        <w:rPr>
          <w:noProof/>
        </w:rPr>
        <w:t>JBoss common server, 68</w:t>
      </w:r>
    </w:p>
    <w:p w:rsidR="00E92FAF" w:rsidRDefault="00E92FAF">
      <w:pPr>
        <w:pStyle w:val="Index2"/>
        <w:tabs>
          <w:tab w:val="right" w:leader="dot" w:pos="4094"/>
        </w:tabs>
        <w:rPr>
          <w:noProof/>
        </w:rPr>
      </w:pPr>
      <w:r>
        <w:rPr>
          <w:noProof/>
        </w:rPr>
        <w:t>JBoss deployment, 67</w:t>
      </w:r>
    </w:p>
    <w:p w:rsidR="00E92FAF" w:rsidRDefault="00E92FAF">
      <w:pPr>
        <w:pStyle w:val="Index2"/>
        <w:tabs>
          <w:tab w:val="right" w:leader="dot" w:pos="4094"/>
        </w:tabs>
        <w:rPr>
          <w:noProof/>
        </w:rPr>
      </w:pPr>
      <w:r>
        <w:rPr>
          <w:noProof/>
        </w:rPr>
        <w:t>local install/local schema, 69</w:t>
      </w:r>
    </w:p>
    <w:p w:rsidR="00E92FAF" w:rsidRDefault="00E92FAF">
      <w:pPr>
        <w:pStyle w:val="Index2"/>
        <w:tabs>
          <w:tab w:val="right" w:leader="dot" w:pos="4094"/>
        </w:tabs>
        <w:rPr>
          <w:noProof/>
        </w:rPr>
      </w:pPr>
      <w:r>
        <w:rPr>
          <w:noProof/>
        </w:rPr>
        <w:t>login, 29</w:t>
      </w:r>
    </w:p>
    <w:p w:rsidR="00E92FAF" w:rsidRDefault="00E92FAF">
      <w:pPr>
        <w:pStyle w:val="Index2"/>
        <w:tabs>
          <w:tab w:val="right" w:leader="dot" w:pos="4094"/>
        </w:tabs>
        <w:rPr>
          <w:noProof/>
        </w:rPr>
      </w:pPr>
      <w:r>
        <w:rPr>
          <w:noProof/>
        </w:rPr>
        <w:t>modify element, 34</w:t>
      </w:r>
    </w:p>
    <w:p w:rsidR="00E92FAF" w:rsidRDefault="00E92FAF">
      <w:pPr>
        <w:pStyle w:val="Index2"/>
        <w:tabs>
          <w:tab w:val="right" w:leader="dot" w:pos="4094"/>
        </w:tabs>
        <w:rPr>
          <w:noProof/>
        </w:rPr>
      </w:pPr>
      <w:r>
        <w:rPr>
          <w:noProof/>
        </w:rPr>
        <w:t>multi-install/multi schema, 68</w:t>
      </w:r>
    </w:p>
    <w:p w:rsidR="00E92FAF" w:rsidRDefault="00E92FAF">
      <w:pPr>
        <w:pStyle w:val="Index2"/>
        <w:tabs>
          <w:tab w:val="right" w:leader="dot" w:pos="4094"/>
        </w:tabs>
        <w:rPr>
          <w:noProof/>
        </w:rPr>
      </w:pPr>
      <w:r>
        <w:rPr>
          <w:noProof/>
        </w:rPr>
        <w:t>overview, 29</w:t>
      </w:r>
    </w:p>
    <w:p w:rsidR="00E92FAF" w:rsidRDefault="00E92FAF">
      <w:pPr>
        <w:pStyle w:val="Index2"/>
        <w:tabs>
          <w:tab w:val="right" w:leader="dot" w:pos="4094"/>
        </w:tabs>
        <w:rPr>
          <w:noProof/>
        </w:rPr>
      </w:pPr>
      <w:r>
        <w:rPr>
          <w:noProof/>
        </w:rPr>
        <w:t>release contents, 66</w:t>
      </w:r>
    </w:p>
    <w:p w:rsidR="00E92FAF" w:rsidRDefault="00E92FAF">
      <w:pPr>
        <w:pStyle w:val="Index2"/>
        <w:tabs>
          <w:tab w:val="right" w:leader="dot" w:pos="4094"/>
        </w:tabs>
        <w:rPr>
          <w:noProof/>
        </w:rPr>
      </w:pPr>
      <w:r>
        <w:rPr>
          <w:noProof/>
        </w:rPr>
        <w:t>sample error messages, 32</w:t>
      </w:r>
    </w:p>
    <w:p w:rsidR="00E92FAF" w:rsidRDefault="00E92FAF">
      <w:pPr>
        <w:pStyle w:val="Index2"/>
        <w:tabs>
          <w:tab w:val="right" w:leader="dot" w:pos="4094"/>
        </w:tabs>
        <w:rPr>
          <w:noProof/>
        </w:rPr>
      </w:pPr>
      <w:r>
        <w:rPr>
          <w:noProof/>
        </w:rPr>
        <w:t>schema datasource, 70</w:t>
      </w:r>
    </w:p>
    <w:p w:rsidR="00E92FAF" w:rsidRDefault="00E92FAF">
      <w:pPr>
        <w:pStyle w:val="Index2"/>
        <w:tabs>
          <w:tab w:val="right" w:leader="dot" w:pos="4094"/>
        </w:tabs>
        <w:rPr>
          <w:noProof/>
        </w:rPr>
      </w:pPr>
      <w:r>
        <w:rPr>
          <w:noProof/>
        </w:rPr>
        <w:t>search for element, 32</w:t>
      </w:r>
    </w:p>
    <w:p w:rsidR="00E92FAF" w:rsidRDefault="00E92FAF">
      <w:pPr>
        <w:pStyle w:val="Index2"/>
        <w:tabs>
          <w:tab w:val="right" w:leader="dot" w:pos="4094"/>
        </w:tabs>
        <w:rPr>
          <w:noProof/>
        </w:rPr>
      </w:pPr>
      <w:r>
        <w:rPr>
          <w:noProof/>
        </w:rPr>
        <w:t>single install/single schema, 67</w:t>
      </w:r>
    </w:p>
    <w:p w:rsidR="00E92FAF" w:rsidRDefault="00E92FAF">
      <w:pPr>
        <w:pStyle w:val="Index2"/>
        <w:tabs>
          <w:tab w:val="right" w:leader="dot" w:pos="4094"/>
        </w:tabs>
        <w:rPr>
          <w:noProof/>
        </w:rPr>
      </w:pPr>
      <w:r>
        <w:rPr>
          <w:noProof/>
        </w:rPr>
        <w:t>standard privileges, 45, 54</w:t>
      </w:r>
    </w:p>
    <w:p w:rsidR="00E92FAF" w:rsidRDefault="00E92FAF">
      <w:pPr>
        <w:pStyle w:val="Index2"/>
        <w:tabs>
          <w:tab w:val="right" w:leader="dot" w:pos="4094"/>
        </w:tabs>
        <w:rPr>
          <w:noProof/>
        </w:rPr>
      </w:pPr>
      <w:r>
        <w:rPr>
          <w:noProof/>
        </w:rPr>
        <w:t>Super Admin, 39</w:t>
      </w:r>
    </w:p>
    <w:p w:rsidR="00E92FAF" w:rsidRDefault="00E92FAF">
      <w:pPr>
        <w:pStyle w:val="Index2"/>
        <w:tabs>
          <w:tab w:val="right" w:leader="dot" w:pos="4094"/>
        </w:tabs>
        <w:rPr>
          <w:noProof/>
        </w:rPr>
      </w:pPr>
      <w:r>
        <w:rPr>
          <w:noProof/>
        </w:rPr>
        <w:t>view element details, 32</w:t>
      </w:r>
    </w:p>
    <w:p w:rsidR="00E92FAF" w:rsidRDefault="00E92FAF">
      <w:pPr>
        <w:pStyle w:val="Index2"/>
        <w:tabs>
          <w:tab w:val="right" w:leader="dot" w:pos="4094"/>
        </w:tabs>
        <w:rPr>
          <w:noProof/>
        </w:rPr>
      </w:pPr>
      <w:r>
        <w:rPr>
          <w:noProof/>
        </w:rPr>
        <w:t>view security filter, 65</w:t>
      </w:r>
    </w:p>
    <w:p w:rsidR="00E92FAF" w:rsidRDefault="00E92FAF">
      <w:pPr>
        <w:pStyle w:val="Index2"/>
        <w:tabs>
          <w:tab w:val="right" w:leader="dot" w:pos="4094"/>
        </w:tabs>
        <w:rPr>
          <w:noProof/>
        </w:rPr>
      </w:pPr>
      <w:r>
        <w:rPr>
          <w:noProof/>
        </w:rPr>
        <w:t>workflow, 29</w:t>
      </w:r>
    </w:p>
    <w:p w:rsidR="00E92FAF" w:rsidRDefault="00E92FAF">
      <w:pPr>
        <w:pStyle w:val="Index1"/>
        <w:tabs>
          <w:tab w:val="right" w:leader="dot" w:pos="4094"/>
        </w:tabs>
        <w:rPr>
          <w:noProof/>
        </w:rPr>
      </w:pPr>
      <w:r>
        <w:rPr>
          <w:noProof/>
        </w:rPr>
        <w:t>user administration, 42, 43, 44, 50, 51</w:t>
      </w:r>
    </w:p>
    <w:p w:rsidR="00E92FAF" w:rsidRDefault="00E92FAF">
      <w:pPr>
        <w:pStyle w:val="Index1"/>
        <w:tabs>
          <w:tab w:val="right" w:leader="dot" w:pos="4094"/>
        </w:tabs>
        <w:rPr>
          <w:noProof/>
        </w:rPr>
      </w:pPr>
      <w:r>
        <w:rPr>
          <w:noProof/>
        </w:rPr>
        <w:t>user creation, 42, 50</w:t>
      </w:r>
    </w:p>
    <w:p w:rsidR="00E92FAF" w:rsidRDefault="00E92FAF">
      <w:pPr>
        <w:pStyle w:val="Index1"/>
        <w:tabs>
          <w:tab w:val="right" w:leader="dot" w:pos="4094"/>
        </w:tabs>
        <w:rPr>
          <w:noProof/>
        </w:rPr>
      </w:pPr>
      <w:r>
        <w:rPr>
          <w:noProof/>
        </w:rPr>
        <w:t>user grouping, 50, 61</w:t>
      </w:r>
    </w:p>
    <w:p w:rsidR="00E92FAF" w:rsidRDefault="00E92FAF">
      <w:pPr>
        <w:pStyle w:val="Index1"/>
        <w:tabs>
          <w:tab w:val="right" w:leader="dot" w:pos="4094"/>
        </w:tabs>
        <w:rPr>
          <w:noProof/>
        </w:rPr>
      </w:pPr>
      <w:r>
        <w:rPr>
          <w:noProof/>
        </w:rPr>
        <w:t>user PEs and privileges, 52</w:t>
      </w:r>
    </w:p>
    <w:p w:rsidR="00E92FAF" w:rsidRDefault="00E92FAF">
      <w:pPr>
        <w:pStyle w:val="Index1"/>
        <w:tabs>
          <w:tab w:val="right" w:leader="dot" w:pos="4094"/>
        </w:tabs>
        <w:rPr>
          <w:noProof/>
        </w:rPr>
      </w:pPr>
      <w:r>
        <w:rPr>
          <w:noProof/>
        </w:rPr>
        <w:t>user PGs and roles, 51</w:t>
      </w:r>
    </w:p>
    <w:p w:rsidR="00E92FAF" w:rsidRDefault="00E92FAF">
      <w:pPr>
        <w:pStyle w:val="Index1"/>
        <w:tabs>
          <w:tab w:val="right" w:leader="dot" w:pos="4094"/>
        </w:tabs>
        <w:rPr>
          <w:noProof/>
        </w:rPr>
      </w:pPr>
      <w:r>
        <w:rPr>
          <w:noProof/>
        </w:rPr>
        <w:t>user provisioning, 5, 99</w:t>
      </w:r>
    </w:p>
    <w:p w:rsidR="00E92FAF" w:rsidRDefault="00E92FAF">
      <w:pPr>
        <w:pStyle w:val="Index1"/>
        <w:tabs>
          <w:tab w:val="right" w:leader="dot" w:pos="4094"/>
        </w:tabs>
        <w:rPr>
          <w:noProof/>
        </w:rPr>
      </w:pPr>
      <w:r>
        <w:rPr>
          <w:noProof/>
        </w:rPr>
        <w:t>user reporting, 52</w:t>
      </w:r>
    </w:p>
    <w:p w:rsidR="00E92FAF" w:rsidRDefault="00E92FAF">
      <w:pPr>
        <w:pStyle w:val="Index1"/>
        <w:tabs>
          <w:tab w:val="right" w:leader="dot" w:pos="4094"/>
        </w:tabs>
        <w:rPr>
          <w:noProof/>
        </w:rPr>
      </w:pPr>
      <w:r>
        <w:rPr>
          <w:noProof/>
        </w:rPr>
        <w:t>using authentication manager class, 11</w:t>
      </w:r>
    </w:p>
    <w:p w:rsidR="00E92FAF" w:rsidRDefault="00E92FAF">
      <w:pPr>
        <w:pStyle w:val="IndexHeading"/>
        <w:keepNext/>
        <w:tabs>
          <w:tab w:val="right" w:leader="dot" w:pos="4094"/>
        </w:tabs>
        <w:rPr>
          <w:rFonts w:ascii="Times New Roman" w:hAnsi="Times New Roman"/>
          <w:b w:val="0"/>
          <w:bCs w:val="0"/>
          <w:noProof/>
        </w:rPr>
      </w:pPr>
      <w:r>
        <w:rPr>
          <w:noProof/>
        </w:rPr>
        <w:t>V</w:t>
      </w:r>
    </w:p>
    <w:p w:rsidR="00E92FAF" w:rsidRDefault="00E92FAF">
      <w:pPr>
        <w:pStyle w:val="Index1"/>
        <w:tabs>
          <w:tab w:val="right" w:leader="dot" w:pos="4094"/>
        </w:tabs>
        <w:rPr>
          <w:noProof/>
        </w:rPr>
      </w:pPr>
      <w:r>
        <w:rPr>
          <w:noProof/>
        </w:rPr>
        <w:t>view application details, 41</w:t>
      </w:r>
    </w:p>
    <w:p w:rsidR="00E92FAF" w:rsidRDefault="00E92FAF">
      <w:pPr>
        <w:pStyle w:val="Index1"/>
        <w:tabs>
          <w:tab w:val="right" w:leader="dot" w:pos="4094"/>
        </w:tabs>
        <w:rPr>
          <w:noProof/>
        </w:rPr>
      </w:pPr>
      <w:r>
        <w:rPr>
          <w:noProof/>
        </w:rPr>
        <w:t>view element details, 32</w:t>
      </w:r>
    </w:p>
    <w:p w:rsidR="00E92FAF" w:rsidRDefault="00E92FAF">
      <w:pPr>
        <w:pStyle w:val="Index1"/>
        <w:tabs>
          <w:tab w:val="right" w:leader="dot" w:pos="4094"/>
        </w:tabs>
        <w:rPr>
          <w:noProof/>
        </w:rPr>
      </w:pPr>
      <w:r>
        <w:rPr>
          <w:noProof/>
        </w:rPr>
        <w:t>view group details, 60</w:t>
      </w:r>
    </w:p>
    <w:p w:rsidR="00E92FAF" w:rsidRDefault="00E92FAF">
      <w:pPr>
        <w:pStyle w:val="Index1"/>
        <w:tabs>
          <w:tab w:val="right" w:leader="dot" w:pos="4094"/>
        </w:tabs>
        <w:rPr>
          <w:noProof/>
        </w:rPr>
      </w:pPr>
      <w:r>
        <w:rPr>
          <w:noProof/>
        </w:rPr>
        <w:t>view logs, 27</w:t>
      </w:r>
    </w:p>
    <w:p w:rsidR="00E92FAF" w:rsidRDefault="00E92FAF">
      <w:pPr>
        <w:pStyle w:val="Index1"/>
        <w:tabs>
          <w:tab w:val="right" w:leader="dot" w:pos="4094"/>
        </w:tabs>
        <w:rPr>
          <w:noProof/>
        </w:rPr>
      </w:pPr>
      <w:r>
        <w:rPr>
          <w:noProof/>
        </w:rPr>
        <w:t>view PE and privileges for group, 62</w:t>
      </w:r>
    </w:p>
    <w:p w:rsidR="00E92FAF" w:rsidRDefault="00E92FAF">
      <w:pPr>
        <w:pStyle w:val="Index1"/>
        <w:tabs>
          <w:tab w:val="right" w:leader="dot" w:pos="4094"/>
        </w:tabs>
        <w:rPr>
          <w:noProof/>
        </w:rPr>
      </w:pPr>
      <w:r>
        <w:rPr>
          <w:noProof/>
        </w:rPr>
        <w:t>view PE and privileges for user, 52</w:t>
      </w:r>
    </w:p>
    <w:p w:rsidR="00E92FAF" w:rsidRDefault="00E92FAF">
      <w:pPr>
        <w:pStyle w:val="Index1"/>
        <w:tabs>
          <w:tab w:val="right" w:leader="dot" w:pos="4094"/>
        </w:tabs>
        <w:rPr>
          <w:noProof/>
        </w:rPr>
      </w:pPr>
      <w:r>
        <w:rPr>
          <w:noProof/>
        </w:rPr>
        <w:t>view privilege details, 46, 54</w:t>
      </w:r>
    </w:p>
    <w:p w:rsidR="00E92FAF" w:rsidRDefault="00E92FAF">
      <w:pPr>
        <w:pStyle w:val="Index1"/>
        <w:tabs>
          <w:tab w:val="right" w:leader="dot" w:pos="4094"/>
        </w:tabs>
        <w:rPr>
          <w:noProof/>
        </w:rPr>
      </w:pPr>
      <w:r>
        <w:rPr>
          <w:noProof/>
        </w:rPr>
        <w:t>view protection element details, 53</w:t>
      </w:r>
    </w:p>
    <w:p w:rsidR="00E92FAF" w:rsidRDefault="00E92FAF">
      <w:pPr>
        <w:pStyle w:val="Index1"/>
        <w:tabs>
          <w:tab w:val="right" w:leader="dot" w:pos="4094"/>
        </w:tabs>
        <w:rPr>
          <w:noProof/>
        </w:rPr>
      </w:pPr>
      <w:r>
        <w:rPr>
          <w:noProof/>
        </w:rPr>
        <w:t>view protection group details, 55</w:t>
      </w:r>
    </w:p>
    <w:p w:rsidR="00E92FAF" w:rsidRDefault="00E92FAF">
      <w:pPr>
        <w:pStyle w:val="Index1"/>
        <w:tabs>
          <w:tab w:val="right" w:leader="dot" w:pos="4094"/>
        </w:tabs>
        <w:rPr>
          <w:noProof/>
        </w:rPr>
      </w:pPr>
      <w:r>
        <w:rPr>
          <w:noProof/>
        </w:rPr>
        <w:t>view role details, 58</w:t>
      </w:r>
    </w:p>
    <w:p w:rsidR="00E92FAF" w:rsidRDefault="00E92FAF">
      <w:pPr>
        <w:pStyle w:val="Index1"/>
        <w:tabs>
          <w:tab w:val="right" w:leader="dot" w:pos="4094"/>
        </w:tabs>
        <w:rPr>
          <w:noProof/>
        </w:rPr>
      </w:pPr>
      <w:r>
        <w:rPr>
          <w:noProof/>
        </w:rPr>
        <w:t>view user details, 43</w:t>
      </w:r>
    </w:p>
    <w:p w:rsidR="00E92FAF" w:rsidRDefault="00E92FAF">
      <w:pPr>
        <w:pStyle w:val="IndexHeading"/>
        <w:keepNext/>
        <w:tabs>
          <w:tab w:val="right" w:leader="dot" w:pos="4094"/>
        </w:tabs>
        <w:rPr>
          <w:rFonts w:ascii="Times New Roman" w:hAnsi="Times New Roman"/>
          <w:b w:val="0"/>
          <w:bCs w:val="0"/>
          <w:noProof/>
        </w:rPr>
      </w:pPr>
      <w:r>
        <w:rPr>
          <w:noProof/>
        </w:rPr>
        <w:t>W</w:t>
      </w:r>
    </w:p>
    <w:p w:rsidR="00E92FAF" w:rsidRDefault="00E92FAF">
      <w:pPr>
        <w:pStyle w:val="Index1"/>
        <w:tabs>
          <w:tab w:val="right" w:leader="dot" w:pos="4094"/>
        </w:tabs>
        <w:rPr>
          <w:noProof/>
        </w:rPr>
      </w:pPr>
      <w:r>
        <w:rPr>
          <w:noProof/>
        </w:rPr>
        <w:t>workflow</w:t>
      </w:r>
    </w:p>
    <w:p w:rsidR="00E92FAF" w:rsidRDefault="00E92FAF">
      <w:pPr>
        <w:pStyle w:val="Index2"/>
        <w:tabs>
          <w:tab w:val="right" w:leader="dot" w:pos="4094"/>
        </w:tabs>
        <w:rPr>
          <w:noProof/>
        </w:rPr>
      </w:pPr>
      <w:r>
        <w:rPr>
          <w:noProof/>
        </w:rPr>
        <w:t>Acegi, 92</w:t>
      </w:r>
    </w:p>
    <w:p w:rsidR="00E92FAF" w:rsidRDefault="00E92FAF">
      <w:pPr>
        <w:pStyle w:val="Index2"/>
        <w:tabs>
          <w:tab w:val="right" w:leader="dot" w:pos="4094"/>
        </w:tabs>
        <w:rPr>
          <w:noProof/>
        </w:rPr>
      </w:pPr>
      <w:r>
        <w:rPr>
          <w:noProof/>
        </w:rPr>
        <w:t>Admin Mode, 49</w:t>
      </w:r>
    </w:p>
    <w:p w:rsidR="00E92FAF" w:rsidRDefault="00E92FAF">
      <w:pPr>
        <w:pStyle w:val="Index2"/>
        <w:tabs>
          <w:tab w:val="right" w:leader="dot" w:pos="4094"/>
        </w:tabs>
        <w:rPr>
          <w:noProof/>
        </w:rPr>
      </w:pPr>
      <w:r>
        <w:rPr>
          <w:noProof/>
        </w:rPr>
        <w:t>security web service, 75</w:t>
      </w:r>
    </w:p>
    <w:p w:rsidR="00E92FAF" w:rsidRDefault="00E92FAF">
      <w:pPr>
        <w:pStyle w:val="Index2"/>
        <w:tabs>
          <w:tab w:val="right" w:leader="dot" w:pos="4094"/>
        </w:tabs>
        <w:rPr>
          <w:noProof/>
        </w:rPr>
      </w:pPr>
      <w:r>
        <w:rPr>
          <w:noProof/>
        </w:rPr>
        <w:t>Super Admin, 39</w:t>
      </w:r>
    </w:p>
    <w:p w:rsidR="00E92FAF" w:rsidRDefault="00E92FAF" w:rsidP="00D544CF">
      <w:pPr>
        <w:pStyle w:val="BodyText"/>
        <w:rPr>
          <w:noProof/>
        </w:rPr>
        <w:sectPr w:rsidR="00E92FAF" w:rsidSect="00E92FAF">
          <w:type w:val="continuous"/>
          <w:pgSz w:w="12240" w:h="15840" w:code="1"/>
          <w:pgMar w:top="1440" w:right="1440" w:bottom="1440" w:left="1440" w:header="720" w:footer="720" w:gutter="432"/>
          <w:cols w:num="2" w:space="720"/>
          <w:titlePg/>
          <w:docGrid w:linePitch="360"/>
        </w:sectPr>
      </w:pPr>
    </w:p>
    <w:p w:rsidR="00827861" w:rsidRPr="00D544CF" w:rsidRDefault="00865911" w:rsidP="00D544CF">
      <w:pPr>
        <w:pStyle w:val="BodyText"/>
      </w:pPr>
      <w:r>
        <w:lastRenderedPageBreak/>
        <w:fldChar w:fldCharType="end"/>
      </w:r>
    </w:p>
    <w:sectPr w:rsidR="00827861" w:rsidRPr="00D544CF" w:rsidSect="00E92FAF">
      <w:type w:val="continuous"/>
      <w:pgSz w:w="12240" w:h="15840" w:code="1"/>
      <w:pgMar w:top="1440" w:right="1440" w:bottom="1440" w:left="1440" w:header="720" w:footer="720" w:gutter="432"/>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9" w:author=" Vijay Parmar" w:date="2009-08-22T14:19:00Z" w:initials="VNP">
    <w:p w:rsidR="00091B4A" w:rsidRDefault="00091B4A">
      <w:pPr>
        <w:pStyle w:val="CommentText"/>
      </w:pPr>
      <w:r>
        <w:rPr>
          <w:rStyle w:val="CommentReference"/>
        </w:rPr>
        <w:annotationRef/>
      </w:r>
      <w:r>
        <w:t>Detail the Forwarding Logic</w:t>
      </w:r>
    </w:p>
  </w:comment>
  <w:comment w:id="345" w:author=" Vijay Parmar" w:date="2009-08-22T14:19:00Z" w:initials="VNP">
    <w:p w:rsidR="002C7B07" w:rsidRDefault="00EA5759">
      <w:pPr>
        <w:pStyle w:val="CommentText"/>
      </w:pPr>
      <w:r>
        <w:rPr>
          <w:rStyle w:val="CommentReference"/>
        </w:rPr>
        <w:annotationRef/>
      </w:r>
      <w:r>
        <w:t>Update release contents</w:t>
      </w:r>
    </w:p>
  </w:comment>
  <w:comment w:id="346" w:author=" Vijay Parmar" w:date="2009-08-22T20:21:00Z" w:initials="VNP">
    <w:p w:rsidR="00D202D6" w:rsidRDefault="00D202D6">
      <w:pPr>
        <w:pStyle w:val="CommentText"/>
      </w:pPr>
      <w:r>
        <w:rPr>
          <w:rStyle w:val="CommentReference"/>
        </w:rPr>
        <w:annotationRef/>
      </w:r>
      <w:r>
        <w:t>Update zip name</w:t>
      </w:r>
    </w:p>
  </w:comment>
  <w:comment w:id="462" w:author=" Vijay Parmar" w:date="2009-08-22T19:59:00Z" w:initials="VNP">
    <w:p w:rsidR="00A339F5" w:rsidRDefault="00A339F5" w:rsidP="00A339F5">
      <w:pPr>
        <w:pStyle w:val="CommentText"/>
      </w:pPr>
      <w:r>
        <w:rPr>
          <w:rStyle w:val="CommentReference"/>
        </w:rPr>
        <w:annotationRef/>
      </w:r>
      <w:r>
        <w:t>Provide Command Line Install / Upgrade steps.</w:t>
      </w:r>
    </w:p>
    <w:p w:rsidR="00A339F5" w:rsidRDefault="00A339F5" w:rsidP="00A339F5">
      <w:pPr>
        <w:pStyle w:val="CommentText"/>
      </w:pPr>
    </w:p>
    <w:p w:rsidR="00A339F5" w:rsidRDefault="00A339F5" w:rsidP="00A339F5">
      <w:pPr>
        <w:pStyle w:val="CommentText"/>
      </w:pPr>
      <w:r>
        <w:t>Also provide Gui steps</w:t>
      </w:r>
    </w:p>
  </w:comment>
  <w:comment w:id="470" w:author=" Vijay Parmar" w:date="2009-08-22T14:25:00Z" w:initials="VNP">
    <w:p w:rsidR="007041FC" w:rsidRDefault="007041FC">
      <w:pPr>
        <w:pStyle w:val="CommentText"/>
      </w:pPr>
      <w:r>
        <w:rPr>
          <w:rStyle w:val="CommentReference"/>
        </w:rPr>
        <w:annotationRef/>
      </w:r>
      <w:r>
        <w:t>Provide Command Line Install / Upgrade steps.</w:t>
      </w:r>
    </w:p>
    <w:p w:rsidR="004C44D1" w:rsidRDefault="004C44D1">
      <w:pPr>
        <w:pStyle w:val="CommentText"/>
      </w:pPr>
    </w:p>
    <w:p w:rsidR="004C44D1" w:rsidRDefault="004C44D1">
      <w:pPr>
        <w:pStyle w:val="CommentText"/>
      </w:pPr>
      <w:r>
        <w:t>Also provide Gui steps</w:t>
      </w:r>
    </w:p>
  </w:comment>
  <w:comment w:id="513" w:author=" Vijay Parmar" w:date="2009-08-22T14:19:00Z" w:initials="VNP">
    <w:p w:rsidR="00161DBD" w:rsidRDefault="00161DBD">
      <w:pPr>
        <w:pStyle w:val="CommentText"/>
      </w:pPr>
      <w:r>
        <w:rPr>
          <w:rStyle w:val="CommentReference"/>
        </w:rPr>
        <w:annotationRef/>
      </w:r>
      <w:r>
        <w:t>Provide details for Instance Level Security Performance Enhancements</w:t>
      </w:r>
    </w:p>
  </w:comment>
  <w:comment w:id="552" w:author=" Vijay Parmar" w:date="2009-08-22T14:19:00Z" w:initials="VNP">
    <w:p w:rsidR="00A2099C" w:rsidRDefault="00A2099C">
      <w:pPr>
        <w:pStyle w:val="CommentText"/>
      </w:pPr>
      <w:r>
        <w:rPr>
          <w:rStyle w:val="CommentReference"/>
        </w:rPr>
        <w:annotationRef/>
      </w:r>
      <w:r>
        <w:t>Add 42. Migration  Steps</w:t>
      </w:r>
    </w:p>
  </w:comment>
</w:comments>
</file>

<file path=word/customizations.xml><?xml version="1.0" encoding="utf-8"?>
<wne:tcg xmlns:r="http://schemas.openxmlformats.org/officeDocument/2006/relationships" xmlns:wne="http://schemas.microsoft.com/office/word/2006/wordml">
  <wne:keymaps>
    <wne:keymap wne:kcmPrimary="0442" wne:kcmSecondary="0032">
      <wne:acd wne:acdName="acd1"/>
    </wne:keymap>
    <wne:keymap wne:kcmPrimary="0446">
      <wne:acd wne:acdName="acd3"/>
    </wne:keymap>
    <wne:keymap wne:kcmPrimary="044E" wne:kcmSecondary="0032">
      <wne:acd wne:acdName="acd2"/>
    </wne:keymap>
    <wne:keymap wne:kcmPrimary="0459">
      <wne:acd wne:acdName="acd0"/>
    </wne:keymap>
  </wne:keymaps>
  <wne:toolbars>
    <wne:acdManifest>
      <wne:acdEntry wne:acdName="acd0"/>
      <wne:acdEntry wne:acdName="acd1"/>
      <wne:acdEntry wne:acdName="acd2"/>
      <wne:acdEntry wne:acdName="acd3"/>
    </wne:acdManifest>
    <wne:toolbarData r:id="rId1"/>
  </wne:toolbars>
  <wne:acds>
    <wne:acd wne:argValue="AQAAAEIA" wne:acdName="acd0" wne:fciIndexBasedOn="0065"/>
    <wne:acd wne:argValue="AQAAADYA" wne:acdName="acd1" wne:fciIndexBasedOn="0065"/>
    <wne:acd wne:argValue="AQAAADoA" wne:acdName="acd2" wne:fciIndexBasedOn="0065"/>
    <wne:acd wne:argValue="AgBDAGwAYQBzAHMAIABmAGkAbABlACAAcwBhAG0AcABsAGUA" wne:acdName="acd3"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35FD" w:rsidRDefault="00E435FD">
      <w:r>
        <w:separator/>
      </w:r>
    </w:p>
  </w:endnote>
  <w:endnote w:type="continuationSeparator" w:id="1">
    <w:p w:rsidR="00E435FD" w:rsidRDefault="00E435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icrosoft Sans Serif">
    <w:panose1 w:val="020B0604020202020204"/>
    <w:charset w:val="00"/>
    <w:family w:val="swiss"/>
    <w:pitch w:val="variable"/>
    <w:sig w:usb0="61002BDF"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C0" w:rsidRDefault="007363C0">
    <w:pPr>
      <w:pStyle w:val="Footer"/>
    </w:pPr>
    <w:r>
      <w:rPr>
        <w:rStyle w:val="PageNumber"/>
      </w:rPr>
      <w:fldChar w:fldCharType="begin"/>
    </w:r>
    <w:r>
      <w:rPr>
        <w:rStyle w:val="PageNumber"/>
      </w:rPr>
      <w:instrText xml:space="preserve"> PAGE </w:instrText>
    </w:r>
    <w:r>
      <w:rPr>
        <w:rStyle w:val="PageNumber"/>
      </w:rPr>
      <w:fldChar w:fldCharType="separate"/>
    </w:r>
    <w:r w:rsidR="00C02C20">
      <w:rPr>
        <w:rStyle w:val="PageNumber"/>
        <w:noProof/>
      </w:rPr>
      <w:t>iv</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C0" w:rsidRDefault="007363C0" w:rsidP="00F50754">
    <w:pPr>
      <w:pStyle w:val="Footer"/>
      <w:jc w:val="right"/>
    </w:pPr>
    <w:r>
      <w:rPr>
        <w:rStyle w:val="PageNumber"/>
      </w:rPr>
      <w:fldChar w:fldCharType="begin"/>
    </w:r>
    <w:r>
      <w:rPr>
        <w:rStyle w:val="PageNumber"/>
      </w:rPr>
      <w:instrText xml:space="preserve"> PAGE </w:instrText>
    </w:r>
    <w:r>
      <w:rPr>
        <w:rStyle w:val="PageNumber"/>
      </w:rPr>
      <w:fldChar w:fldCharType="separate"/>
    </w:r>
    <w:r w:rsidR="00A425A4">
      <w:rPr>
        <w:rStyle w:val="PageNumber"/>
        <w:noProof/>
      </w:rPr>
      <w:t>81</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C0" w:rsidRDefault="007363C0">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C02C20">
      <w:rPr>
        <w:rStyle w:val="PageNumber"/>
        <w:noProof/>
      </w:rPr>
      <w:t>i</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C0" w:rsidRPr="00C154BD" w:rsidRDefault="007363C0" w:rsidP="00C154BD">
    <w:pPr>
      <w:pStyle w:val="Footer"/>
    </w:pPr>
    <w:r>
      <w:rPr>
        <w:rStyle w:val="PageNumber"/>
      </w:rPr>
      <w:fldChar w:fldCharType="begin"/>
    </w:r>
    <w:r>
      <w:rPr>
        <w:rStyle w:val="PageNumber"/>
      </w:rPr>
      <w:instrText xml:space="preserve"> PAGE </w:instrText>
    </w:r>
    <w:r>
      <w:rPr>
        <w:rStyle w:val="PageNumber"/>
      </w:rPr>
      <w:fldChar w:fldCharType="separate"/>
    </w:r>
    <w:r w:rsidR="00A425A4">
      <w:rPr>
        <w:rStyle w:val="PageNumber"/>
        <w:noProof/>
      </w:rPr>
      <w:t>82</w:t>
    </w:r>
    <w:r>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C0" w:rsidRDefault="007363C0" w:rsidP="00C154BD">
    <w:pPr>
      <w:pStyle w:val="Footer"/>
      <w:jc w:val="right"/>
    </w:pPr>
    <w:r>
      <w:rPr>
        <w:rStyle w:val="PageNumber"/>
      </w:rPr>
      <w:fldChar w:fldCharType="begin"/>
    </w:r>
    <w:r>
      <w:rPr>
        <w:rStyle w:val="PageNumber"/>
      </w:rPr>
      <w:instrText xml:space="preserve"> PAGE </w:instrText>
    </w:r>
    <w:r>
      <w:rPr>
        <w:rStyle w:val="PageNumber"/>
      </w:rPr>
      <w:fldChar w:fldCharType="separate"/>
    </w:r>
    <w:r w:rsidR="00A425A4">
      <w:rPr>
        <w:rStyle w:val="PageNumber"/>
        <w:noProof/>
      </w:rPr>
      <w:t>80</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35FD" w:rsidRDefault="00E435FD">
      <w:pPr>
        <w:pStyle w:val="Header"/>
      </w:pPr>
      <w:fldSimple w:instr=" TITLE  ">
        <w:r>
          <w:t>caCORE Common Security Module (CSM) V 4.1 Technical Guide</w:t>
        </w:r>
      </w:fldSimple>
    </w:p>
    <w:p w:rsidR="00E435FD" w:rsidRDefault="00E435FD">
      <w:pPr>
        <w:pStyle w:val="Header"/>
      </w:pPr>
      <w:r>
        <w:tab/>
      </w:r>
      <w:fldSimple w:instr=" STYLEREF  &quot;Title&quot; ">
        <w:r>
          <w:rPr>
            <w:noProof/>
          </w:rPr>
          <w:t>About This Guide</w:t>
        </w:r>
      </w:fldSimple>
    </w:p>
    <w:p w:rsidR="00E435FD" w:rsidRDefault="00E435FD">
      <w:pPr>
        <w:pStyle w:val="Header"/>
      </w:pPr>
    </w:p>
    <w:p w:rsidR="00E435FD" w:rsidRDefault="00E435FD"/>
    <w:p w:rsidR="00E435FD" w:rsidRDefault="00E435FD">
      <w:r>
        <w:separator/>
      </w:r>
    </w:p>
  </w:footnote>
  <w:footnote w:type="continuationSeparator" w:id="1">
    <w:p w:rsidR="00E435FD" w:rsidRDefault="00E43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C0" w:rsidRDefault="007363C0">
    <w:pPr>
      <w:pStyle w:val="Header"/>
    </w:pPr>
    <w:fldSimple w:instr=" TITLE  ">
      <w:r>
        <w:t>caCORE Common Security Module (CSM) V 4.1 Programmer's Guide</w:t>
      </w:r>
    </w:fldSimple>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C0" w:rsidRDefault="007363C0" w:rsidP="00CC25B7"/>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C0" w:rsidRDefault="007363C0">
    <w:pPr>
      <w:pStyle w:val="Header"/>
    </w:pPr>
    <w:fldSimple w:instr=" TITLE  ">
      <w:r>
        <w:t>caCORE Common Security Module (CSM) V 4.1 Programmer's Guide</w:t>
      </w:r>
    </w:fldSimple>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C0" w:rsidRPr="00261F88" w:rsidRDefault="007363C0" w:rsidP="00222676">
    <w:pPr>
      <w:pStyle w:val="Header"/>
    </w:pPr>
    <w:r>
      <w:tab/>
    </w:r>
    <w:fldSimple w:instr=" STYLEREF  &quot;Heading 9,Appendix&quot; \n ">
      <w:r w:rsidR="00C02C20">
        <w:rPr>
          <w:noProof/>
        </w:rPr>
        <w:t>Appendix C</w:t>
      </w:r>
    </w:fldSimple>
    <w:r>
      <w:t>–</w:t>
    </w:r>
    <w:fldSimple w:instr=" STYLEREF  &quot;Heading 9,Appendix&quot; ">
      <w:r w:rsidR="00C02C20">
        <w:rPr>
          <w:noProof/>
        </w:rPr>
        <w:t>Installing UPT using GUI Installer</w:t>
      </w:r>
    </w:fldSimple>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C0" w:rsidRDefault="007363C0" w:rsidP="00CC25B7"/>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C0" w:rsidRDefault="007363C0">
    <w:pPr>
      <w:pStyle w:val="Header"/>
    </w:pPr>
    <w:fldSimple w:instr=" TITLE  ">
      <w:r>
        <w:t>caCORE Common Security Module (CSM) V 4.1 Programmer's Guide</w:t>
      </w:r>
    </w:fldSimple>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C0" w:rsidRDefault="007363C0">
    <w:pPr>
      <w:pStyle w:val="Header"/>
    </w:pPr>
    <w:r>
      <w:tab/>
    </w:r>
    <w:fldSimple w:instr=" STYLEREF  &quot;Title&quot; ">
      <w:r w:rsidR="00C02C20">
        <w:rPr>
          <w:noProof/>
        </w:rPr>
        <w:t>Index</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C0" w:rsidRPr="00901F8B" w:rsidRDefault="007363C0" w:rsidP="00901F8B">
    <w:pPr>
      <w:pStyle w:val="Header"/>
      <w:jc w:val="right"/>
    </w:pPr>
    <w:fldSimple w:instr=" STYLEREF  TitleTOC  \* MERGEFORMAT ">
      <w:r w:rsidR="00C02C20">
        <w:rPr>
          <w:noProof/>
        </w:rPr>
        <w:t>Table of Contents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C0" w:rsidRDefault="007363C0" w:rsidP="00CC25B7"/>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C0" w:rsidRDefault="007363C0">
    <w:pPr>
      <w:pStyle w:val="Header"/>
    </w:pPr>
    <w:fldSimple w:instr=" TITLE  ">
      <w:r>
        <w:t>caCORE Common Security Module (CSM) V 4.1 Programmer's Guide</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C0" w:rsidRDefault="007363C0" w:rsidP="00901F8B">
    <w:pPr>
      <w:pStyle w:val="Header"/>
      <w:jc w:val="right"/>
    </w:pPr>
    <w:fldSimple w:instr=" STYLEREF  Title  \* MERGEFORMAT ">
      <w:r w:rsidR="00C02C20">
        <w:rPr>
          <w:noProof/>
        </w:rPr>
        <w:t>About This Guide</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C0" w:rsidRDefault="007363C0" w:rsidP="00CC25B7"/>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C0" w:rsidRDefault="007363C0">
    <w:pPr>
      <w:pStyle w:val="Header"/>
    </w:pPr>
    <w:fldSimple w:instr=" TITLE  ">
      <w:r>
        <w:t>caCORE Common Security Module (CSM) V 4.</w:t>
      </w:r>
      <w:ins w:id="195" w:author=" Vijay Parmar" w:date="2009-08-21T23:26:00Z">
        <w:r>
          <w:t>2</w:t>
        </w:r>
      </w:ins>
      <w:del w:id="196" w:author=" Vijay Parmar" w:date="2009-08-21T23:26:00Z">
        <w:r w:rsidDel="008949B0">
          <w:delText>1</w:delText>
        </w:r>
      </w:del>
      <w:r>
        <w:t xml:space="preserve"> Programmer's Guide</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C0" w:rsidRPr="001F2658" w:rsidRDefault="007363C0" w:rsidP="001F2658">
    <w:pPr>
      <w:pStyle w:val="Header"/>
      <w:jc w:val="right"/>
    </w:pPr>
    <w:fldSimple w:instr=" STYLEREF  &quot;Heading 1,Chapter&quot; \n ">
      <w:r w:rsidR="00A425A4">
        <w:rPr>
          <w:noProof/>
        </w:rPr>
        <w:t>Chapter 5</w:t>
      </w:r>
    </w:fldSimple>
    <w:r w:rsidRPr="001F2658">
      <w:t>–</w:t>
    </w:r>
    <w:fldSimple w:instr=" STYLEREF  &quot;Heading 1,Chapter&quot; ">
      <w:r w:rsidR="00A425A4">
        <w:rPr>
          <w:noProof/>
        </w:rPr>
        <w:t>CSM Instance Level and Attribute Level Security</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C0" w:rsidRDefault="007363C0" w:rsidP="00CC25B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EE0975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88E1D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AA4C47A"/>
    <w:lvl w:ilvl="0">
      <w:start w:val="1"/>
      <w:numFmt w:val="lowerRoman"/>
      <w:pStyle w:val="ListNumber3"/>
      <w:lvlText w:val="%1."/>
      <w:lvlJc w:val="left"/>
      <w:pPr>
        <w:tabs>
          <w:tab w:val="num" w:pos="1080"/>
        </w:tabs>
        <w:ind w:left="1080" w:hanging="360"/>
      </w:pPr>
      <w:rPr>
        <w:rFonts w:hint="default"/>
      </w:rPr>
    </w:lvl>
  </w:abstractNum>
  <w:abstractNum w:abstractNumId="3">
    <w:nsid w:val="FFFFFF7F"/>
    <w:multiLevelType w:val="singleLevel"/>
    <w:tmpl w:val="963E392A"/>
    <w:lvl w:ilvl="0">
      <w:start w:val="1"/>
      <w:numFmt w:val="lowerLetter"/>
      <w:pStyle w:val="ListNumber2"/>
      <w:lvlText w:val="%1."/>
      <w:lvlJc w:val="left"/>
      <w:pPr>
        <w:tabs>
          <w:tab w:val="num" w:pos="1800"/>
        </w:tabs>
        <w:ind w:left="1800" w:hanging="360"/>
      </w:pPr>
      <w:rPr>
        <w:rFonts w:hint="default"/>
      </w:rPr>
    </w:lvl>
  </w:abstractNum>
  <w:abstractNum w:abstractNumId="4">
    <w:nsid w:val="FFFFFF80"/>
    <w:multiLevelType w:val="singleLevel"/>
    <w:tmpl w:val="48BA8A8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3ECBC60"/>
    <w:lvl w:ilvl="0">
      <w:start w:val="1"/>
      <w:numFmt w:val="bullet"/>
      <w:pStyle w:val="ListBullet4"/>
      <w:lvlText w:val=""/>
      <w:lvlJc w:val="left"/>
      <w:pPr>
        <w:tabs>
          <w:tab w:val="num" w:pos="1440"/>
        </w:tabs>
        <w:ind w:left="1440" w:hanging="360"/>
      </w:pPr>
      <w:rPr>
        <w:rFonts w:ascii="Wingdings 2" w:hAnsi="Wingdings 2" w:hint="default"/>
      </w:rPr>
    </w:lvl>
  </w:abstractNum>
  <w:abstractNum w:abstractNumId="6">
    <w:nsid w:val="FFFFFF82"/>
    <w:multiLevelType w:val="singleLevel"/>
    <w:tmpl w:val="77BA7EC8"/>
    <w:lvl w:ilvl="0">
      <w:start w:val="1"/>
      <w:numFmt w:val="bullet"/>
      <w:pStyle w:val="ListBullet3"/>
      <w:lvlText w:val=""/>
      <w:lvlJc w:val="left"/>
      <w:pPr>
        <w:tabs>
          <w:tab w:val="num" w:pos="2160"/>
        </w:tabs>
        <w:ind w:left="2160" w:hanging="360"/>
      </w:pPr>
      <w:rPr>
        <w:rFonts w:ascii="Symbol" w:hAnsi="Symbol" w:hint="default"/>
      </w:rPr>
    </w:lvl>
  </w:abstractNum>
  <w:abstractNum w:abstractNumId="7">
    <w:nsid w:val="FFFFFF83"/>
    <w:multiLevelType w:val="singleLevel"/>
    <w:tmpl w:val="95E05C2E"/>
    <w:lvl w:ilvl="0">
      <w:start w:val="1"/>
      <w:numFmt w:val="bullet"/>
      <w:pStyle w:val="ListBullet2"/>
      <w:lvlText w:val="o"/>
      <w:lvlJc w:val="left"/>
      <w:pPr>
        <w:tabs>
          <w:tab w:val="num" w:pos="1800"/>
        </w:tabs>
        <w:ind w:left="1800" w:hanging="360"/>
      </w:pPr>
      <w:rPr>
        <w:rFonts w:ascii="Courier New" w:hAnsi="Courier New" w:cs="Courier New" w:hint="default"/>
      </w:rPr>
    </w:lvl>
  </w:abstractNum>
  <w:abstractNum w:abstractNumId="8">
    <w:nsid w:val="FFFFFF88"/>
    <w:multiLevelType w:val="singleLevel"/>
    <w:tmpl w:val="685E7CB2"/>
    <w:lvl w:ilvl="0">
      <w:start w:val="1"/>
      <w:numFmt w:val="decimal"/>
      <w:pStyle w:val="ListNumber"/>
      <w:lvlText w:val="%1."/>
      <w:lvlJc w:val="left"/>
      <w:pPr>
        <w:tabs>
          <w:tab w:val="num" w:pos="1440"/>
        </w:tabs>
        <w:ind w:left="1440" w:hanging="360"/>
      </w:pPr>
      <w:rPr>
        <w:rFonts w:hint="default"/>
        <w:b w:val="0"/>
        <w:i w:val="0"/>
      </w:rPr>
    </w:lvl>
  </w:abstractNum>
  <w:abstractNum w:abstractNumId="9">
    <w:nsid w:val="FFFFFF89"/>
    <w:multiLevelType w:val="singleLevel"/>
    <w:tmpl w:val="EE586FCE"/>
    <w:lvl w:ilvl="0">
      <w:start w:val="1"/>
      <w:numFmt w:val="bullet"/>
      <w:pStyle w:val="ListBullet"/>
      <w:lvlText w:val=""/>
      <w:lvlJc w:val="left"/>
      <w:pPr>
        <w:tabs>
          <w:tab w:val="num" w:pos="1440"/>
        </w:tabs>
        <w:ind w:left="1440" w:hanging="360"/>
      </w:pPr>
      <w:rPr>
        <w:rFonts w:ascii="Symbol" w:hAnsi="Symbol" w:hint="default"/>
      </w:rPr>
    </w:lvl>
  </w:abstractNum>
  <w:abstractNum w:abstractNumId="10">
    <w:nsid w:val="02E0086D"/>
    <w:multiLevelType w:val="hybridMultilevel"/>
    <w:tmpl w:val="FE6E5880"/>
    <w:lvl w:ilvl="0" w:tplc="EF50707A">
      <w:start w:val="1"/>
      <w:numFmt w:val="decimal"/>
      <w:pStyle w:val="CompanyNamePara"/>
      <w:lvlText w:val="%1."/>
      <w:lvlJc w:val="left"/>
      <w:pPr>
        <w:tabs>
          <w:tab w:val="num" w:pos="216"/>
        </w:tabs>
        <w:ind w:left="216" w:hanging="216"/>
      </w:pPr>
      <w:rPr>
        <w:rFonts w:hint="default"/>
        <w:vertAlign w:val="superscript"/>
      </w:rPr>
    </w:lvl>
    <w:lvl w:ilvl="1" w:tplc="5E3A68BA" w:tentative="1">
      <w:start w:val="1"/>
      <w:numFmt w:val="lowerLetter"/>
      <w:lvlText w:val="%2."/>
      <w:lvlJc w:val="left"/>
      <w:pPr>
        <w:tabs>
          <w:tab w:val="num" w:pos="1440"/>
        </w:tabs>
        <w:ind w:left="1440" w:hanging="360"/>
      </w:pPr>
    </w:lvl>
    <w:lvl w:ilvl="2" w:tplc="1272046E" w:tentative="1">
      <w:start w:val="1"/>
      <w:numFmt w:val="lowerRoman"/>
      <w:lvlText w:val="%3."/>
      <w:lvlJc w:val="right"/>
      <w:pPr>
        <w:tabs>
          <w:tab w:val="num" w:pos="2160"/>
        </w:tabs>
        <w:ind w:left="2160" w:hanging="180"/>
      </w:pPr>
    </w:lvl>
    <w:lvl w:ilvl="3" w:tplc="5C7683C4" w:tentative="1">
      <w:start w:val="1"/>
      <w:numFmt w:val="decimal"/>
      <w:lvlText w:val="%4."/>
      <w:lvlJc w:val="left"/>
      <w:pPr>
        <w:tabs>
          <w:tab w:val="num" w:pos="2880"/>
        </w:tabs>
        <w:ind w:left="2880" w:hanging="360"/>
      </w:pPr>
    </w:lvl>
    <w:lvl w:ilvl="4" w:tplc="94FE815E" w:tentative="1">
      <w:start w:val="1"/>
      <w:numFmt w:val="lowerLetter"/>
      <w:lvlText w:val="%5."/>
      <w:lvlJc w:val="left"/>
      <w:pPr>
        <w:tabs>
          <w:tab w:val="num" w:pos="3600"/>
        </w:tabs>
        <w:ind w:left="3600" w:hanging="360"/>
      </w:pPr>
    </w:lvl>
    <w:lvl w:ilvl="5" w:tplc="73F4CAEE" w:tentative="1">
      <w:start w:val="1"/>
      <w:numFmt w:val="lowerRoman"/>
      <w:lvlText w:val="%6."/>
      <w:lvlJc w:val="right"/>
      <w:pPr>
        <w:tabs>
          <w:tab w:val="num" w:pos="4320"/>
        </w:tabs>
        <w:ind w:left="4320" w:hanging="180"/>
      </w:pPr>
    </w:lvl>
    <w:lvl w:ilvl="6" w:tplc="AD82FA74" w:tentative="1">
      <w:start w:val="1"/>
      <w:numFmt w:val="decimal"/>
      <w:lvlText w:val="%7."/>
      <w:lvlJc w:val="left"/>
      <w:pPr>
        <w:tabs>
          <w:tab w:val="num" w:pos="5040"/>
        </w:tabs>
        <w:ind w:left="5040" w:hanging="360"/>
      </w:pPr>
    </w:lvl>
    <w:lvl w:ilvl="7" w:tplc="F5869818" w:tentative="1">
      <w:start w:val="1"/>
      <w:numFmt w:val="lowerLetter"/>
      <w:lvlText w:val="%8."/>
      <w:lvlJc w:val="left"/>
      <w:pPr>
        <w:tabs>
          <w:tab w:val="num" w:pos="5760"/>
        </w:tabs>
        <w:ind w:left="5760" w:hanging="360"/>
      </w:pPr>
    </w:lvl>
    <w:lvl w:ilvl="8" w:tplc="78248316" w:tentative="1">
      <w:start w:val="1"/>
      <w:numFmt w:val="lowerRoman"/>
      <w:lvlText w:val="%9."/>
      <w:lvlJc w:val="right"/>
      <w:pPr>
        <w:tabs>
          <w:tab w:val="num" w:pos="6480"/>
        </w:tabs>
        <w:ind w:left="6480" w:hanging="180"/>
      </w:pPr>
    </w:lvl>
  </w:abstractNum>
  <w:abstractNum w:abstractNumId="11">
    <w:nsid w:val="0E34160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634513B"/>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33063396"/>
    <w:multiLevelType w:val="hybridMultilevel"/>
    <w:tmpl w:val="97A65BDE"/>
    <w:lvl w:ilvl="0" w:tplc="D8A0F810">
      <w:start w:val="1"/>
      <w:numFmt w:val="decimal"/>
      <w:pStyle w:val="TableListNumber"/>
      <w:lvlText w:val="%1."/>
      <w:lvlJc w:val="left"/>
      <w:pPr>
        <w:tabs>
          <w:tab w:val="num" w:pos="216"/>
        </w:tabs>
        <w:ind w:left="216" w:hanging="216"/>
      </w:pPr>
      <w:rPr>
        <w:rFonts w:hint="default"/>
      </w:rPr>
    </w:lvl>
    <w:lvl w:ilvl="1" w:tplc="0A12B8F0" w:tentative="1">
      <w:start w:val="1"/>
      <w:numFmt w:val="lowerLetter"/>
      <w:lvlText w:val="%2."/>
      <w:lvlJc w:val="left"/>
      <w:pPr>
        <w:tabs>
          <w:tab w:val="num" w:pos="1440"/>
        </w:tabs>
        <w:ind w:left="1440" w:hanging="360"/>
      </w:pPr>
    </w:lvl>
    <w:lvl w:ilvl="2" w:tplc="68A85B68" w:tentative="1">
      <w:start w:val="1"/>
      <w:numFmt w:val="lowerRoman"/>
      <w:lvlText w:val="%3."/>
      <w:lvlJc w:val="right"/>
      <w:pPr>
        <w:tabs>
          <w:tab w:val="num" w:pos="2160"/>
        </w:tabs>
        <w:ind w:left="2160" w:hanging="180"/>
      </w:pPr>
    </w:lvl>
    <w:lvl w:ilvl="3" w:tplc="11ECF680" w:tentative="1">
      <w:start w:val="1"/>
      <w:numFmt w:val="decimal"/>
      <w:lvlText w:val="%4."/>
      <w:lvlJc w:val="left"/>
      <w:pPr>
        <w:tabs>
          <w:tab w:val="num" w:pos="2880"/>
        </w:tabs>
        <w:ind w:left="2880" w:hanging="360"/>
      </w:pPr>
    </w:lvl>
    <w:lvl w:ilvl="4" w:tplc="40B01C34" w:tentative="1">
      <w:start w:val="1"/>
      <w:numFmt w:val="lowerLetter"/>
      <w:lvlText w:val="%5."/>
      <w:lvlJc w:val="left"/>
      <w:pPr>
        <w:tabs>
          <w:tab w:val="num" w:pos="3600"/>
        </w:tabs>
        <w:ind w:left="3600" w:hanging="360"/>
      </w:pPr>
    </w:lvl>
    <w:lvl w:ilvl="5" w:tplc="6C068102" w:tentative="1">
      <w:start w:val="1"/>
      <w:numFmt w:val="lowerRoman"/>
      <w:lvlText w:val="%6."/>
      <w:lvlJc w:val="right"/>
      <w:pPr>
        <w:tabs>
          <w:tab w:val="num" w:pos="4320"/>
        </w:tabs>
        <w:ind w:left="4320" w:hanging="180"/>
      </w:pPr>
    </w:lvl>
    <w:lvl w:ilvl="6" w:tplc="D23CFE70" w:tentative="1">
      <w:start w:val="1"/>
      <w:numFmt w:val="decimal"/>
      <w:lvlText w:val="%7."/>
      <w:lvlJc w:val="left"/>
      <w:pPr>
        <w:tabs>
          <w:tab w:val="num" w:pos="5040"/>
        </w:tabs>
        <w:ind w:left="5040" w:hanging="360"/>
      </w:pPr>
    </w:lvl>
    <w:lvl w:ilvl="7" w:tplc="9AC6175C" w:tentative="1">
      <w:start w:val="1"/>
      <w:numFmt w:val="lowerLetter"/>
      <w:lvlText w:val="%8."/>
      <w:lvlJc w:val="left"/>
      <w:pPr>
        <w:tabs>
          <w:tab w:val="num" w:pos="5760"/>
        </w:tabs>
        <w:ind w:left="5760" w:hanging="360"/>
      </w:pPr>
    </w:lvl>
    <w:lvl w:ilvl="8" w:tplc="7AB26F2E" w:tentative="1">
      <w:start w:val="1"/>
      <w:numFmt w:val="lowerRoman"/>
      <w:lvlText w:val="%9."/>
      <w:lvlJc w:val="right"/>
      <w:pPr>
        <w:tabs>
          <w:tab w:val="num" w:pos="6480"/>
        </w:tabs>
        <w:ind w:left="6480" w:hanging="180"/>
      </w:pPr>
    </w:lvl>
  </w:abstractNum>
  <w:abstractNum w:abstractNumId="14">
    <w:nsid w:val="38AE2041"/>
    <w:multiLevelType w:val="hybridMultilevel"/>
    <w:tmpl w:val="0862164E"/>
    <w:lvl w:ilvl="0" w:tplc="87CC0450">
      <w:start w:val="1"/>
      <w:numFmt w:val="decimal"/>
      <w:pStyle w:val="CodeLineNumber"/>
      <w:lvlText w:val="%1."/>
      <w:lvlJc w:val="left"/>
      <w:pPr>
        <w:tabs>
          <w:tab w:val="num" w:pos="0"/>
        </w:tabs>
        <w:ind w:left="0" w:firstLine="0"/>
      </w:pPr>
      <w:rPr>
        <w:rFonts w:ascii="Courier New" w:hAnsi="Courier New" w:hint="default"/>
        <w:sz w:val="20"/>
      </w:rPr>
    </w:lvl>
    <w:lvl w:ilvl="1" w:tplc="BE52CFA2" w:tentative="1">
      <w:start w:val="1"/>
      <w:numFmt w:val="lowerLetter"/>
      <w:lvlText w:val="%2."/>
      <w:lvlJc w:val="left"/>
      <w:pPr>
        <w:tabs>
          <w:tab w:val="num" w:pos="1440"/>
        </w:tabs>
        <w:ind w:left="1440" w:hanging="360"/>
      </w:pPr>
    </w:lvl>
    <w:lvl w:ilvl="2" w:tplc="2166C766" w:tentative="1">
      <w:start w:val="1"/>
      <w:numFmt w:val="lowerRoman"/>
      <w:lvlText w:val="%3."/>
      <w:lvlJc w:val="right"/>
      <w:pPr>
        <w:tabs>
          <w:tab w:val="num" w:pos="2160"/>
        </w:tabs>
        <w:ind w:left="2160" w:hanging="180"/>
      </w:pPr>
    </w:lvl>
    <w:lvl w:ilvl="3" w:tplc="3CA263F0" w:tentative="1">
      <w:start w:val="1"/>
      <w:numFmt w:val="decimal"/>
      <w:lvlText w:val="%4."/>
      <w:lvlJc w:val="left"/>
      <w:pPr>
        <w:tabs>
          <w:tab w:val="num" w:pos="2880"/>
        </w:tabs>
        <w:ind w:left="2880" w:hanging="360"/>
      </w:pPr>
    </w:lvl>
    <w:lvl w:ilvl="4" w:tplc="4A609178" w:tentative="1">
      <w:start w:val="1"/>
      <w:numFmt w:val="lowerLetter"/>
      <w:lvlText w:val="%5."/>
      <w:lvlJc w:val="left"/>
      <w:pPr>
        <w:tabs>
          <w:tab w:val="num" w:pos="3600"/>
        </w:tabs>
        <w:ind w:left="3600" w:hanging="360"/>
      </w:pPr>
    </w:lvl>
    <w:lvl w:ilvl="5" w:tplc="355C5F0A" w:tentative="1">
      <w:start w:val="1"/>
      <w:numFmt w:val="lowerRoman"/>
      <w:lvlText w:val="%6."/>
      <w:lvlJc w:val="right"/>
      <w:pPr>
        <w:tabs>
          <w:tab w:val="num" w:pos="4320"/>
        </w:tabs>
        <w:ind w:left="4320" w:hanging="180"/>
      </w:pPr>
    </w:lvl>
    <w:lvl w:ilvl="6" w:tplc="5C0CA49A" w:tentative="1">
      <w:start w:val="1"/>
      <w:numFmt w:val="decimal"/>
      <w:lvlText w:val="%7."/>
      <w:lvlJc w:val="left"/>
      <w:pPr>
        <w:tabs>
          <w:tab w:val="num" w:pos="5040"/>
        </w:tabs>
        <w:ind w:left="5040" w:hanging="360"/>
      </w:pPr>
    </w:lvl>
    <w:lvl w:ilvl="7" w:tplc="0F9C416A" w:tentative="1">
      <w:start w:val="1"/>
      <w:numFmt w:val="lowerLetter"/>
      <w:lvlText w:val="%8."/>
      <w:lvlJc w:val="left"/>
      <w:pPr>
        <w:tabs>
          <w:tab w:val="num" w:pos="5760"/>
        </w:tabs>
        <w:ind w:left="5760" w:hanging="360"/>
      </w:pPr>
    </w:lvl>
    <w:lvl w:ilvl="8" w:tplc="0D98C730" w:tentative="1">
      <w:start w:val="1"/>
      <w:numFmt w:val="lowerRoman"/>
      <w:lvlText w:val="%9."/>
      <w:lvlJc w:val="right"/>
      <w:pPr>
        <w:tabs>
          <w:tab w:val="num" w:pos="6480"/>
        </w:tabs>
        <w:ind w:left="6480" w:hanging="180"/>
      </w:pPr>
    </w:lvl>
  </w:abstractNum>
  <w:abstractNum w:abstractNumId="15">
    <w:nsid w:val="3CC87637"/>
    <w:multiLevelType w:val="hybridMultilevel"/>
    <w:tmpl w:val="AC885514"/>
    <w:lvl w:ilvl="0" w:tplc="472EFDAC">
      <w:start w:val="1"/>
      <w:numFmt w:val="upperLetter"/>
      <w:pStyle w:val="Heading9"/>
      <w:lvlText w:val="Appendix %1"/>
      <w:lvlJc w:val="left"/>
      <w:pPr>
        <w:tabs>
          <w:tab w:val="num" w:pos="2880"/>
        </w:tabs>
        <w:ind w:left="2880" w:hanging="2880"/>
      </w:pPr>
      <w:rPr>
        <w:rFonts w:hint="default"/>
      </w:rPr>
    </w:lvl>
    <w:lvl w:ilvl="1" w:tplc="41861FC8" w:tentative="1">
      <w:start w:val="1"/>
      <w:numFmt w:val="lowerLetter"/>
      <w:lvlText w:val="%2."/>
      <w:lvlJc w:val="left"/>
      <w:pPr>
        <w:tabs>
          <w:tab w:val="num" w:pos="1440"/>
        </w:tabs>
        <w:ind w:left="1440" w:hanging="360"/>
      </w:pPr>
    </w:lvl>
    <w:lvl w:ilvl="2" w:tplc="8BE09A28" w:tentative="1">
      <w:start w:val="1"/>
      <w:numFmt w:val="lowerRoman"/>
      <w:lvlText w:val="%3."/>
      <w:lvlJc w:val="right"/>
      <w:pPr>
        <w:tabs>
          <w:tab w:val="num" w:pos="2160"/>
        </w:tabs>
        <w:ind w:left="2160" w:hanging="180"/>
      </w:pPr>
    </w:lvl>
    <w:lvl w:ilvl="3" w:tplc="8E6E8C7E" w:tentative="1">
      <w:start w:val="1"/>
      <w:numFmt w:val="decimal"/>
      <w:lvlText w:val="%4."/>
      <w:lvlJc w:val="left"/>
      <w:pPr>
        <w:tabs>
          <w:tab w:val="num" w:pos="2880"/>
        </w:tabs>
        <w:ind w:left="2880" w:hanging="360"/>
      </w:pPr>
    </w:lvl>
    <w:lvl w:ilvl="4" w:tplc="36FA79BE" w:tentative="1">
      <w:start w:val="1"/>
      <w:numFmt w:val="lowerLetter"/>
      <w:lvlText w:val="%5."/>
      <w:lvlJc w:val="left"/>
      <w:pPr>
        <w:tabs>
          <w:tab w:val="num" w:pos="3600"/>
        </w:tabs>
        <w:ind w:left="3600" w:hanging="360"/>
      </w:pPr>
    </w:lvl>
    <w:lvl w:ilvl="5" w:tplc="F956DF5A" w:tentative="1">
      <w:start w:val="1"/>
      <w:numFmt w:val="lowerRoman"/>
      <w:lvlText w:val="%6."/>
      <w:lvlJc w:val="right"/>
      <w:pPr>
        <w:tabs>
          <w:tab w:val="num" w:pos="4320"/>
        </w:tabs>
        <w:ind w:left="4320" w:hanging="180"/>
      </w:pPr>
    </w:lvl>
    <w:lvl w:ilvl="6" w:tplc="14822634" w:tentative="1">
      <w:start w:val="1"/>
      <w:numFmt w:val="decimal"/>
      <w:lvlText w:val="%7."/>
      <w:lvlJc w:val="left"/>
      <w:pPr>
        <w:tabs>
          <w:tab w:val="num" w:pos="5040"/>
        </w:tabs>
        <w:ind w:left="5040" w:hanging="360"/>
      </w:pPr>
    </w:lvl>
    <w:lvl w:ilvl="7" w:tplc="0A40921C" w:tentative="1">
      <w:start w:val="1"/>
      <w:numFmt w:val="lowerLetter"/>
      <w:lvlText w:val="%8."/>
      <w:lvlJc w:val="left"/>
      <w:pPr>
        <w:tabs>
          <w:tab w:val="num" w:pos="5760"/>
        </w:tabs>
        <w:ind w:left="5760" w:hanging="360"/>
      </w:pPr>
    </w:lvl>
    <w:lvl w:ilvl="8" w:tplc="AE3821DA" w:tentative="1">
      <w:start w:val="1"/>
      <w:numFmt w:val="lowerRoman"/>
      <w:lvlText w:val="%9."/>
      <w:lvlJc w:val="right"/>
      <w:pPr>
        <w:tabs>
          <w:tab w:val="num" w:pos="6480"/>
        </w:tabs>
        <w:ind w:left="6480" w:hanging="180"/>
      </w:pPr>
    </w:lvl>
  </w:abstractNum>
  <w:abstractNum w:abstractNumId="16">
    <w:nsid w:val="4F397D30"/>
    <w:multiLevelType w:val="hybridMultilevel"/>
    <w:tmpl w:val="F452A5CC"/>
    <w:lvl w:ilvl="0" w:tplc="25F2FA0E">
      <w:start w:val="1"/>
      <w:numFmt w:val="bullet"/>
      <w:pStyle w:val="TableBullet"/>
      <w:lvlText w:val=""/>
      <w:lvlJc w:val="left"/>
      <w:pPr>
        <w:tabs>
          <w:tab w:val="num" w:pos="216"/>
        </w:tabs>
        <w:ind w:left="216" w:hanging="216"/>
      </w:pPr>
      <w:rPr>
        <w:rFonts w:ascii="Symbol" w:hAnsi="Symbol" w:hint="default"/>
      </w:rPr>
    </w:lvl>
    <w:lvl w:ilvl="1" w:tplc="9A10F5AE" w:tentative="1">
      <w:start w:val="1"/>
      <w:numFmt w:val="bullet"/>
      <w:lvlText w:val="o"/>
      <w:lvlJc w:val="left"/>
      <w:pPr>
        <w:tabs>
          <w:tab w:val="num" w:pos="1440"/>
        </w:tabs>
        <w:ind w:left="1440" w:hanging="360"/>
      </w:pPr>
      <w:rPr>
        <w:rFonts w:ascii="Courier New" w:hAnsi="Courier New" w:cs="Courier New" w:hint="default"/>
      </w:rPr>
    </w:lvl>
    <w:lvl w:ilvl="2" w:tplc="AE64C3D8" w:tentative="1">
      <w:start w:val="1"/>
      <w:numFmt w:val="bullet"/>
      <w:lvlText w:val=""/>
      <w:lvlJc w:val="left"/>
      <w:pPr>
        <w:tabs>
          <w:tab w:val="num" w:pos="2160"/>
        </w:tabs>
        <w:ind w:left="2160" w:hanging="360"/>
      </w:pPr>
      <w:rPr>
        <w:rFonts w:ascii="Wingdings" w:hAnsi="Wingdings" w:hint="default"/>
      </w:rPr>
    </w:lvl>
    <w:lvl w:ilvl="3" w:tplc="EC984668" w:tentative="1">
      <w:start w:val="1"/>
      <w:numFmt w:val="bullet"/>
      <w:lvlText w:val=""/>
      <w:lvlJc w:val="left"/>
      <w:pPr>
        <w:tabs>
          <w:tab w:val="num" w:pos="2880"/>
        </w:tabs>
        <w:ind w:left="2880" w:hanging="360"/>
      </w:pPr>
      <w:rPr>
        <w:rFonts w:ascii="Symbol" w:hAnsi="Symbol" w:hint="default"/>
      </w:rPr>
    </w:lvl>
    <w:lvl w:ilvl="4" w:tplc="99E0CC0A" w:tentative="1">
      <w:start w:val="1"/>
      <w:numFmt w:val="bullet"/>
      <w:lvlText w:val="o"/>
      <w:lvlJc w:val="left"/>
      <w:pPr>
        <w:tabs>
          <w:tab w:val="num" w:pos="3600"/>
        </w:tabs>
        <w:ind w:left="3600" w:hanging="360"/>
      </w:pPr>
      <w:rPr>
        <w:rFonts w:ascii="Courier New" w:hAnsi="Courier New" w:cs="Courier New" w:hint="default"/>
      </w:rPr>
    </w:lvl>
    <w:lvl w:ilvl="5" w:tplc="2230E532" w:tentative="1">
      <w:start w:val="1"/>
      <w:numFmt w:val="bullet"/>
      <w:lvlText w:val=""/>
      <w:lvlJc w:val="left"/>
      <w:pPr>
        <w:tabs>
          <w:tab w:val="num" w:pos="4320"/>
        </w:tabs>
        <w:ind w:left="4320" w:hanging="360"/>
      </w:pPr>
      <w:rPr>
        <w:rFonts w:ascii="Wingdings" w:hAnsi="Wingdings" w:hint="default"/>
      </w:rPr>
    </w:lvl>
    <w:lvl w:ilvl="6" w:tplc="592C7E34" w:tentative="1">
      <w:start w:val="1"/>
      <w:numFmt w:val="bullet"/>
      <w:lvlText w:val=""/>
      <w:lvlJc w:val="left"/>
      <w:pPr>
        <w:tabs>
          <w:tab w:val="num" w:pos="5040"/>
        </w:tabs>
        <w:ind w:left="5040" w:hanging="360"/>
      </w:pPr>
      <w:rPr>
        <w:rFonts w:ascii="Symbol" w:hAnsi="Symbol" w:hint="default"/>
      </w:rPr>
    </w:lvl>
    <w:lvl w:ilvl="7" w:tplc="35FC8DB2" w:tentative="1">
      <w:start w:val="1"/>
      <w:numFmt w:val="bullet"/>
      <w:lvlText w:val="o"/>
      <w:lvlJc w:val="left"/>
      <w:pPr>
        <w:tabs>
          <w:tab w:val="num" w:pos="5760"/>
        </w:tabs>
        <w:ind w:left="5760" w:hanging="360"/>
      </w:pPr>
      <w:rPr>
        <w:rFonts w:ascii="Courier New" w:hAnsi="Courier New" w:cs="Courier New" w:hint="default"/>
      </w:rPr>
    </w:lvl>
    <w:lvl w:ilvl="8" w:tplc="877C1814" w:tentative="1">
      <w:start w:val="1"/>
      <w:numFmt w:val="bullet"/>
      <w:lvlText w:val=""/>
      <w:lvlJc w:val="left"/>
      <w:pPr>
        <w:tabs>
          <w:tab w:val="num" w:pos="6480"/>
        </w:tabs>
        <w:ind w:left="6480" w:hanging="360"/>
      </w:pPr>
      <w:rPr>
        <w:rFonts w:ascii="Wingdings" w:hAnsi="Wingdings" w:hint="default"/>
      </w:rPr>
    </w:lvl>
  </w:abstractNum>
  <w:abstractNum w:abstractNumId="17">
    <w:nsid w:val="51E63063"/>
    <w:multiLevelType w:val="hybridMultilevel"/>
    <w:tmpl w:val="6A14E5C0"/>
    <w:lvl w:ilvl="0" w:tplc="99A4D7C2">
      <w:start w:val="1"/>
      <w:numFmt w:val="decimal"/>
      <w:pStyle w:val="Heading1"/>
      <w:lvlText w:val="Chapter %1"/>
      <w:lvlJc w:val="left"/>
      <w:pPr>
        <w:tabs>
          <w:tab w:val="num" w:pos="2520"/>
        </w:tabs>
        <w:ind w:left="2520" w:hanging="2520"/>
      </w:pPr>
      <w:rPr>
        <w:rFonts w:hint="default"/>
      </w:rPr>
    </w:lvl>
    <w:lvl w:ilvl="1" w:tplc="A60EE19C" w:tentative="1">
      <w:start w:val="1"/>
      <w:numFmt w:val="lowerLetter"/>
      <w:lvlText w:val="%2."/>
      <w:lvlJc w:val="left"/>
      <w:pPr>
        <w:tabs>
          <w:tab w:val="num" w:pos="1440"/>
        </w:tabs>
        <w:ind w:left="1440" w:hanging="360"/>
      </w:pPr>
    </w:lvl>
    <w:lvl w:ilvl="2" w:tplc="C35AC9EA" w:tentative="1">
      <w:start w:val="1"/>
      <w:numFmt w:val="lowerRoman"/>
      <w:lvlText w:val="%3."/>
      <w:lvlJc w:val="right"/>
      <w:pPr>
        <w:tabs>
          <w:tab w:val="num" w:pos="2160"/>
        </w:tabs>
        <w:ind w:left="2160" w:hanging="180"/>
      </w:pPr>
    </w:lvl>
    <w:lvl w:ilvl="3" w:tplc="A2DE9B24" w:tentative="1">
      <w:start w:val="1"/>
      <w:numFmt w:val="decimal"/>
      <w:lvlText w:val="%4."/>
      <w:lvlJc w:val="left"/>
      <w:pPr>
        <w:tabs>
          <w:tab w:val="num" w:pos="2880"/>
        </w:tabs>
        <w:ind w:left="2880" w:hanging="360"/>
      </w:pPr>
    </w:lvl>
    <w:lvl w:ilvl="4" w:tplc="3514C004" w:tentative="1">
      <w:start w:val="1"/>
      <w:numFmt w:val="lowerLetter"/>
      <w:lvlText w:val="%5."/>
      <w:lvlJc w:val="left"/>
      <w:pPr>
        <w:tabs>
          <w:tab w:val="num" w:pos="3600"/>
        </w:tabs>
        <w:ind w:left="3600" w:hanging="360"/>
      </w:pPr>
    </w:lvl>
    <w:lvl w:ilvl="5" w:tplc="130AD236" w:tentative="1">
      <w:start w:val="1"/>
      <w:numFmt w:val="lowerRoman"/>
      <w:lvlText w:val="%6."/>
      <w:lvlJc w:val="right"/>
      <w:pPr>
        <w:tabs>
          <w:tab w:val="num" w:pos="4320"/>
        </w:tabs>
        <w:ind w:left="4320" w:hanging="180"/>
      </w:pPr>
    </w:lvl>
    <w:lvl w:ilvl="6" w:tplc="0D606750" w:tentative="1">
      <w:start w:val="1"/>
      <w:numFmt w:val="decimal"/>
      <w:lvlText w:val="%7."/>
      <w:lvlJc w:val="left"/>
      <w:pPr>
        <w:tabs>
          <w:tab w:val="num" w:pos="5040"/>
        </w:tabs>
        <w:ind w:left="5040" w:hanging="360"/>
      </w:pPr>
    </w:lvl>
    <w:lvl w:ilvl="7" w:tplc="EC483BC8" w:tentative="1">
      <w:start w:val="1"/>
      <w:numFmt w:val="lowerLetter"/>
      <w:lvlText w:val="%8."/>
      <w:lvlJc w:val="left"/>
      <w:pPr>
        <w:tabs>
          <w:tab w:val="num" w:pos="5760"/>
        </w:tabs>
        <w:ind w:left="5760" w:hanging="360"/>
      </w:pPr>
    </w:lvl>
    <w:lvl w:ilvl="8" w:tplc="CF00CF6C" w:tentative="1">
      <w:start w:val="1"/>
      <w:numFmt w:val="lowerRoman"/>
      <w:lvlText w:val="%9."/>
      <w:lvlJc w:val="right"/>
      <w:pPr>
        <w:tabs>
          <w:tab w:val="num" w:pos="6480"/>
        </w:tabs>
        <w:ind w:left="6480" w:hanging="180"/>
      </w:pPr>
    </w:lvl>
  </w:abstractNum>
  <w:abstractNum w:abstractNumId="18">
    <w:nsid w:val="526F2FB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8"/>
  </w:num>
  <w:num w:numId="2">
    <w:abstractNumId w:val="11"/>
  </w:num>
  <w:num w:numId="3">
    <w:abstractNumId w:val="12"/>
  </w:num>
  <w:num w:numId="4">
    <w:abstractNumId w:val="10"/>
  </w:num>
  <w:num w:numId="5">
    <w:abstractNumId w:val="15"/>
  </w:num>
  <w:num w:numId="6">
    <w:abstractNumId w:val="6"/>
  </w:num>
  <w:num w:numId="7">
    <w:abstractNumId w:val="5"/>
  </w:num>
  <w:num w:numId="8">
    <w:abstractNumId w:val="4"/>
  </w:num>
  <w:num w:numId="9">
    <w:abstractNumId w:val="0"/>
  </w:num>
  <w:num w:numId="10">
    <w:abstractNumId w:val="16"/>
  </w:num>
  <w:num w:numId="11">
    <w:abstractNumId w:val="13"/>
  </w:num>
  <w:num w:numId="12">
    <w:abstractNumId w:val="17"/>
  </w:num>
  <w:num w:numId="13">
    <w:abstractNumId w:val="14"/>
  </w:num>
  <w:num w:numId="14">
    <w:abstractNumId w:val="8"/>
  </w:num>
  <w:num w:numId="15">
    <w:abstractNumId w:val="9"/>
  </w:num>
  <w:num w:numId="16">
    <w:abstractNumId w:val="7"/>
  </w:num>
  <w:num w:numId="17">
    <w:abstractNumId w:val="8"/>
  </w:num>
  <w:num w:numId="18">
    <w:abstractNumId w:val="2"/>
  </w:num>
  <w:num w:numId="19">
    <w:abstractNumId w:val="1"/>
  </w:num>
  <w:num w:numId="20">
    <w:abstractNumId w:val="3"/>
    <w:lvlOverride w:ilvl="0">
      <w:startOverride w:val="1"/>
    </w:lvlOverride>
  </w:num>
  <w:num w:numId="21">
    <w:abstractNumId w:val="3"/>
    <w:lvlOverride w:ilvl="0">
      <w:startOverride w:val="1"/>
    </w:lvlOverride>
  </w:num>
  <w:num w:numId="22">
    <w:abstractNumId w:val="8"/>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num>
  <w:num w:numId="36">
    <w:abstractNumId w:val="8"/>
    <w:lvlOverride w:ilvl="0">
      <w:startOverride w:val="1"/>
    </w:lvlOverride>
  </w:num>
  <w:num w:numId="37">
    <w:abstractNumId w:val="8"/>
    <w:lvlOverride w:ilvl="0">
      <w:startOverride w:val="1"/>
    </w:lvlOverride>
  </w:num>
  <w:num w:numId="38">
    <w:abstractNumId w:val="8"/>
    <w:lvlOverride w:ilvl="0">
      <w:startOverride w:val="1"/>
    </w:lvlOverride>
  </w:num>
  <w:num w:numId="39">
    <w:abstractNumId w:val="3"/>
  </w:num>
  <w:num w:numId="40">
    <w:abstractNumId w:val="3"/>
    <w:lvlOverride w:ilvl="0">
      <w:startOverride w:val="1"/>
    </w:lvlOverride>
  </w:num>
  <w:num w:numId="41">
    <w:abstractNumId w:val="8"/>
    <w:lvlOverride w:ilvl="0">
      <w:startOverride w:val="1"/>
    </w:lvlOverride>
  </w:num>
  <w:num w:numId="42">
    <w:abstractNumId w:val="8"/>
    <w:lvlOverride w:ilvl="0">
      <w:startOverride w:val="1"/>
    </w:lvlOverride>
  </w:num>
  <w:num w:numId="43">
    <w:abstractNumId w:val="8"/>
    <w:lvlOverride w:ilvl="0">
      <w:startOverride w:val="1"/>
    </w:lvlOverride>
  </w:num>
  <w:num w:numId="44">
    <w:abstractNumId w:val="8"/>
    <w:lvlOverride w:ilvl="0">
      <w:startOverride w:val="1"/>
    </w:lvlOverride>
  </w:num>
  <w:num w:numId="45">
    <w:abstractNumId w:val="8"/>
    <w:lvlOverride w:ilvl="0">
      <w:startOverride w:val="1"/>
    </w:lvlOverride>
  </w:num>
  <w:num w:numId="46">
    <w:abstractNumId w:val="8"/>
    <w:lvlOverride w:ilvl="0">
      <w:startOverride w:val="1"/>
    </w:lvlOverride>
  </w:num>
  <w:num w:numId="47">
    <w:abstractNumId w:val="8"/>
    <w:lvlOverride w:ilvl="0">
      <w:startOverride w:val="1"/>
    </w:lvlOverride>
  </w:num>
  <w:num w:numId="48">
    <w:abstractNumId w:val="8"/>
    <w:lvlOverride w:ilvl="0">
      <w:startOverride w:val="1"/>
    </w:lvlOverride>
  </w:num>
  <w:num w:numId="49">
    <w:abstractNumId w:val="8"/>
    <w:lvlOverride w:ilvl="0">
      <w:startOverride w:val="1"/>
    </w:lvlOverride>
  </w:num>
  <w:num w:numId="50">
    <w:abstractNumId w:val="8"/>
    <w:lvlOverride w:ilvl="0">
      <w:startOverride w:val="1"/>
    </w:lvlOverride>
  </w:num>
  <w:num w:numId="51">
    <w:abstractNumId w:val="8"/>
    <w:lvlOverride w:ilvl="0">
      <w:startOverride w:val="1"/>
    </w:lvlOverride>
  </w:num>
  <w:num w:numId="52">
    <w:abstractNumId w:val="8"/>
    <w:lvlOverride w:ilvl="0">
      <w:startOverride w:val="1"/>
    </w:lvlOverride>
  </w:num>
  <w:num w:numId="53">
    <w:abstractNumId w:val="8"/>
    <w:lvlOverride w:ilvl="0">
      <w:startOverride w:val="1"/>
    </w:lvlOverride>
  </w:num>
  <w:num w:numId="54">
    <w:abstractNumId w:val="8"/>
    <w:lvlOverride w:ilvl="0">
      <w:startOverride w:val="1"/>
    </w:lvlOverride>
  </w:num>
  <w:num w:numId="55">
    <w:abstractNumId w:val="8"/>
    <w:lvlOverride w:ilvl="0">
      <w:startOverride w:val="1"/>
    </w:lvlOverride>
  </w:num>
  <w:num w:numId="56">
    <w:abstractNumId w:val="3"/>
    <w:lvlOverride w:ilvl="0">
      <w:startOverride w:val="1"/>
    </w:lvlOverride>
  </w:num>
  <w:num w:numId="57">
    <w:abstractNumId w:val="8"/>
    <w:lvlOverride w:ilvl="0">
      <w:startOverride w:val="1"/>
    </w:lvlOverride>
  </w:num>
  <w:num w:numId="58">
    <w:abstractNumId w:val="8"/>
    <w:lvlOverride w:ilvl="0">
      <w:startOverride w:val="1"/>
    </w:lvlOverride>
  </w:num>
  <w:num w:numId="59">
    <w:abstractNumId w:val="8"/>
    <w:lvlOverride w:ilvl="0">
      <w:startOverride w:val="1"/>
    </w:lvlOverride>
  </w:num>
  <w:num w:numId="60">
    <w:abstractNumId w:val="8"/>
    <w:lvlOverride w:ilvl="0">
      <w:startOverride w:val="1"/>
    </w:lvlOverride>
  </w:num>
  <w:num w:numId="61">
    <w:abstractNumId w:val="8"/>
    <w:lvlOverride w:ilvl="0">
      <w:startOverride w:val="1"/>
    </w:lvlOverride>
  </w:num>
  <w:num w:numId="62">
    <w:abstractNumId w:val="8"/>
    <w:lvlOverride w:ilvl="0">
      <w:startOverride w:val="1"/>
    </w:lvlOverride>
  </w:num>
  <w:num w:numId="63">
    <w:abstractNumId w:val="8"/>
    <w:lvlOverride w:ilvl="0">
      <w:startOverride w:val="1"/>
    </w:lvlOverride>
  </w:num>
  <w:num w:numId="64">
    <w:abstractNumId w:val="8"/>
    <w:lvlOverride w:ilvl="0">
      <w:startOverride w:val="1"/>
    </w:lvlOverride>
  </w:num>
  <w:num w:numId="65">
    <w:abstractNumId w:val="8"/>
    <w:lvlOverride w:ilvl="0">
      <w:startOverride w:val="1"/>
    </w:lvlOverride>
  </w:num>
  <w:num w:numId="66">
    <w:abstractNumId w:val="8"/>
    <w:lvlOverride w:ilvl="0">
      <w:startOverride w:val="1"/>
    </w:lvlOverride>
  </w:num>
  <w:num w:numId="67">
    <w:abstractNumId w:val="8"/>
    <w:lvlOverride w:ilvl="0">
      <w:startOverride w:val="1"/>
    </w:lvlOverride>
  </w:num>
  <w:num w:numId="68">
    <w:abstractNumId w:val="8"/>
    <w:lvlOverride w:ilvl="0">
      <w:startOverride w:val="1"/>
    </w:lvlOverride>
  </w:num>
  <w:num w:numId="69">
    <w:abstractNumId w:val="8"/>
    <w:lvlOverride w:ilvl="0">
      <w:startOverride w:val="1"/>
    </w:lvlOverride>
  </w:num>
  <w:num w:numId="70">
    <w:abstractNumId w:val="8"/>
    <w:lvlOverride w:ilvl="0">
      <w:startOverride w:val="1"/>
    </w:lvlOverride>
  </w:num>
  <w:num w:numId="71">
    <w:abstractNumId w:val="8"/>
    <w:lvlOverride w:ilvl="0">
      <w:startOverride w:val="1"/>
    </w:lvlOverride>
  </w:num>
  <w:num w:numId="72">
    <w:abstractNumId w:val="8"/>
    <w:lvlOverride w:ilvl="0">
      <w:startOverride w:val="1"/>
    </w:lvlOverride>
  </w:num>
  <w:num w:numId="73">
    <w:abstractNumId w:val="8"/>
    <w:lvlOverride w:ilvl="0">
      <w:startOverride w:val="1"/>
    </w:lvlOverride>
  </w:num>
  <w:num w:numId="74">
    <w:abstractNumId w:val="8"/>
    <w:lvlOverride w:ilvl="0">
      <w:startOverride w:val="1"/>
    </w:lvlOverride>
  </w:num>
  <w:num w:numId="75">
    <w:abstractNumId w:val="8"/>
    <w:lvlOverride w:ilvl="0">
      <w:startOverride w:val="1"/>
    </w:lvlOverride>
  </w:num>
  <w:num w:numId="76">
    <w:abstractNumId w:val="8"/>
    <w:lvlOverride w:ilvl="0">
      <w:startOverride w:val="1"/>
    </w:lvlOverride>
  </w:num>
  <w:num w:numId="77">
    <w:abstractNumId w:val="8"/>
    <w:lvlOverride w:ilvl="0">
      <w:startOverride w:val="1"/>
    </w:lvlOverride>
  </w:num>
  <w:num w:numId="78">
    <w:abstractNumId w:val="8"/>
    <w:lvlOverride w:ilvl="0">
      <w:startOverride w:val="1"/>
    </w:lvlOverride>
  </w:num>
  <w:num w:numId="79">
    <w:abstractNumId w:val="8"/>
    <w:lvlOverride w:ilvl="0">
      <w:startOverride w:val="1"/>
    </w:lvlOverride>
  </w:num>
  <w:num w:numId="80">
    <w:abstractNumId w:val="8"/>
    <w:lvlOverride w:ilvl="0">
      <w:startOverride w:val="1"/>
    </w:lvlOverride>
  </w:num>
  <w:num w:numId="81">
    <w:abstractNumId w:val="8"/>
    <w:lvlOverride w:ilvl="0">
      <w:startOverride w:val="1"/>
    </w:lvlOverride>
  </w:num>
  <w:num w:numId="82">
    <w:abstractNumId w:val="8"/>
    <w:lvlOverride w:ilvl="0">
      <w:startOverride w:val="1"/>
    </w:lvlOverride>
  </w:num>
  <w:num w:numId="83">
    <w:abstractNumId w:val="8"/>
    <w:lvlOverride w:ilvl="0">
      <w:startOverride w:val="1"/>
    </w:lvlOverride>
  </w:num>
  <w:num w:numId="84">
    <w:abstractNumId w:val="8"/>
    <w:lvlOverride w:ilvl="0">
      <w:startOverride w:val="1"/>
    </w:lvlOverride>
  </w:num>
  <w:num w:numId="85">
    <w:abstractNumId w:val="8"/>
    <w:lvlOverride w:ilvl="0">
      <w:startOverride w:val="1"/>
    </w:lvlOverride>
  </w:num>
  <w:num w:numId="86">
    <w:abstractNumId w:val="8"/>
    <w:lvlOverride w:ilvl="0">
      <w:startOverride w:val="1"/>
    </w:lvlOverride>
  </w:num>
  <w:num w:numId="87">
    <w:abstractNumId w:val="8"/>
    <w:lvlOverride w:ilvl="0">
      <w:startOverride w:val="1"/>
    </w:lvlOverride>
  </w:num>
  <w:num w:numId="88">
    <w:abstractNumId w:val="8"/>
    <w:lvlOverride w:ilvl="0">
      <w:startOverride w:val="1"/>
    </w:lvlOverride>
  </w:num>
  <w:num w:numId="89">
    <w:abstractNumId w:val="8"/>
    <w:lvlOverride w:ilvl="0">
      <w:startOverride w:val="1"/>
    </w:lvlOverride>
  </w:num>
  <w:num w:numId="90">
    <w:abstractNumId w:val="8"/>
    <w:lvlOverride w:ilvl="0">
      <w:startOverride w:val="1"/>
    </w:lvlOverride>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hideSpellingErrors/>
  <w:activeWritingStyle w:appName="MSWord" w:lang="en-US" w:vendorID="64" w:dllVersion="131078" w:nlCheck="1" w:checkStyle="1"/>
  <w:attachedTemplate r:id="rId1"/>
  <w:stylePaneFormatFilter w:val="3F01"/>
  <w:trackRevisions/>
  <w:defaultTabStop w:val="720"/>
  <w:evenAndOddHeaders/>
  <w:characterSpacingControl w:val="doNotCompress"/>
  <w:hdrShapeDefaults>
    <o:shapedefaults v:ext="edit" spidmax="12290"/>
  </w:hdrShapeDefaults>
  <w:footnotePr>
    <w:footnote w:id="0"/>
    <w:footnote w:id="1"/>
  </w:footnotePr>
  <w:endnotePr>
    <w:endnote w:id="0"/>
    <w:endnote w:id="1"/>
  </w:endnotePr>
  <w:compat/>
  <w:rsids>
    <w:rsidRoot w:val="00233F60"/>
    <w:rsid w:val="000029DD"/>
    <w:rsid w:val="0000395B"/>
    <w:rsid w:val="000052B7"/>
    <w:rsid w:val="00005350"/>
    <w:rsid w:val="00011405"/>
    <w:rsid w:val="00012C64"/>
    <w:rsid w:val="00020356"/>
    <w:rsid w:val="000205F5"/>
    <w:rsid w:val="000206F8"/>
    <w:rsid w:val="00021466"/>
    <w:rsid w:val="00021C01"/>
    <w:rsid w:val="0002273F"/>
    <w:rsid w:val="000233E7"/>
    <w:rsid w:val="000270F3"/>
    <w:rsid w:val="000329B2"/>
    <w:rsid w:val="00034332"/>
    <w:rsid w:val="00035FB0"/>
    <w:rsid w:val="00037437"/>
    <w:rsid w:val="00037F6B"/>
    <w:rsid w:val="000425A4"/>
    <w:rsid w:val="0004265F"/>
    <w:rsid w:val="00045344"/>
    <w:rsid w:val="000469C3"/>
    <w:rsid w:val="000473E3"/>
    <w:rsid w:val="00055CDF"/>
    <w:rsid w:val="000621CD"/>
    <w:rsid w:val="000627E2"/>
    <w:rsid w:val="00070D41"/>
    <w:rsid w:val="000748C5"/>
    <w:rsid w:val="000776D4"/>
    <w:rsid w:val="00077759"/>
    <w:rsid w:val="000802DF"/>
    <w:rsid w:val="000808B2"/>
    <w:rsid w:val="00082A8A"/>
    <w:rsid w:val="000830A0"/>
    <w:rsid w:val="000849BE"/>
    <w:rsid w:val="00084A4B"/>
    <w:rsid w:val="0008523D"/>
    <w:rsid w:val="00085C82"/>
    <w:rsid w:val="00086444"/>
    <w:rsid w:val="000912A5"/>
    <w:rsid w:val="00091B4A"/>
    <w:rsid w:val="00096BB5"/>
    <w:rsid w:val="00097CB6"/>
    <w:rsid w:val="000A2D5B"/>
    <w:rsid w:val="000A526E"/>
    <w:rsid w:val="000A5D19"/>
    <w:rsid w:val="000B0798"/>
    <w:rsid w:val="000B3D31"/>
    <w:rsid w:val="000B3D43"/>
    <w:rsid w:val="000B6309"/>
    <w:rsid w:val="000B7EEE"/>
    <w:rsid w:val="000C2419"/>
    <w:rsid w:val="000C4213"/>
    <w:rsid w:val="000C592D"/>
    <w:rsid w:val="000C5DD9"/>
    <w:rsid w:val="000C6000"/>
    <w:rsid w:val="000C6411"/>
    <w:rsid w:val="000C649E"/>
    <w:rsid w:val="000D4B9F"/>
    <w:rsid w:val="000D577A"/>
    <w:rsid w:val="000E194D"/>
    <w:rsid w:val="000E3F72"/>
    <w:rsid w:val="000E4192"/>
    <w:rsid w:val="000F1EE1"/>
    <w:rsid w:val="000F3503"/>
    <w:rsid w:val="000F4574"/>
    <w:rsid w:val="000F63AA"/>
    <w:rsid w:val="000F7AA0"/>
    <w:rsid w:val="00101283"/>
    <w:rsid w:val="00101312"/>
    <w:rsid w:val="001043B3"/>
    <w:rsid w:val="00107CAB"/>
    <w:rsid w:val="00132D4E"/>
    <w:rsid w:val="0014030E"/>
    <w:rsid w:val="00141274"/>
    <w:rsid w:val="0014211A"/>
    <w:rsid w:val="00151BB0"/>
    <w:rsid w:val="00152187"/>
    <w:rsid w:val="001548D8"/>
    <w:rsid w:val="00156511"/>
    <w:rsid w:val="0015706F"/>
    <w:rsid w:val="00157B13"/>
    <w:rsid w:val="001606F6"/>
    <w:rsid w:val="0016074A"/>
    <w:rsid w:val="0016122C"/>
    <w:rsid w:val="00161DBD"/>
    <w:rsid w:val="001627B5"/>
    <w:rsid w:val="00162E64"/>
    <w:rsid w:val="00172ABC"/>
    <w:rsid w:val="001735A6"/>
    <w:rsid w:val="001778A2"/>
    <w:rsid w:val="001944AD"/>
    <w:rsid w:val="001953B7"/>
    <w:rsid w:val="00195D94"/>
    <w:rsid w:val="0019658F"/>
    <w:rsid w:val="00197D73"/>
    <w:rsid w:val="001A0310"/>
    <w:rsid w:val="001A2CFB"/>
    <w:rsid w:val="001A6197"/>
    <w:rsid w:val="001B3BDA"/>
    <w:rsid w:val="001C00E2"/>
    <w:rsid w:val="001C7D9A"/>
    <w:rsid w:val="001D0A8E"/>
    <w:rsid w:val="001D21B7"/>
    <w:rsid w:val="001D2312"/>
    <w:rsid w:val="001D2F1F"/>
    <w:rsid w:val="001D32ED"/>
    <w:rsid w:val="001D5EF2"/>
    <w:rsid w:val="001D7962"/>
    <w:rsid w:val="001E0015"/>
    <w:rsid w:val="001E0F42"/>
    <w:rsid w:val="001E1FCA"/>
    <w:rsid w:val="001E23CB"/>
    <w:rsid w:val="001E2910"/>
    <w:rsid w:val="001E3E53"/>
    <w:rsid w:val="001E4D08"/>
    <w:rsid w:val="001F05D4"/>
    <w:rsid w:val="001F0AD7"/>
    <w:rsid w:val="001F2658"/>
    <w:rsid w:val="001F7747"/>
    <w:rsid w:val="0020171D"/>
    <w:rsid w:val="00201CF4"/>
    <w:rsid w:val="00203052"/>
    <w:rsid w:val="00215A99"/>
    <w:rsid w:val="0022006C"/>
    <w:rsid w:val="00222676"/>
    <w:rsid w:val="00230E0F"/>
    <w:rsid w:val="00233F60"/>
    <w:rsid w:val="00236694"/>
    <w:rsid w:val="002425C1"/>
    <w:rsid w:val="0024333E"/>
    <w:rsid w:val="0024423F"/>
    <w:rsid w:val="00245EF8"/>
    <w:rsid w:val="00253939"/>
    <w:rsid w:val="00257618"/>
    <w:rsid w:val="00257D94"/>
    <w:rsid w:val="00261F88"/>
    <w:rsid w:val="00266A94"/>
    <w:rsid w:val="00271DCF"/>
    <w:rsid w:val="002777AC"/>
    <w:rsid w:val="00281690"/>
    <w:rsid w:val="0028619C"/>
    <w:rsid w:val="00291F1F"/>
    <w:rsid w:val="00293557"/>
    <w:rsid w:val="00294ABA"/>
    <w:rsid w:val="002A0A3D"/>
    <w:rsid w:val="002A3C9A"/>
    <w:rsid w:val="002A444F"/>
    <w:rsid w:val="002A5D60"/>
    <w:rsid w:val="002B0B51"/>
    <w:rsid w:val="002B30BB"/>
    <w:rsid w:val="002B4F91"/>
    <w:rsid w:val="002B6D1A"/>
    <w:rsid w:val="002B7310"/>
    <w:rsid w:val="002B7E1F"/>
    <w:rsid w:val="002C1791"/>
    <w:rsid w:val="002C7B07"/>
    <w:rsid w:val="002D1BE3"/>
    <w:rsid w:val="002D396D"/>
    <w:rsid w:val="002D4312"/>
    <w:rsid w:val="002D7574"/>
    <w:rsid w:val="002E00BB"/>
    <w:rsid w:val="002E0FD6"/>
    <w:rsid w:val="002E2941"/>
    <w:rsid w:val="002E570B"/>
    <w:rsid w:val="002E64CB"/>
    <w:rsid w:val="002F0542"/>
    <w:rsid w:val="002F13FE"/>
    <w:rsid w:val="002F302B"/>
    <w:rsid w:val="002F385E"/>
    <w:rsid w:val="002F3E78"/>
    <w:rsid w:val="002F3ECF"/>
    <w:rsid w:val="002F4166"/>
    <w:rsid w:val="002F4B81"/>
    <w:rsid w:val="002F4FBE"/>
    <w:rsid w:val="002F5B23"/>
    <w:rsid w:val="002F7185"/>
    <w:rsid w:val="00302F29"/>
    <w:rsid w:val="003048C2"/>
    <w:rsid w:val="00305E87"/>
    <w:rsid w:val="0031045D"/>
    <w:rsid w:val="00315838"/>
    <w:rsid w:val="0032168B"/>
    <w:rsid w:val="003243D1"/>
    <w:rsid w:val="00337233"/>
    <w:rsid w:val="00337DDF"/>
    <w:rsid w:val="00344798"/>
    <w:rsid w:val="00345282"/>
    <w:rsid w:val="0034792E"/>
    <w:rsid w:val="00347FAE"/>
    <w:rsid w:val="00351134"/>
    <w:rsid w:val="00360CDE"/>
    <w:rsid w:val="00371CA3"/>
    <w:rsid w:val="00381F11"/>
    <w:rsid w:val="003831B8"/>
    <w:rsid w:val="003838BF"/>
    <w:rsid w:val="00384012"/>
    <w:rsid w:val="00384992"/>
    <w:rsid w:val="0039252F"/>
    <w:rsid w:val="00393541"/>
    <w:rsid w:val="00393F87"/>
    <w:rsid w:val="003941C1"/>
    <w:rsid w:val="003958BF"/>
    <w:rsid w:val="003979EE"/>
    <w:rsid w:val="00397D9D"/>
    <w:rsid w:val="003A163F"/>
    <w:rsid w:val="003A2E67"/>
    <w:rsid w:val="003A44A5"/>
    <w:rsid w:val="003A6A2D"/>
    <w:rsid w:val="003A77E1"/>
    <w:rsid w:val="003B07B3"/>
    <w:rsid w:val="003B09FC"/>
    <w:rsid w:val="003B14CC"/>
    <w:rsid w:val="003B1697"/>
    <w:rsid w:val="003B26A0"/>
    <w:rsid w:val="003B2D32"/>
    <w:rsid w:val="003B3950"/>
    <w:rsid w:val="003C1E62"/>
    <w:rsid w:val="003C3705"/>
    <w:rsid w:val="003C414A"/>
    <w:rsid w:val="003C462A"/>
    <w:rsid w:val="003D285E"/>
    <w:rsid w:val="003D3D4F"/>
    <w:rsid w:val="003D5927"/>
    <w:rsid w:val="003D59D1"/>
    <w:rsid w:val="003E32E6"/>
    <w:rsid w:val="003E53A8"/>
    <w:rsid w:val="003E6E27"/>
    <w:rsid w:val="003E73BA"/>
    <w:rsid w:val="003F0F1E"/>
    <w:rsid w:val="00400660"/>
    <w:rsid w:val="004007D5"/>
    <w:rsid w:val="00401FD2"/>
    <w:rsid w:val="00410AA1"/>
    <w:rsid w:val="004116AB"/>
    <w:rsid w:val="00412112"/>
    <w:rsid w:val="0041455D"/>
    <w:rsid w:val="00414757"/>
    <w:rsid w:val="00416C7F"/>
    <w:rsid w:val="00431949"/>
    <w:rsid w:val="004321D3"/>
    <w:rsid w:val="00437365"/>
    <w:rsid w:val="00440412"/>
    <w:rsid w:val="0044463B"/>
    <w:rsid w:val="00450B70"/>
    <w:rsid w:val="00453BB9"/>
    <w:rsid w:val="004549BD"/>
    <w:rsid w:val="00455189"/>
    <w:rsid w:val="00455785"/>
    <w:rsid w:val="00455A66"/>
    <w:rsid w:val="00470007"/>
    <w:rsid w:val="004724E4"/>
    <w:rsid w:val="004733D9"/>
    <w:rsid w:val="004823B4"/>
    <w:rsid w:val="0048622F"/>
    <w:rsid w:val="00486678"/>
    <w:rsid w:val="00493651"/>
    <w:rsid w:val="00493DA9"/>
    <w:rsid w:val="00496095"/>
    <w:rsid w:val="004A270A"/>
    <w:rsid w:val="004A2BD2"/>
    <w:rsid w:val="004A7419"/>
    <w:rsid w:val="004B0186"/>
    <w:rsid w:val="004B3F27"/>
    <w:rsid w:val="004B6D1D"/>
    <w:rsid w:val="004B7991"/>
    <w:rsid w:val="004C4378"/>
    <w:rsid w:val="004C44D1"/>
    <w:rsid w:val="004C6905"/>
    <w:rsid w:val="004D0B68"/>
    <w:rsid w:val="004D1F74"/>
    <w:rsid w:val="004D2179"/>
    <w:rsid w:val="004D49D0"/>
    <w:rsid w:val="004D53A2"/>
    <w:rsid w:val="004D6CEF"/>
    <w:rsid w:val="004E6839"/>
    <w:rsid w:val="004F0077"/>
    <w:rsid w:val="004F1FFC"/>
    <w:rsid w:val="004F3E68"/>
    <w:rsid w:val="004F47E7"/>
    <w:rsid w:val="004F4B23"/>
    <w:rsid w:val="004F7051"/>
    <w:rsid w:val="004F7C52"/>
    <w:rsid w:val="00502ADE"/>
    <w:rsid w:val="00503C26"/>
    <w:rsid w:val="005048BE"/>
    <w:rsid w:val="00505CC2"/>
    <w:rsid w:val="0050777D"/>
    <w:rsid w:val="00507A11"/>
    <w:rsid w:val="00511068"/>
    <w:rsid w:val="005131E8"/>
    <w:rsid w:val="005133FE"/>
    <w:rsid w:val="0051575D"/>
    <w:rsid w:val="00516861"/>
    <w:rsid w:val="00516BE5"/>
    <w:rsid w:val="00517560"/>
    <w:rsid w:val="005205F4"/>
    <w:rsid w:val="00520DC9"/>
    <w:rsid w:val="00521EBB"/>
    <w:rsid w:val="005337C4"/>
    <w:rsid w:val="00535BBE"/>
    <w:rsid w:val="00535C99"/>
    <w:rsid w:val="00537441"/>
    <w:rsid w:val="00546B5D"/>
    <w:rsid w:val="00551117"/>
    <w:rsid w:val="00553D62"/>
    <w:rsid w:val="00562EF7"/>
    <w:rsid w:val="00570669"/>
    <w:rsid w:val="00570754"/>
    <w:rsid w:val="00571DAC"/>
    <w:rsid w:val="00572FEB"/>
    <w:rsid w:val="00573171"/>
    <w:rsid w:val="00573885"/>
    <w:rsid w:val="0057550C"/>
    <w:rsid w:val="005847E8"/>
    <w:rsid w:val="00586873"/>
    <w:rsid w:val="00590CE4"/>
    <w:rsid w:val="00595051"/>
    <w:rsid w:val="005A3617"/>
    <w:rsid w:val="005A4A36"/>
    <w:rsid w:val="005B476F"/>
    <w:rsid w:val="005C0808"/>
    <w:rsid w:val="005C5267"/>
    <w:rsid w:val="005C642C"/>
    <w:rsid w:val="005C71C7"/>
    <w:rsid w:val="005C7B2F"/>
    <w:rsid w:val="005D0051"/>
    <w:rsid w:val="005D04D2"/>
    <w:rsid w:val="005D6016"/>
    <w:rsid w:val="005E13D1"/>
    <w:rsid w:val="005E2D35"/>
    <w:rsid w:val="005E2EB2"/>
    <w:rsid w:val="005E431C"/>
    <w:rsid w:val="005F1DF3"/>
    <w:rsid w:val="005F32C0"/>
    <w:rsid w:val="005F4039"/>
    <w:rsid w:val="005F5F70"/>
    <w:rsid w:val="005F61E7"/>
    <w:rsid w:val="005F72EA"/>
    <w:rsid w:val="005F7634"/>
    <w:rsid w:val="0060028C"/>
    <w:rsid w:val="006018DD"/>
    <w:rsid w:val="006044EE"/>
    <w:rsid w:val="00604CB6"/>
    <w:rsid w:val="00605B29"/>
    <w:rsid w:val="00612B05"/>
    <w:rsid w:val="00616114"/>
    <w:rsid w:val="00623763"/>
    <w:rsid w:val="00631A86"/>
    <w:rsid w:val="006344C2"/>
    <w:rsid w:val="00634629"/>
    <w:rsid w:val="0063793B"/>
    <w:rsid w:val="0064035A"/>
    <w:rsid w:val="006408E8"/>
    <w:rsid w:val="00640EFD"/>
    <w:rsid w:val="006426C3"/>
    <w:rsid w:val="00645D3E"/>
    <w:rsid w:val="0065132B"/>
    <w:rsid w:val="006537E1"/>
    <w:rsid w:val="00653A5A"/>
    <w:rsid w:val="00653E32"/>
    <w:rsid w:val="006547A0"/>
    <w:rsid w:val="00660B4C"/>
    <w:rsid w:val="00660D81"/>
    <w:rsid w:val="00666208"/>
    <w:rsid w:val="006709B5"/>
    <w:rsid w:val="0067119F"/>
    <w:rsid w:val="00671486"/>
    <w:rsid w:val="006739F5"/>
    <w:rsid w:val="0067487B"/>
    <w:rsid w:val="00675B59"/>
    <w:rsid w:val="0068159C"/>
    <w:rsid w:val="00681888"/>
    <w:rsid w:val="006821C9"/>
    <w:rsid w:val="00682CA8"/>
    <w:rsid w:val="006848CF"/>
    <w:rsid w:val="00684C15"/>
    <w:rsid w:val="0068672B"/>
    <w:rsid w:val="00691EDA"/>
    <w:rsid w:val="00693D0D"/>
    <w:rsid w:val="00695CE4"/>
    <w:rsid w:val="00697E12"/>
    <w:rsid w:val="006A04FC"/>
    <w:rsid w:val="006A20C2"/>
    <w:rsid w:val="006A544E"/>
    <w:rsid w:val="006A6B3B"/>
    <w:rsid w:val="006B3DDE"/>
    <w:rsid w:val="006C038F"/>
    <w:rsid w:val="006C2D12"/>
    <w:rsid w:val="006C3F8C"/>
    <w:rsid w:val="006C7708"/>
    <w:rsid w:val="006D0D16"/>
    <w:rsid w:val="006D2A6A"/>
    <w:rsid w:val="006D4A5C"/>
    <w:rsid w:val="006E0BA2"/>
    <w:rsid w:val="006E41BA"/>
    <w:rsid w:val="006E69E6"/>
    <w:rsid w:val="006F4480"/>
    <w:rsid w:val="006F595A"/>
    <w:rsid w:val="006F7724"/>
    <w:rsid w:val="006F7E86"/>
    <w:rsid w:val="00700568"/>
    <w:rsid w:val="00700A36"/>
    <w:rsid w:val="007038FB"/>
    <w:rsid w:val="007041FC"/>
    <w:rsid w:val="00707391"/>
    <w:rsid w:val="00710D0B"/>
    <w:rsid w:val="0071753E"/>
    <w:rsid w:val="00723B2F"/>
    <w:rsid w:val="00731D18"/>
    <w:rsid w:val="007362AA"/>
    <w:rsid w:val="007363C0"/>
    <w:rsid w:val="00737262"/>
    <w:rsid w:val="007402F5"/>
    <w:rsid w:val="00743B47"/>
    <w:rsid w:val="007465DA"/>
    <w:rsid w:val="00751408"/>
    <w:rsid w:val="00755CA5"/>
    <w:rsid w:val="007574BA"/>
    <w:rsid w:val="00757C2D"/>
    <w:rsid w:val="00757E8C"/>
    <w:rsid w:val="0076034B"/>
    <w:rsid w:val="007606D6"/>
    <w:rsid w:val="00760A72"/>
    <w:rsid w:val="00760C61"/>
    <w:rsid w:val="00764BE9"/>
    <w:rsid w:val="00772F08"/>
    <w:rsid w:val="00773D2C"/>
    <w:rsid w:val="00776C95"/>
    <w:rsid w:val="007777A2"/>
    <w:rsid w:val="007818F8"/>
    <w:rsid w:val="00791367"/>
    <w:rsid w:val="00791FA5"/>
    <w:rsid w:val="00792113"/>
    <w:rsid w:val="007950B3"/>
    <w:rsid w:val="007966AD"/>
    <w:rsid w:val="00796F3D"/>
    <w:rsid w:val="0079731D"/>
    <w:rsid w:val="00797F53"/>
    <w:rsid w:val="007A6BFE"/>
    <w:rsid w:val="007B2C96"/>
    <w:rsid w:val="007B4341"/>
    <w:rsid w:val="007B4C97"/>
    <w:rsid w:val="007B5769"/>
    <w:rsid w:val="007B5BD9"/>
    <w:rsid w:val="007C01BE"/>
    <w:rsid w:val="007C1096"/>
    <w:rsid w:val="007C56FC"/>
    <w:rsid w:val="007C68EE"/>
    <w:rsid w:val="007D270F"/>
    <w:rsid w:val="007D3036"/>
    <w:rsid w:val="007D3303"/>
    <w:rsid w:val="007E2CEC"/>
    <w:rsid w:val="007E3F1F"/>
    <w:rsid w:val="007E62AF"/>
    <w:rsid w:val="007E6A39"/>
    <w:rsid w:val="007E7189"/>
    <w:rsid w:val="007F0163"/>
    <w:rsid w:val="007F1191"/>
    <w:rsid w:val="007F1AEF"/>
    <w:rsid w:val="007F3E9F"/>
    <w:rsid w:val="007F7DE7"/>
    <w:rsid w:val="00801665"/>
    <w:rsid w:val="00801D7D"/>
    <w:rsid w:val="00807FA5"/>
    <w:rsid w:val="0081264E"/>
    <w:rsid w:val="00815986"/>
    <w:rsid w:val="00816CC5"/>
    <w:rsid w:val="008206D9"/>
    <w:rsid w:val="008271EF"/>
    <w:rsid w:val="008275AE"/>
    <w:rsid w:val="00827826"/>
    <w:rsid w:val="00827861"/>
    <w:rsid w:val="00830E29"/>
    <w:rsid w:val="00832BB3"/>
    <w:rsid w:val="00833D8C"/>
    <w:rsid w:val="00836477"/>
    <w:rsid w:val="00836E51"/>
    <w:rsid w:val="00841DB1"/>
    <w:rsid w:val="00850726"/>
    <w:rsid w:val="00854D0C"/>
    <w:rsid w:val="008579A9"/>
    <w:rsid w:val="00860601"/>
    <w:rsid w:val="008639B3"/>
    <w:rsid w:val="00865911"/>
    <w:rsid w:val="0087034E"/>
    <w:rsid w:val="008710B6"/>
    <w:rsid w:val="0087618C"/>
    <w:rsid w:val="00877B1E"/>
    <w:rsid w:val="00880C21"/>
    <w:rsid w:val="00881C4C"/>
    <w:rsid w:val="008823E4"/>
    <w:rsid w:val="00887C07"/>
    <w:rsid w:val="00893192"/>
    <w:rsid w:val="0089354C"/>
    <w:rsid w:val="008949B0"/>
    <w:rsid w:val="00894A40"/>
    <w:rsid w:val="00894D4B"/>
    <w:rsid w:val="008967AE"/>
    <w:rsid w:val="008A0D30"/>
    <w:rsid w:val="008A5461"/>
    <w:rsid w:val="008A61A0"/>
    <w:rsid w:val="008A74DE"/>
    <w:rsid w:val="008A765E"/>
    <w:rsid w:val="008B217D"/>
    <w:rsid w:val="008B318A"/>
    <w:rsid w:val="008B3DDA"/>
    <w:rsid w:val="008B51F6"/>
    <w:rsid w:val="008B6698"/>
    <w:rsid w:val="008C07F9"/>
    <w:rsid w:val="008C1DAF"/>
    <w:rsid w:val="008C29D3"/>
    <w:rsid w:val="008C7678"/>
    <w:rsid w:val="008D6A76"/>
    <w:rsid w:val="008E3C61"/>
    <w:rsid w:val="008E5B2E"/>
    <w:rsid w:val="008E62A0"/>
    <w:rsid w:val="008F204C"/>
    <w:rsid w:val="008F370E"/>
    <w:rsid w:val="00901053"/>
    <w:rsid w:val="00901F8B"/>
    <w:rsid w:val="00905C28"/>
    <w:rsid w:val="00905F83"/>
    <w:rsid w:val="00910D82"/>
    <w:rsid w:val="00910E16"/>
    <w:rsid w:val="00912A39"/>
    <w:rsid w:val="009167B8"/>
    <w:rsid w:val="009168DF"/>
    <w:rsid w:val="009277F1"/>
    <w:rsid w:val="00931FE5"/>
    <w:rsid w:val="00933472"/>
    <w:rsid w:val="0093397D"/>
    <w:rsid w:val="00933A2C"/>
    <w:rsid w:val="009372E1"/>
    <w:rsid w:val="00943469"/>
    <w:rsid w:val="00945E6F"/>
    <w:rsid w:val="00946BE2"/>
    <w:rsid w:val="00947024"/>
    <w:rsid w:val="00951772"/>
    <w:rsid w:val="00951BA3"/>
    <w:rsid w:val="0095242A"/>
    <w:rsid w:val="00954A98"/>
    <w:rsid w:val="00954CDD"/>
    <w:rsid w:val="00960CE9"/>
    <w:rsid w:val="009644C0"/>
    <w:rsid w:val="0096487B"/>
    <w:rsid w:val="009650FF"/>
    <w:rsid w:val="0097002C"/>
    <w:rsid w:val="00977386"/>
    <w:rsid w:val="00985C3C"/>
    <w:rsid w:val="009872B7"/>
    <w:rsid w:val="00987F58"/>
    <w:rsid w:val="00993D7F"/>
    <w:rsid w:val="009956AA"/>
    <w:rsid w:val="009A28E5"/>
    <w:rsid w:val="009A667D"/>
    <w:rsid w:val="009A6D82"/>
    <w:rsid w:val="009B1271"/>
    <w:rsid w:val="009B13BC"/>
    <w:rsid w:val="009B2902"/>
    <w:rsid w:val="009B7547"/>
    <w:rsid w:val="009B795F"/>
    <w:rsid w:val="009C1BD5"/>
    <w:rsid w:val="009C1F9F"/>
    <w:rsid w:val="009C5DA2"/>
    <w:rsid w:val="009D0047"/>
    <w:rsid w:val="009D2013"/>
    <w:rsid w:val="009D299C"/>
    <w:rsid w:val="009E5872"/>
    <w:rsid w:val="009E5F12"/>
    <w:rsid w:val="009E77A3"/>
    <w:rsid w:val="009F1552"/>
    <w:rsid w:val="009F1ED9"/>
    <w:rsid w:val="009F207F"/>
    <w:rsid w:val="00A008F4"/>
    <w:rsid w:val="00A019BD"/>
    <w:rsid w:val="00A04F65"/>
    <w:rsid w:val="00A06CF7"/>
    <w:rsid w:val="00A2099C"/>
    <w:rsid w:val="00A233C2"/>
    <w:rsid w:val="00A24BF0"/>
    <w:rsid w:val="00A27D7F"/>
    <w:rsid w:val="00A30A35"/>
    <w:rsid w:val="00A31C09"/>
    <w:rsid w:val="00A31E17"/>
    <w:rsid w:val="00A3390F"/>
    <w:rsid w:val="00A339F5"/>
    <w:rsid w:val="00A34675"/>
    <w:rsid w:val="00A359A9"/>
    <w:rsid w:val="00A425A4"/>
    <w:rsid w:val="00A42E1E"/>
    <w:rsid w:val="00A47608"/>
    <w:rsid w:val="00A5156A"/>
    <w:rsid w:val="00A54A8F"/>
    <w:rsid w:val="00A54F40"/>
    <w:rsid w:val="00A57346"/>
    <w:rsid w:val="00A6073E"/>
    <w:rsid w:val="00A60B1D"/>
    <w:rsid w:val="00A73DE7"/>
    <w:rsid w:val="00A75972"/>
    <w:rsid w:val="00A81D2C"/>
    <w:rsid w:val="00A821FF"/>
    <w:rsid w:val="00A85357"/>
    <w:rsid w:val="00A861AA"/>
    <w:rsid w:val="00A94E2B"/>
    <w:rsid w:val="00A96087"/>
    <w:rsid w:val="00A9609E"/>
    <w:rsid w:val="00A9783C"/>
    <w:rsid w:val="00A97E6B"/>
    <w:rsid w:val="00AA0AA0"/>
    <w:rsid w:val="00AA2DE3"/>
    <w:rsid w:val="00AA73C8"/>
    <w:rsid w:val="00AB2F90"/>
    <w:rsid w:val="00AC0F30"/>
    <w:rsid w:val="00AC1F06"/>
    <w:rsid w:val="00AC2A9B"/>
    <w:rsid w:val="00AC5AB0"/>
    <w:rsid w:val="00AE284F"/>
    <w:rsid w:val="00AE6D53"/>
    <w:rsid w:val="00AE6E8E"/>
    <w:rsid w:val="00AF1087"/>
    <w:rsid w:val="00AF10B2"/>
    <w:rsid w:val="00AF1459"/>
    <w:rsid w:val="00AF5422"/>
    <w:rsid w:val="00B0210C"/>
    <w:rsid w:val="00B022F2"/>
    <w:rsid w:val="00B0321A"/>
    <w:rsid w:val="00B033CE"/>
    <w:rsid w:val="00B0465F"/>
    <w:rsid w:val="00B067E8"/>
    <w:rsid w:val="00B1174B"/>
    <w:rsid w:val="00B14A0B"/>
    <w:rsid w:val="00B24995"/>
    <w:rsid w:val="00B256D1"/>
    <w:rsid w:val="00B2596E"/>
    <w:rsid w:val="00B27D78"/>
    <w:rsid w:val="00B342EA"/>
    <w:rsid w:val="00B358E9"/>
    <w:rsid w:val="00B4070D"/>
    <w:rsid w:val="00B41150"/>
    <w:rsid w:val="00B4759C"/>
    <w:rsid w:val="00B517F4"/>
    <w:rsid w:val="00B518D5"/>
    <w:rsid w:val="00B56DA2"/>
    <w:rsid w:val="00B62631"/>
    <w:rsid w:val="00B63047"/>
    <w:rsid w:val="00B64B33"/>
    <w:rsid w:val="00B666DF"/>
    <w:rsid w:val="00B71075"/>
    <w:rsid w:val="00B752D8"/>
    <w:rsid w:val="00B77D34"/>
    <w:rsid w:val="00B83E13"/>
    <w:rsid w:val="00B84C22"/>
    <w:rsid w:val="00B9245A"/>
    <w:rsid w:val="00B9626D"/>
    <w:rsid w:val="00BA08EE"/>
    <w:rsid w:val="00BA6709"/>
    <w:rsid w:val="00BB1173"/>
    <w:rsid w:val="00BB1199"/>
    <w:rsid w:val="00BB751A"/>
    <w:rsid w:val="00BC1D16"/>
    <w:rsid w:val="00BC1F4D"/>
    <w:rsid w:val="00BD0B70"/>
    <w:rsid w:val="00BD0C65"/>
    <w:rsid w:val="00BD19B4"/>
    <w:rsid w:val="00BD3A36"/>
    <w:rsid w:val="00BE375B"/>
    <w:rsid w:val="00BE4CA2"/>
    <w:rsid w:val="00BF042D"/>
    <w:rsid w:val="00BF1099"/>
    <w:rsid w:val="00BF300F"/>
    <w:rsid w:val="00C02C20"/>
    <w:rsid w:val="00C03726"/>
    <w:rsid w:val="00C04BC7"/>
    <w:rsid w:val="00C0568B"/>
    <w:rsid w:val="00C05CF3"/>
    <w:rsid w:val="00C13A11"/>
    <w:rsid w:val="00C154BD"/>
    <w:rsid w:val="00C20D27"/>
    <w:rsid w:val="00C2222F"/>
    <w:rsid w:val="00C23A5F"/>
    <w:rsid w:val="00C30D19"/>
    <w:rsid w:val="00C31297"/>
    <w:rsid w:val="00C31724"/>
    <w:rsid w:val="00C36B5C"/>
    <w:rsid w:val="00C40111"/>
    <w:rsid w:val="00C4133C"/>
    <w:rsid w:val="00C42D45"/>
    <w:rsid w:val="00C453CF"/>
    <w:rsid w:val="00C51E9B"/>
    <w:rsid w:val="00C546F3"/>
    <w:rsid w:val="00C5659A"/>
    <w:rsid w:val="00C61FED"/>
    <w:rsid w:val="00C6376D"/>
    <w:rsid w:val="00C64325"/>
    <w:rsid w:val="00C708EC"/>
    <w:rsid w:val="00C70DBC"/>
    <w:rsid w:val="00C7719A"/>
    <w:rsid w:val="00C80CC7"/>
    <w:rsid w:val="00C8100A"/>
    <w:rsid w:val="00C81413"/>
    <w:rsid w:val="00C853D8"/>
    <w:rsid w:val="00C87D64"/>
    <w:rsid w:val="00CA45BF"/>
    <w:rsid w:val="00CA4E32"/>
    <w:rsid w:val="00CA5BB4"/>
    <w:rsid w:val="00CB29BE"/>
    <w:rsid w:val="00CC195C"/>
    <w:rsid w:val="00CC25B7"/>
    <w:rsid w:val="00CC64BD"/>
    <w:rsid w:val="00CD0ECF"/>
    <w:rsid w:val="00CD284E"/>
    <w:rsid w:val="00CD32AB"/>
    <w:rsid w:val="00CD44FB"/>
    <w:rsid w:val="00CE0EDC"/>
    <w:rsid w:val="00CE5390"/>
    <w:rsid w:val="00CE680F"/>
    <w:rsid w:val="00CE6889"/>
    <w:rsid w:val="00CE7E96"/>
    <w:rsid w:val="00CF4D41"/>
    <w:rsid w:val="00CF79F8"/>
    <w:rsid w:val="00D002C0"/>
    <w:rsid w:val="00D039D0"/>
    <w:rsid w:val="00D04A67"/>
    <w:rsid w:val="00D11B65"/>
    <w:rsid w:val="00D12BE8"/>
    <w:rsid w:val="00D17F1B"/>
    <w:rsid w:val="00D202D6"/>
    <w:rsid w:val="00D22E52"/>
    <w:rsid w:val="00D241C8"/>
    <w:rsid w:val="00D312D4"/>
    <w:rsid w:val="00D31D58"/>
    <w:rsid w:val="00D33DD9"/>
    <w:rsid w:val="00D401F1"/>
    <w:rsid w:val="00D41F43"/>
    <w:rsid w:val="00D430A8"/>
    <w:rsid w:val="00D47702"/>
    <w:rsid w:val="00D51F71"/>
    <w:rsid w:val="00D53606"/>
    <w:rsid w:val="00D537F3"/>
    <w:rsid w:val="00D544CF"/>
    <w:rsid w:val="00D54856"/>
    <w:rsid w:val="00D54873"/>
    <w:rsid w:val="00D56CB7"/>
    <w:rsid w:val="00D6274E"/>
    <w:rsid w:val="00D728E1"/>
    <w:rsid w:val="00D772A4"/>
    <w:rsid w:val="00D81AC0"/>
    <w:rsid w:val="00D85A39"/>
    <w:rsid w:val="00D87E82"/>
    <w:rsid w:val="00D949CD"/>
    <w:rsid w:val="00D96EDF"/>
    <w:rsid w:val="00DA5FC3"/>
    <w:rsid w:val="00DA64CB"/>
    <w:rsid w:val="00DA6BD5"/>
    <w:rsid w:val="00DB040E"/>
    <w:rsid w:val="00DB18A9"/>
    <w:rsid w:val="00DB63DB"/>
    <w:rsid w:val="00DB6B0E"/>
    <w:rsid w:val="00DB6BB5"/>
    <w:rsid w:val="00DB76B7"/>
    <w:rsid w:val="00DC3DA0"/>
    <w:rsid w:val="00DD1D66"/>
    <w:rsid w:val="00DD2E7F"/>
    <w:rsid w:val="00DD695D"/>
    <w:rsid w:val="00DE1ED8"/>
    <w:rsid w:val="00DE465B"/>
    <w:rsid w:val="00DF2204"/>
    <w:rsid w:val="00DF23C3"/>
    <w:rsid w:val="00DF3496"/>
    <w:rsid w:val="00DF4629"/>
    <w:rsid w:val="00DF46AC"/>
    <w:rsid w:val="00E078A1"/>
    <w:rsid w:val="00E13EF4"/>
    <w:rsid w:val="00E16A55"/>
    <w:rsid w:val="00E17661"/>
    <w:rsid w:val="00E215FE"/>
    <w:rsid w:val="00E2492B"/>
    <w:rsid w:val="00E250C9"/>
    <w:rsid w:val="00E260B5"/>
    <w:rsid w:val="00E303B5"/>
    <w:rsid w:val="00E31A6B"/>
    <w:rsid w:val="00E329C9"/>
    <w:rsid w:val="00E3493B"/>
    <w:rsid w:val="00E416AD"/>
    <w:rsid w:val="00E4295D"/>
    <w:rsid w:val="00E435FD"/>
    <w:rsid w:val="00E45A94"/>
    <w:rsid w:val="00E46895"/>
    <w:rsid w:val="00E50408"/>
    <w:rsid w:val="00E52697"/>
    <w:rsid w:val="00E60A65"/>
    <w:rsid w:val="00E731D6"/>
    <w:rsid w:val="00E742EC"/>
    <w:rsid w:val="00E77FCC"/>
    <w:rsid w:val="00E8110D"/>
    <w:rsid w:val="00E81310"/>
    <w:rsid w:val="00E81AC8"/>
    <w:rsid w:val="00E84EB7"/>
    <w:rsid w:val="00E8567D"/>
    <w:rsid w:val="00E862E2"/>
    <w:rsid w:val="00E92FAF"/>
    <w:rsid w:val="00E94E32"/>
    <w:rsid w:val="00E9539E"/>
    <w:rsid w:val="00E95BAC"/>
    <w:rsid w:val="00EA28B4"/>
    <w:rsid w:val="00EA5759"/>
    <w:rsid w:val="00EA6436"/>
    <w:rsid w:val="00EB0159"/>
    <w:rsid w:val="00EB028A"/>
    <w:rsid w:val="00EB0521"/>
    <w:rsid w:val="00EB42E4"/>
    <w:rsid w:val="00EB6028"/>
    <w:rsid w:val="00EB6333"/>
    <w:rsid w:val="00EB677B"/>
    <w:rsid w:val="00EB74F2"/>
    <w:rsid w:val="00EC60BA"/>
    <w:rsid w:val="00EC6286"/>
    <w:rsid w:val="00ED2FB9"/>
    <w:rsid w:val="00ED5555"/>
    <w:rsid w:val="00ED680A"/>
    <w:rsid w:val="00EE2704"/>
    <w:rsid w:val="00EE432C"/>
    <w:rsid w:val="00EE6CD1"/>
    <w:rsid w:val="00EF4FBE"/>
    <w:rsid w:val="00F01BC7"/>
    <w:rsid w:val="00F01E08"/>
    <w:rsid w:val="00F0552B"/>
    <w:rsid w:val="00F06DB4"/>
    <w:rsid w:val="00F12A22"/>
    <w:rsid w:val="00F156D5"/>
    <w:rsid w:val="00F175B4"/>
    <w:rsid w:val="00F23AAE"/>
    <w:rsid w:val="00F258D9"/>
    <w:rsid w:val="00F259B9"/>
    <w:rsid w:val="00F322C4"/>
    <w:rsid w:val="00F36672"/>
    <w:rsid w:val="00F3714B"/>
    <w:rsid w:val="00F50754"/>
    <w:rsid w:val="00F50837"/>
    <w:rsid w:val="00F50DA8"/>
    <w:rsid w:val="00F525B7"/>
    <w:rsid w:val="00F53671"/>
    <w:rsid w:val="00F5488B"/>
    <w:rsid w:val="00F55154"/>
    <w:rsid w:val="00F60F1C"/>
    <w:rsid w:val="00F61C24"/>
    <w:rsid w:val="00F62B4A"/>
    <w:rsid w:val="00F62D1C"/>
    <w:rsid w:val="00F63308"/>
    <w:rsid w:val="00F65603"/>
    <w:rsid w:val="00F656CA"/>
    <w:rsid w:val="00F73F46"/>
    <w:rsid w:val="00F7608E"/>
    <w:rsid w:val="00F811F7"/>
    <w:rsid w:val="00F822DF"/>
    <w:rsid w:val="00F835D5"/>
    <w:rsid w:val="00F836D3"/>
    <w:rsid w:val="00F84470"/>
    <w:rsid w:val="00F85431"/>
    <w:rsid w:val="00F926EA"/>
    <w:rsid w:val="00F95533"/>
    <w:rsid w:val="00FA59FB"/>
    <w:rsid w:val="00FA5ABD"/>
    <w:rsid w:val="00FA792D"/>
    <w:rsid w:val="00FB1B4A"/>
    <w:rsid w:val="00FB27BC"/>
    <w:rsid w:val="00FB2967"/>
    <w:rsid w:val="00FB40C3"/>
    <w:rsid w:val="00FB61D9"/>
    <w:rsid w:val="00FC3BF3"/>
    <w:rsid w:val="00FC4109"/>
    <w:rsid w:val="00FC7859"/>
    <w:rsid w:val="00FD2129"/>
    <w:rsid w:val="00FD2830"/>
    <w:rsid w:val="00FD7BED"/>
    <w:rsid w:val="00FE0B65"/>
    <w:rsid w:val="00FE1E69"/>
    <w:rsid w:val="00FE2CAD"/>
    <w:rsid w:val="00FF28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1C09"/>
    <w:rPr>
      <w:rFonts w:ascii="Arial" w:hAnsi="Arial"/>
      <w:sz w:val="22"/>
      <w:szCs w:val="24"/>
    </w:rPr>
  </w:style>
  <w:style w:type="paragraph" w:styleId="Heading1">
    <w:name w:val="heading 1"/>
    <w:aliases w:val="Chapter,H1"/>
    <w:next w:val="BodyText"/>
    <w:link w:val="Heading1Char"/>
    <w:qFormat/>
    <w:rsid w:val="00CD284E"/>
    <w:pPr>
      <w:keepNext/>
      <w:pageBreakBefore/>
      <w:numPr>
        <w:numId w:val="12"/>
      </w:numPr>
      <w:spacing w:after="120"/>
      <w:outlineLvl w:val="0"/>
    </w:pPr>
    <w:rPr>
      <w:rFonts w:ascii="Palatino Linotype" w:hAnsi="Palatino Linotype" w:cs="Arial"/>
      <w:b/>
      <w:bCs/>
      <w:color w:val="333399"/>
      <w:kern w:val="32"/>
      <w:sz w:val="48"/>
      <w:szCs w:val="32"/>
    </w:rPr>
  </w:style>
  <w:style w:type="paragraph" w:styleId="Heading2">
    <w:name w:val="heading 2"/>
    <w:aliases w:val="H2"/>
    <w:next w:val="BodyText"/>
    <w:qFormat/>
    <w:rsid w:val="000F3503"/>
    <w:pPr>
      <w:keepNext/>
      <w:pBdr>
        <w:bottom w:val="single" w:sz="4" w:space="1" w:color="auto"/>
      </w:pBdr>
      <w:spacing w:before="240" w:after="60"/>
      <w:outlineLvl w:val="1"/>
    </w:pPr>
    <w:rPr>
      <w:rFonts w:ascii="Palatino Linotype" w:hAnsi="Palatino Linotype" w:cs="Arial"/>
      <w:b/>
      <w:bCs/>
      <w:iCs/>
      <w:color w:val="333399"/>
      <w:sz w:val="32"/>
      <w:szCs w:val="28"/>
    </w:rPr>
  </w:style>
  <w:style w:type="paragraph" w:styleId="Heading3">
    <w:name w:val="heading 3"/>
    <w:next w:val="BodyText"/>
    <w:qFormat/>
    <w:rsid w:val="000F3503"/>
    <w:pPr>
      <w:keepNext/>
      <w:spacing w:before="240" w:after="60"/>
      <w:outlineLvl w:val="2"/>
    </w:pPr>
    <w:rPr>
      <w:rFonts w:ascii="Palatino Linotype" w:hAnsi="Palatino Linotype" w:cs="Arial"/>
      <w:bCs/>
      <w:sz w:val="28"/>
      <w:szCs w:val="26"/>
    </w:rPr>
  </w:style>
  <w:style w:type="paragraph" w:styleId="Heading4">
    <w:name w:val="heading 4"/>
    <w:next w:val="BodyText"/>
    <w:link w:val="Heading4Char"/>
    <w:qFormat/>
    <w:rsid w:val="000F3503"/>
    <w:pPr>
      <w:keepNext/>
      <w:spacing w:before="240" w:after="60"/>
      <w:ind w:left="360"/>
      <w:outlineLvl w:val="3"/>
    </w:pPr>
    <w:rPr>
      <w:rFonts w:ascii="Palatino Linotype" w:hAnsi="Palatino Linotype"/>
      <w:b/>
      <w:bCs/>
      <w:sz w:val="24"/>
      <w:szCs w:val="28"/>
    </w:rPr>
  </w:style>
  <w:style w:type="paragraph" w:styleId="Heading5">
    <w:name w:val="heading 5"/>
    <w:next w:val="BodyText"/>
    <w:qFormat/>
    <w:rsid w:val="00A31C09"/>
    <w:pPr>
      <w:spacing w:before="240" w:after="60"/>
      <w:ind w:left="720"/>
      <w:outlineLvl w:val="4"/>
    </w:pPr>
    <w:rPr>
      <w:rFonts w:ascii="Palatino Linotype" w:hAnsi="Palatino Linotype"/>
      <w:bCs/>
      <w:iCs/>
      <w:sz w:val="24"/>
      <w:szCs w:val="26"/>
    </w:rPr>
  </w:style>
  <w:style w:type="paragraph" w:styleId="Heading6">
    <w:name w:val="heading 6"/>
    <w:basedOn w:val="Normal"/>
    <w:next w:val="Normal"/>
    <w:qFormat/>
    <w:rsid w:val="00A31C09"/>
    <w:pPr>
      <w:spacing w:before="240" w:after="60"/>
      <w:outlineLvl w:val="5"/>
    </w:pPr>
    <w:rPr>
      <w:b/>
      <w:bCs/>
      <w:szCs w:val="22"/>
    </w:rPr>
  </w:style>
  <w:style w:type="paragraph" w:styleId="Heading7">
    <w:name w:val="heading 7"/>
    <w:basedOn w:val="Normal"/>
    <w:next w:val="Normal"/>
    <w:qFormat/>
    <w:rsid w:val="00A31C09"/>
    <w:pPr>
      <w:spacing w:before="240" w:after="60"/>
      <w:outlineLvl w:val="6"/>
    </w:pPr>
  </w:style>
  <w:style w:type="paragraph" w:styleId="Heading8">
    <w:name w:val="heading 8"/>
    <w:basedOn w:val="Normal"/>
    <w:next w:val="Normal"/>
    <w:qFormat/>
    <w:rsid w:val="00A31C09"/>
    <w:pPr>
      <w:spacing w:before="240" w:after="60"/>
      <w:outlineLvl w:val="7"/>
    </w:pPr>
    <w:rPr>
      <w:i/>
      <w:iCs/>
    </w:rPr>
  </w:style>
  <w:style w:type="paragraph" w:styleId="Heading9">
    <w:name w:val="heading 9"/>
    <w:aliases w:val="Appendix"/>
    <w:next w:val="BodyText"/>
    <w:qFormat/>
    <w:rsid w:val="00960CE9"/>
    <w:pPr>
      <w:keepNext/>
      <w:pageBreakBefore/>
      <w:numPr>
        <w:numId w:val="5"/>
      </w:numPr>
      <w:spacing w:after="120"/>
      <w:outlineLvl w:val="8"/>
    </w:pPr>
    <w:rPr>
      <w:rFonts w:ascii="Palatino Linotype" w:hAnsi="Palatino Linotype" w:cs="Arial"/>
      <w:b/>
      <w:color w:val="333399"/>
      <w:sz w:val="4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3503"/>
    <w:pPr>
      <w:spacing w:after="120"/>
      <w:ind w:left="720"/>
    </w:pPr>
  </w:style>
  <w:style w:type="numbering" w:styleId="111111">
    <w:name w:val="Outline List 2"/>
    <w:basedOn w:val="NoList"/>
    <w:semiHidden/>
    <w:rsid w:val="00A31C09"/>
    <w:pPr>
      <w:numPr>
        <w:numId w:val="1"/>
      </w:numPr>
    </w:pPr>
  </w:style>
  <w:style w:type="numbering" w:styleId="1ai">
    <w:name w:val="Outline List 1"/>
    <w:basedOn w:val="NoList"/>
    <w:semiHidden/>
    <w:rsid w:val="00A31C09"/>
    <w:pPr>
      <w:numPr>
        <w:numId w:val="2"/>
      </w:numPr>
    </w:pPr>
  </w:style>
  <w:style w:type="numbering" w:styleId="ArticleSection">
    <w:name w:val="Outline List 3"/>
    <w:basedOn w:val="NoList"/>
    <w:semiHidden/>
    <w:rsid w:val="00A31C09"/>
    <w:pPr>
      <w:numPr>
        <w:numId w:val="3"/>
      </w:numPr>
    </w:pPr>
  </w:style>
  <w:style w:type="paragraph" w:styleId="BodyText2">
    <w:name w:val="Body Text 2"/>
    <w:basedOn w:val="Normal"/>
    <w:semiHidden/>
    <w:rsid w:val="00A31C09"/>
    <w:pPr>
      <w:spacing w:after="120" w:line="480" w:lineRule="auto"/>
    </w:pPr>
  </w:style>
  <w:style w:type="paragraph" w:styleId="BodyText3">
    <w:name w:val="Body Text 3"/>
    <w:basedOn w:val="Normal"/>
    <w:semiHidden/>
    <w:rsid w:val="00A31C09"/>
    <w:pPr>
      <w:spacing w:after="120"/>
    </w:pPr>
    <w:rPr>
      <w:sz w:val="16"/>
      <w:szCs w:val="16"/>
    </w:rPr>
  </w:style>
  <w:style w:type="paragraph" w:styleId="BodyTextFirstIndent">
    <w:name w:val="Body Text First Indent"/>
    <w:basedOn w:val="BodyText"/>
    <w:semiHidden/>
    <w:rsid w:val="00A31C09"/>
    <w:pPr>
      <w:ind w:firstLine="210"/>
    </w:pPr>
  </w:style>
  <w:style w:type="paragraph" w:styleId="BodyTextIndent">
    <w:name w:val="Body Text Indent"/>
    <w:rsid w:val="00A31C09"/>
    <w:pPr>
      <w:spacing w:after="120"/>
      <w:ind w:left="1440"/>
    </w:pPr>
    <w:rPr>
      <w:rFonts w:ascii="Arial" w:hAnsi="Arial"/>
      <w:sz w:val="22"/>
      <w:szCs w:val="24"/>
    </w:rPr>
  </w:style>
  <w:style w:type="paragraph" w:styleId="BodyTextFirstIndent2">
    <w:name w:val="Body Text First Indent 2"/>
    <w:basedOn w:val="BodyTextIndent"/>
    <w:semiHidden/>
    <w:rsid w:val="00A31C09"/>
    <w:pPr>
      <w:ind w:firstLine="210"/>
    </w:pPr>
  </w:style>
  <w:style w:type="paragraph" w:styleId="Caption">
    <w:name w:val="caption"/>
    <w:next w:val="BodyText"/>
    <w:link w:val="CaptionChar"/>
    <w:qFormat/>
    <w:rsid w:val="00A31C09"/>
    <w:pPr>
      <w:spacing w:before="60" w:after="240"/>
      <w:ind w:left="720"/>
    </w:pPr>
    <w:rPr>
      <w:rFonts w:ascii="Palatino Linotype" w:hAnsi="Palatino Linotype"/>
      <w:bCs/>
      <w:i/>
      <w:sz w:val="22"/>
    </w:rPr>
  </w:style>
  <w:style w:type="paragraph" w:styleId="E-mailSignature">
    <w:name w:val="E-mail Signature"/>
    <w:basedOn w:val="Normal"/>
    <w:semiHidden/>
    <w:rsid w:val="00A31C09"/>
  </w:style>
  <w:style w:type="character" w:styleId="HTMLAcronym">
    <w:name w:val="HTML Acronym"/>
    <w:basedOn w:val="DefaultParagraphFont"/>
    <w:semiHidden/>
    <w:rsid w:val="00A31C09"/>
  </w:style>
  <w:style w:type="paragraph" w:styleId="HTMLAddress">
    <w:name w:val="HTML Address"/>
    <w:basedOn w:val="Normal"/>
    <w:semiHidden/>
    <w:rsid w:val="00A31C09"/>
    <w:rPr>
      <w:i/>
      <w:iCs/>
    </w:rPr>
  </w:style>
  <w:style w:type="character" w:styleId="HTMLCite">
    <w:name w:val="HTML Cite"/>
    <w:basedOn w:val="DefaultParagraphFont"/>
    <w:semiHidden/>
    <w:rsid w:val="00A31C09"/>
    <w:rPr>
      <w:i/>
      <w:iCs/>
    </w:rPr>
  </w:style>
  <w:style w:type="character" w:styleId="HTMLCode">
    <w:name w:val="HTML Code"/>
    <w:basedOn w:val="DefaultParagraphFont"/>
    <w:semiHidden/>
    <w:rsid w:val="00A31C09"/>
    <w:rPr>
      <w:rFonts w:ascii="Courier New" w:hAnsi="Courier New" w:cs="Courier New"/>
      <w:sz w:val="20"/>
      <w:szCs w:val="20"/>
    </w:rPr>
  </w:style>
  <w:style w:type="character" w:styleId="HTMLDefinition">
    <w:name w:val="HTML Definition"/>
    <w:basedOn w:val="DefaultParagraphFont"/>
    <w:semiHidden/>
    <w:rsid w:val="00A31C09"/>
    <w:rPr>
      <w:i/>
      <w:iCs/>
    </w:rPr>
  </w:style>
  <w:style w:type="character" w:styleId="HTMLKeyboard">
    <w:name w:val="HTML Keyboard"/>
    <w:basedOn w:val="DefaultParagraphFont"/>
    <w:semiHidden/>
    <w:rsid w:val="00A31C09"/>
    <w:rPr>
      <w:rFonts w:ascii="Courier New" w:hAnsi="Courier New" w:cs="Courier New"/>
      <w:sz w:val="20"/>
      <w:szCs w:val="20"/>
    </w:rPr>
  </w:style>
  <w:style w:type="paragraph" w:styleId="HTMLPreformatted">
    <w:name w:val="HTML Preformatted"/>
    <w:basedOn w:val="Normal"/>
    <w:semiHidden/>
    <w:rsid w:val="00A31C09"/>
    <w:rPr>
      <w:rFonts w:ascii="Courier New" w:hAnsi="Courier New" w:cs="Courier New"/>
      <w:sz w:val="20"/>
      <w:szCs w:val="20"/>
    </w:rPr>
  </w:style>
  <w:style w:type="character" w:styleId="HTMLSample">
    <w:name w:val="HTML Sample"/>
    <w:basedOn w:val="DefaultParagraphFont"/>
    <w:semiHidden/>
    <w:rsid w:val="00A31C09"/>
    <w:rPr>
      <w:rFonts w:ascii="Courier New" w:hAnsi="Courier New" w:cs="Courier New"/>
    </w:rPr>
  </w:style>
  <w:style w:type="character" w:styleId="HTMLTypewriter">
    <w:name w:val="HTML Typewriter"/>
    <w:basedOn w:val="DefaultParagraphFont"/>
    <w:semiHidden/>
    <w:rsid w:val="00A31C09"/>
    <w:rPr>
      <w:rFonts w:ascii="Courier New" w:hAnsi="Courier New" w:cs="Courier New"/>
      <w:sz w:val="20"/>
      <w:szCs w:val="20"/>
    </w:rPr>
  </w:style>
  <w:style w:type="character" w:styleId="HTMLVariable">
    <w:name w:val="HTML Variable"/>
    <w:basedOn w:val="DefaultParagraphFont"/>
    <w:semiHidden/>
    <w:rsid w:val="00A31C09"/>
    <w:rPr>
      <w:i/>
      <w:iCs/>
    </w:rPr>
  </w:style>
  <w:style w:type="paragraph" w:styleId="Index1">
    <w:name w:val="index 1"/>
    <w:next w:val="Normal"/>
    <w:rsid w:val="00827861"/>
    <w:pPr>
      <w:ind w:left="220" w:hanging="220"/>
    </w:pPr>
    <w:rPr>
      <w:rFonts w:ascii="Arial" w:hAnsi="Arial"/>
      <w:szCs w:val="18"/>
    </w:rPr>
  </w:style>
  <w:style w:type="paragraph" w:styleId="Index2">
    <w:name w:val="index 2"/>
    <w:next w:val="Normal"/>
    <w:rsid w:val="00EB74F2"/>
    <w:pPr>
      <w:ind w:left="440" w:hanging="220"/>
    </w:pPr>
    <w:rPr>
      <w:rFonts w:ascii="Arial" w:hAnsi="Arial"/>
      <w:sz w:val="18"/>
      <w:szCs w:val="18"/>
    </w:rPr>
  </w:style>
  <w:style w:type="paragraph" w:styleId="Index3">
    <w:name w:val="index 3"/>
    <w:next w:val="Normal"/>
    <w:rsid w:val="00EB74F2"/>
    <w:pPr>
      <w:ind w:left="660" w:hanging="220"/>
    </w:pPr>
    <w:rPr>
      <w:rFonts w:ascii="Arial" w:hAnsi="Arial"/>
      <w:sz w:val="18"/>
      <w:szCs w:val="18"/>
    </w:rPr>
  </w:style>
  <w:style w:type="paragraph" w:styleId="TOC4">
    <w:name w:val="toc 4"/>
    <w:basedOn w:val="Normal"/>
    <w:next w:val="Normal"/>
    <w:semiHidden/>
    <w:rsid w:val="00EF4FBE"/>
    <w:pPr>
      <w:ind w:left="720"/>
    </w:pPr>
    <w:rPr>
      <w:sz w:val="20"/>
    </w:rPr>
  </w:style>
  <w:style w:type="paragraph" w:styleId="List">
    <w:name w:val="List"/>
    <w:basedOn w:val="Normal"/>
    <w:semiHidden/>
    <w:rsid w:val="00A31C09"/>
    <w:pPr>
      <w:ind w:left="360" w:hanging="360"/>
    </w:pPr>
  </w:style>
  <w:style w:type="paragraph" w:styleId="List2">
    <w:name w:val="List 2"/>
    <w:basedOn w:val="Normal"/>
    <w:semiHidden/>
    <w:rsid w:val="00A31C09"/>
    <w:pPr>
      <w:ind w:left="720" w:hanging="360"/>
    </w:pPr>
  </w:style>
  <w:style w:type="paragraph" w:styleId="List3">
    <w:name w:val="List 3"/>
    <w:basedOn w:val="Normal"/>
    <w:semiHidden/>
    <w:rsid w:val="00A31C09"/>
    <w:pPr>
      <w:ind w:left="1080" w:hanging="360"/>
    </w:pPr>
  </w:style>
  <w:style w:type="paragraph" w:styleId="List4">
    <w:name w:val="List 4"/>
    <w:basedOn w:val="Normal"/>
    <w:semiHidden/>
    <w:rsid w:val="00A31C09"/>
    <w:pPr>
      <w:ind w:left="1440" w:hanging="360"/>
    </w:pPr>
  </w:style>
  <w:style w:type="paragraph" w:styleId="List5">
    <w:name w:val="List 5"/>
    <w:basedOn w:val="Normal"/>
    <w:semiHidden/>
    <w:rsid w:val="00A31C09"/>
    <w:pPr>
      <w:ind w:left="1800" w:hanging="360"/>
    </w:pPr>
  </w:style>
  <w:style w:type="paragraph" w:styleId="NormalWeb">
    <w:name w:val="Normal (Web)"/>
    <w:basedOn w:val="Normal"/>
    <w:semiHidden/>
    <w:rsid w:val="00A31C09"/>
  </w:style>
  <w:style w:type="paragraph" w:styleId="NoteHeading">
    <w:name w:val="Note Heading"/>
    <w:basedOn w:val="Normal"/>
    <w:next w:val="Normal"/>
    <w:semiHidden/>
    <w:rsid w:val="00A31C09"/>
  </w:style>
  <w:style w:type="table" w:styleId="Table3Deffects1">
    <w:name w:val="Table 3D effects 1"/>
    <w:basedOn w:val="TableNormal"/>
    <w:semiHidden/>
    <w:rsid w:val="00A31C0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31C0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31C0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31C0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31C0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31C0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31C0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31C0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31C0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31C0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31C0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31C0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31C0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31C0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31C0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31C0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31C0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A31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A31C0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31C0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31C0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31C0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31C0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31C0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31C0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31C0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31C0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31C0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31C0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31C0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31C0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31C0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31C0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31C0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31C09"/>
    <w:pPr>
      <w:ind w:left="240" w:hanging="240"/>
    </w:pPr>
  </w:style>
  <w:style w:type="paragraph" w:styleId="TableofFigures">
    <w:name w:val="table of figures"/>
    <w:basedOn w:val="Normal"/>
    <w:next w:val="Normal"/>
    <w:semiHidden/>
    <w:rsid w:val="00A31C09"/>
  </w:style>
  <w:style w:type="table" w:styleId="TableProfessional">
    <w:name w:val="Table Professional"/>
    <w:basedOn w:val="TableNormal"/>
    <w:semiHidden/>
    <w:rsid w:val="00A31C0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31C0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31C0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31C0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31C0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31C0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31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A31C0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31C0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31C0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next w:val="Normal"/>
    <w:rsid w:val="00FA792D"/>
    <w:pPr>
      <w:spacing w:before="120"/>
    </w:pPr>
    <w:rPr>
      <w:rFonts w:ascii="Palatino Linotype" w:hAnsi="Palatino Linotype"/>
      <w:b/>
      <w:sz w:val="24"/>
      <w:szCs w:val="24"/>
    </w:rPr>
  </w:style>
  <w:style w:type="paragraph" w:styleId="TOC2">
    <w:name w:val="toc 2"/>
    <w:basedOn w:val="Normal"/>
    <w:next w:val="Normal"/>
    <w:rsid w:val="00FA792D"/>
    <w:pPr>
      <w:ind w:left="360"/>
    </w:pPr>
    <w:rPr>
      <w:sz w:val="20"/>
    </w:rPr>
  </w:style>
  <w:style w:type="paragraph" w:styleId="TOC3">
    <w:name w:val="toc 3"/>
    <w:basedOn w:val="Normal"/>
    <w:next w:val="Normal"/>
    <w:rsid w:val="00FA792D"/>
    <w:pPr>
      <w:ind w:left="720"/>
    </w:pPr>
    <w:rPr>
      <w:sz w:val="20"/>
    </w:rPr>
  </w:style>
  <w:style w:type="paragraph" w:styleId="Title">
    <w:name w:val="Title"/>
    <w:next w:val="Normal"/>
    <w:qFormat/>
    <w:rsid w:val="00E303B5"/>
    <w:pPr>
      <w:pageBreakBefore/>
      <w:spacing w:after="120"/>
      <w:outlineLvl w:val="0"/>
    </w:pPr>
    <w:rPr>
      <w:rFonts w:ascii="Palatino Linotype" w:hAnsi="Palatino Linotype" w:cs="Arial"/>
      <w:b/>
      <w:bCs/>
      <w:color w:val="333399"/>
      <w:kern w:val="28"/>
      <w:sz w:val="48"/>
      <w:szCs w:val="32"/>
    </w:rPr>
  </w:style>
  <w:style w:type="paragraph" w:styleId="BlockText">
    <w:name w:val="Block Text"/>
    <w:basedOn w:val="Normal"/>
    <w:rsid w:val="00A31C09"/>
    <w:pPr>
      <w:spacing w:after="120"/>
      <w:ind w:left="1080" w:right="1080"/>
    </w:pPr>
    <w:rPr>
      <w:rFonts w:ascii="Palatino Linotype" w:hAnsi="Palatino Linotype"/>
      <w:i/>
    </w:rPr>
  </w:style>
  <w:style w:type="paragraph" w:styleId="BodyTextIndent2">
    <w:name w:val="Body Text Indent 2"/>
    <w:basedOn w:val="Normal"/>
    <w:rsid w:val="00A31C09"/>
    <w:pPr>
      <w:spacing w:after="120"/>
      <w:ind w:left="1800"/>
    </w:pPr>
  </w:style>
  <w:style w:type="paragraph" w:styleId="BodyTextIndent3">
    <w:name w:val="Body Text Indent 3"/>
    <w:basedOn w:val="Normal"/>
    <w:semiHidden/>
    <w:rsid w:val="00A31C09"/>
    <w:pPr>
      <w:spacing w:after="120"/>
      <w:ind w:left="1080"/>
    </w:pPr>
    <w:rPr>
      <w:szCs w:val="16"/>
    </w:rPr>
  </w:style>
  <w:style w:type="paragraph" w:customStyle="1" w:styleId="CoverGraphicRight">
    <w:name w:val="CoverGraphicRight"/>
    <w:basedOn w:val="Normal"/>
    <w:rsid w:val="005C71C7"/>
    <w:pPr>
      <w:jc w:val="right"/>
    </w:pPr>
    <w:rPr>
      <w:b/>
      <w:sz w:val="20"/>
    </w:rPr>
  </w:style>
  <w:style w:type="character" w:customStyle="1" w:styleId="AuthorNoteBlueBold">
    <w:name w:val="AuthorNoteBlueBold"/>
    <w:basedOn w:val="AuthorNoteBlue"/>
    <w:rsid w:val="008D6A76"/>
    <w:rPr>
      <w:b/>
    </w:rPr>
  </w:style>
  <w:style w:type="character" w:customStyle="1" w:styleId="AuthorNoteRedBold">
    <w:name w:val="AuthorNoteRedBold"/>
    <w:basedOn w:val="AuthorNoteBlue"/>
    <w:rsid w:val="008D6A76"/>
    <w:rPr>
      <w:b/>
      <w:color w:val="FF0000"/>
    </w:rPr>
  </w:style>
  <w:style w:type="paragraph" w:styleId="Footer">
    <w:name w:val="footer"/>
    <w:basedOn w:val="Normal"/>
    <w:rsid w:val="00A31C09"/>
    <w:pPr>
      <w:tabs>
        <w:tab w:val="center" w:pos="4320"/>
        <w:tab w:val="right" w:pos="8856"/>
      </w:tabs>
    </w:pPr>
    <w:rPr>
      <w:sz w:val="20"/>
    </w:rPr>
  </w:style>
  <w:style w:type="paragraph" w:styleId="Header">
    <w:name w:val="header"/>
    <w:rsid w:val="005F4039"/>
    <w:pPr>
      <w:pBdr>
        <w:bottom w:val="single" w:sz="4" w:space="1" w:color="999999"/>
      </w:pBdr>
      <w:tabs>
        <w:tab w:val="right" w:pos="8856"/>
      </w:tabs>
    </w:pPr>
    <w:rPr>
      <w:rFonts w:ascii="Arial" w:hAnsi="Arial"/>
      <w:i/>
      <w:szCs w:val="24"/>
    </w:rPr>
  </w:style>
  <w:style w:type="paragraph" w:customStyle="1" w:styleId="CopyrightText">
    <w:name w:val="CopyrightText"/>
    <w:rsid w:val="008D6A76"/>
    <w:pPr>
      <w:spacing w:after="120"/>
    </w:pPr>
    <w:rPr>
      <w:rFonts w:ascii="Arial" w:hAnsi="Arial"/>
      <w:sz w:val="22"/>
      <w:szCs w:val="24"/>
    </w:rPr>
  </w:style>
  <w:style w:type="paragraph" w:customStyle="1" w:styleId="CodePara2">
    <w:name w:val="CodePara2"/>
    <w:basedOn w:val="CodePara1"/>
    <w:link w:val="CodePara2Char"/>
    <w:rsid w:val="00A54F40"/>
    <w:pPr>
      <w:ind w:left="360"/>
    </w:pPr>
  </w:style>
  <w:style w:type="paragraph" w:styleId="ListBullet">
    <w:name w:val="List Bullet"/>
    <w:basedOn w:val="Normal"/>
    <w:rsid w:val="000F3503"/>
    <w:pPr>
      <w:numPr>
        <w:numId w:val="15"/>
      </w:numPr>
      <w:spacing w:after="120"/>
    </w:pPr>
  </w:style>
  <w:style w:type="paragraph" w:styleId="ListBullet2">
    <w:name w:val="List Bullet 2"/>
    <w:basedOn w:val="Normal"/>
    <w:rsid w:val="00F7608E"/>
    <w:pPr>
      <w:numPr>
        <w:numId w:val="16"/>
      </w:numPr>
      <w:spacing w:after="120"/>
    </w:pPr>
  </w:style>
  <w:style w:type="paragraph" w:styleId="ListBullet3">
    <w:name w:val="List Bullet 3"/>
    <w:basedOn w:val="Normal"/>
    <w:rsid w:val="00A31C09"/>
    <w:pPr>
      <w:numPr>
        <w:numId w:val="6"/>
      </w:numPr>
      <w:spacing w:after="120"/>
    </w:pPr>
  </w:style>
  <w:style w:type="paragraph" w:styleId="ListBullet4">
    <w:name w:val="List Bullet 4"/>
    <w:basedOn w:val="Normal"/>
    <w:semiHidden/>
    <w:rsid w:val="00A31C09"/>
    <w:pPr>
      <w:numPr>
        <w:numId w:val="7"/>
      </w:numPr>
      <w:spacing w:after="120"/>
    </w:pPr>
  </w:style>
  <w:style w:type="paragraph" w:styleId="ListBullet5">
    <w:name w:val="List Bullet 5"/>
    <w:basedOn w:val="Normal"/>
    <w:semiHidden/>
    <w:rsid w:val="00A31C09"/>
    <w:pPr>
      <w:numPr>
        <w:numId w:val="8"/>
      </w:numPr>
      <w:spacing w:after="120"/>
    </w:pPr>
  </w:style>
  <w:style w:type="paragraph" w:styleId="ListContinue">
    <w:name w:val="List Continue"/>
    <w:basedOn w:val="Normal"/>
    <w:semiHidden/>
    <w:rsid w:val="00A31C09"/>
    <w:pPr>
      <w:spacing w:after="120"/>
      <w:ind w:left="360"/>
    </w:pPr>
  </w:style>
  <w:style w:type="paragraph" w:styleId="ListContinue2">
    <w:name w:val="List Continue 2"/>
    <w:basedOn w:val="Normal"/>
    <w:semiHidden/>
    <w:rsid w:val="00A31C09"/>
    <w:pPr>
      <w:spacing w:after="120"/>
      <w:ind w:left="720"/>
    </w:pPr>
  </w:style>
  <w:style w:type="paragraph" w:styleId="ListContinue3">
    <w:name w:val="List Continue 3"/>
    <w:basedOn w:val="Normal"/>
    <w:semiHidden/>
    <w:rsid w:val="00A31C09"/>
    <w:pPr>
      <w:spacing w:after="120"/>
      <w:ind w:left="1080"/>
    </w:pPr>
  </w:style>
  <w:style w:type="paragraph" w:styleId="ListContinue4">
    <w:name w:val="List Continue 4"/>
    <w:basedOn w:val="Normal"/>
    <w:semiHidden/>
    <w:rsid w:val="00A31C09"/>
    <w:pPr>
      <w:spacing w:after="120"/>
      <w:ind w:left="1440"/>
    </w:pPr>
  </w:style>
  <w:style w:type="paragraph" w:styleId="ListContinue5">
    <w:name w:val="List Continue 5"/>
    <w:basedOn w:val="Normal"/>
    <w:semiHidden/>
    <w:rsid w:val="00A31C09"/>
    <w:pPr>
      <w:spacing w:after="120"/>
      <w:ind w:left="1800"/>
    </w:pPr>
  </w:style>
  <w:style w:type="paragraph" w:styleId="ListNumber">
    <w:name w:val="List Number"/>
    <w:basedOn w:val="Normal"/>
    <w:link w:val="ListNumberChar"/>
    <w:rsid w:val="00F7608E"/>
    <w:pPr>
      <w:numPr>
        <w:numId w:val="22"/>
      </w:numPr>
      <w:spacing w:after="120"/>
    </w:pPr>
  </w:style>
  <w:style w:type="paragraph" w:styleId="ListNumber2">
    <w:name w:val="List Number 2"/>
    <w:basedOn w:val="Normal"/>
    <w:rsid w:val="00F7608E"/>
    <w:pPr>
      <w:numPr>
        <w:numId w:val="39"/>
      </w:numPr>
      <w:spacing w:after="120"/>
    </w:pPr>
  </w:style>
  <w:style w:type="paragraph" w:styleId="ListNumber3">
    <w:name w:val="List Number 3"/>
    <w:basedOn w:val="Normal"/>
    <w:semiHidden/>
    <w:rsid w:val="00F7608E"/>
    <w:pPr>
      <w:numPr>
        <w:numId w:val="18"/>
      </w:numPr>
    </w:pPr>
  </w:style>
  <w:style w:type="paragraph" w:styleId="ListNumber4">
    <w:name w:val="List Number 4"/>
    <w:basedOn w:val="Normal"/>
    <w:semiHidden/>
    <w:rsid w:val="00F7608E"/>
    <w:pPr>
      <w:numPr>
        <w:numId w:val="19"/>
      </w:numPr>
    </w:pPr>
  </w:style>
  <w:style w:type="paragraph" w:styleId="ListNumber5">
    <w:name w:val="List Number 5"/>
    <w:basedOn w:val="Normal"/>
    <w:semiHidden/>
    <w:rsid w:val="00A31C09"/>
    <w:pPr>
      <w:numPr>
        <w:numId w:val="9"/>
      </w:numPr>
    </w:pPr>
  </w:style>
  <w:style w:type="paragraph" w:customStyle="1" w:styleId="TableText">
    <w:name w:val="TableText"/>
    <w:rsid w:val="00D039D0"/>
    <w:pPr>
      <w:spacing w:before="60" w:after="60"/>
    </w:pPr>
    <w:rPr>
      <w:rFonts w:ascii="Arial" w:hAnsi="Arial"/>
      <w:szCs w:val="24"/>
    </w:rPr>
  </w:style>
  <w:style w:type="paragraph" w:customStyle="1" w:styleId="TableHeader">
    <w:name w:val="TableHeader"/>
    <w:basedOn w:val="TableText"/>
    <w:rsid w:val="00A31C09"/>
    <w:pPr>
      <w:keepNext/>
      <w:spacing w:after="0"/>
    </w:pPr>
    <w:rPr>
      <w:b/>
      <w:i/>
      <w:sz w:val="22"/>
    </w:rPr>
  </w:style>
  <w:style w:type="paragraph" w:customStyle="1" w:styleId="CoverTitle">
    <w:name w:val="CoverTitle"/>
    <w:rsid w:val="00A31C09"/>
    <w:pPr>
      <w:spacing w:before="360"/>
      <w:jc w:val="right"/>
    </w:pPr>
    <w:rPr>
      <w:rFonts w:ascii="Palatino Linotype" w:hAnsi="Palatino Linotype" w:cs="Arial"/>
      <w:b/>
      <w:smallCaps/>
      <w:color w:val="333399"/>
      <w:spacing w:val="20"/>
      <w:kern w:val="64"/>
      <w:sz w:val="64"/>
      <w:szCs w:val="64"/>
    </w:rPr>
  </w:style>
  <w:style w:type="paragraph" w:customStyle="1" w:styleId="NCICBName">
    <w:name w:val="NCICB_Name"/>
    <w:semiHidden/>
    <w:rsid w:val="0071753E"/>
    <w:pPr>
      <w:ind w:left="216"/>
    </w:pPr>
    <w:rPr>
      <w:rFonts w:ascii="Arial" w:hAnsi="Arial"/>
      <w:sz w:val="22"/>
      <w:szCs w:val="24"/>
    </w:rPr>
  </w:style>
  <w:style w:type="paragraph" w:customStyle="1" w:styleId="CoverDateSaved">
    <w:name w:val="CoverDateSaved"/>
    <w:next w:val="Normal"/>
    <w:rsid w:val="00A31C09"/>
    <w:pPr>
      <w:tabs>
        <w:tab w:val="right" w:pos="8928"/>
      </w:tabs>
    </w:pPr>
    <w:rPr>
      <w:rFonts w:ascii="Arial" w:hAnsi="Arial"/>
      <w:szCs w:val="24"/>
    </w:rPr>
  </w:style>
  <w:style w:type="paragraph" w:customStyle="1" w:styleId="TitleCopyright">
    <w:name w:val="TitleCopyright"/>
    <w:next w:val="BodyText"/>
    <w:rsid w:val="00A31C09"/>
    <w:pPr>
      <w:keepNext/>
      <w:pageBreakBefore/>
      <w:spacing w:after="240"/>
    </w:pPr>
    <w:rPr>
      <w:rFonts w:ascii="Palatino Linotype" w:hAnsi="Palatino Linotype"/>
      <w:b/>
      <w:color w:val="333399"/>
      <w:sz w:val="48"/>
      <w:szCs w:val="24"/>
    </w:rPr>
  </w:style>
  <w:style w:type="character" w:customStyle="1" w:styleId="Subscript">
    <w:name w:val="Subscript"/>
    <w:basedOn w:val="DefaultParagraphFont"/>
    <w:rsid w:val="00905C28"/>
    <w:rPr>
      <w:rFonts w:ascii="Times New Roman" w:hAnsi="Times New Roman" w:cs="Arial"/>
      <w:dstrike w:val="0"/>
      <w:vertAlign w:val="subscript"/>
    </w:rPr>
  </w:style>
  <w:style w:type="character" w:styleId="Strong">
    <w:name w:val="Strong"/>
    <w:basedOn w:val="DefaultParagraphFont"/>
    <w:qFormat/>
    <w:rsid w:val="00A31C09"/>
    <w:rPr>
      <w:b/>
      <w:bCs/>
    </w:rPr>
  </w:style>
  <w:style w:type="paragraph" w:customStyle="1" w:styleId="Code">
    <w:name w:val="Code"/>
    <w:basedOn w:val="Normal"/>
    <w:link w:val="CodeChar"/>
    <w:rsid w:val="00486678"/>
    <w:pPr>
      <w:keepLines/>
      <w:pBdr>
        <w:top w:val="single" w:sz="4" w:space="3" w:color="auto"/>
        <w:bottom w:val="single" w:sz="4" w:space="3" w:color="auto"/>
      </w:pBdr>
      <w:shd w:val="clear" w:color="auto" w:fill="D9D9D9"/>
      <w:spacing w:after="120"/>
      <w:ind w:left="720"/>
      <w:contextualSpacing/>
    </w:pPr>
    <w:rPr>
      <w:rFonts w:ascii="Courier New" w:hAnsi="Courier New"/>
      <w:sz w:val="18"/>
    </w:rPr>
  </w:style>
  <w:style w:type="paragraph" w:customStyle="1" w:styleId="TitleTOC">
    <w:name w:val="TitleTOC"/>
    <w:next w:val="Normal"/>
    <w:rsid w:val="00E303B5"/>
    <w:pPr>
      <w:pageBreakBefore/>
      <w:spacing w:after="60"/>
    </w:pPr>
    <w:rPr>
      <w:rFonts w:ascii="Palatino Linotype" w:hAnsi="Palatino Linotype"/>
      <w:b/>
      <w:color w:val="333399"/>
      <w:sz w:val="48"/>
      <w:szCs w:val="24"/>
    </w:rPr>
  </w:style>
  <w:style w:type="character" w:styleId="Hyperlink">
    <w:name w:val="Hyperlink"/>
    <w:basedOn w:val="DefaultParagraphFont"/>
    <w:rsid w:val="00A31C09"/>
    <w:rPr>
      <w:color w:val="0000FF"/>
      <w:u w:val="single"/>
    </w:rPr>
  </w:style>
  <w:style w:type="character" w:styleId="Emphasis">
    <w:name w:val="Emphasis"/>
    <w:basedOn w:val="DefaultParagraphFont"/>
    <w:qFormat/>
    <w:rsid w:val="00D41F43"/>
    <w:rPr>
      <w:i/>
      <w:iCs/>
    </w:rPr>
  </w:style>
  <w:style w:type="character" w:styleId="PageNumber">
    <w:name w:val="page number"/>
    <w:basedOn w:val="DefaultParagraphFont"/>
    <w:semiHidden/>
    <w:rsid w:val="00A31C09"/>
  </w:style>
  <w:style w:type="paragraph" w:customStyle="1" w:styleId="TableTextIndent">
    <w:name w:val="TableTextIndent"/>
    <w:basedOn w:val="TableText"/>
    <w:rsid w:val="00A31C09"/>
    <w:pPr>
      <w:ind w:left="216"/>
    </w:pPr>
  </w:style>
  <w:style w:type="character" w:customStyle="1" w:styleId="Bold">
    <w:name w:val="Bold"/>
    <w:basedOn w:val="DefaultParagraphFont"/>
    <w:rsid w:val="000F3503"/>
    <w:rPr>
      <w:b/>
    </w:rPr>
  </w:style>
  <w:style w:type="character" w:customStyle="1" w:styleId="CodeChar0">
    <w:name w:val="CodeChar"/>
    <w:basedOn w:val="DefaultParagraphFont"/>
    <w:rsid w:val="00D11B65"/>
    <w:rPr>
      <w:rFonts w:ascii="Courier New" w:hAnsi="Courier New"/>
    </w:rPr>
  </w:style>
  <w:style w:type="character" w:customStyle="1" w:styleId="CodeTextEntryChar">
    <w:name w:val="CodeTextEntryChar"/>
    <w:basedOn w:val="CodeChar0"/>
    <w:rsid w:val="00A31C09"/>
    <w:rPr>
      <w:b/>
      <w:i/>
    </w:rPr>
  </w:style>
  <w:style w:type="character" w:customStyle="1" w:styleId="Keypress">
    <w:name w:val="Keypress"/>
    <w:basedOn w:val="DefaultParagraphFont"/>
    <w:rsid w:val="00A31C09"/>
    <w:rPr>
      <w:smallCaps/>
    </w:rPr>
  </w:style>
  <w:style w:type="paragraph" w:customStyle="1" w:styleId="CompanyNamePara">
    <w:name w:val="CompanyNamePara"/>
    <w:rsid w:val="00A31C09"/>
    <w:pPr>
      <w:numPr>
        <w:numId w:val="4"/>
      </w:numPr>
      <w:spacing w:after="60"/>
    </w:pPr>
    <w:rPr>
      <w:rFonts w:ascii="Arial" w:hAnsi="Arial"/>
      <w:szCs w:val="24"/>
    </w:rPr>
  </w:style>
  <w:style w:type="paragraph" w:customStyle="1" w:styleId="NoteInList">
    <w:name w:val="NoteInList"/>
    <w:next w:val="Normal"/>
    <w:rsid w:val="00A31C09"/>
    <w:pPr>
      <w:spacing w:after="120"/>
      <w:ind w:left="2160" w:hanging="720"/>
    </w:pPr>
    <w:rPr>
      <w:rFonts w:ascii="Palatino Linotype" w:hAnsi="Palatino Linotype"/>
      <w:sz w:val="22"/>
      <w:szCs w:val="24"/>
    </w:rPr>
  </w:style>
  <w:style w:type="paragraph" w:customStyle="1" w:styleId="TopicHeading">
    <w:name w:val="TopicHeading"/>
    <w:next w:val="ListBullet"/>
    <w:rsid w:val="00A31C09"/>
    <w:pPr>
      <w:ind w:left="720"/>
    </w:pPr>
    <w:rPr>
      <w:rFonts w:ascii="Arial" w:hAnsi="Arial"/>
      <w:b/>
      <w:color w:val="333399"/>
      <w:sz w:val="24"/>
      <w:szCs w:val="24"/>
    </w:rPr>
  </w:style>
  <w:style w:type="paragraph" w:customStyle="1" w:styleId="NoteMainbody">
    <w:name w:val="NoteMainbody"/>
    <w:next w:val="BodyText"/>
    <w:rsid w:val="00D41F43"/>
    <w:pPr>
      <w:spacing w:after="120"/>
      <w:ind w:left="720" w:hanging="720"/>
    </w:pPr>
    <w:rPr>
      <w:rFonts w:ascii="Palatino Linotype" w:hAnsi="Palatino Linotype"/>
      <w:sz w:val="22"/>
      <w:szCs w:val="24"/>
    </w:rPr>
  </w:style>
  <w:style w:type="paragraph" w:customStyle="1" w:styleId="SpacerPara">
    <w:name w:val="SpacerPara"/>
    <w:rsid w:val="00A31C09"/>
    <w:rPr>
      <w:rFonts w:ascii="Arial" w:hAnsi="Arial"/>
      <w:sz w:val="12"/>
      <w:szCs w:val="24"/>
    </w:rPr>
  </w:style>
  <w:style w:type="paragraph" w:customStyle="1" w:styleId="Callout">
    <w:name w:val="Callout"/>
    <w:rsid w:val="00A31C09"/>
    <w:rPr>
      <w:rFonts w:ascii="Arial" w:hAnsi="Arial"/>
      <w:sz w:val="18"/>
      <w:szCs w:val="24"/>
    </w:rPr>
  </w:style>
  <w:style w:type="paragraph" w:customStyle="1" w:styleId="CaptionIndent">
    <w:name w:val="CaptionIndent"/>
    <w:basedOn w:val="Caption"/>
    <w:next w:val="BodyText"/>
    <w:rsid w:val="00A31C09"/>
    <w:pPr>
      <w:ind w:left="1440"/>
    </w:pPr>
  </w:style>
  <w:style w:type="paragraph" w:customStyle="1" w:styleId="CodePara1">
    <w:name w:val="CodePara1"/>
    <w:link w:val="CodePara1Char"/>
    <w:rsid w:val="00A54F40"/>
    <w:rPr>
      <w:rFonts w:ascii="Courier New" w:hAnsi="Courier New"/>
      <w:szCs w:val="24"/>
    </w:rPr>
  </w:style>
  <w:style w:type="paragraph" w:customStyle="1" w:styleId="CodePara7">
    <w:name w:val="CodePara7"/>
    <w:basedOn w:val="CodePara1"/>
    <w:link w:val="CodePara7Char"/>
    <w:rsid w:val="00086444"/>
    <w:pPr>
      <w:ind w:left="2160"/>
    </w:pPr>
  </w:style>
  <w:style w:type="paragraph" w:customStyle="1" w:styleId="TableBullet">
    <w:name w:val="TableBullet"/>
    <w:rsid w:val="00A31C09"/>
    <w:pPr>
      <w:numPr>
        <w:numId w:val="10"/>
      </w:numPr>
      <w:spacing w:after="60"/>
    </w:pPr>
    <w:rPr>
      <w:rFonts w:ascii="Arial" w:hAnsi="Arial"/>
      <w:szCs w:val="24"/>
    </w:rPr>
  </w:style>
  <w:style w:type="paragraph" w:customStyle="1" w:styleId="TableListNumber">
    <w:name w:val="TableListNumber"/>
    <w:rsid w:val="00A31C09"/>
    <w:pPr>
      <w:numPr>
        <w:numId w:val="11"/>
      </w:numPr>
      <w:spacing w:after="60"/>
    </w:pPr>
    <w:rPr>
      <w:rFonts w:ascii="Arial" w:hAnsi="Arial"/>
      <w:szCs w:val="24"/>
    </w:rPr>
  </w:style>
  <w:style w:type="character" w:customStyle="1" w:styleId="CodeCharacter">
    <w:name w:val="Code Character"/>
    <w:basedOn w:val="DefaultParagraphFont"/>
    <w:rsid w:val="000F3503"/>
    <w:rPr>
      <w:rFonts w:ascii="Courier New" w:hAnsi="Courier New" w:cs="Courier New"/>
      <w:bCs/>
      <w:sz w:val="18"/>
      <w:szCs w:val="18"/>
    </w:rPr>
  </w:style>
  <w:style w:type="paragraph" w:customStyle="1" w:styleId="BodyTextKWN">
    <w:name w:val="BodyTextKWN"/>
    <w:basedOn w:val="BodyText"/>
    <w:rsid w:val="00A31C09"/>
    <w:pPr>
      <w:keepNext/>
    </w:pPr>
  </w:style>
  <w:style w:type="paragraph" w:customStyle="1" w:styleId="GraphicAnchorMain">
    <w:name w:val="GraphicAnchorMain"/>
    <w:next w:val="Caption"/>
    <w:rsid w:val="00A31C09"/>
    <w:pPr>
      <w:keepNext/>
      <w:spacing w:before="240"/>
    </w:pPr>
    <w:rPr>
      <w:rFonts w:ascii="Arial" w:hAnsi="Arial"/>
      <w:sz w:val="22"/>
      <w:szCs w:val="24"/>
    </w:rPr>
  </w:style>
  <w:style w:type="paragraph" w:customStyle="1" w:styleId="GraphicAnchorStep">
    <w:name w:val="GraphicAnchorStep"/>
    <w:basedOn w:val="GraphicAnchorMain"/>
    <w:next w:val="CaptionIndent"/>
    <w:rsid w:val="00A31C09"/>
    <w:pPr>
      <w:ind w:left="1440"/>
    </w:pPr>
  </w:style>
  <w:style w:type="paragraph" w:customStyle="1" w:styleId="GraphicAnchorMainIndent">
    <w:name w:val="GraphicAnchorMainIndent"/>
    <w:basedOn w:val="GraphicAnchorMain"/>
    <w:next w:val="Caption"/>
    <w:rsid w:val="00A31C09"/>
    <w:pPr>
      <w:ind w:left="720"/>
    </w:pPr>
  </w:style>
  <w:style w:type="paragraph" w:customStyle="1" w:styleId="BodyTextIndentKWN">
    <w:name w:val="BodyTextIndentKWN"/>
    <w:basedOn w:val="BodyTextIndent"/>
    <w:rsid w:val="00A31C09"/>
    <w:pPr>
      <w:keepNext/>
    </w:pPr>
  </w:style>
  <w:style w:type="paragraph" w:customStyle="1" w:styleId="WarningIndent">
    <w:name w:val="Warning Indent"/>
    <w:basedOn w:val="NoteInList"/>
    <w:rsid w:val="00A31C09"/>
    <w:pPr>
      <w:ind w:left="2592" w:hanging="1152"/>
    </w:pPr>
  </w:style>
  <w:style w:type="paragraph" w:styleId="BalloonText">
    <w:name w:val="Balloon Text"/>
    <w:basedOn w:val="Normal"/>
    <w:semiHidden/>
    <w:rsid w:val="00A31C09"/>
    <w:rPr>
      <w:rFonts w:ascii="Tahoma" w:hAnsi="Tahoma" w:cs="Tahoma"/>
      <w:sz w:val="16"/>
      <w:szCs w:val="16"/>
    </w:rPr>
  </w:style>
  <w:style w:type="paragraph" w:customStyle="1" w:styleId="BodyTextNoSpace">
    <w:name w:val="BodyText NoSpace"/>
    <w:basedOn w:val="BodyText"/>
    <w:next w:val="BodyText"/>
    <w:rsid w:val="00A31C09"/>
    <w:pPr>
      <w:spacing w:after="60"/>
    </w:pPr>
  </w:style>
  <w:style w:type="character" w:styleId="CommentReference">
    <w:name w:val="annotation reference"/>
    <w:basedOn w:val="DefaultParagraphFont"/>
    <w:semiHidden/>
    <w:rsid w:val="00A31C09"/>
    <w:rPr>
      <w:sz w:val="16"/>
      <w:szCs w:val="16"/>
    </w:rPr>
  </w:style>
  <w:style w:type="paragraph" w:styleId="CommentText">
    <w:name w:val="annotation text"/>
    <w:basedOn w:val="Normal"/>
    <w:semiHidden/>
    <w:rsid w:val="00A31C09"/>
    <w:rPr>
      <w:sz w:val="20"/>
      <w:szCs w:val="20"/>
    </w:rPr>
  </w:style>
  <w:style w:type="paragraph" w:styleId="CommentSubject">
    <w:name w:val="annotation subject"/>
    <w:basedOn w:val="CommentText"/>
    <w:next w:val="CommentText"/>
    <w:semiHidden/>
    <w:rsid w:val="00A31C09"/>
    <w:rPr>
      <w:b/>
      <w:bCs/>
    </w:rPr>
  </w:style>
  <w:style w:type="character" w:styleId="FollowedHyperlink">
    <w:name w:val="FollowedHyperlink"/>
    <w:basedOn w:val="DefaultParagraphFont"/>
    <w:rsid w:val="00A31C09"/>
    <w:rPr>
      <w:color w:val="800080"/>
      <w:u w:val="single"/>
    </w:rPr>
  </w:style>
  <w:style w:type="character" w:customStyle="1" w:styleId="IconPosition">
    <w:name w:val="IconPosition"/>
    <w:basedOn w:val="DefaultParagraphFont"/>
    <w:rsid w:val="00A31C09"/>
    <w:rPr>
      <w:position w:val="-10"/>
    </w:rPr>
  </w:style>
  <w:style w:type="paragraph" w:styleId="Index4">
    <w:name w:val="index 4"/>
    <w:basedOn w:val="Normal"/>
    <w:next w:val="Normal"/>
    <w:autoRedefine/>
    <w:semiHidden/>
    <w:rsid w:val="00A31C09"/>
    <w:pPr>
      <w:ind w:left="880" w:hanging="220"/>
    </w:pPr>
    <w:rPr>
      <w:rFonts w:ascii="Times New Roman" w:hAnsi="Times New Roman"/>
      <w:sz w:val="18"/>
      <w:szCs w:val="18"/>
    </w:rPr>
  </w:style>
  <w:style w:type="paragraph" w:styleId="Index5">
    <w:name w:val="index 5"/>
    <w:basedOn w:val="Normal"/>
    <w:next w:val="Normal"/>
    <w:autoRedefine/>
    <w:semiHidden/>
    <w:rsid w:val="00A31C09"/>
    <w:pPr>
      <w:ind w:left="1100" w:hanging="220"/>
    </w:pPr>
    <w:rPr>
      <w:rFonts w:ascii="Times New Roman" w:hAnsi="Times New Roman"/>
      <w:sz w:val="18"/>
      <w:szCs w:val="18"/>
    </w:rPr>
  </w:style>
  <w:style w:type="paragraph" w:styleId="Index6">
    <w:name w:val="index 6"/>
    <w:basedOn w:val="Normal"/>
    <w:next w:val="Normal"/>
    <w:autoRedefine/>
    <w:semiHidden/>
    <w:rsid w:val="00A31C09"/>
    <w:pPr>
      <w:ind w:left="1320" w:hanging="220"/>
    </w:pPr>
    <w:rPr>
      <w:rFonts w:ascii="Times New Roman" w:hAnsi="Times New Roman"/>
      <w:sz w:val="18"/>
      <w:szCs w:val="18"/>
    </w:rPr>
  </w:style>
  <w:style w:type="paragraph" w:styleId="Index7">
    <w:name w:val="index 7"/>
    <w:basedOn w:val="Normal"/>
    <w:next w:val="Normal"/>
    <w:autoRedefine/>
    <w:semiHidden/>
    <w:rsid w:val="00A31C09"/>
    <w:pPr>
      <w:ind w:left="1540" w:hanging="220"/>
    </w:pPr>
    <w:rPr>
      <w:rFonts w:ascii="Times New Roman" w:hAnsi="Times New Roman"/>
      <w:sz w:val="18"/>
      <w:szCs w:val="18"/>
    </w:rPr>
  </w:style>
  <w:style w:type="paragraph" w:styleId="Index8">
    <w:name w:val="index 8"/>
    <w:basedOn w:val="Normal"/>
    <w:next w:val="Normal"/>
    <w:autoRedefine/>
    <w:semiHidden/>
    <w:rsid w:val="00A31C09"/>
    <w:pPr>
      <w:ind w:left="1760" w:hanging="220"/>
    </w:pPr>
    <w:rPr>
      <w:rFonts w:ascii="Times New Roman" w:hAnsi="Times New Roman"/>
      <w:sz w:val="18"/>
      <w:szCs w:val="18"/>
    </w:rPr>
  </w:style>
  <w:style w:type="paragraph" w:styleId="Index9">
    <w:name w:val="index 9"/>
    <w:basedOn w:val="Normal"/>
    <w:next w:val="Normal"/>
    <w:autoRedefine/>
    <w:semiHidden/>
    <w:rsid w:val="00A31C09"/>
    <w:pPr>
      <w:ind w:left="1980" w:hanging="220"/>
    </w:pPr>
    <w:rPr>
      <w:rFonts w:ascii="Times New Roman" w:hAnsi="Times New Roman"/>
      <w:sz w:val="18"/>
      <w:szCs w:val="18"/>
    </w:rPr>
  </w:style>
  <w:style w:type="paragraph" w:styleId="IndexHeading">
    <w:name w:val="index heading"/>
    <w:basedOn w:val="Normal"/>
    <w:next w:val="Index1"/>
    <w:rsid w:val="0000395B"/>
    <w:pPr>
      <w:spacing w:before="240" w:after="120"/>
    </w:pPr>
    <w:rPr>
      <w:b/>
      <w:bCs/>
      <w:sz w:val="24"/>
      <w:szCs w:val="26"/>
    </w:rPr>
  </w:style>
  <w:style w:type="character" w:customStyle="1" w:styleId="Superscript">
    <w:name w:val="Superscript"/>
    <w:basedOn w:val="DefaultParagraphFont"/>
    <w:rsid w:val="00A31C09"/>
    <w:rPr>
      <w:vertAlign w:val="superscript"/>
    </w:rPr>
  </w:style>
  <w:style w:type="paragraph" w:customStyle="1" w:styleId="Style1">
    <w:name w:val="Style1"/>
    <w:semiHidden/>
    <w:rsid w:val="00570669"/>
    <w:pPr>
      <w:ind w:left="720"/>
    </w:pPr>
    <w:rPr>
      <w:rFonts w:ascii="Courier New" w:hAnsi="Courier New"/>
      <w:szCs w:val="24"/>
    </w:rPr>
  </w:style>
  <w:style w:type="paragraph" w:styleId="TOC5">
    <w:name w:val="toc 5"/>
    <w:basedOn w:val="Normal"/>
    <w:next w:val="Normal"/>
    <w:autoRedefine/>
    <w:semiHidden/>
    <w:rsid w:val="0019658F"/>
    <w:pPr>
      <w:ind w:left="880"/>
    </w:pPr>
  </w:style>
  <w:style w:type="paragraph" w:styleId="TOC9">
    <w:name w:val="toc 9"/>
    <w:basedOn w:val="Normal"/>
    <w:next w:val="Normal"/>
    <w:autoRedefine/>
    <w:semiHidden/>
    <w:rsid w:val="0019658F"/>
    <w:pPr>
      <w:ind w:left="1760"/>
    </w:pPr>
  </w:style>
  <w:style w:type="paragraph" w:styleId="TOC6">
    <w:name w:val="toc 6"/>
    <w:basedOn w:val="Normal"/>
    <w:next w:val="Normal"/>
    <w:autoRedefine/>
    <w:semiHidden/>
    <w:rsid w:val="00C6376D"/>
    <w:pPr>
      <w:ind w:left="1100"/>
    </w:pPr>
  </w:style>
  <w:style w:type="paragraph" w:styleId="TOC7">
    <w:name w:val="toc 7"/>
    <w:basedOn w:val="Normal"/>
    <w:next w:val="Normal"/>
    <w:autoRedefine/>
    <w:semiHidden/>
    <w:rsid w:val="00C6376D"/>
    <w:pPr>
      <w:ind w:left="1320"/>
    </w:pPr>
  </w:style>
  <w:style w:type="paragraph" w:styleId="TOC8">
    <w:name w:val="toc 8"/>
    <w:basedOn w:val="Normal"/>
    <w:next w:val="Normal"/>
    <w:autoRedefine/>
    <w:semiHidden/>
    <w:rsid w:val="00C6376D"/>
    <w:pPr>
      <w:ind w:left="1540"/>
    </w:pPr>
  </w:style>
  <w:style w:type="paragraph" w:customStyle="1" w:styleId="CoverSubtitle">
    <w:name w:val="CoverSubtitle"/>
    <w:next w:val="Normal"/>
    <w:rsid w:val="00537441"/>
    <w:pPr>
      <w:spacing w:before="120"/>
      <w:ind w:right="576"/>
      <w:jc w:val="right"/>
    </w:pPr>
    <w:rPr>
      <w:rFonts w:ascii="Palatino Linotype" w:hAnsi="Palatino Linotype" w:cs="Arial"/>
      <w:b/>
      <w:i/>
      <w:color w:val="333399"/>
      <w:sz w:val="48"/>
      <w:szCs w:val="24"/>
    </w:rPr>
  </w:style>
  <w:style w:type="paragraph" w:customStyle="1" w:styleId="CodePara3">
    <w:name w:val="CodePara3"/>
    <w:basedOn w:val="CodePara2"/>
    <w:link w:val="CodePara3Char"/>
    <w:rsid w:val="00570669"/>
    <w:pPr>
      <w:ind w:left="720"/>
    </w:pPr>
  </w:style>
  <w:style w:type="paragraph" w:customStyle="1" w:styleId="CodePara4">
    <w:name w:val="CodePara4"/>
    <w:basedOn w:val="CodePara1"/>
    <w:rsid w:val="00570669"/>
    <w:pPr>
      <w:ind w:left="1080"/>
    </w:pPr>
  </w:style>
  <w:style w:type="paragraph" w:customStyle="1" w:styleId="CodePara5">
    <w:name w:val="CodePara5"/>
    <w:basedOn w:val="CodePara1"/>
    <w:rsid w:val="000627E2"/>
    <w:pPr>
      <w:ind w:left="1440"/>
    </w:pPr>
  </w:style>
  <w:style w:type="paragraph" w:customStyle="1" w:styleId="CodePara6">
    <w:name w:val="CodePara6"/>
    <w:basedOn w:val="CodePara1"/>
    <w:rsid w:val="000627E2"/>
    <w:pPr>
      <w:ind w:left="1800"/>
    </w:pPr>
  </w:style>
  <w:style w:type="paragraph" w:customStyle="1" w:styleId="CodePara8">
    <w:name w:val="CodePara8"/>
    <w:basedOn w:val="CodePara1"/>
    <w:rsid w:val="00086444"/>
    <w:pPr>
      <w:ind w:left="2520"/>
    </w:pPr>
  </w:style>
  <w:style w:type="paragraph" w:customStyle="1" w:styleId="CodePara9">
    <w:name w:val="CodePara9"/>
    <w:basedOn w:val="CodePara1"/>
    <w:rsid w:val="00086444"/>
    <w:pPr>
      <w:ind w:left="2880"/>
    </w:pPr>
  </w:style>
  <w:style w:type="paragraph" w:customStyle="1" w:styleId="CodeLineNumber">
    <w:name w:val="CodeLineNumber"/>
    <w:rsid w:val="00E13EF4"/>
    <w:pPr>
      <w:numPr>
        <w:numId w:val="13"/>
      </w:numPr>
    </w:pPr>
    <w:rPr>
      <w:rFonts w:ascii="Courier New" w:hAnsi="Courier New"/>
      <w:szCs w:val="24"/>
    </w:rPr>
  </w:style>
  <w:style w:type="paragraph" w:customStyle="1" w:styleId="Justified">
    <w:name w:val="Justified"/>
    <w:basedOn w:val="Normal"/>
    <w:link w:val="JustifiedChar2"/>
    <w:rsid w:val="00A233C2"/>
    <w:pPr>
      <w:widowControl w:val="0"/>
      <w:adjustRightInd w:val="0"/>
      <w:spacing w:after="120"/>
      <w:textAlignment w:val="baseline"/>
    </w:pPr>
    <w:rPr>
      <w:szCs w:val="20"/>
    </w:rPr>
  </w:style>
  <w:style w:type="paragraph" w:customStyle="1" w:styleId="TableHeaderRight">
    <w:name w:val="TableHeaderRight"/>
    <w:basedOn w:val="TableHeader"/>
    <w:rsid w:val="00455785"/>
    <w:pPr>
      <w:jc w:val="right"/>
    </w:pPr>
  </w:style>
  <w:style w:type="paragraph" w:customStyle="1" w:styleId="TableText0">
    <w:name w:val="Table Text"/>
    <w:basedOn w:val="Normal"/>
    <w:rsid w:val="00DD2E7F"/>
    <w:pPr>
      <w:spacing w:before="120" w:after="120"/>
      <w:contextualSpacing/>
      <w:jc w:val="both"/>
    </w:pPr>
    <w:rPr>
      <w:rFonts w:ascii="Helvetica" w:hAnsi="Helvetica"/>
      <w:sz w:val="20"/>
      <w:szCs w:val="20"/>
    </w:rPr>
  </w:style>
  <w:style w:type="character" w:customStyle="1" w:styleId="HTTP">
    <w:name w:val="HTTP"/>
    <w:rsid w:val="00DD2E7F"/>
    <w:rPr>
      <w:rFonts w:ascii="Arial" w:hAnsi="Arial" w:cs="Arial"/>
      <w:b/>
      <w:bCs/>
      <w:color w:val="222287"/>
      <w:spacing w:val="0"/>
      <w:w w:val="100"/>
      <w:sz w:val="18"/>
      <w:szCs w:val="18"/>
      <w:u w:val="thick"/>
      <w:vertAlign w:val="baseline"/>
      <w:lang w:val="en-US"/>
    </w:rPr>
  </w:style>
  <w:style w:type="paragraph" w:customStyle="1" w:styleId="StyleTableHeaderTextItalic">
    <w:name w:val="Style Table Header Text + Italic"/>
    <w:basedOn w:val="Normal"/>
    <w:rsid w:val="00DD2E7F"/>
    <w:pPr>
      <w:spacing w:before="120" w:after="120"/>
      <w:jc w:val="center"/>
    </w:pPr>
    <w:rPr>
      <w:rFonts w:ascii="Helvetica" w:hAnsi="Helvetica"/>
      <w:b/>
      <w:bCs/>
      <w:i/>
      <w:iCs/>
      <w:sz w:val="20"/>
      <w:szCs w:val="20"/>
    </w:rPr>
  </w:style>
  <w:style w:type="character" w:customStyle="1" w:styleId="JustifiedChar2">
    <w:name w:val="Justified Char2"/>
    <w:basedOn w:val="DefaultParagraphFont"/>
    <w:link w:val="Justified"/>
    <w:rsid w:val="00A233C2"/>
    <w:rPr>
      <w:rFonts w:ascii="Arial" w:hAnsi="Arial"/>
      <w:sz w:val="22"/>
      <w:lang w:val="en-US" w:eastAsia="en-US" w:bidi="ar-SA"/>
    </w:rPr>
  </w:style>
  <w:style w:type="paragraph" w:customStyle="1" w:styleId="ListBulletCircle">
    <w:name w:val="List Bullet Circle"/>
    <w:basedOn w:val="ListBullet"/>
    <w:rsid w:val="00830E29"/>
    <w:pPr>
      <w:widowControl w:val="0"/>
      <w:numPr>
        <w:numId w:val="0"/>
      </w:numPr>
      <w:tabs>
        <w:tab w:val="num" w:pos="360"/>
      </w:tabs>
      <w:adjustRightInd w:val="0"/>
      <w:spacing w:after="60"/>
      <w:ind w:left="360" w:hanging="360"/>
      <w:textAlignment w:val="baseline"/>
    </w:pPr>
    <w:rPr>
      <w:rFonts w:cs="Arial"/>
      <w:szCs w:val="20"/>
    </w:rPr>
  </w:style>
  <w:style w:type="paragraph" w:customStyle="1" w:styleId="tabletext2">
    <w:name w:val="table text 2"/>
    <w:basedOn w:val="Normal"/>
    <w:rsid w:val="00F7608E"/>
    <w:pPr>
      <w:keepNext/>
      <w:spacing w:before="60" w:after="60"/>
      <w:jc w:val="center"/>
    </w:pPr>
    <w:rPr>
      <w:rFonts w:eastAsia="Calibri"/>
      <w:b/>
      <w:i/>
      <w:spacing w:val="-4"/>
      <w:kern w:val="28"/>
      <w:sz w:val="20"/>
      <w:szCs w:val="19"/>
    </w:rPr>
  </w:style>
  <w:style w:type="character" w:customStyle="1" w:styleId="CaptionChar">
    <w:name w:val="Caption Char"/>
    <w:basedOn w:val="DefaultParagraphFont"/>
    <w:link w:val="Caption"/>
    <w:locked/>
    <w:rsid w:val="00F7608E"/>
    <w:rPr>
      <w:rFonts w:ascii="Palatino Linotype" w:hAnsi="Palatino Linotype"/>
      <w:bCs/>
      <w:i/>
      <w:sz w:val="22"/>
      <w:lang w:val="en-US" w:eastAsia="en-US" w:bidi="ar-SA"/>
    </w:rPr>
  </w:style>
  <w:style w:type="paragraph" w:customStyle="1" w:styleId="CoverDocChangeHistory">
    <w:name w:val="CoverDocChangeHistory"/>
    <w:basedOn w:val="Normal"/>
    <w:rsid w:val="00291F1F"/>
    <w:pPr>
      <w:spacing w:after="60"/>
      <w:jc w:val="center"/>
    </w:pPr>
    <w:rPr>
      <w:rFonts w:cs="Arial"/>
      <w:b/>
      <w:sz w:val="24"/>
      <w:szCs w:val="28"/>
    </w:rPr>
  </w:style>
  <w:style w:type="paragraph" w:customStyle="1" w:styleId="StyleListNumberBold">
    <w:name w:val="Style List Number + Bold"/>
    <w:basedOn w:val="ListNumber"/>
    <w:link w:val="StyleListNumberBoldChar"/>
    <w:autoRedefine/>
    <w:rsid w:val="00215A99"/>
    <w:pPr>
      <w:widowControl w:val="0"/>
      <w:tabs>
        <w:tab w:val="clear" w:pos="1440"/>
        <w:tab w:val="num" w:pos="0"/>
      </w:tabs>
      <w:adjustRightInd w:val="0"/>
      <w:spacing w:after="60" w:line="220" w:lineRule="atLeast"/>
      <w:ind w:left="720" w:right="720"/>
      <w:textAlignment w:val="baseline"/>
    </w:pPr>
    <w:rPr>
      <w:rFonts w:cs="Arial"/>
      <w:b/>
      <w:bCs/>
      <w:szCs w:val="20"/>
    </w:rPr>
  </w:style>
  <w:style w:type="paragraph" w:customStyle="1" w:styleId="TableHeaderCenter">
    <w:name w:val="TableHeaderCenter"/>
    <w:basedOn w:val="TableHeader"/>
    <w:rsid w:val="009F1552"/>
    <w:pPr>
      <w:jc w:val="center"/>
    </w:pPr>
  </w:style>
  <w:style w:type="character" w:customStyle="1" w:styleId="StyleListNumberBoldChar">
    <w:name w:val="Style List Number + Bold Char"/>
    <w:basedOn w:val="DefaultParagraphFont"/>
    <w:link w:val="StyleListNumberBold"/>
    <w:rsid w:val="00215A99"/>
    <w:rPr>
      <w:rFonts w:ascii="Arial" w:hAnsi="Arial" w:cs="Arial"/>
      <w:b/>
      <w:bCs/>
      <w:sz w:val="22"/>
      <w:lang w:val="en-US" w:eastAsia="en-US" w:bidi="ar-SA"/>
    </w:rPr>
  </w:style>
  <w:style w:type="character" w:customStyle="1" w:styleId="AuthorNoteRed">
    <w:name w:val="AuthorNoteRed"/>
    <w:basedOn w:val="DefaultParagraphFont"/>
    <w:rsid w:val="00A85357"/>
    <w:rPr>
      <w:color w:val="FF0000"/>
    </w:rPr>
  </w:style>
  <w:style w:type="character" w:customStyle="1" w:styleId="AuthorNoteBlue">
    <w:name w:val="AuthorNoteBlue"/>
    <w:basedOn w:val="DefaultParagraphFont"/>
    <w:rsid w:val="003C462A"/>
    <w:rPr>
      <w:color w:val="0000FF"/>
    </w:rPr>
  </w:style>
  <w:style w:type="character" w:customStyle="1" w:styleId="BodyTextChar">
    <w:name w:val="Body Text Char"/>
    <w:basedOn w:val="DefaultParagraphFont"/>
    <w:link w:val="BodyText"/>
    <w:rsid w:val="00EB0521"/>
    <w:rPr>
      <w:rFonts w:ascii="Arial" w:hAnsi="Arial"/>
      <w:sz w:val="22"/>
      <w:szCs w:val="24"/>
      <w:lang w:val="en-US" w:eastAsia="en-US" w:bidi="ar-SA"/>
    </w:rPr>
  </w:style>
  <w:style w:type="character" w:customStyle="1" w:styleId="Heading4Char">
    <w:name w:val="Heading 4 Char"/>
    <w:basedOn w:val="DefaultParagraphFont"/>
    <w:link w:val="Heading4"/>
    <w:rsid w:val="003A6A2D"/>
    <w:rPr>
      <w:rFonts w:ascii="Palatino Linotype" w:hAnsi="Palatino Linotype"/>
      <w:b/>
      <w:bCs/>
      <w:sz w:val="24"/>
      <w:szCs w:val="28"/>
      <w:lang w:val="en-US" w:eastAsia="en-US" w:bidi="ar-SA"/>
    </w:rPr>
  </w:style>
  <w:style w:type="character" w:customStyle="1" w:styleId="CodePara1Char">
    <w:name w:val="CodePara1 Char"/>
    <w:basedOn w:val="DefaultParagraphFont"/>
    <w:link w:val="CodePara1"/>
    <w:rsid w:val="00C20D27"/>
    <w:rPr>
      <w:rFonts w:ascii="Courier New" w:hAnsi="Courier New"/>
      <w:szCs w:val="24"/>
      <w:lang w:val="en-US" w:eastAsia="en-US" w:bidi="ar-SA"/>
    </w:rPr>
  </w:style>
  <w:style w:type="character" w:customStyle="1" w:styleId="CodePara2Char">
    <w:name w:val="CodePara2 Char"/>
    <w:basedOn w:val="CodePara1Char"/>
    <w:link w:val="CodePara2"/>
    <w:rsid w:val="00C20D27"/>
  </w:style>
  <w:style w:type="character" w:customStyle="1" w:styleId="CodePara3Char">
    <w:name w:val="CodePara3 Char"/>
    <w:basedOn w:val="CodePara2Char"/>
    <w:link w:val="CodePara3"/>
    <w:rsid w:val="00C20D27"/>
  </w:style>
  <w:style w:type="character" w:customStyle="1" w:styleId="CodeChar">
    <w:name w:val="Code Char"/>
    <w:basedOn w:val="DefaultParagraphFont"/>
    <w:link w:val="Code"/>
    <w:rsid w:val="00C20D27"/>
    <w:rPr>
      <w:rFonts w:ascii="Courier New" w:hAnsi="Courier New"/>
      <w:sz w:val="18"/>
      <w:szCs w:val="24"/>
      <w:lang w:val="en-US" w:eastAsia="en-US" w:bidi="ar-SA"/>
    </w:rPr>
  </w:style>
  <w:style w:type="character" w:customStyle="1" w:styleId="Heading1Char">
    <w:name w:val="Heading 1 Char"/>
    <w:aliases w:val="Chapter Char,H1 Char"/>
    <w:basedOn w:val="DefaultParagraphFont"/>
    <w:link w:val="Heading1"/>
    <w:locked/>
    <w:rsid w:val="001F2658"/>
    <w:rPr>
      <w:rFonts w:ascii="Palatino Linotype" w:hAnsi="Palatino Linotype" w:cs="Arial"/>
      <w:b/>
      <w:bCs/>
      <w:color w:val="333399"/>
      <w:kern w:val="32"/>
      <w:sz w:val="48"/>
      <w:szCs w:val="32"/>
      <w:lang w:val="en-US" w:eastAsia="en-US" w:bidi="ar-SA"/>
    </w:rPr>
  </w:style>
  <w:style w:type="character" w:customStyle="1" w:styleId="CodePara7Char">
    <w:name w:val="CodePara7 Char"/>
    <w:basedOn w:val="CodePara1Char"/>
    <w:link w:val="CodePara7"/>
    <w:rsid w:val="002E64CB"/>
  </w:style>
  <w:style w:type="paragraph" w:customStyle="1" w:styleId="Classfilesample">
    <w:name w:val="Class file sample"/>
    <w:basedOn w:val="BodyTextIndent"/>
    <w:rsid w:val="00C546F3"/>
    <w:pPr>
      <w:keepLines/>
      <w:tabs>
        <w:tab w:val="left" w:pos="1980"/>
      </w:tabs>
    </w:pPr>
    <w:rPr>
      <w:rFonts w:ascii="Microsoft Sans Serif" w:hAnsi="Microsoft Sans Serif" w:cs="Microsoft Sans Serif"/>
      <w:sz w:val="20"/>
      <w:szCs w:val="20"/>
    </w:rPr>
  </w:style>
  <w:style w:type="character" w:customStyle="1" w:styleId="ListNumberChar">
    <w:name w:val="List Number Char"/>
    <w:basedOn w:val="DefaultParagraphFont"/>
    <w:link w:val="ListNumber"/>
    <w:rsid w:val="003958BF"/>
    <w:rPr>
      <w:rFonts w:ascii="Arial" w:hAnsi="Arial"/>
      <w:sz w:val="22"/>
      <w:szCs w:val="24"/>
      <w:lang w:val="en-US" w:eastAsia="en-US" w:bidi="ar-SA"/>
    </w:rPr>
  </w:style>
  <w:style w:type="paragraph" w:customStyle="1" w:styleId="ProposalNormal">
    <w:name w:val="ProposalNormal"/>
    <w:basedOn w:val="Normal"/>
    <w:rsid w:val="00653E32"/>
    <w:pPr>
      <w:spacing w:line="480" w:lineRule="auto"/>
    </w:pPr>
    <w:rPr>
      <w:color w:val="000000"/>
    </w:rPr>
  </w:style>
  <w:style w:type="character" w:customStyle="1" w:styleId="apple-style-span">
    <w:name w:val="apple-style-span"/>
    <w:basedOn w:val="DefaultParagraphFont"/>
    <w:rsid w:val="00B56DA2"/>
  </w:style>
  <w:style w:type="paragraph" w:styleId="Revision">
    <w:name w:val="Revision"/>
    <w:hidden/>
    <w:uiPriority w:val="99"/>
    <w:semiHidden/>
    <w:rsid w:val="002C1791"/>
    <w:rPr>
      <w:rFonts w:ascii="Arial" w:hAnsi="Arial"/>
      <w:sz w:val="2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ncicb.nci.nih.gov/core/CSM" TargetMode="External"/><Relationship Id="rId18" Type="http://schemas.openxmlformats.org/officeDocument/2006/relationships/header" Target="header3.xml"/><Relationship Id="rId26" Type="http://schemas.openxmlformats.org/officeDocument/2006/relationships/header" Target="header4.xml"/><Relationship Id="rId39" Type="http://schemas.openxmlformats.org/officeDocument/2006/relationships/image" Target="media/image7.png"/><Relationship Id="rId21" Type="http://schemas.openxmlformats.org/officeDocument/2006/relationships/hyperlink" Target="mailto:security-csm-user@gforge.nci.nih.gov" TargetMode="External"/><Relationship Id="rId34" Type="http://schemas.openxmlformats.org/officeDocument/2006/relationships/hyperlink" Target="https://gforge.nci.nih.gov/docman/index.php?group_id=49&amp;selected_doc_group_id=2523&amp;language_id=1" TargetMode="External"/><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image" Target="media/image31.png"/><Relationship Id="rId68" Type="http://schemas.openxmlformats.org/officeDocument/2006/relationships/hyperlink" Target="http://www.acegisecurity.org/guide/springsecurity.html" TargetMode="External"/><Relationship Id="rId76" Type="http://schemas.openxmlformats.org/officeDocument/2006/relationships/header" Target="header14.xml"/><Relationship Id="rId7" Type="http://schemas.openxmlformats.org/officeDocument/2006/relationships/footnotes" Target="footnotes.xml"/><Relationship Id="rId71" Type="http://schemas.openxmlformats.org/officeDocument/2006/relationships/header" Target="header13.xml"/><Relationship Id="rId2" Type="http://schemas.openxmlformats.org/officeDocument/2006/relationships/customXml" Target="../customXml/item1.xml"/><Relationship Id="rId16" Type="http://schemas.openxmlformats.org/officeDocument/2006/relationships/footer" Target="footer1.xml"/><Relationship Id="rId29" Type="http://schemas.openxmlformats.org/officeDocument/2006/relationships/header" Target="header6.xml"/><Relationship Id="rId11" Type="http://schemas.openxmlformats.org/officeDocument/2006/relationships/image" Target="media/image3.emf"/><Relationship Id="rId24" Type="http://schemas.openxmlformats.org/officeDocument/2006/relationships/hyperlink" Target="http://gforge.nci.nih.gov/tracker/?atid=131&amp;group_id=12&amp;func=browse" TargetMode="External"/><Relationship Id="rId32" Type="http://schemas.openxmlformats.org/officeDocument/2006/relationships/header" Target="header8.xml"/><Relationship Id="rId37" Type="http://schemas.openxmlformats.org/officeDocument/2006/relationships/image" Target="media/image6.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image" Target="media/image33.emf"/><Relationship Id="rId74" Type="http://schemas.openxmlformats.org/officeDocument/2006/relationships/hyperlink" Target="http://ncicb.nci.nih.gov/download"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29.png"/><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header" Target="header7.xml"/><Relationship Id="rId44" Type="http://schemas.openxmlformats.org/officeDocument/2006/relationships/image" Target="media/image12.png"/><Relationship Id="rId52"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image" Target="media/image32.png"/><Relationship Id="rId73" Type="http://schemas.openxmlformats.org/officeDocument/2006/relationships/hyperlink" Target="http://ncicb.nci.nih.gov/download" TargetMode="External"/><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 Id="rId22" Type="http://schemas.openxmlformats.org/officeDocument/2006/relationships/hyperlink" Target="http://gforge.nci.nih.gov/pipermail/security-csm-user" TargetMode="External"/><Relationship Id="rId27" Type="http://schemas.openxmlformats.org/officeDocument/2006/relationships/header" Target="header5.xml"/><Relationship Id="rId30" Type="http://schemas.openxmlformats.org/officeDocument/2006/relationships/footer" Target="footer5.xml"/><Relationship Id="rId35" Type="http://schemas.openxmlformats.org/officeDocument/2006/relationships/header" Target="header10.xml"/><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image" Target="media/image24.png"/><Relationship Id="rId64" Type="http://schemas.openxmlformats.org/officeDocument/2006/relationships/hyperlink" Target="http://ncicb.nci.nih.gov/download/index.jsp" TargetMode="External"/><Relationship Id="rId69" Type="http://schemas.openxmlformats.org/officeDocument/2006/relationships/header" Target="header11.xml"/><Relationship Id="rId77" Type="http://schemas.openxmlformats.org/officeDocument/2006/relationships/header" Target="header15.xml"/><Relationship Id="rId8" Type="http://schemas.openxmlformats.org/officeDocument/2006/relationships/endnotes" Target="endnotes.xml"/><Relationship Id="rId51" Type="http://schemas.openxmlformats.org/officeDocument/2006/relationships/image" Target="media/image19.png"/><Relationship Id="rId72" Type="http://schemas.openxmlformats.org/officeDocument/2006/relationships/hyperlink" Target="http://ncicb.nci.nih.gov/download" TargetMode="External"/><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footer" Target="footer2.xml"/><Relationship Id="rId25" Type="http://schemas.openxmlformats.org/officeDocument/2006/relationships/hyperlink" Target="https://gforge.nci.nih.gov/tracker/?atid=131&amp;group_id=12&amp;func=browse" TargetMode="External"/><Relationship Id="rId33" Type="http://schemas.openxmlformats.org/officeDocument/2006/relationships/header" Target="header9.xml"/><Relationship Id="rId38" Type="http://schemas.openxmlformats.org/officeDocument/2006/relationships/comments" Target="comments.xml"/><Relationship Id="rId46" Type="http://schemas.openxmlformats.org/officeDocument/2006/relationships/image" Target="media/image14.png"/><Relationship Id="rId59" Type="http://schemas.openxmlformats.org/officeDocument/2006/relationships/image" Target="media/image27.png"/><Relationship Id="rId67" Type="http://schemas.openxmlformats.org/officeDocument/2006/relationships/image" Target="media/image34.png"/><Relationship Id="rId20" Type="http://schemas.openxmlformats.org/officeDocument/2006/relationships/hyperlink" Target="http://ncicb.nci.nih.gov/NCICB/infrastructure/cacore_overview/csm" TargetMode="External"/><Relationship Id="rId41" Type="http://schemas.openxmlformats.org/officeDocument/2006/relationships/image" Target="media/image9.png"/><Relationship Id="rId54" Type="http://schemas.openxmlformats.org/officeDocument/2006/relationships/image" Target="media/image22.png"/><Relationship Id="rId62" Type="http://schemas.openxmlformats.org/officeDocument/2006/relationships/image" Target="media/image30.png"/><Relationship Id="rId70" Type="http://schemas.openxmlformats.org/officeDocument/2006/relationships/header" Target="header12.xml"/><Relationship Id="rId75" Type="http://schemas.openxmlformats.org/officeDocument/2006/relationships/hyperlink" Target="http://ncicb.nci.nih.gov/download" TargetMode="Externa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gforge.nci.nih.gov/projects/security" TargetMode="External"/><Relationship Id="rId28" Type="http://schemas.openxmlformats.org/officeDocument/2006/relationships/footer" Target="footer4.xml"/><Relationship Id="rId36" Type="http://schemas.openxmlformats.org/officeDocument/2006/relationships/image" Target="media/image5.png"/><Relationship Id="rId49" Type="http://schemas.openxmlformats.org/officeDocument/2006/relationships/image" Target="media/image17.png"/><Relationship Id="rId57"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onwyn\My%20Documents\All_NIH_Doc_Downloads\Templates\Word%20templates\NCI-CBIIT-UserGuide_2008-0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E8831-D906-4A96-AE7D-913A809CF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NCI-CBIIT-UserGuide_2008-07-23</Template>
  <TotalTime>1265</TotalTime>
  <Pages>126</Pages>
  <Words>37137</Words>
  <Characters>211684</Characters>
  <Application>Microsoft Office Word</Application>
  <DocSecurity>0</DocSecurity>
  <Lines>1764</Lines>
  <Paragraphs>496</Paragraphs>
  <ScaleCrop>false</ScaleCrop>
  <HeadingPairs>
    <vt:vector size="2" baseType="variant">
      <vt:variant>
        <vt:lpstr>Title</vt:lpstr>
      </vt:variant>
      <vt:variant>
        <vt:i4>1</vt:i4>
      </vt:variant>
    </vt:vector>
  </HeadingPairs>
  <TitlesOfParts>
    <vt:vector size="1" baseType="lpstr">
      <vt:lpstr>caCORE Common Security Module (CSM) V 4.1 Programmer's Guide</vt:lpstr>
    </vt:vector>
  </TitlesOfParts>
  <Company>NCI/NIH (LMCO)</Company>
  <LinksUpToDate>false</LinksUpToDate>
  <CharactersWithSpaces>248325</CharactersWithSpaces>
  <SharedDoc>false</SharedDoc>
  <HLinks>
    <vt:vector size="774" baseType="variant">
      <vt:variant>
        <vt:i4>4194307</vt:i4>
      </vt:variant>
      <vt:variant>
        <vt:i4>1368</vt:i4>
      </vt:variant>
      <vt:variant>
        <vt:i4>0</vt:i4>
      </vt:variant>
      <vt:variant>
        <vt:i4>5</vt:i4>
      </vt:variant>
      <vt:variant>
        <vt:lpwstr>http://ncicb.nci.nih.gov/download</vt:lpwstr>
      </vt:variant>
      <vt:variant>
        <vt:lpwstr/>
      </vt:variant>
      <vt:variant>
        <vt:i4>4194307</vt:i4>
      </vt:variant>
      <vt:variant>
        <vt:i4>1365</vt:i4>
      </vt:variant>
      <vt:variant>
        <vt:i4>0</vt:i4>
      </vt:variant>
      <vt:variant>
        <vt:i4>5</vt:i4>
      </vt:variant>
      <vt:variant>
        <vt:lpwstr>http://ncicb.nci.nih.gov/download</vt:lpwstr>
      </vt:variant>
      <vt:variant>
        <vt:lpwstr/>
      </vt:variant>
      <vt:variant>
        <vt:i4>4194307</vt:i4>
      </vt:variant>
      <vt:variant>
        <vt:i4>1362</vt:i4>
      </vt:variant>
      <vt:variant>
        <vt:i4>0</vt:i4>
      </vt:variant>
      <vt:variant>
        <vt:i4>5</vt:i4>
      </vt:variant>
      <vt:variant>
        <vt:lpwstr>http://ncicb.nci.nih.gov/download</vt:lpwstr>
      </vt:variant>
      <vt:variant>
        <vt:lpwstr/>
      </vt:variant>
      <vt:variant>
        <vt:i4>4194307</vt:i4>
      </vt:variant>
      <vt:variant>
        <vt:i4>1359</vt:i4>
      </vt:variant>
      <vt:variant>
        <vt:i4>0</vt:i4>
      </vt:variant>
      <vt:variant>
        <vt:i4>5</vt:i4>
      </vt:variant>
      <vt:variant>
        <vt:lpwstr>http://ncicb.nci.nih.gov/download</vt:lpwstr>
      </vt:variant>
      <vt:variant>
        <vt:lpwstr/>
      </vt:variant>
      <vt:variant>
        <vt:i4>6946932</vt:i4>
      </vt:variant>
      <vt:variant>
        <vt:i4>1341</vt:i4>
      </vt:variant>
      <vt:variant>
        <vt:i4>0</vt:i4>
      </vt:variant>
      <vt:variant>
        <vt:i4>5</vt:i4>
      </vt:variant>
      <vt:variant>
        <vt:lpwstr>http://www.acegisecurity.org/guide/springsecurity.html</vt:lpwstr>
      </vt:variant>
      <vt:variant>
        <vt:lpwstr/>
      </vt:variant>
      <vt:variant>
        <vt:i4>3735672</vt:i4>
      </vt:variant>
      <vt:variant>
        <vt:i4>1245</vt:i4>
      </vt:variant>
      <vt:variant>
        <vt:i4>0</vt:i4>
      </vt:variant>
      <vt:variant>
        <vt:i4>5</vt:i4>
      </vt:variant>
      <vt:variant>
        <vt:lpwstr>http://ncicb.nci.nih.gov/download/index.jsp</vt:lpwstr>
      </vt:variant>
      <vt:variant>
        <vt:lpwstr/>
      </vt:variant>
      <vt:variant>
        <vt:i4>4325501</vt:i4>
      </vt:variant>
      <vt:variant>
        <vt:i4>951</vt:i4>
      </vt:variant>
      <vt:variant>
        <vt:i4>0</vt:i4>
      </vt:variant>
      <vt:variant>
        <vt:i4>5</vt:i4>
      </vt:variant>
      <vt:variant>
        <vt:lpwstr>https://gforge.nci.nih.gov/docman/index.php?group_id=49&amp;selected_doc_group_id=2523&amp;language_id=1</vt:lpwstr>
      </vt:variant>
      <vt:variant>
        <vt:lpwstr/>
      </vt:variant>
      <vt:variant>
        <vt:i4>1572979</vt:i4>
      </vt:variant>
      <vt:variant>
        <vt:i4>801</vt:i4>
      </vt:variant>
      <vt:variant>
        <vt:i4>0</vt:i4>
      </vt:variant>
      <vt:variant>
        <vt:i4>5</vt:i4>
      </vt:variant>
      <vt:variant>
        <vt:lpwstr>https://gforge.nci.nih.gov/tracker/?atid=131&amp;group_id=12&amp;func=browse</vt:lpwstr>
      </vt:variant>
      <vt:variant>
        <vt:lpwstr/>
      </vt:variant>
      <vt:variant>
        <vt:i4>262195</vt:i4>
      </vt:variant>
      <vt:variant>
        <vt:i4>798</vt:i4>
      </vt:variant>
      <vt:variant>
        <vt:i4>0</vt:i4>
      </vt:variant>
      <vt:variant>
        <vt:i4>5</vt:i4>
      </vt:variant>
      <vt:variant>
        <vt:lpwstr/>
      </vt:variant>
      <vt:variant>
        <vt:lpwstr>_Contacting_Technical_Support</vt:lpwstr>
      </vt:variant>
      <vt:variant>
        <vt:i4>2293813</vt:i4>
      </vt:variant>
      <vt:variant>
        <vt:i4>795</vt:i4>
      </vt:variant>
      <vt:variant>
        <vt:i4>0</vt:i4>
      </vt:variant>
      <vt:variant>
        <vt:i4>5</vt:i4>
      </vt:variant>
      <vt:variant>
        <vt:lpwstr>http://ncicb.nci.nih.gov/NCICB/support</vt:lpwstr>
      </vt:variant>
      <vt:variant>
        <vt:lpwstr/>
      </vt:variant>
      <vt:variant>
        <vt:i4>1572965</vt:i4>
      </vt:variant>
      <vt:variant>
        <vt:i4>792</vt:i4>
      </vt:variant>
      <vt:variant>
        <vt:i4>0</vt:i4>
      </vt:variant>
      <vt:variant>
        <vt:i4>5</vt:i4>
      </vt:variant>
      <vt:variant>
        <vt:lpwstr>http://gforge.nci.nih.gov/tracker/?atid=131&amp;group_id=12&amp;func=browse</vt:lpwstr>
      </vt:variant>
      <vt:variant>
        <vt:lpwstr/>
      </vt:variant>
      <vt:variant>
        <vt:i4>4063280</vt:i4>
      </vt:variant>
      <vt:variant>
        <vt:i4>789</vt:i4>
      </vt:variant>
      <vt:variant>
        <vt:i4>0</vt:i4>
      </vt:variant>
      <vt:variant>
        <vt:i4>5</vt:i4>
      </vt:variant>
      <vt:variant>
        <vt:lpwstr>http://gforge.nci.nih.gov/projects/security</vt:lpwstr>
      </vt:variant>
      <vt:variant>
        <vt:lpwstr/>
      </vt:variant>
      <vt:variant>
        <vt:i4>1638401</vt:i4>
      </vt:variant>
      <vt:variant>
        <vt:i4>786</vt:i4>
      </vt:variant>
      <vt:variant>
        <vt:i4>0</vt:i4>
      </vt:variant>
      <vt:variant>
        <vt:i4>5</vt:i4>
      </vt:variant>
      <vt:variant>
        <vt:lpwstr>http://gforge.nci.nih.gov/pipermail/security-csm-user</vt:lpwstr>
      </vt:variant>
      <vt:variant>
        <vt:lpwstr/>
      </vt:variant>
      <vt:variant>
        <vt:i4>2228227</vt:i4>
      </vt:variant>
      <vt:variant>
        <vt:i4>783</vt:i4>
      </vt:variant>
      <vt:variant>
        <vt:i4>0</vt:i4>
      </vt:variant>
      <vt:variant>
        <vt:i4>5</vt:i4>
      </vt:variant>
      <vt:variant>
        <vt:lpwstr>mailto:security-csm-user@gforge.nci.nih.gov</vt:lpwstr>
      </vt:variant>
      <vt:variant>
        <vt:lpwstr/>
      </vt:variant>
      <vt:variant>
        <vt:i4>5439608</vt:i4>
      </vt:variant>
      <vt:variant>
        <vt:i4>780</vt:i4>
      </vt:variant>
      <vt:variant>
        <vt:i4>0</vt:i4>
      </vt:variant>
      <vt:variant>
        <vt:i4>5</vt:i4>
      </vt:variant>
      <vt:variant>
        <vt:lpwstr>http://ncicb.nci.nih.gov/NCICB/infrastructure/cacore_overview/csm</vt:lpwstr>
      </vt:variant>
      <vt:variant>
        <vt:lpwstr/>
      </vt:variant>
      <vt:variant>
        <vt:i4>1900593</vt:i4>
      </vt:variant>
      <vt:variant>
        <vt:i4>680</vt:i4>
      </vt:variant>
      <vt:variant>
        <vt:i4>0</vt:i4>
      </vt:variant>
      <vt:variant>
        <vt:i4>5</vt:i4>
      </vt:variant>
      <vt:variant>
        <vt:lpwstr/>
      </vt:variant>
      <vt:variant>
        <vt:lpwstr>_Toc214359212</vt:lpwstr>
      </vt:variant>
      <vt:variant>
        <vt:i4>1900593</vt:i4>
      </vt:variant>
      <vt:variant>
        <vt:i4>674</vt:i4>
      </vt:variant>
      <vt:variant>
        <vt:i4>0</vt:i4>
      </vt:variant>
      <vt:variant>
        <vt:i4>5</vt:i4>
      </vt:variant>
      <vt:variant>
        <vt:lpwstr/>
      </vt:variant>
      <vt:variant>
        <vt:lpwstr>_Toc214359211</vt:lpwstr>
      </vt:variant>
      <vt:variant>
        <vt:i4>1900593</vt:i4>
      </vt:variant>
      <vt:variant>
        <vt:i4>668</vt:i4>
      </vt:variant>
      <vt:variant>
        <vt:i4>0</vt:i4>
      </vt:variant>
      <vt:variant>
        <vt:i4>5</vt:i4>
      </vt:variant>
      <vt:variant>
        <vt:lpwstr/>
      </vt:variant>
      <vt:variant>
        <vt:lpwstr>_Toc214359210</vt:lpwstr>
      </vt:variant>
      <vt:variant>
        <vt:i4>1835057</vt:i4>
      </vt:variant>
      <vt:variant>
        <vt:i4>662</vt:i4>
      </vt:variant>
      <vt:variant>
        <vt:i4>0</vt:i4>
      </vt:variant>
      <vt:variant>
        <vt:i4>5</vt:i4>
      </vt:variant>
      <vt:variant>
        <vt:lpwstr/>
      </vt:variant>
      <vt:variant>
        <vt:lpwstr>_Toc214359209</vt:lpwstr>
      </vt:variant>
      <vt:variant>
        <vt:i4>1835057</vt:i4>
      </vt:variant>
      <vt:variant>
        <vt:i4>656</vt:i4>
      </vt:variant>
      <vt:variant>
        <vt:i4>0</vt:i4>
      </vt:variant>
      <vt:variant>
        <vt:i4>5</vt:i4>
      </vt:variant>
      <vt:variant>
        <vt:lpwstr/>
      </vt:variant>
      <vt:variant>
        <vt:lpwstr>_Toc214359208</vt:lpwstr>
      </vt:variant>
      <vt:variant>
        <vt:i4>1835057</vt:i4>
      </vt:variant>
      <vt:variant>
        <vt:i4>650</vt:i4>
      </vt:variant>
      <vt:variant>
        <vt:i4>0</vt:i4>
      </vt:variant>
      <vt:variant>
        <vt:i4>5</vt:i4>
      </vt:variant>
      <vt:variant>
        <vt:lpwstr/>
      </vt:variant>
      <vt:variant>
        <vt:lpwstr>_Toc214359207</vt:lpwstr>
      </vt:variant>
      <vt:variant>
        <vt:i4>1835057</vt:i4>
      </vt:variant>
      <vt:variant>
        <vt:i4>644</vt:i4>
      </vt:variant>
      <vt:variant>
        <vt:i4>0</vt:i4>
      </vt:variant>
      <vt:variant>
        <vt:i4>5</vt:i4>
      </vt:variant>
      <vt:variant>
        <vt:lpwstr/>
      </vt:variant>
      <vt:variant>
        <vt:lpwstr>_Toc214359206</vt:lpwstr>
      </vt:variant>
      <vt:variant>
        <vt:i4>1835057</vt:i4>
      </vt:variant>
      <vt:variant>
        <vt:i4>638</vt:i4>
      </vt:variant>
      <vt:variant>
        <vt:i4>0</vt:i4>
      </vt:variant>
      <vt:variant>
        <vt:i4>5</vt:i4>
      </vt:variant>
      <vt:variant>
        <vt:lpwstr/>
      </vt:variant>
      <vt:variant>
        <vt:lpwstr>_Toc214359205</vt:lpwstr>
      </vt:variant>
      <vt:variant>
        <vt:i4>1835057</vt:i4>
      </vt:variant>
      <vt:variant>
        <vt:i4>632</vt:i4>
      </vt:variant>
      <vt:variant>
        <vt:i4>0</vt:i4>
      </vt:variant>
      <vt:variant>
        <vt:i4>5</vt:i4>
      </vt:variant>
      <vt:variant>
        <vt:lpwstr/>
      </vt:variant>
      <vt:variant>
        <vt:lpwstr>_Toc214359204</vt:lpwstr>
      </vt:variant>
      <vt:variant>
        <vt:i4>1835057</vt:i4>
      </vt:variant>
      <vt:variant>
        <vt:i4>626</vt:i4>
      </vt:variant>
      <vt:variant>
        <vt:i4>0</vt:i4>
      </vt:variant>
      <vt:variant>
        <vt:i4>5</vt:i4>
      </vt:variant>
      <vt:variant>
        <vt:lpwstr/>
      </vt:variant>
      <vt:variant>
        <vt:lpwstr>_Toc214359203</vt:lpwstr>
      </vt:variant>
      <vt:variant>
        <vt:i4>1835057</vt:i4>
      </vt:variant>
      <vt:variant>
        <vt:i4>620</vt:i4>
      </vt:variant>
      <vt:variant>
        <vt:i4>0</vt:i4>
      </vt:variant>
      <vt:variant>
        <vt:i4>5</vt:i4>
      </vt:variant>
      <vt:variant>
        <vt:lpwstr/>
      </vt:variant>
      <vt:variant>
        <vt:lpwstr>_Toc214359202</vt:lpwstr>
      </vt:variant>
      <vt:variant>
        <vt:i4>1835057</vt:i4>
      </vt:variant>
      <vt:variant>
        <vt:i4>614</vt:i4>
      </vt:variant>
      <vt:variant>
        <vt:i4>0</vt:i4>
      </vt:variant>
      <vt:variant>
        <vt:i4>5</vt:i4>
      </vt:variant>
      <vt:variant>
        <vt:lpwstr/>
      </vt:variant>
      <vt:variant>
        <vt:lpwstr>_Toc214359201</vt:lpwstr>
      </vt:variant>
      <vt:variant>
        <vt:i4>1835057</vt:i4>
      </vt:variant>
      <vt:variant>
        <vt:i4>608</vt:i4>
      </vt:variant>
      <vt:variant>
        <vt:i4>0</vt:i4>
      </vt:variant>
      <vt:variant>
        <vt:i4>5</vt:i4>
      </vt:variant>
      <vt:variant>
        <vt:lpwstr/>
      </vt:variant>
      <vt:variant>
        <vt:lpwstr>_Toc214359200</vt:lpwstr>
      </vt:variant>
      <vt:variant>
        <vt:i4>1376306</vt:i4>
      </vt:variant>
      <vt:variant>
        <vt:i4>602</vt:i4>
      </vt:variant>
      <vt:variant>
        <vt:i4>0</vt:i4>
      </vt:variant>
      <vt:variant>
        <vt:i4>5</vt:i4>
      </vt:variant>
      <vt:variant>
        <vt:lpwstr/>
      </vt:variant>
      <vt:variant>
        <vt:lpwstr>_Toc214359199</vt:lpwstr>
      </vt:variant>
      <vt:variant>
        <vt:i4>1376306</vt:i4>
      </vt:variant>
      <vt:variant>
        <vt:i4>596</vt:i4>
      </vt:variant>
      <vt:variant>
        <vt:i4>0</vt:i4>
      </vt:variant>
      <vt:variant>
        <vt:i4>5</vt:i4>
      </vt:variant>
      <vt:variant>
        <vt:lpwstr/>
      </vt:variant>
      <vt:variant>
        <vt:lpwstr>_Toc214359198</vt:lpwstr>
      </vt:variant>
      <vt:variant>
        <vt:i4>1376306</vt:i4>
      </vt:variant>
      <vt:variant>
        <vt:i4>590</vt:i4>
      </vt:variant>
      <vt:variant>
        <vt:i4>0</vt:i4>
      </vt:variant>
      <vt:variant>
        <vt:i4>5</vt:i4>
      </vt:variant>
      <vt:variant>
        <vt:lpwstr/>
      </vt:variant>
      <vt:variant>
        <vt:lpwstr>_Toc214359197</vt:lpwstr>
      </vt:variant>
      <vt:variant>
        <vt:i4>1376306</vt:i4>
      </vt:variant>
      <vt:variant>
        <vt:i4>584</vt:i4>
      </vt:variant>
      <vt:variant>
        <vt:i4>0</vt:i4>
      </vt:variant>
      <vt:variant>
        <vt:i4>5</vt:i4>
      </vt:variant>
      <vt:variant>
        <vt:lpwstr/>
      </vt:variant>
      <vt:variant>
        <vt:lpwstr>_Toc214359196</vt:lpwstr>
      </vt:variant>
      <vt:variant>
        <vt:i4>1376306</vt:i4>
      </vt:variant>
      <vt:variant>
        <vt:i4>578</vt:i4>
      </vt:variant>
      <vt:variant>
        <vt:i4>0</vt:i4>
      </vt:variant>
      <vt:variant>
        <vt:i4>5</vt:i4>
      </vt:variant>
      <vt:variant>
        <vt:lpwstr/>
      </vt:variant>
      <vt:variant>
        <vt:lpwstr>_Toc214359195</vt:lpwstr>
      </vt:variant>
      <vt:variant>
        <vt:i4>1376306</vt:i4>
      </vt:variant>
      <vt:variant>
        <vt:i4>572</vt:i4>
      </vt:variant>
      <vt:variant>
        <vt:i4>0</vt:i4>
      </vt:variant>
      <vt:variant>
        <vt:i4>5</vt:i4>
      </vt:variant>
      <vt:variant>
        <vt:lpwstr/>
      </vt:variant>
      <vt:variant>
        <vt:lpwstr>_Toc214359194</vt:lpwstr>
      </vt:variant>
      <vt:variant>
        <vt:i4>1376306</vt:i4>
      </vt:variant>
      <vt:variant>
        <vt:i4>566</vt:i4>
      </vt:variant>
      <vt:variant>
        <vt:i4>0</vt:i4>
      </vt:variant>
      <vt:variant>
        <vt:i4>5</vt:i4>
      </vt:variant>
      <vt:variant>
        <vt:lpwstr/>
      </vt:variant>
      <vt:variant>
        <vt:lpwstr>_Toc214359193</vt:lpwstr>
      </vt:variant>
      <vt:variant>
        <vt:i4>1376306</vt:i4>
      </vt:variant>
      <vt:variant>
        <vt:i4>560</vt:i4>
      </vt:variant>
      <vt:variant>
        <vt:i4>0</vt:i4>
      </vt:variant>
      <vt:variant>
        <vt:i4>5</vt:i4>
      </vt:variant>
      <vt:variant>
        <vt:lpwstr/>
      </vt:variant>
      <vt:variant>
        <vt:lpwstr>_Toc214359192</vt:lpwstr>
      </vt:variant>
      <vt:variant>
        <vt:i4>1376306</vt:i4>
      </vt:variant>
      <vt:variant>
        <vt:i4>554</vt:i4>
      </vt:variant>
      <vt:variant>
        <vt:i4>0</vt:i4>
      </vt:variant>
      <vt:variant>
        <vt:i4>5</vt:i4>
      </vt:variant>
      <vt:variant>
        <vt:lpwstr/>
      </vt:variant>
      <vt:variant>
        <vt:lpwstr>_Toc214359191</vt:lpwstr>
      </vt:variant>
      <vt:variant>
        <vt:i4>1376306</vt:i4>
      </vt:variant>
      <vt:variant>
        <vt:i4>548</vt:i4>
      </vt:variant>
      <vt:variant>
        <vt:i4>0</vt:i4>
      </vt:variant>
      <vt:variant>
        <vt:i4>5</vt:i4>
      </vt:variant>
      <vt:variant>
        <vt:lpwstr/>
      </vt:variant>
      <vt:variant>
        <vt:lpwstr>_Toc214359190</vt:lpwstr>
      </vt:variant>
      <vt:variant>
        <vt:i4>1310770</vt:i4>
      </vt:variant>
      <vt:variant>
        <vt:i4>542</vt:i4>
      </vt:variant>
      <vt:variant>
        <vt:i4>0</vt:i4>
      </vt:variant>
      <vt:variant>
        <vt:i4>5</vt:i4>
      </vt:variant>
      <vt:variant>
        <vt:lpwstr/>
      </vt:variant>
      <vt:variant>
        <vt:lpwstr>_Toc214359189</vt:lpwstr>
      </vt:variant>
      <vt:variant>
        <vt:i4>1310770</vt:i4>
      </vt:variant>
      <vt:variant>
        <vt:i4>536</vt:i4>
      </vt:variant>
      <vt:variant>
        <vt:i4>0</vt:i4>
      </vt:variant>
      <vt:variant>
        <vt:i4>5</vt:i4>
      </vt:variant>
      <vt:variant>
        <vt:lpwstr/>
      </vt:variant>
      <vt:variant>
        <vt:lpwstr>_Toc214359188</vt:lpwstr>
      </vt:variant>
      <vt:variant>
        <vt:i4>1310770</vt:i4>
      </vt:variant>
      <vt:variant>
        <vt:i4>530</vt:i4>
      </vt:variant>
      <vt:variant>
        <vt:i4>0</vt:i4>
      </vt:variant>
      <vt:variant>
        <vt:i4>5</vt:i4>
      </vt:variant>
      <vt:variant>
        <vt:lpwstr/>
      </vt:variant>
      <vt:variant>
        <vt:lpwstr>_Toc214359187</vt:lpwstr>
      </vt:variant>
      <vt:variant>
        <vt:i4>1310770</vt:i4>
      </vt:variant>
      <vt:variant>
        <vt:i4>524</vt:i4>
      </vt:variant>
      <vt:variant>
        <vt:i4>0</vt:i4>
      </vt:variant>
      <vt:variant>
        <vt:i4>5</vt:i4>
      </vt:variant>
      <vt:variant>
        <vt:lpwstr/>
      </vt:variant>
      <vt:variant>
        <vt:lpwstr>_Toc214359186</vt:lpwstr>
      </vt:variant>
      <vt:variant>
        <vt:i4>1310770</vt:i4>
      </vt:variant>
      <vt:variant>
        <vt:i4>518</vt:i4>
      </vt:variant>
      <vt:variant>
        <vt:i4>0</vt:i4>
      </vt:variant>
      <vt:variant>
        <vt:i4>5</vt:i4>
      </vt:variant>
      <vt:variant>
        <vt:lpwstr/>
      </vt:variant>
      <vt:variant>
        <vt:lpwstr>_Toc214359185</vt:lpwstr>
      </vt:variant>
      <vt:variant>
        <vt:i4>1310770</vt:i4>
      </vt:variant>
      <vt:variant>
        <vt:i4>512</vt:i4>
      </vt:variant>
      <vt:variant>
        <vt:i4>0</vt:i4>
      </vt:variant>
      <vt:variant>
        <vt:i4>5</vt:i4>
      </vt:variant>
      <vt:variant>
        <vt:lpwstr/>
      </vt:variant>
      <vt:variant>
        <vt:lpwstr>_Toc214359184</vt:lpwstr>
      </vt:variant>
      <vt:variant>
        <vt:i4>1310770</vt:i4>
      </vt:variant>
      <vt:variant>
        <vt:i4>506</vt:i4>
      </vt:variant>
      <vt:variant>
        <vt:i4>0</vt:i4>
      </vt:variant>
      <vt:variant>
        <vt:i4>5</vt:i4>
      </vt:variant>
      <vt:variant>
        <vt:lpwstr/>
      </vt:variant>
      <vt:variant>
        <vt:lpwstr>_Toc214359183</vt:lpwstr>
      </vt:variant>
      <vt:variant>
        <vt:i4>1310770</vt:i4>
      </vt:variant>
      <vt:variant>
        <vt:i4>500</vt:i4>
      </vt:variant>
      <vt:variant>
        <vt:i4>0</vt:i4>
      </vt:variant>
      <vt:variant>
        <vt:i4>5</vt:i4>
      </vt:variant>
      <vt:variant>
        <vt:lpwstr/>
      </vt:variant>
      <vt:variant>
        <vt:lpwstr>_Toc214359182</vt:lpwstr>
      </vt:variant>
      <vt:variant>
        <vt:i4>1310770</vt:i4>
      </vt:variant>
      <vt:variant>
        <vt:i4>494</vt:i4>
      </vt:variant>
      <vt:variant>
        <vt:i4>0</vt:i4>
      </vt:variant>
      <vt:variant>
        <vt:i4>5</vt:i4>
      </vt:variant>
      <vt:variant>
        <vt:lpwstr/>
      </vt:variant>
      <vt:variant>
        <vt:lpwstr>_Toc214359181</vt:lpwstr>
      </vt:variant>
      <vt:variant>
        <vt:i4>1310770</vt:i4>
      </vt:variant>
      <vt:variant>
        <vt:i4>488</vt:i4>
      </vt:variant>
      <vt:variant>
        <vt:i4>0</vt:i4>
      </vt:variant>
      <vt:variant>
        <vt:i4>5</vt:i4>
      </vt:variant>
      <vt:variant>
        <vt:lpwstr/>
      </vt:variant>
      <vt:variant>
        <vt:lpwstr>_Toc214359180</vt:lpwstr>
      </vt:variant>
      <vt:variant>
        <vt:i4>1769522</vt:i4>
      </vt:variant>
      <vt:variant>
        <vt:i4>482</vt:i4>
      </vt:variant>
      <vt:variant>
        <vt:i4>0</vt:i4>
      </vt:variant>
      <vt:variant>
        <vt:i4>5</vt:i4>
      </vt:variant>
      <vt:variant>
        <vt:lpwstr/>
      </vt:variant>
      <vt:variant>
        <vt:lpwstr>_Toc214359179</vt:lpwstr>
      </vt:variant>
      <vt:variant>
        <vt:i4>1769522</vt:i4>
      </vt:variant>
      <vt:variant>
        <vt:i4>476</vt:i4>
      </vt:variant>
      <vt:variant>
        <vt:i4>0</vt:i4>
      </vt:variant>
      <vt:variant>
        <vt:i4>5</vt:i4>
      </vt:variant>
      <vt:variant>
        <vt:lpwstr/>
      </vt:variant>
      <vt:variant>
        <vt:lpwstr>_Toc214359178</vt:lpwstr>
      </vt:variant>
      <vt:variant>
        <vt:i4>1769522</vt:i4>
      </vt:variant>
      <vt:variant>
        <vt:i4>470</vt:i4>
      </vt:variant>
      <vt:variant>
        <vt:i4>0</vt:i4>
      </vt:variant>
      <vt:variant>
        <vt:i4>5</vt:i4>
      </vt:variant>
      <vt:variant>
        <vt:lpwstr/>
      </vt:variant>
      <vt:variant>
        <vt:lpwstr>_Toc214359177</vt:lpwstr>
      </vt:variant>
      <vt:variant>
        <vt:i4>1769522</vt:i4>
      </vt:variant>
      <vt:variant>
        <vt:i4>464</vt:i4>
      </vt:variant>
      <vt:variant>
        <vt:i4>0</vt:i4>
      </vt:variant>
      <vt:variant>
        <vt:i4>5</vt:i4>
      </vt:variant>
      <vt:variant>
        <vt:lpwstr/>
      </vt:variant>
      <vt:variant>
        <vt:lpwstr>_Toc214359176</vt:lpwstr>
      </vt:variant>
      <vt:variant>
        <vt:i4>1769522</vt:i4>
      </vt:variant>
      <vt:variant>
        <vt:i4>458</vt:i4>
      </vt:variant>
      <vt:variant>
        <vt:i4>0</vt:i4>
      </vt:variant>
      <vt:variant>
        <vt:i4>5</vt:i4>
      </vt:variant>
      <vt:variant>
        <vt:lpwstr/>
      </vt:variant>
      <vt:variant>
        <vt:lpwstr>_Toc214359175</vt:lpwstr>
      </vt:variant>
      <vt:variant>
        <vt:i4>1769522</vt:i4>
      </vt:variant>
      <vt:variant>
        <vt:i4>452</vt:i4>
      </vt:variant>
      <vt:variant>
        <vt:i4>0</vt:i4>
      </vt:variant>
      <vt:variant>
        <vt:i4>5</vt:i4>
      </vt:variant>
      <vt:variant>
        <vt:lpwstr/>
      </vt:variant>
      <vt:variant>
        <vt:lpwstr>_Toc214359174</vt:lpwstr>
      </vt:variant>
      <vt:variant>
        <vt:i4>1769522</vt:i4>
      </vt:variant>
      <vt:variant>
        <vt:i4>446</vt:i4>
      </vt:variant>
      <vt:variant>
        <vt:i4>0</vt:i4>
      </vt:variant>
      <vt:variant>
        <vt:i4>5</vt:i4>
      </vt:variant>
      <vt:variant>
        <vt:lpwstr/>
      </vt:variant>
      <vt:variant>
        <vt:lpwstr>_Toc214359173</vt:lpwstr>
      </vt:variant>
      <vt:variant>
        <vt:i4>1769522</vt:i4>
      </vt:variant>
      <vt:variant>
        <vt:i4>440</vt:i4>
      </vt:variant>
      <vt:variant>
        <vt:i4>0</vt:i4>
      </vt:variant>
      <vt:variant>
        <vt:i4>5</vt:i4>
      </vt:variant>
      <vt:variant>
        <vt:lpwstr/>
      </vt:variant>
      <vt:variant>
        <vt:lpwstr>_Toc214359172</vt:lpwstr>
      </vt:variant>
      <vt:variant>
        <vt:i4>1769522</vt:i4>
      </vt:variant>
      <vt:variant>
        <vt:i4>434</vt:i4>
      </vt:variant>
      <vt:variant>
        <vt:i4>0</vt:i4>
      </vt:variant>
      <vt:variant>
        <vt:i4>5</vt:i4>
      </vt:variant>
      <vt:variant>
        <vt:lpwstr/>
      </vt:variant>
      <vt:variant>
        <vt:lpwstr>_Toc214359171</vt:lpwstr>
      </vt:variant>
      <vt:variant>
        <vt:i4>1769522</vt:i4>
      </vt:variant>
      <vt:variant>
        <vt:i4>428</vt:i4>
      </vt:variant>
      <vt:variant>
        <vt:i4>0</vt:i4>
      </vt:variant>
      <vt:variant>
        <vt:i4>5</vt:i4>
      </vt:variant>
      <vt:variant>
        <vt:lpwstr/>
      </vt:variant>
      <vt:variant>
        <vt:lpwstr>_Toc214359170</vt:lpwstr>
      </vt:variant>
      <vt:variant>
        <vt:i4>1703986</vt:i4>
      </vt:variant>
      <vt:variant>
        <vt:i4>422</vt:i4>
      </vt:variant>
      <vt:variant>
        <vt:i4>0</vt:i4>
      </vt:variant>
      <vt:variant>
        <vt:i4>5</vt:i4>
      </vt:variant>
      <vt:variant>
        <vt:lpwstr/>
      </vt:variant>
      <vt:variant>
        <vt:lpwstr>_Toc214359169</vt:lpwstr>
      </vt:variant>
      <vt:variant>
        <vt:i4>1703986</vt:i4>
      </vt:variant>
      <vt:variant>
        <vt:i4>416</vt:i4>
      </vt:variant>
      <vt:variant>
        <vt:i4>0</vt:i4>
      </vt:variant>
      <vt:variant>
        <vt:i4>5</vt:i4>
      </vt:variant>
      <vt:variant>
        <vt:lpwstr/>
      </vt:variant>
      <vt:variant>
        <vt:lpwstr>_Toc214359168</vt:lpwstr>
      </vt:variant>
      <vt:variant>
        <vt:i4>1703986</vt:i4>
      </vt:variant>
      <vt:variant>
        <vt:i4>410</vt:i4>
      </vt:variant>
      <vt:variant>
        <vt:i4>0</vt:i4>
      </vt:variant>
      <vt:variant>
        <vt:i4>5</vt:i4>
      </vt:variant>
      <vt:variant>
        <vt:lpwstr/>
      </vt:variant>
      <vt:variant>
        <vt:lpwstr>_Toc214359167</vt:lpwstr>
      </vt:variant>
      <vt:variant>
        <vt:i4>1703986</vt:i4>
      </vt:variant>
      <vt:variant>
        <vt:i4>404</vt:i4>
      </vt:variant>
      <vt:variant>
        <vt:i4>0</vt:i4>
      </vt:variant>
      <vt:variant>
        <vt:i4>5</vt:i4>
      </vt:variant>
      <vt:variant>
        <vt:lpwstr/>
      </vt:variant>
      <vt:variant>
        <vt:lpwstr>_Toc214359166</vt:lpwstr>
      </vt:variant>
      <vt:variant>
        <vt:i4>1703986</vt:i4>
      </vt:variant>
      <vt:variant>
        <vt:i4>398</vt:i4>
      </vt:variant>
      <vt:variant>
        <vt:i4>0</vt:i4>
      </vt:variant>
      <vt:variant>
        <vt:i4>5</vt:i4>
      </vt:variant>
      <vt:variant>
        <vt:lpwstr/>
      </vt:variant>
      <vt:variant>
        <vt:lpwstr>_Toc214359165</vt:lpwstr>
      </vt:variant>
      <vt:variant>
        <vt:i4>1703986</vt:i4>
      </vt:variant>
      <vt:variant>
        <vt:i4>392</vt:i4>
      </vt:variant>
      <vt:variant>
        <vt:i4>0</vt:i4>
      </vt:variant>
      <vt:variant>
        <vt:i4>5</vt:i4>
      </vt:variant>
      <vt:variant>
        <vt:lpwstr/>
      </vt:variant>
      <vt:variant>
        <vt:lpwstr>_Toc214359164</vt:lpwstr>
      </vt:variant>
      <vt:variant>
        <vt:i4>1703986</vt:i4>
      </vt:variant>
      <vt:variant>
        <vt:i4>386</vt:i4>
      </vt:variant>
      <vt:variant>
        <vt:i4>0</vt:i4>
      </vt:variant>
      <vt:variant>
        <vt:i4>5</vt:i4>
      </vt:variant>
      <vt:variant>
        <vt:lpwstr/>
      </vt:variant>
      <vt:variant>
        <vt:lpwstr>_Toc214359163</vt:lpwstr>
      </vt:variant>
      <vt:variant>
        <vt:i4>1703986</vt:i4>
      </vt:variant>
      <vt:variant>
        <vt:i4>380</vt:i4>
      </vt:variant>
      <vt:variant>
        <vt:i4>0</vt:i4>
      </vt:variant>
      <vt:variant>
        <vt:i4>5</vt:i4>
      </vt:variant>
      <vt:variant>
        <vt:lpwstr/>
      </vt:variant>
      <vt:variant>
        <vt:lpwstr>_Toc214359162</vt:lpwstr>
      </vt:variant>
      <vt:variant>
        <vt:i4>1703986</vt:i4>
      </vt:variant>
      <vt:variant>
        <vt:i4>374</vt:i4>
      </vt:variant>
      <vt:variant>
        <vt:i4>0</vt:i4>
      </vt:variant>
      <vt:variant>
        <vt:i4>5</vt:i4>
      </vt:variant>
      <vt:variant>
        <vt:lpwstr/>
      </vt:variant>
      <vt:variant>
        <vt:lpwstr>_Toc214359161</vt:lpwstr>
      </vt:variant>
      <vt:variant>
        <vt:i4>1703986</vt:i4>
      </vt:variant>
      <vt:variant>
        <vt:i4>368</vt:i4>
      </vt:variant>
      <vt:variant>
        <vt:i4>0</vt:i4>
      </vt:variant>
      <vt:variant>
        <vt:i4>5</vt:i4>
      </vt:variant>
      <vt:variant>
        <vt:lpwstr/>
      </vt:variant>
      <vt:variant>
        <vt:lpwstr>_Toc214359160</vt:lpwstr>
      </vt:variant>
      <vt:variant>
        <vt:i4>1638450</vt:i4>
      </vt:variant>
      <vt:variant>
        <vt:i4>362</vt:i4>
      </vt:variant>
      <vt:variant>
        <vt:i4>0</vt:i4>
      </vt:variant>
      <vt:variant>
        <vt:i4>5</vt:i4>
      </vt:variant>
      <vt:variant>
        <vt:lpwstr/>
      </vt:variant>
      <vt:variant>
        <vt:lpwstr>_Toc214359159</vt:lpwstr>
      </vt:variant>
      <vt:variant>
        <vt:i4>1638450</vt:i4>
      </vt:variant>
      <vt:variant>
        <vt:i4>356</vt:i4>
      </vt:variant>
      <vt:variant>
        <vt:i4>0</vt:i4>
      </vt:variant>
      <vt:variant>
        <vt:i4>5</vt:i4>
      </vt:variant>
      <vt:variant>
        <vt:lpwstr/>
      </vt:variant>
      <vt:variant>
        <vt:lpwstr>_Toc214359158</vt:lpwstr>
      </vt:variant>
      <vt:variant>
        <vt:i4>1638450</vt:i4>
      </vt:variant>
      <vt:variant>
        <vt:i4>350</vt:i4>
      </vt:variant>
      <vt:variant>
        <vt:i4>0</vt:i4>
      </vt:variant>
      <vt:variant>
        <vt:i4>5</vt:i4>
      </vt:variant>
      <vt:variant>
        <vt:lpwstr/>
      </vt:variant>
      <vt:variant>
        <vt:lpwstr>_Toc214359157</vt:lpwstr>
      </vt:variant>
      <vt:variant>
        <vt:i4>1638450</vt:i4>
      </vt:variant>
      <vt:variant>
        <vt:i4>344</vt:i4>
      </vt:variant>
      <vt:variant>
        <vt:i4>0</vt:i4>
      </vt:variant>
      <vt:variant>
        <vt:i4>5</vt:i4>
      </vt:variant>
      <vt:variant>
        <vt:lpwstr/>
      </vt:variant>
      <vt:variant>
        <vt:lpwstr>_Toc214359156</vt:lpwstr>
      </vt:variant>
      <vt:variant>
        <vt:i4>1638450</vt:i4>
      </vt:variant>
      <vt:variant>
        <vt:i4>338</vt:i4>
      </vt:variant>
      <vt:variant>
        <vt:i4>0</vt:i4>
      </vt:variant>
      <vt:variant>
        <vt:i4>5</vt:i4>
      </vt:variant>
      <vt:variant>
        <vt:lpwstr/>
      </vt:variant>
      <vt:variant>
        <vt:lpwstr>_Toc214359155</vt:lpwstr>
      </vt:variant>
      <vt:variant>
        <vt:i4>1638450</vt:i4>
      </vt:variant>
      <vt:variant>
        <vt:i4>332</vt:i4>
      </vt:variant>
      <vt:variant>
        <vt:i4>0</vt:i4>
      </vt:variant>
      <vt:variant>
        <vt:i4>5</vt:i4>
      </vt:variant>
      <vt:variant>
        <vt:lpwstr/>
      </vt:variant>
      <vt:variant>
        <vt:lpwstr>_Toc214359154</vt:lpwstr>
      </vt:variant>
      <vt:variant>
        <vt:i4>1638450</vt:i4>
      </vt:variant>
      <vt:variant>
        <vt:i4>326</vt:i4>
      </vt:variant>
      <vt:variant>
        <vt:i4>0</vt:i4>
      </vt:variant>
      <vt:variant>
        <vt:i4>5</vt:i4>
      </vt:variant>
      <vt:variant>
        <vt:lpwstr/>
      </vt:variant>
      <vt:variant>
        <vt:lpwstr>_Toc214359153</vt:lpwstr>
      </vt:variant>
      <vt:variant>
        <vt:i4>1638450</vt:i4>
      </vt:variant>
      <vt:variant>
        <vt:i4>320</vt:i4>
      </vt:variant>
      <vt:variant>
        <vt:i4>0</vt:i4>
      </vt:variant>
      <vt:variant>
        <vt:i4>5</vt:i4>
      </vt:variant>
      <vt:variant>
        <vt:lpwstr/>
      </vt:variant>
      <vt:variant>
        <vt:lpwstr>_Toc214359152</vt:lpwstr>
      </vt:variant>
      <vt:variant>
        <vt:i4>1638450</vt:i4>
      </vt:variant>
      <vt:variant>
        <vt:i4>314</vt:i4>
      </vt:variant>
      <vt:variant>
        <vt:i4>0</vt:i4>
      </vt:variant>
      <vt:variant>
        <vt:i4>5</vt:i4>
      </vt:variant>
      <vt:variant>
        <vt:lpwstr/>
      </vt:variant>
      <vt:variant>
        <vt:lpwstr>_Toc214359151</vt:lpwstr>
      </vt:variant>
      <vt:variant>
        <vt:i4>1638450</vt:i4>
      </vt:variant>
      <vt:variant>
        <vt:i4>308</vt:i4>
      </vt:variant>
      <vt:variant>
        <vt:i4>0</vt:i4>
      </vt:variant>
      <vt:variant>
        <vt:i4>5</vt:i4>
      </vt:variant>
      <vt:variant>
        <vt:lpwstr/>
      </vt:variant>
      <vt:variant>
        <vt:lpwstr>_Toc214359150</vt:lpwstr>
      </vt:variant>
      <vt:variant>
        <vt:i4>1572914</vt:i4>
      </vt:variant>
      <vt:variant>
        <vt:i4>302</vt:i4>
      </vt:variant>
      <vt:variant>
        <vt:i4>0</vt:i4>
      </vt:variant>
      <vt:variant>
        <vt:i4>5</vt:i4>
      </vt:variant>
      <vt:variant>
        <vt:lpwstr/>
      </vt:variant>
      <vt:variant>
        <vt:lpwstr>_Toc214359149</vt:lpwstr>
      </vt:variant>
      <vt:variant>
        <vt:i4>1572914</vt:i4>
      </vt:variant>
      <vt:variant>
        <vt:i4>296</vt:i4>
      </vt:variant>
      <vt:variant>
        <vt:i4>0</vt:i4>
      </vt:variant>
      <vt:variant>
        <vt:i4>5</vt:i4>
      </vt:variant>
      <vt:variant>
        <vt:lpwstr/>
      </vt:variant>
      <vt:variant>
        <vt:lpwstr>_Toc214359148</vt:lpwstr>
      </vt:variant>
      <vt:variant>
        <vt:i4>1572914</vt:i4>
      </vt:variant>
      <vt:variant>
        <vt:i4>290</vt:i4>
      </vt:variant>
      <vt:variant>
        <vt:i4>0</vt:i4>
      </vt:variant>
      <vt:variant>
        <vt:i4>5</vt:i4>
      </vt:variant>
      <vt:variant>
        <vt:lpwstr/>
      </vt:variant>
      <vt:variant>
        <vt:lpwstr>_Toc214359147</vt:lpwstr>
      </vt:variant>
      <vt:variant>
        <vt:i4>1572914</vt:i4>
      </vt:variant>
      <vt:variant>
        <vt:i4>284</vt:i4>
      </vt:variant>
      <vt:variant>
        <vt:i4>0</vt:i4>
      </vt:variant>
      <vt:variant>
        <vt:i4>5</vt:i4>
      </vt:variant>
      <vt:variant>
        <vt:lpwstr/>
      </vt:variant>
      <vt:variant>
        <vt:lpwstr>_Toc214359146</vt:lpwstr>
      </vt:variant>
      <vt:variant>
        <vt:i4>1572914</vt:i4>
      </vt:variant>
      <vt:variant>
        <vt:i4>278</vt:i4>
      </vt:variant>
      <vt:variant>
        <vt:i4>0</vt:i4>
      </vt:variant>
      <vt:variant>
        <vt:i4>5</vt:i4>
      </vt:variant>
      <vt:variant>
        <vt:lpwstr/>
      </vt:variant>
      <vt:variant>
        <vt:lpwstr>_Toc214359145</vt:lpwstr>
      </vt:variant>
      <vt:variant>
        <vt:i4>1572914</vt:i4>
      </vt:variant>
      <vt:variant>
        <vt:i4>272</vt:i4>
      </vt:variant>
      <vt:variant>
        <vt:i4>0</vt:i4>
      </vt:variant>
      <vt:variant>
        <vt:i4>5</vt:i4>
      </vt:variant>
      <vt:variant>
        <vt:lpwstr/>
      </vt:variant>
      <vt:variant>
        <vt:lpwstr>_Toc214359144</vt:lpwstr>
      </vt:variant>
      <vt:variant>
        <vt:i4>1572914</vt:i4>
      </vt:variant>
      <vt:variant>
        <vt:i4>266</vt:i4>
      </vt:variant>
      <vt:variant>
        <vt:i4>0</vt:i4>
      </vt:variant>
      <vt:variant>
        <vt:i4>5</vt:i4>
      </vt:variant>
      <vt:variant>
        <vt:lpwstr/>
      </vt:variant>
      <vt:variant>
        <vt:lpwstr>_Toc214359143</vt:lpwstr>
      </vt:variant>
      <vt:variant>
        <vt:i4>1572914</vt:i4>
      </vt:variant>
      <vt:variant>
        <vt:i4>260</vt:i4>
      </vt:variant>
      <vt:variant>
        <vt:i4>0</vt:i4>
      </vt:variant>
      <vt:variant>
        <vt:i4>5</vt:i4>
      </vt:variant>
      <vt:variant>
        <vt:lpwstr/>
      </vt:variant>
      <vt:variant>
        <vt:lpwstr>_Toc214359142</vt:lpwstr>
      </vt:variant>
      <vt:variant>
        <vt:i4>1572914</vt:i4>
      </vt:variant>
      <vt:variant>
        <vt:i4>254</vt:i4>
      </vt:variant>
      <vt:variant>
        <vt:i4>0</vt:i4>
      </vt:variant>
      <vt:variant>
        <vt:i4>5</vt:i4>
      </vt:variant>
      <vt:variant>
        <vt:lpwstr/>
      </vt:variant>
      <vt:variant>
        <vt:lpwstr>_Toc214359141</vt:lpwstr>
      </vt:variant>
      <vt:variant>
        <vt:i4>1572914</vt:i4>
      </vt:variant>
      <vt:variant>
        <vt:i4>248</vt:i4>
      </vt:variant>
      <vt:variant>
        <vt:i4>0</vt:i4>
      </vt:variant>
      <vt:variant>
        <vt:i4>5</vt:i4>
      </vt:variant>
      <vt:variant>
        <vt:lpwstr/>
      </vt:variant>
      <vt:variant>
        <vt:lpwstr>_Toc214359140</vt:lpwstr>
      </vt:variant>
      <vt:variant>
        <vt:i4>2031666</vt:i4>
      </vt:variant>
      <vt:variant>
        <vt:i4>242</vt:i4>
      </vt:variant>
      <vt:variant>
        <vt:i4>0</vt:i4>
      </vt:variant>
      <vt:variant>
        <vt:i4>5</vt:i4>
      </vt:variant>
      <vt:variant>
        <vt:lpwstr/>
      </vt:variant>
      <vt:variant>
        <vt:lpwstr>_Toc214359139</vt:lpwstr>
      </vt:variant>
      <vt:variant>
        <vt:i4>2031666</vt:i4>
      </vt:variant>
      <vt:variant>
        <vt:i4>236</vt:i4>
      </vt:variant>
      <vt:variant>
        <vt:i4>0</vt:i4>
      </vt:variant>
      <vt:variant>
        <vt:i4>5</vt:i4>
      </vt:variant>
      <vt:variant>
        <vt:lpwstr/>
      </vt:variant>
      <vt:variant>
        <vt:lpwstr>_Toc214359138</vt:lpwstr>
      </vt:variant>
      <vt:variant>
        <vt:i4>2031666</vt:i4>
      </vt:variant>
      <vt:variant>
        <vt:i4>230</vt:i4>
      </vt:variant>
      <vt:variant>
        <vt:i4>0</vt:i4>
      </vt:variant>
      <vt:variant>
        <vt:i4>5</vt:i4>
      </vt:variant>
      <vt:variant>
        <vt:lpwstr/>
      </vt:variant>
      <vt:variant>
        <vt:lpwstr>_Toc214359137</vt:lpwstr>
      </vt:variant>
      <vt:variant>
        <vt:i4>2031666</vt:i4>
      </vt:variant>
      <vt:variant>
        <vt:i4>224</vt:i4>
      </vt:variant>
      <vt:variant>
        <vt:i4>0</vt:i4>
      </vt:variant>
      <vt:variant>
        <vt:i4>5</vt:i4>
      </vt:variant>
      <vt:variant>
        <vt:lpwstr/>
      </vt:variant>
      <vt:variant>
        <vt:lpwstr>_Toc214359136</vt:lpwstr>
      </vt:variant>
      <vt:variant>
        <vt:i4>2031666</vt:i4>
      </vt:variant>
      <vt:variant>
        <vt:i4>218</vt:i4>
      </vt:variant>
      <vt:variant>
        <vt:i4>0</vt:i4>
      </vt:variant>
      <vt:variant>
        <vt:i4>5</vt:i4>
      </vt:variant>
      <vt:variant>
        <vt:lpwstr/>
      </vt:variant>
      <vt:variant>
        <vt:lpwstr>_Toc214359135</vt:lpwstr>
      </vt:variant>
      <vt:variant>
        <vt:i4>2031666</vt:i4>
      </vt:variant>
      <vt:variant>
        <vt:i4>212</vt:i4>
      </vt:variant>
      <vt:variant>
        <vt:i4>0</vt:i4>
      </vt:variant>
      <vt:variant>
        <vt:i4>5</vt:i4>
      </vt:variant>
      <vt:variant>
        <vt:lpwstr/>
      </vt:variant>
      <vt:variant>
        <vt:lpwstr>_Toc214359134</vt:lpwstr>
      </vt:variant>
      <vt:variant>
        <vt:i4>2031666</vt:i4>
      </vt:variant>
      <vt:variant>
        <vt:i4>206</vt:i4>
      </vt:variant>
      <vt:variant>
        <vt:i4>0</vt:i4>
      </vt:variant>
      <vt:variant>
        <vt:i4>5</vt:i4>
      </vt:variant>
      <vt:variant>
        <vt:lpwstr/>
      </vt:variant>
      <vt:variant>
        <vt:lpwstr>_Toc214359133</vt:lpwstr>
      </vt:variant>
      <vt:variant>
        <vt:i4>2031666</vt:i4>
      </vt:variant>
      <vt:variant>
        <vt:i4>200</vt:i4>
      </vt:variant>
      <vt:variant>
        <vt:i4>0</vt:i4>
      </vt:variant>
      <vt:variant>
        <vt:i4>5</vt:i4>
      </vt:variant>
      <vt:variant>
        <vt:lpwstr/>
      </vt:variant>
      <vt:variant>
        <vt:lpwstr>_Toc214359132</vt:lpwstr>
      </vt:variant>
      <vt:variant>
        <vt:i4>2031666</vt:i4>
      </vt:variant>
      <vt:variant>
        <vt:i4>194</vt:i4>
      </vt:variant>
      <vt:variant>
        <vt:i4>0</vt:i4>
      </vt:variant>
      <vt:variant>
        <vt:i4>5</vt:i4>
      </vt:variant>
      <vt:variant>
        <vt:lpwstr/>
      </vt:variant>
      <vt:variant>
        <vt:lpwstr>_Toc214359131</vt:lpwstr>
      </vt:variant>
      <vt:variant>
        <vt:i4>2031666</vt:i4>
      </vt:variant>
      <vt:variant>
        <vt:i4>188</vt:i4>
      </vt:variant>
      <vt:variant>
        <vt:i4>0</vt:i4>
      </vt:variant>
      <vt:variant>
        <vt:i4>5</vt:i4>
      </vt:variant>
      <vt:variant>
        <vt:lpwstr/>
      </vt:variant>
      <vt:variant>
        <vt:lpwstr>_Toc214359130</vt:lpwstr>
      </vt:variant>
      <vt:variant>
        <vt:i4>1966130</vt:i4>
      </vt:variant>
      <vt:variant>
        <vt:i4>182</vt:i4>
      </vt:variant>
      <vt:variant>
        <vt:i4>0</vt:i4>
      </vt:variant>
      <vt:variant>
        <vt:i4>5</vt:i4>
      </vt:variant>
      <vt:variant>
        <vt:lpwstr/>
      </vt:variant>
      <vt:variant>
        <vt:lpwstr>_Toc214359129</vt:lpwstr>
      </vt:variant>
      <vt:variant>
        <vt:i4>1966130</vt:i4>
      </vt:variant>
      <vt:variant>
        <vt:i4>176</vt:i4>
      </vt:variant>
      <vt:variant>
        <vt:i4>0</vt:i4>
      </vt:variant>
      <vt:variant>
        <vt:i4>5</vt:i4>
      </vt:variant>
      <vt:variant>
        <vt:lpwstr/>
      </vt:variant>
      <vt:variant>
        <vt:lpwstr>_Toc214359128</vt:lpwstr>
      </vt:variant>
      <vt:variant>
        <vt:i4>1966130</vt:i4>
      </vt:variant>
      <vt:variant>
        <vt:i4>170</vt:i4>
      </vt:variant>
      <vt:variant>
        <vt:i4>0</vt:i4>
      </vt:variant>
      <vt:variant>
        <vt:i4>5</vt:i4>
      </vt:variant>
      <vt:variant>
        <vt:lpwstr/>
      </vt:variant>
      <vt:variant>
        <vt:lpwstr>_Toc214359127</vt:lpwstr>
      </vt:variant>
      <vt:variant>
        <vt:i4>1966130</vt:i4>
      </vt:variant>
      <vt:variant>
        <vt:i4>164</vt:i4>
      </vt:variant>
      <vt:variant>
        <vt:i4>0</vt:i4>
      </vt:variant>
      <vt:variant>
        <vt:i4>5</vt:i4>
      </vt:variant>
      <vt:variant>
        <vt:lpwstr/>
      </vt:variant>
      <vt:variant>
        <vt:lpwstr>_Toc214359126</vt:lpwstr>
      </vt:variant>
      <vt:variant>
        <vt:i4>1966130</vt:i4>
      </vt:variant>
      <vt:variant>
        <vt:i4>158</vt:i4>
      </vt:variant>
      <vt:variant>
        <vt:i4>0</vt:i4>
      </vt:variant>
      <vt:variant>
        <vt:i4>5</vt:i4>
      </vt:variant>
      <vt:variant>
        <vt:lpwstr/>
      </vt:variant>
      <vt:variant>
        <vt:lpwstr>_Toc214359125</vt:lpwstr>
      </vt:variant>
      <vt:variant>
        <vt:i4>1966130</vt:i4>
      </vt:variant>
      <vt:variant>
        <vt:i4>152</vt:i4>
      </vt:variant>
      <vt:variant>
        <vt:i4>0</vt:i4>
      </vt:variant>
      <vt:variant>
        <vt:i4>5</vt:i4>
      </vt:variant>
      <vt:variant>
        <vt:lpwstr/>
      </vt:variant>
      <vt:variant>
        <vt:lpwstr>_Toc214359124</vt:lpwstr>
      </vt:variant>
      <vt:variant>
        <vt:i4>1966130</vt:i4>
      </vt:variant>
      <vt:variant>
        <vt:i4>146</vt:i4>
      </vt:variant>
      <vt:variant>
        <vt:i4>0</vt:i4>
      </vt:variant>
      <vt:variant>
        <vt:i4>5</vt:i4>
      </vt:variant>
      <vt:variant>
        <vt:lpwstr/>
      </vt:variant>
      <vt:variant>
        <vt:lpwstr>_Toc214359123</vt:lpwstr>
      </vt:variant>
      <vt:variant>
        <vt:i4>1966130</vt:i4>
      </vt:variant>
      <vt:variant>
        <vt:i4>140</vt:i4>
      </vt:variant>
      <vt:variant>
        <vt:i4>0</vt:i4>
      </vt:variant>
      <vt:variant>
        <vt:i4>5</vt:i4>
      </vt:variant>
      <vt:variant>
        <vt:lpwstr/>
      </vt:variant>
      <vt:variant>
        <vt:lpwstr>_Toc214359122</vt:lpwstr>
      </vt:variant>
      <vt:variant>
        <vt:i4>1966130</vt:i4>
      </vt:variant>
      <vt:variant>
        <vt:i4>134</vt:i4>
      </vt:variant>
      <vt:variant>
        <vt:i4>0</vt:i4>
      </vt:variant>
      <vt:variant>
        <vt:i4>5</vt:i4>
      </vt:variant>
      <vt:variant>
        <vt:lpwstr/>
      </vt:variant>
      <vt:variant>
        <vt:lpwstr>_Toc214359121</vt:lpwstr>
      </vt:variant>
      <vt:variant>
        <vt:i4>1966130</vt:i4>
      </vt:variant>
      <vt:variant>
        <vt:i4>128</vt:i4>
      </vt:variant>
      <vt:variant>
        <vt:i4>0</vt:i4>
      </vt:variant>
      <vt:variant>
        <vt:i4>5</vt:i4>
      </vt:variant>
      <vt:variant>
        <vt:lpwstr/>
      </vt:variant>
      <vt:variant>
        <vt:lpwstr>_Toc214359120</vt:lpwstr>
      </vt:variant>
      <vt:variant>
        <vt:i4>1900594</vt:i4>
      </vt:variant>
      <vt:variant>
        <vt:i4>122</vt:i4>
      </vt:variant>
      <vt:variant>
        <vt:i4>0</vt:i4>
      </vt:variant>
      <vt:variant>
        <vt:i4>5</vt:i4>
      </vt:variant>
      <vt:variant>
        <vt:lpwstr/>
      </vt:variant>
      <vt:variant>
        <vt:lpwstr>_Toc214359119</vt:lpwstr>
      </vt:variant>
      <vt:variant>
        <vt:i4>1900594</vt:i4>
      </vt:variant>
      <vt:variant>
        <vt:i4>116</vt:i4>
      </vt:variant>
      <vt:variant>
        <vt:i4>0</vt:i4>
      </vt:variant>
      <vt:variant>
        <vt:i4>5</vt:i4>
      </vt:variant>
      <vt:variant>
        <vt:lpwstr/>
      </vt:variant>
      <vt:variant>
        <vt:lpwstr>_Toc214359118</vt:lpwstr>
      </vt:variant>
      <vt:variant>
        <vt:i4>1900594</vt:i4>
      </vt:variant>
      <vt:variant>
        <vt:i4>110</vt:i4>
      </vt:variant>
      <vt:variant>
        <vt:i4>0</vt:i4>
      </vt:variant>
      <vt:variant>
        <vt:i4>5</vt:i4>
      </vt:variant>
      <vt:variant>
        <vt:lpwstr/>
      </vt:variant>
      <vt:variant>
        <vt:lpwstr>_Toc214359117</vt:lpwstr>
      </vt:variant>
      <vt:variant>
        <vt:i4>1900594</vt:i4>
      </vt:variant>
      <vt:variant>
        <vt:i4>104</vt:i4>
      </vt:variant>
      <vt:variant>
        <vt:i4>0</vt:i4>
      </vt:variant>
      <vt:variant>
        <vt:i4>5</vt:i4>
      </vt:variant>
      <vt:variant>
        <vt:lpwstr/>
      </vt:variant>
      <vt:variant>
        <vt:lpwstr>_Toc214359116</vt:lpwstr>
      </vt:variant>
      <vt:variant>
        <vt:i4>1900594</vt:i4>
      </vt:variant>
      <vt:variant>
        <vt:i4>98</vt:i4>
      </vt:variant>
      <vt:variant>
        <vt:i4>0</vt:i4>
      </vt:variant>
      <vt:variant>
        <vt:i4>5</vt:i4>
      </vt:variant>
      <vt:variant>
        <vt:lpwstr/>
      </vt:variant>
      <vt:variant>
        <vt:lpwstr>_Toc214359115</vt:lpwstr>
      </vt:variant>
      <vt:variant>
        <vt:i4>1900594</vt:i4>
      </vt:variant>
      <vt:variant>
        <vt:i4>92</vt:i4>
      </vt:variant>
      <vt:variant>
        <vt:i4>0</vt:i4>
      </vt:variant>
      <vt:variant>
        <vt:i4>5</vt:i4>
      </vt:variant>
      <vt:variant>
        <vt:lpwstr/>
      </vt:variant>
      <vt:variant>
        <vt:lpwstr>_Toc214359114</vt:lpwstr>
      </vt:variant>
      <vt:variant>
        <vt:i4>1900594</vt:i4>
      </vt:variant>
      <vt:variant>
        <vt:i4>86</vt:i4>
      </vt:variant>
      <vt:variant>
        <vt:i4>0</vt:i4>
      </vt:variant>
      <vt:variant>
        <vt:i4>5</vt:i4>
      </vt:variant>
      <vt:variant>
        <vt:lpwstr/>
      </vt:variant>
      <vt:variant>
        <vt:lpwstr>_Toc214359113</vt:lpwstr>
      </vt:variant>
      <vt:variant>
        <vt:i4>1900594</vt:i4>
      </vt:variant>
      <vt:variant>
        <vt:i4>80</vt:i4>
      </vt:variant>
      <vt:variant>
        <vt:i4>0</vt:i4>
      </vt:variant>
      <vt:variant>
        <vt:i4>5</vt:i4>
      </vt:variant>
      <vt:variant>
        <vt:lpwstr/>
      </vt:variant>
      <vt:variant>
        <vt:lpwstr>_Toc214359112</vt:lpwstr>
      </vt:variant>
      <vt:variant>
        <vt:i4>1900594</vt:i4>
      </vt:variant>
      <vt:variant>
        <vt:i4>74</vt:i4>
      </vt:variant>
      <vt:variant>
        <vt:i4>0</vt:i4>
      </vt:variant>
      <vt:variant>
        <vt:i4>5</vt:i4>
      </vt:variant>
      <vt:variant>
        <vt:lpwstr/>
      </vt:variant>
      <vt:variant>
        <vt:lpwstr>_Toc214359111</vt:lpwstr>
      </vt:variant>
      <vt:variant>
        <vt:i4>1900594</vt:i4>
      </vt:variant>
      <vt:variant>
        <vt:i4>68</vt:i4>
      </vt:variant>
      <vt:variant>
        <vt:i4>0</vt:i4>
      </vt:variant>
      <vt:variant>
        <vt:i4>5</vt:i4>
      </vt:variant>
      <vt:variant>
        <vt:lpwstr/>
      </vt:variant>
      <vt:variant>
        <vt:lpwstr>_Toc214359110</vt:lpwstr>
      </vt:variant>
      <vt:variant>
        <vt:i4>1835058</vt:i4>
      </vt:variant>
      <vt:variant>
        <vt:i4>62</vt:i4>
      </vt:variant>
      <vt:variant>
        <vt:i4>0</vt:i4>
      </vt:variant>
      <vt:variant>
        <vt:i4>5</vt:i4>
      </vt:variant>
      <vt:variant>
        <vt:lpwstr/>
      </vt:variant>
      <vt:variant>
        <vt:lpwstr>_Toc214359109</vt:lpwstr>
      </vt:variant>
      <vt:variant>
        <vt:i4>1835058</vt:i4>
      </vt:variant>
      <vt:variant>
        <vt:i4>56</vt:i4>
      </vt:variant>
      <vt:variant>
        <vt:i4>0</vt:i4>
      </vt:variant>
      <vt:variant>
        <vt:i4>5</vt:i4>
      </vt:variant>
      <vt:variant>
        <vt:lpwstr/>
      </vt:variant>
      <vt:variant>
        <vt:lpwstr>_Toc214359108</vt:lpwstr>
      </vt:variant>
      <vt:variant>
        <vt:i4>1835058</vt:i4>
      </vt:variant>
      <vt:variant>
        <vt:i4>50</vt:i4>
      </vt:variant>
      <vt:variant>
        <vt:i4>0</vt:i4>
      </vt:variant>
      <vt:variant>
        <vt:i4>5</vt:i4>
      </vt:variant>
      <vt:variant>
        <vt:lpwstr/>
      </vt:variant>
      <vt:variant>
        <vt:lpwstr>_Toc214359107</vt:lpwstr>
      </vt:variant>
      <vt:variant>
        <vt:i4>1835058</vt:i4>
      </vt:variant>
      <vt:variant>
        <vt:i4>44</vt:i4>
      </vt:variant>
      <vt:variant>
        <vt:i4>0</vt:i4>
      </vt:variant>
      <vt:variant>
        <vt:i4>5</vt:i4>
      </vt:variant>
      <vt:variant>
        <vt:lpwstr/>
      </vt:variant>
      <vt:variant>
        <vt:lpwstr>_Toc214359106</vt:lpwstr>
      </vt:variant>
      <vt:variant>
        <vt:i4>1835058</vt:i4>
      </vt:variant>
      <vt:variant>
        <vt:i4>38</vt:i4>
      </vt:variant>
      <vt:variant>
        <vt:i4>0</vt:i4>
      </vt:variant>
      <vt:variant>
        <vt:i4>5</vt:i4>
      </vt:variant>
      <vt:variant>
        <vt:lpwstr/>
      </vt:variant>
      <vt:variant>
        <vt:lpwstr>_Toc214359105</vt:lpwstr>
      </vt:variant>
      <vt:variant>
        <vt:i4>1835058</vt:i4>
      </vt:variant>
      <vt:variant>
        <vt:i4>32</vt:i4>
      </vt:variant>
      <vt:variant>
        <vt:i4>0</vt:i4>
      </vt:variant>
      <vt:variant>
        <vt:i4>5</vt:i4>
      </vt:variant>
      <vt:variant>
        <vt:lpwstr/>
      </vt:variant>
      <vt:variant>
        <vt:lpwstr>_Toc214359104</vt:lpwstr>
      </vt:variant>
      <vt:variant>
        <vt:i4>1835058</vt:i4>
      </vt:variant>
      <vt:variant>
        <vt:i4>26</vt:i4>
      </vt:variant>
      <vt:variant>
        <vt:i4>0</vt:i4>
      </vt:variant>
      <vt:variant>
        <vt:i4>5</vt:i4>
      </vt:variant>
      <vt:variant>
        <vt:lpwstr/>
      </vt:variant>
      <vt:variant>
        <vt:lpwstr>_Toc214359103</vt:lpwstr>
      </vt:variant>
      <vt:variant>
        <vt:i4>1835058</vt:i4>
      </vt:variant>
      <vt:variant>
        <vt:i4>20</vt:i4>
      </vt:variant>
      <vt:variant>
        <vt:i4>0</vt:i4>
      </vt:variant>
      <vt:variant>
        <vt:i4>5</vt:i4>
      </vt:variant>
      <vt:variant>
        <vt:lpwstr/>
      </vt:variant>
      <vt:variant>
        <vt:lpwstr>_Toc214359102</vt:lpwstr>
      </vt:variant>
      <vt:variant>
        <vt:i4>1835058</vt:i4>
      </vt:variant>
      <vt:variant>
        <vt:i4>14</vt:i4>
      </vt:variant>
      <vt:variant>
        <vt:i4>0</vt:i4>
      </vt:variant>
      <vt:variant>
        <vt:i4>5</vt:i4>
      </vt:variant>
      <vt:variant>
        <vt:lpwstr/>
      </vt:variant>
      <vt:variant>
        <vt:lpwstr>_Toc214359101</vt:lpwstr>
      </vt:variant>
      <vt:variant>
        <vt:i4>1835058</vt:i4>
      </vt:variant>
      <vt:variant>
        <vt:i4>8</vt:i4>
      </vt:variant>
      <vt:variant>
        <vt:i4>0</vt:i4>
      </vt:variant>
      <vt:variant>
        <vt:i4>5</vt:i4>
      </vt:variant>
      <vt:variant>
        <vt:lpwstr/>
      </vt:variant>
      <vt:variant>
        <vt:lpwstr>_Toc214359100</vt:lpwstr>
      </vt:variant>
      <vt:variant>
        <vt:i4>1245188</vt:i4>
      </vt:variant>
      <vt:variant>
        <vt:i4>3</vt:i4>
      </vt:variant>
      <vt:variant>
        <vt:i4>0</vt:i4>
      </vt:variant>
      <vt:variant>
        <vt:i4>5</vt:i4>
      </vt:variant>
      <vt:variant>
        <vt:lpwstr>http://ncicb.nci.nih.gov/core/CSM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caCORE Common Security Module (CSM) V 4.1 Programmer's Guide</dc:title>
  <dc:subject/>
  <dc:creator>Bronwyn Gagne</dc:creator>
  <cp:keywords/>
  <dc:description/>
  <cp:lastModifiedBy> Vijay Parmar</cp:lastModifiedBy>
  <cp:revision>57</cp:revision>
  <cp:lastPrinted>2008-11-11T19:01:00Z</cp:lastPrinted>
  <dcterms:created xsi:type="dcterms:W3CDTF">2009-08-18T16:28:00Z</dcterms:created>
  <dcterms:modified xsi:type="dcterms:W3CDTF">2009-08-23T00:38:00Z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tionName">
    <vt:lpwstr>CSM</vt:lpwstr>
  </property>
</Properties>
</file>