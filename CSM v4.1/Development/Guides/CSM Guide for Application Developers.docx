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B0" w:rsidRDefault="00F13AB0" w:rsidP="00F13AB0"/>
    <w:p w:rsidR="00D65378" w:rsidRDefault="00D65378" w:rsidP="00F13AB0"/>
    <w:p w:rsidR="002C24C6" w:rsidRPr="007469CF" w:rsidRDefault="002C24C6" w:rsidP="002C24C6"/>
    <w:p w:rsidR="002C24C6" w:rsidRPr="007469CF" w:rsidRDefault="002C24C6" w:rsidP="002C24C6">
      <w:pPr>
        <w:pStyle w:val="BodyText3"/>
      </w:pPr>
    </w:p>
    <w:p w:rsidR="002C24C6" w:rsidRPr="007469CF" w:rsidRDefault="002C24C6" w:rsidP="002C24C6">
      <w:pPr>
        <w:pStyle w:val="ProjectTitle"/>
      </w:pPr>
      <w:r>
        <w:rPr>
          <w:noProof/>
        </w:rPr>
        <w:drawing>
          <wp:inline distT="0" distB="0" distL="0" distR="0">
            <wp:extent cx="1143000" cy="927100"/>
            <wp:effectExtent l="0" t="0" r="0" b="0"/>
            <wp:docPr id="1" name="Picture 1" descr="CSM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_FINAL"/>
                    <pic:cNvPicPr>
                      <a:picLocks noChangeAspect="1" noChangeArrowheads="1"/>
                    </pic:cNvPicPr>
                  </pic:nvPicPr>
                  <pic:blipFill>
                    <a:blip r:embed="rId8"/>
                    <a:srcRect/>
                    <a:stretch>
                      <a:fillRect/>
                    </a:stretch>
                  </pic:blipFill>
                  <pic:spPr bwMode="auto">
                    <a:xfrm>
                      <a:off x="0" y="0"/>
                      <a:ext cx="1143000" cy="927100"/>
                    </a:xfrm>
                    <a:prstGeom prst="rect">
                      <a:avLst/>
                    </a:prstGeom>
                    <a:noFill/>
                    <a:ln w="9525">
                      <a:noFill/>
                      <a:miter lim="800000"/>
                      <a:headEnd/>
                      <a:tailEnd/>
                    </a:ln>
                  </pic:spPr>
                </pic:pic>
              </a:graphicData>
            </a:graphic>
          </wp:inline>
        </w:drawing>
      </w:r>
    </w:p>
    <w:p w:rsidR="002C24C6" w:rsidRPr="007469CF" w:rsidRDefault="002C24C6" w:rsidP="002C24C6">
      <w:pPr>
        <w:pStyle w:val="ProjectTitle"/>
      </w:pPr>
      <w:r w:rsidRPr="007469CF">
        <w:t>Common Security Module</w:t>
      </w:r>
    </w:p>
    <w:p w:rsidR="002C24C6" w:rsidRPr="007469CF" w:rsidRDefault="002C24C6" w:rsidP="002C24C6">
      <w:pPr>
        <w:pStyle w:val="DocumentTitle"/>
      </w:pPr>
      <w:r w:rsidRPr="007469CF">
        <w:t>CSM Guide for Application Developers</w:t>
      </w:r>
    </w:p>
    <w:p w:rsidR="002C24C6" w:rsidRPr="007469CF" w:rsidRDefault="002C24C6" w:rsidP="002C24C6">
      <w:pPr>
        <w:spacing w:line="360" w:lineRule="auto"/>
        <w:ind w:left="2880"/>
        <w:rPr>
          <w:rFonts w:ascii="Arial" w:hAnsi="Arial" w:cs="Arial"/>
        </w:rPr>
      </w:pPr>
    </w:p>
    <w:p w:rsidR="002C24C6" w:rsidRPr="007469CF" w:rsidRDefault="002C24C6" w:rsidP="00DF7A7D">
      <w:pPr>
        <w:spacing w:line="360" w:lineRule="auto"/>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Pr>
          <w:rFonts w:ascii="Arial" w:hAnsi="Arial" w:cs="Arial"/>
        </w:rPr>
        <w:t xml:space="preserve">Version No: </w:t>
      </w:r>
      <w:r w:rsidR="001E1B73">
        <w:rPr>
          <w:rFonts w:ascii="Arial" w:hAnsi="Arial" w:cs="Arial"/>
        </w:rPr>
        <w:t>1</w:t>
      </w:r>
      <w:r w:rsidRPr="007469CF">
        <w:rPr>
          <w:rFonts w:ascii="Arial" w:hAnsi="Arial" w:cs="Arial"/>
        </w:rPr>
        <w:t>.</w:t>
      </w:r>
      <w:r>
        <w:rPr>
          <w:rFonts w:ascii="Arial" w:hAnsi="Arial" w:cs="Arial"/>
        </w:rPr>
        <w:t>0</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 xml:space="preserve">Last Modified: </w:t>
      </w:r>
      <w:r w:rsidR="009F1988">
        <w:t>1</w:t>
      </w:r>
      <w:ins w:id="0" w:author=" " w:date="2008-10-27T13:19:00Z">
        <w:r w:rsidR="000C4CF8">
          <w:t>0</w:t>
        </w:r>
      </w:ins>
      <w:del w:id="1" w:author=" " w:date="2008-10-27T13:19:00Z">
        <w:r w:rsidR="009F1988" w:rsidDel="000C4CF8">
          <w:delText>1</w:delText>
        </w:r>
      </w:del>
      <w:r w:rsidR="009F1988">
        <w:t>/</w:t>
      </w:r>
      <w:ins w:id="2" w:author=" " w:date="2008-10-27T13:19:00Z">
        <w:r w:rsidR="000C4CF8">
          <w:t>29</w:t>
        </w:r>
      </w:ins>
      <w:del w:id="3" w:author=" " w:date="2008-10-27T13:19:00Z">
        <w:r w:rsidR="009F1988" w:rsidDel="000C4CF8">
          <w:delText>08</w:delText>
        </w:r>
      </w:del>
      <w:r w:rsidRPr="007469CF">
        <w:t>/</w:t>
      </w:r>
      <w:r>
        <w:t>20</w:t>
      </w:r>
      <w:r w:rsidRPr="007469CF">
        <w:t>0</w:t>
      </w:r>
      <w:ins w:id="4" w:author=" " w:date="2008-10-27T13:19:00Z">
        <w:r w:rsidR="000C4CF8">
          <w:t>8</w:t>
        </w:r>
      </w:ins>
      <w:del w:id="5" w:author=" " w:date="2008-10-27T13:19:00Z">
        <w:r w:rsidR="00FA1ECE" w:rsidDel="000C4CF8">
          <w:delText>7</w:delText>
        </w:r>
      </w:del>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p>
    <w:p w:rsidR="002C24C6" w:rsidRPr="007469CF" w:rsidRDefault="002C24C6" w:rsidP="002C24C6">
      <w:pPr>
        <w:spacing w:line="360" w:lineRule="auto"/>
        <w:ind w:left="2880"/>
        <w:rPr>
          <w:rFonts w:ascii="Arial" w:hAnsi="Arial" w:cs="Arial"/>
        </w:rPr>
      </w:pPr>
      <w:r w:rsidRPr="007469CF">
        <w:rPr>
          <w:rFonts w:ascii="Arial" w:hAnsi="Arial" w:cs="Arial"/>
        </w:rPr>
        <w:t>Author</w:t>
      </w:r>
      <w:r w:rsidRPr="007469CF">
        <w:rPr>
          <w:rFonts w:ascii="Arial" w:hAnsi="Arial" w:cs="Arial"/>
        </w:rPr>
        <w:tab/>
        <w:t xml:space="preserve">: </w:t>
      </w:r>
      <w:r w:rsidRPr="007469CF">
        <w:rPr>
          <w:rFonts w:ascii="Arial" w:hAnsi="Arial" w:cs="Arial"/>
        </w:rPr>
        <w:tab/>
      </w:r>
      <w:r>
        <w:rPr>
          <w:rFonts w:ascii="Arial" w:hAnsi="Arial" w:cs="Arial"/>
        </w:rPr>
        <w:t>Vijay Parmar</w:t>
      </w:r>
      <w:r w:rsidR="00755FCB">
        <w:rPr>
          <w:rFonts w:ascii="Arial" w:hAnsi="Arial" w:cs="Arial"/>
        </w:rPr>
        <w:t>, Kunal Modi</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Team</w:t>
      </w:r>
      <w:r w:rsidRPr="007469CF">
        <w:rPr>
          <w:rFonts w:ascii="Arial" w:hAnsi="Arial" w:cs="Arial"/>
        </w:rPr>
        <w:tab/>
        <w:t xml:space="preserve">:  </w:t>
      </w:r>
      <w:r w:rsidRPr="007469CF">
        <w:rPr>
          <w:rFonts w:ascii="Arial" w:hAnsi="Arial" w:cs="Arial"/>
        </w:rPr>
        <w:tab/>
        <w:t>Common Security Module (CSM)</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Purchase Order# 3455</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Client</w:t>
      </w:r>
      <w:r w:rsidRPr="007469CF">
        <w:rPr>
          <w:rFonts w:ascii="Arial" w:hAnsi="Arial" w:cs="Arial"/>
        </w:rPr>
        <w:tab/>
        <w:t>:</w:t>
      </w:r>
      <w:r w:rsidRPr="007469CF">
        <w:rPr>
          <w:rFonts w:ascii="Arial" w:hAnsi="Arial" w:cs="Arial"/>
        </w:rPr>
        <w:tab/>
        <w:t>National Cancer Institute - Center for Bioinformatics,</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National Institutes of Health,</w:t>
      </w:r>
    </w:p>
    <w:p w:rsidR="002C24C6" w:rsidRPr="007469CF" w:rsidRDefault="002C24C6" w:rsidP="002C24C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rPr>
      </w:pPr>
      <w:r w:rsidRPr="007469CF">
        <w:rPr>
          <w:rFonts w:ascii="Arial" w:hAnsi="Arial" w:cs="Arial"/>
        </w:rPr>
        <w:tab/>
      </w:r>
      <w:r w:rsidRPr="007469CF">
        <w:rPr>
          <w:rFonts w:ascii="Arial" w:hAnsi="Arial" w:cs="Arial"/>
        </w:rPr>
        <w:tab/>
        <w:t xml:space="preserve">US Department of Health and Human Services </w:t>
      </w:r>
    </w:p>
    <w:p w:rsidR="0042569D" w:rsidRDefault="0042569D">
      <w:r>
        <w:br w:type="page"/>
      </w:r>
    </w:p>
    <w:p w:rsidR="00616821" w:rsidRPr="00322B81" w:rsidRDefault="00616821" w:rsidP="00616821">
      <w:pPr>
        <w:rPr>
          <w:b/>
          <w:sz w:val="24"/>
          <w:szCs w:val="24"/>
        </w:rPr>
      </w:pPr>
      <w:r w:rsidRPr="00322B81">
        <w:rPr>
          <w:b/>
          <w:sz w:val="24"/>
          <w:szCs w:val="24"/>
        </w:rPr>
        <w:lastRenderedPageBreak/>
        <w:t>Credits and Resources</w:t>
      </w:r>
    </w:p>
    <w:tbl>
      <w:tblPr>
        <w:tblStyle w:val="LightList-Accent11"/>
        <w:tblW w:w="0" w:type="auto"/>
        <w:jc w:val="center"/>
        <w:tblBorders>
          <w:insideH w:val="single" w:sz="8" w:space="0" w:color="4F81BD" w:themeColor="accent1"/>
          <w:insideV w:val="single" w:sz="8" w:space="0" w:color="4F81BD" w:themeColor="accent1"/>
        </w:tblBorders>
        <w:tblLook w:val="04A0"/>
      </w:tblPr>
      <w:tblGrid>
        <w:gridCol w:w="2394"/>
        <w:gridCol w:w="2394"/>
        <w:gridCol w:w="2394"/>
        <w:gridCol w:w="2394"/>
      </w:tblGrid>
      <w:tr w:rsidR="00616821" w:rsidTr="004A4C76">
        <w:trPr>
          <w:cnfStyle w:val="100000000000"/>
          <w:trHeight w:val="350"/>
          <w:jc w:val="center"/>
        </w:trPr>
        <w:tc>
          <w:tcPr>
            <w:cnfStyle w:val="001000000000"/>
            <w:tcW w:w="9576" w:type="dxa"/>
            <w:gridSpan w:val="4"/>
          </w:tcPr>
          <w:p w:rsidR="00616821" w:rsidRPr="00483635" w:rsidRDefault="00616821" w:rsidP="00616821">
            <w:pPr>
              <w:pStyle w:val="NoSpacing"/>
              <w:jc w:val="center"/>
              <w:rPr>
                <w:b w:val="0"/>
                <w:bCs w:val="0"/>
              </w:rPr>
            </w:pPr>
            <w:r>
              <w:t xml:space="preserve">CSM </w:t>
            </w:r>
            <w:r w:rsidRPr="00483635">
              <w:t>Contributors</w:t>
            </w: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DE04F6" w:rsidP="00DE04F6">
            <w:pPr>
              <w:pStyle w:val="TOCHeading"/>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 xml:space="preserve">CSM Development </w:t>
            </w:r>
            <w:r w:rsidR="00616821" w:rsidRPr="008E7894">
              <w:rPr>
                <w:rFonts w:asciiTheme="minorHAnsi" w:eastAsiaTheme="minorEastAsia" w:hAnsiTheme="minorHAnsi" w:cstheme="minorBidi"/>
                <w:bCs w:val="0"/>
                <w:color w:val="auto"/>
                <w:sz w:val="24"/>
                <w:szCs w:val="24"/>
              </w:rPr>
              <w:t>Team</w:t>
            </w:r>
          </w:p>
        </w:tc>
        <w:tc>
          <w:tcPr>
            <w:tcW w:w="2394" w:type="dxa"/>
            <w:tcBorders>
              <w:top w:val="none" w:sz="0" w:space="0" w:color="auto"/>
              <w:bottom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Other Development Teams</w:t>
            </w:r>
          </w:p>
        </w:tc>
        <w:tc>
          <w:tcPr>
            <w:tcW w:w="2394" w:type="dxa"/>
            <w:tcBorders>
              <w:top w:val="none" w:sz="0" w:space="0" w:color="auto"/>
              <w:bottom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Guide</w:t>
            </w:r>
          </w:p>
        </w:tc>
        <w:tc>
          <w:tcPr>
            <w:tcW w:w="2394" w:type="dxa"/>
            <w:tcBorders>
              <w:top w:val="none" w:sz="0" w:space="0" w:color="auto"/>
              <w:bottom w:val="none" w:sz="0" w:space="0" w:color="auto"/>
              <w:right w:val="none" w:sz="0" w:space="0" w:color="auto"/>
            </w:tcBorders>
          </w:tcPr>
          <w:p w:rsidR="00616821" w:rsidRPr="008E7894" w:rsidRDefault="00616821" w:rsidP="00AC50DE">
            <w:pPr>
              <w:pStyle w:val="TOCHeading"/>
              <w:cnfStyle w:val="000000100000"/>
              <w:rPr>
                <w:rFonts w:asciiTheme="minorHAnsi" w:eastAsiaTheme="minorEastAsia" w:hAnsiTheme="minorHAnsi" w:cstheme="minorBidi"/>
                <w:bCs w:val="0"/>
                <w:color w:val="auto"/>
                <w:sz w:val="24"/>
                <w:szCs w:val="24"/>
              </w:rPr>
            </w:pPr>
            <w:r w:rsidRPr="008E7894">
              <w:rPr>
                <w:rFonts w:asciiTheme="minorHAnsi" w:eastAsiaTheme="minorEastAsia" w:hAnsiTheme="minorHAnsi" w:cstheme="minorBidi"/>
                <w:bCs w:val="0"/>
                <w:color w:val="auto"/>
                <w:sz w:val="24"/>
                <w:szCs w:val="24"/>
              </w:rPr>
              <w:t>Program Management</w:t>
            </w:r>
          </w:p>
        </w:tc>
      </w:tr>
      <w:tr w:rsidR="00616821" w:rsidRPr="008E7894" w:rsidTr="004A4C76">
        <w:trPr>
          <w:jc w:val="center"/>
        </w:trPr>
        <w:tc>
          <w:tcPr>
            <w:cnfStyle w:val="001000000000"/>
            <w:tcW w:w="2394" w:type="dxa"/>
          </w:tcPr>
          <w:p w:rsidR="00616821" w:rsidRPr="008E7894" w:rsidRDefault="00DE04F6" w:rsidP="00DE04F6">
            <w:pPr>
              <w:pStyle w:val="NoSpacing"/>
              <w:rPr>
                <w:sz w:val="24"/>
                <w:szCs w:val="24"/>
                <w:vertAlign w:val="superscript"/>
              </w:rPr>
            </w:pPr>
            <w:r w:rsidRPr="008E7894">
              <w:rPr>
                <w:sz w:val="24"/>
                <w:szCs w:val="24"/>
              </w:rPr>
              <w:t>Vijay Parmar</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Satish Patel</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Vijay Parmar</w:t>
            </w:r>
            <w:r w:rsidR="00616821" w:rsidRPr="008E7894">
              <w:rPr>
                <w:sz w:val="24"/>
                <w:szCs w:val="24"/>
                <w:vertAlign w:val="superscript"/>
              </w:rPr>
              <w:t xml:space="preserve"> 1</w:t>
            </w:r>
          </w:p>
        </w:tc>
        <w:tc>
          <w:tcPr>
            <w:tcW w:w="2394" w:type="dxa"/>
          </w:tcPr>
          <w:p w:rsidR="00616821" w:rsidRPr="008E7894" w:rsidRDefault="00DE04F6" w:rsidP="00DE04F6">
            <w:pPr>
              <w:pStyle w:val="NoSpacing"/>
              <w:cnfStyle w:val="000000000000"/>
              <w:rPr>
                <w:sz w:val="24"/>
                <w:szCs w:val="24"/>
              </w:rPr>
            </w:pPr>
            <w:r w:rsidRPr="008E7894">
              <w:rPr>
                <w:sz w:val="24"/>
                <w:szCs w:val="24"/>
              </w:rPr>
              <w:t>Avinash Shanbhag</w:t>
            </w:r>
            <w:r w:rsidRPr="008E7894">
              <w:rPr>
                <w:sz w:val="24"/>
                <w:szCs w:val="24"/>
                <w:vertAlign w:val="superscript"/>
              </w:rPr>
              <w:t xml:space="preserve"> </w:t>
            </w:r>
            <w:r w:rsidR="007F2C08" w:rsidRPr="008E7894">
              <w:rPr>
                <w:sz w:val="24"/>
                <w:szCs w:val="24"/>
                <w:vertAlign w:val="superscript"/>
              </w:rPr>
              <w:t>3</w:t>
            </w: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DE04F6" w:rsidP="00DE04F6">
            <w:pPr>
              <w:pStyle w:val="NoSpacing"/>
              <w:rPr>
                <w:sz w:val="24"/>
                <w:szCs w:val="24"/>
              </w:rPr>
            </w:pPr>
            <w:del w:id="6" w:author=" " w:date="2008-10-27T13:19:00Z">
              <w:r w:rsidRPr="008E7894" w:rsidDel="00D17ED0">
                <w:rPr>
                  <w:sz w:val="24"/>
                  <w:szCs w:val="24"/>
                </w:rPr>
                <w:delText>Kunal Modi</w:delText>
              </w:r>
            </w:del>
            <w:ins w:id="7" w:author=" " w:date="2008-10-27T13:19:00Z">
              <w:r w:rsidR="00D17ED0">
                <w:rPr>
                  <w:sz w:val="24"/>
                  <w:szCs w:val="24"/>
                </w:rPr>
                <w:t>Santhosh Garmilla</w:t>
              </w:r>
            </w:ins>
            <w:r w:rsidR="00616821" w:rsidRPr="008E7894">
              <w:rPr>
                <w:sz w:val="24"/>
                <w:szCs w:val="24"/>
                <w:vertAlign w:val="superscript"/>
              </w:rPr>
              <w:t xml:space="preserve"> 1</w:t>
            </w:r>
          </w:p>
        </w:tc>
        <w:tc>
          <w:tcPr>
            <w:tcW w:w="2394" w:type="dxa"/>
            <w:tcBorders>
              <w:top w:val="none" w:sz="0" w:space="0" w:color="auto"/>
              <w:bottom w:val="none" w:sz="0" w:space="0" w:color="auto"/>
            </w:tcBorders>
          </w:tcPr>
          <w:p w:rsidR="00616821" w:rsidRPr="008E7894" w:rsidRDefault="00DE04F6" w:rsidP="00DE04F6">
            <w:pPr>
              <w:pStyle w:val="NoSpacing"/>
              <w:cnfStyle w:val="000000100000"/>
              <w:rPr>
                <w:sz w:val="24"/>
                <w:szCs w:val="24"/>
              </w:rPr>
            </w:pPr>
            <w:r w:rsidRPr="008E7894">
              <w:rPr>
                <w:sz w:val="24"/>
                <w:szCs w:val="24"/>
              </w:rPr>
              <w:t>Dan Dumitru</w:t>
            </w:r>
            <w:r w:rsidR="00616821" w:rsidRPr="008E7894">
              <w:rPr>
                <w:sz w:val="24"/>
                <w:szCs w:val="24"/>
                <w:vertAlign w:val="superscript"/>
              </w:rPr>
              <w:t xml:space="preserve"> 1</w:t>
            </w:r>
          </w:p>
        </w:tc>
        <w:tc>
          <w:tcPr>
            <w:tcW w:w="2394" w:type="dxa"/>
            <w:tcBorders>
              <w:top w:val="none" w:sz="0" w:space="0" w:color="auto"/>
              <w:bottom w:val="none" w:sz="0" w:space="0" w:color="auto"/>
            </w:tcBorders>
          </w:tcPr>
          <w:p w:rsidR="00616821" w:rsidRPr="008E7894" w:rsidRDefault="00DE04F6" w:rsidP="00DE04F6">
            <w:pPr>
              <w:pStyle w:val="NoSpacing"/>
              <w:cnfStyle w:val="000000100000"/>
              <w:rPr>
                <w:sz w:val="24"/>
                <w:szCs w:val="24"/>
              </w:rPr>
            </w:pPr>
            <w:r w:rsidRPr="008E7894">
              <w:rPr>
                <w:sz w:val="24"/>
                <w:szCs w:val="24"/>
              </w:rPr>
              <w:t>Kunal Modi</w:t>
            </w:r>
            <w:r w:rsidR="00616821" w:rsidRPr="008E7894">
              <w:rPr>
                <w:sz w:val="24"/>
                <w:szCs w:val="24"/>
                <w:vertAlign w:val="superscript"/>
              </w:rPr>
              <w:t xml:space="preserve"> 1</w:t>
            </w:r>
          </w:p>
        </w:tc>
        <w:tc>
          <w:tcPr>
            <w:tcW w:w="2394" w:type="dxa"/>
            <w:tcBorders>
              <w:top w:val="none" w:sz="0" w:space="0" w:color="auto"/>
              <w:bottom w:val="none" w:sz="0" w:space="0" w:color="auto"/>
              <w:right w:val="none" w:sz="0" w:space="0" w:color="auto"/>
            </w:tcBorders>
          </w:tcPr>
          <w:p w:rsidR="00616821" w:rsidRPr="008E7894" w:rsidRDefault="00DE04F6" w:rsidP="00AC50DE">
            <w:pPr>
              <w:pStyle w:val="NoSpacing"/>
              <w:cnfStyle w:val="000000100000"/>
              <w:rPr>
                <w:sz w:val="24"/>
                <w:szCs w:val="24"/>
              </w:rPr>
            </w:pPr>
            <w:r w:rsidRPr="008E7894">
              <w:rPr>
                <w:sz w:val="24"/>
                <w:szCs w:val="24"/>
              </w:rPr>
              <w:t>Charles Griffin</w:t>
            </w:r>
            <w:r w:rsidRPr="008E7894">
              <w:rPr>
                <w:sz w:val="24"/>
                <w:szCs w:val="24"/>
                <w:vertAlign w:val="superscript"/>
              </w:rPr>
              <w:t xml:space="preserve"> 1</w:t>
            </w:r>
          </w:p>
        </w:tc>
      </w:tr>
      <w:tr w:rsidR="00616821" w:rsidRPr="008E7894" w:rsidTr="004A4C76">
        <w:trPr>
          <w:jc w:val="center"/>
        </w:trPr>
        <w:tc>
          <w:tcPr>
            <w:cnfStyle w:val="001000000000"/>
            <w:tcW w:w="2394" w:type="dxa"/>
          </w:tcPr>
          <w:p w:rsidR="00616821" w:rsidRPr="008E7894" w:rsidRDefault="00616821" w:rsidP="00AC50DE">
            <w:pPr>
              <w:pStyle w:val="NoSpacing"/>
              <w:rPr>
                <w:sz w:val="24"/>
                <w:szCs w:val="24"/>
              </w:rPr>
            </w:pPr>
            <w:r w:rsidRPr="008E7894">
              <w:rPr>
                <w:sz w:val="24"/>
                <w:szCs w:val="24"/>
              </w:rPr>
              <w:t>Aynur Abdurazik</w:t>
            </w:r>
            <w:r w:rsidRPr="008E7894">
              <w:rPr>
                <w:sz w:val="24"/>
                <w:szCs w:val="24"/>
                <w:vertAlign w:val="superscript"/>
              </w:rPr>
              <w:t xml:space="preserve"> 2</w:t>
            </w: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r w:rsidRPr="008E7894">
              <w:rPr>
                <w:sz w:val="24"/>
                <w:szCs w:val="24"/>
              </w:rPr>
              <w:t>Charles Griffin</w:t>
            </w:r>
            <w:r w:rsidRPr="008E7894">
              <w:rPr>
                <w:sz w:val="24"/>
                <w:szCs w:val="24"/>
                <w:vertAlign w:val="superscript"/>
              </w:rPr>
              <w:t xml:space="preserve"> 1</w:t>
            </w:r>
          </w:p>
        </w:tc>
        <w:tc>
          <w:tcPr>
            <w:tcW w:w="2394" w:type="dxa"/>
          </w:tcPr>
          <w:p w:rsidR="00616821" w:rsidRPr="008E7894" w:rsidRDefault="00616821" w:rsidP="00AC50DE">
            <w:pPr>
              <w:pStyle w:val="NoSpacing"/>
              <w:cnfStyle w:val="000000000000"/>
              <w:rPr>
                <w:sz w:val="24"/>
                <w:szCs w:val="24"/>
              </w:rPr>
            </w:pPr>
          </w:p>
        </w:tc>
      </w:tr>
      <w:tr w:rsidR="00616821" w:rsidRPr="008E7894" w:rsidTr="004A4C76">
        <w:trPr>
          <w:cnfStyle w:val="000000100000"/>
          <w:jc w:val="center"/>
        </w:trPr>
        <w:tc>
          <w:tcPr>
            <w:cnfStyle w:val="001000000000"/>
            <w:tcW w:w="2394" w:type="dxa"/>
            <w:tcBorders>
              <w:top w:val="none" w:sz="0" w:space="0" w:color="auto"/>
              <w:left w:val="none" w:sz="0" w:space="0" w:color="auto"/>
              <w:bottom w:val="none" w:sz="0" w:space="0" w:color="auto"/>
            </w:tcBorders>
          </w:tcPr>
          <w:p w:rsidR="00616821" w:rsidRPr="008E7894" w:rsidRDefault="00616821" w:rsidP="00AC50DE">
            <w:pPr>
              <w:pStyle w:val="NoSpacing"/>
              <w:rPr>
                <w:sz w:val="24"/>
                <w:szCs w:val="24"/>
              </w:rPr>
            </w:pPr>
          </w:p>
        </w:tc>
        <w:tc>
          <w:tcPr>
            <w:tcW w:w="2394" w:type="dxa"/>
            <w:tcBorders>
              <w:top w:val="none" w:sz="0" w:space="0" w:color="auto"/>
              <w:bottom w:val="none" w:sz="0" w:space="0" w:color="auto"/>
            </w:tcBorders>
          </w:tcPr>
          <w:p w:rsidR="00616821" w:rsidRPr="008E7894" w:rsidRDefault="00616821" w:rsidP="00AC50DE">
            <w:pPr>
              <w:pStyle w:val="NoSpacing"/>
              <w:cnfStyle w:val="000000100000"/>
              <w:rPr>
                <w:sz w:val="24"/>
                <w:szCs w:val="24"/>
              </w:rPr>
            </w:pPr>
          </w:p>
        </w:tc>
        <w:tc>
          <w:tcPr>
            <w:tcW w:w="2394" w:type="dxa"/>
            <w:tcBorders>
              <w:top w:val="none" w:sz="0" w:space="0" w:color="auto"/>
              <w:bottom w:val="none" w:sz="0" w:space="0" w:color="auto"/>
            </w:tcBorders>
          </w:tcPr>
          <w:p w:rsidR="00616821" w:rsidRPr="008E7894" w:rsidRDefault="00616821" w:rsidP="00AC50DE">
            <w:pPr>
              <w:pStyle w:val="NoSpacing"/>
              <w:cnfStyle w:val="000000100000"/>
              <w:rPr>
                <w:sz w:val="24"/>
                <w:szCs w:val="24"/>
              </w:rPr>
            </w:pPr>
            <w:r w:rsidRPr="008E7894">
              <w:rPr>
                <w:sz w:val="24"/>
                <w:szCs w:val="24"/>
              </w:rPr>
              <w:t>Wendy Erickson-Hirons</w:t>
            </w:r>
            <w:r w:rsidR="007F2C08" w:rsidRPr="008E7894">
              <w:rPr>
                <w:sz w:val="24"/>
                <w:szCs w:val="24"/>
                <w:vertAlign w:val="superscript"/>
              </w:rPr>
              <w:t>4</w:t>
            </w:r>
          </w:p>
        </w:tc>
        <w:tc>
          <w:tcPr>
            <w:tcW w:w="2394" w:type="dxa"/>
            <w:tcBorders>
              <w:top w:val="none" w:sz="0" w:space="0" w:color="auto"/>
              <w:bottom w:val="none" w:sz="0" w:space="0" w:color="auto"/>
              <w:right w:val="none" w:sz="0" w:space="0" w:color="auto"/>
            </w:tcBorders>
          </w:tcPr>
          <w:p w:rsidR="00616821" w:rsidRPr="008E7894" w:rsidRDefault="00616821" w:rsidP="00AC50DE">
            <w:pPr>
              <w:pStyle w:val="NoSpacing"/>
              <w:cnfStyle w:val="000000100000"/>
              <w:rPr>
                <w:sz w:val="24"/>
                <w:szCs w:val="24"/>
              </w:rPr>
            </w:pPr>
          </w:p>
        </w:tc>
      </w:tr>
      <w:tr w:rsidR="00616821" w:rsidRPr="008E7894" w:rsidTr="004A4C76">
        <w:trPr>
          <w:jc w:val="center"/>
        </w:trPr>
        <w:tc>
          <w:tcPr>
            <w:cnfStyle w:val="001000000000"/>
            <w:tcW w:w="2394" w:type="dxa"/>
          </w:tcPr>
          <w:p w:rsidR="00616821" w:rsidRPr="008E7894" w:rsidRDefault="00616821" w:rsidP="00AC50DE">
            <w:pPr>
              <w:pStyle w:val="NoSpacing"/>
              <w:rPr>
                <w:sz w:val="24"/>
                <w:szCs w:val="24"/>
              </w:rPr>
            </w:pP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p>
        </w:tc>
        <w:tc>
          <w:tcPr>
            <w:tcW w:w="2394" w:type="dxa"/>
          </w:tcPr>
          <w:p w:rsidR="00616821" w:rsidRPr="008E7894" w:rsidRDefault="00616821" w:rsidP="00AC50DE">
            <w:pPr>
              <w:pStyle w:val="NoSpacing"/>
              <w:cnfStyle w:val="000000000000"/>
              <w:rPr>
                <w:sz w:val="24"/>
                <w:szCs w:val="24"/>
              </w:rPr>
            </w:pPr>
          </w:p>
        </w:tc>
      </w:tr>
      <w:tr w:rsidR="00616821" w:rsidRPr="008E7894" w:rsidTr="004A4C76">
        <w:trPr>
          <w:cnfStyle w:val="000000100000"/>
          <w:jc w:val="center"/>
        </w:trPr>
        <w:tc>
          <w:tcPr>
            <w:cnfStyle w:val="001000000000"/>
            <w:tcW w:w="2394" w:type="dxa"/>
          </w:tcPr>
          <w:p w:rsidR="00616821" w:rsidRPr="008E7894" w:rsidRDefault="00616821" w:rsidP="00AC50DE">
            <w:pPr>
              <w:pStyle w:val="NoSpacing"/>
              <w:rPr>
                <w:sz w:val="24"/>
                <w:szCs w:val="24"/>
              </w:rPr>
            </w:pPr>
          </w:p>
        </w:tc>
        <w:tc>
          <w:tcPr>
            <w:tcW w:w="2394" w:type="dxa"/>
          </w:tcPr>
          <w:p w:rsidR="00616821" w:rsidRPr="008E7894" w:rsidRDefault="00616821" w:rsidP="00AC50DE">
            <w:pPr>
              <w:pStyle w:val="NoSpacing"/>
              <w:cnfStyle w:val="000000100000"/>
              <w:rPr>
                <w:sz w:val="24"/>
                <w:szCs w:val="24"/>
              </w:rPr>
            </w:pPr>
          </w:p>
        </w:tc>
        <w:tc>
          <w:tcPr>
            <w:tcW w:w="2394" w:type="dxa"/>
          </w:tcPr>
          <w:p w:rsidR="00616821" w:rsidRPr="008E7894" w:rsidRDefault="00616821" w:rsidP="00AC50DE">
            <w:pPr>
              <w:pStyle w:val="NoSpacing"/>
              <w:cnfStyle w:val="000000100000"/>
              <w:rPr>
                <w:sz w:val="24"/>
                <w:szCs w:val="24"/>
              </w:rPr>
            </w:pPr>
          </w:p>
        </w:tc>
        <w:tc>
          <w:tcPr>
            <w:tcW w:w="2394" w:type="dxa"/>
          </w:tcPr>
          <w:p w:rsidR="00616821" w:rsidRPr="008E7894" w:rsidRDefault="00616821" w:rsidP="00AC50DE">
            <w:pPr>
              <w:pStyle w:val="NoSpacing"/>
              <w:cnfStyle w:val="000000100000"/>
              <w:rPr>
                <w:sz w:val="24"/>
                <w:szCs w:val="24"/>
              </w:rPr>
            </w:pPr>
          </w:p>
        </w:tc>
      </w:tr>
      <w:tr w:rsidR="007F2C08" w:rsidRPr="008E7894" w:rsidTr="004A4C76">
        <w:trPr>
          <w:jc w:val="center"/>
        </w:trPr>
        <w:tc>
          <w:tcPr>
            <w:cnfStyle w:val="001000000000"/>
            <w:tcW w:w="2394" w:type="dxa"/>
          </w:tcPr>
          <w:p w:rsidR="007F2C08" w:rsidRPr="008E7894" w:rsidRDefault="007F2C08" w:rsidP="00AC50DE">
            <w:pPr>
              <w:pStyle w:val="NoSpacing"/>
              <w:rPr>
                <w:sz w:val="24"/>
                <w:szCs w:val="24"/>
              </w:rPr>
            </w:pPr>
            <w:r w:rsidRPr="008E7894">
              <w:rPr>
                <w:sz w:val="24"/>
                <w:szCs w:val="24"/>
                <w:vertAlign w:val="superscript"/>
              </w:rPr>
              <w:t xml:space="preserve">1 </w:t>
            </w:r>
            <w:r w:rsidRPr="008E7894">
              <w:rPr>
                <w:sz w:val="24"/>
                <w:szCs w:val="24"/>
              </w:rPr>
              <w:t>Ekagra Software Technologies</w:t>
            </w:r>
          </w:p>
        </w:tc>
        <w:tc>
          <w:tcPr>
            <w:tcW w:w="2394" w:type="dxa"/>
          </w:tcPr>
          <w:p w:rsidR="007F2C08" w:rsidRPr="008E7894" w:rsidRDefault="007F2C08" w:rsidP="00AC50DE">
            <w:pPr>
              <w:pStyle w:val="NoSpacing"/>
              <w:cnfStyle w:val="000000000000"/>
              <w:rPr>
                <w:sz w:val="24"/>
                <w:szCs w:val="24"/>
              </w:rPr>
            </w:pPr>
            <w:r w:rsidRPr="008E7894">
              <w:rPr>
                <w:sz w:val="24"/>
                <w:szCs w:val="24"/>
                <w:vertAlign w:val="superscript"/>
              </w:rPr>
              <w:t xml:space="preserve">2 </w:t>
            </w:r>
            <w:r w:rsidRPr="008E7894">
              <w:rPr>
                <w:sz w:val="24"/>
                <w:szCs w:val="24"/>
              </w:rPr>
              <w:t>Science Applications International Corporation (SAIC)</w:t>
            </w:r>
          </w:p>
        </w:tc>
        <w:tc>
          <w:tcPr>
            <w:tcW w:w="2394" w:type="dxa"/>
          </w:tcPr>
          <w:p w:rsidR="007F2C08" w:rsidRPr="008E7894" w:rsidRDefault="007F2C08" w:rsidP="00B805EB">
            <w:pPr>
              <w:pStyle w:val="NoSpacing"/>
              <w:cnfStyle w:val="000000000000"/>
              <w:rPr>
                <w:sz w:val="24"/>
                <w:szCs w:val="24"/>
              </w:rPr>
            </w:pPr>
            <w:r w:rsidRPr="008E7894">
              <w:rPr>
                <w:sz w:val="24"/>
                <w:szCs w:val="24"/>
                <w:vertAlign w:val="superscript"/>
              </w:rPr>
              <w:t xml:space="preserve">3 </w:t>
            </w:r>
            <w:r w:rsidRPr="008E7894">
              <w:rPr>
                <w:sz w:val="24"/>
                <w:szCs w:val="24"/>
              </w:rPr>
              <w:t>National Cancer Institute Center for Bioinformatics</w:t>
            </w:r>
          </w:p>
        </w:tc>
        <w:tc>
          <w:tcPr>
            <w:tcW w:w="2394" w:type="dxa"/>
          </w:tcPr>
          <w:p w:rsidR="007F2C08" w:rsidRPr="008E7894" w:rsidRDefault="007F2C08" w:rsidP="00AC50DE">
            <w:pPr>
              <w:pStyle w:val="NoSpacing"/>
              <w:cnfStyle w:val="000000000000"/>
              <w:rPr>
                <w:sz w:val="24"/>
                <w:szCs w:val="24"/>
              </w:rPr>
            </w:pPr>
            <w:r w:rsidRPr="008E7894">
              <w:rPr>
                <w:sz w:val="24"/>
                <w:szCs w:val="24"/>
                <w:vertAlign w:val="superscript"/>
              </w:rPr>
              <w:t xml:space="preserve">4 </w:t>
            </w:r>
            <w:r w:rsidRPr="008E7894">
              <w:rPr>
                <w:sz w:val="24"/>
                <w:szCs w:val="24"/>
              </w:rPr>
              <w:t>Northern Taiga Ventures, Inc.</w:t>
            </w:r>
          </w:p>
        </w:tc>
      </w:tr>
      <w:tr w:rsidR="007F2C08" w:rsidRPr="008E7894" w:rsidTr="004A4C76">
        <w:trPr>
          <w:cnfStyle w:val="000000100000"/>
          <w:jc w:val="center"/>
        </w:trPr>
        <w:tc>
          <w:tcPr>
            <w:cnfStyle w:val="001000000000"/>
            <w:tcW w:w="2394" w:type="dxa"/>
          </w:tcPr>
          <w:p w:rsidR="007F2C08" w:rsidRPr="008E7894" w:rsidRDefault="007F2C08" w:rsidP="00AC50DE">
            <w:pPr>
              <w:pStyle w:val="NoSpacing"/>
              <w:rPr>
                <w:sz w:val="24"/>
                <w:szCs w:val="24"/>
              </w:rPr>
            </w:pPr>
          </w:p>
        </w:tc>
        <w:tc>
          <w:tcPr>
            <w:tcW w:w="2394" w:type="dxa"/>
          </w:tcPr>
          <w:p w:rsidR="007F2C08" w:rsidRPr="008E7894" w:rsidRDefault="007F2C08" w:rsidP="00AC50DE">
            <w:pPr>
              <w:pStyle w:val="NoSpacing"/>
              <w:cnfStyle w:val="000000100000"/>
              <w:rPr>
                <w:sz w:val="24"/>
                <w:szCs w:val="24"/>
              </w:rPr>
            </w:pPr>
          </w:p>
        </w:tc>
        <w:tc>
          <w:tcPr>
            <w:tcW w:w="2394" w:type="dxa"/>
          </w:tcPr>
          <w:p w:rsidR="007F2C08" w:rsidRPr="008E7894" w:rsidRDefault="007F2C08" w:rsidP="00AC50DE">
            <w:pPr>
              <w:pStyle w:val="NoSpacing"/>
              <w:cnfStyle w:val="000000100000"/>
              <w:rPr>
                <w:sz w:val="24"/>
                <w:szCs w:val="24"/>
              </w:rPr>
            </w:pPr>
          </w:p>
        </w:tc>
        <w:tc>
          <w:tcPr>
            <w:tcW w:w="2394" w:type="dxa"/>
          </w:tcPr>
          <w:p w:rsidR="007F2C08" w:rsidRPr="008E7894" w:rsidRDefault="007F2C08" w:rsidP="00AC50DE">
            <w:pPr>
              <w:pStyle w:val="NoSpacing"/>
              <w:cnfStyle w:val="000000100000"/>
              <w:rPr>
                <w:sz w:val="24"/>
                <w:szCs w:val="24"/>
              </w:rPr>
            </w:pPr>
          </w:p>
        </w:tc>
      </w:tr>
    </w:tbl>
    <w:p w:rsidR="00616821" w:rsidRPr="008E7894" w:rsidRDefault="00616821">
      <w:pPr>
        <w:rPr>
          <w:rFonts w:eastAsia="Times New Roman" w:cs="Arial"/>
          <w:b/>
          <w:sz w:val="24"/>
          <w:szCs w:val="24"/>
        </w:rPr>
      </w:pPr>
    </w:p>
    <w:p w:rsidR="00880F19" w:rsidRPr="008E7894" w:rsidRDefault="00880F19" w:rsidP="00880F19">
      <w:pPr>
        <w:rPr>
          <w:b/>
          <w:sz w:val="24"/>
          <w:szCs w:val="24"/>
        </w:rPr>
      </w:pPr>
      <w:bookmarkStart w:id="8" w:name="_Toc177272351"/>
      <w:r w:rsidRPr="008E7894">
        <w:rPr>
          <w:b/>
          <w:sz w:val="24"/>
          <w:szCs w:val="24"/>
        </w:rPr>
        <w:t>Submitting a Support Issue</w:t>
      </w:r>
      <w:bookmarkEnd w:id="8"/>
    </w:p>
    <w:p w:rsidR="00880F19" w:rsidRPr="008E7894" w:rsidRDefault="00880F19" w:rsidP="00880F19">
      <w:pPr>
        <w:jc w:val="both"/>
        <w:rPr>
          <w:sz w:val="24"/>
          <w:szCs w:val="24"/>
        </w:rPr>
      </w:pPr>
      <w:r w:rsidRPr="008E7894">
        <w:rPr>
          <w:sz w:val="24"/>
          <w:szCs w:val="24"/>
        </w:rPr>
        <w:t xml:space="preserve">A GForge </w:t>
      </w:r>
      <w:r w:rsidRPr="008E7894">
        <w:rPr>
          <w:rStyle w:val="Emphasis"/>
          <w:sz w:val="24"/>
          <w:szCs w:val="24"/>
        </w:rPr>
        <w:t>Support</w:t>
      </w:r>
      <w:r w:rsidRPr="008E7894">
        <w:rPr>
          <w:sz w:val="24"/>
          <w:szCs w:val="24"/>
        </w:rPr>
        <w:t xml:space="preserve"> tracker group, which is actively monitored by </w:t>
      </w:r>
      <w:r w:rsidR="00C70808" w:rsidRPr="008E7894">
        <w:rPr>
          <w:sz w:val="24"/>
          <w:szCs w:val="24"/>
        </w:rPr>
        <w:t xml:space="preserve">CSM </w:t>
      </w:r>
      <w:r w:rsidRPr="008E7894">
        <w:rPr>
          <w:sz w:val="24"/>
          <w:szCs w:val="24"/>
        </w:rPr>
        <w:t xml:space="preserve">developers, has been created to track any support requests. If you believe there is a bug/issue in the </w:t>
      </w:r>
      <w:r w:rsidR="00D375F6" w:rsidRPr="008E7894">
        <w:rPr>
          <w:sz w:val="24"/>
          <w:szCs w:val="24"/>
        </w:rPr>
        <w:t>CSM</w:t>
      </w:r>
      <w:r w:rsidRPr="008E7894">
        <w:rPr>
          <w:sz w:val="24"/>
          <w:szCs w:val="24"/>
        </w:rPr>
        <w:t xml:space="preserve"> software itself, or have a technical issue that cannot be resolved by contacting the </w:t>
      </w:r>
      <w:hyperlink w:anchor="_Contacting_Technical_Support" w:history="1">
        <w:r w:rsidRPr="008E7894">
          <w:rPr>
            <w:rStyle w:val="Hyperlink"/>
            <w:sz w:val="24"/>
            <w:szCs w:val="24"/>
          </w:rPr>
          <w:t>NCICB Application Support</w:t>
        </w:r>
      </w:hyperlink>
      <w:r w:rsidRPr="008E7894">
        <w:rPr>
          <w:sz w:val="24"/>
          <w:szCs w:val="24"/>
        </w:rPr>
        <w:t xml:space="preserve"> group, please submit a new support tracker using the following link: </w:t>
      </w:r>
      <w:hyperlink r:id="rId9" w:history="1">
        <w:r w:rsidRPr="008E7894">
          <w:rPr>
            <w:rStyle w:val="Hyperlink"/>
            <w:sz w:val="24"/>
            <w:szCs w:val="24"/>
          </w:rPr>
          <w:t>https://gforge.nci.nih.gov/tracker/?atid=131&amp;group_id=12&amp;func=browse</w:t>
        </w:r>
      </w:hyperlink>
      <w:r w:rsidRPr="008E7894">
        <w:rPr>
          <w:sz w:val="24"/>
          <w:szCs w:val="24"/>
        </w:rPr>
        <w:t xml:space="preserve"> . Make sure to review any existing support request trackers prior to submitting a new one in order to help avoid duplicate submissions.</w:t>
      </w:r>
    </w:p>
    <w:p w:rsidR="00880F19" w:rsidRPr="008E7894" w:rsidRDefault="00880F19" w:rsidP="00880F19">
      <w:pPr>
        <w:rPr>
          <w:b/>
          <w:sz w:val="24"/>
          <w:szCs w:val="24"/>
        </w:rPr>
      </w:pPr>
      <w:r w:rsidRPr="008E7894">
        <w:rPr>
          <w:b/>
          <w:sz w:val="24"/>
          <w:szCs w:val="24"/>
        </w:rPr>
        <w:t>Contacting Technical Support</w:t>
      </w:r>
    </w:p>
    <w:p w:rsidR="00880F19" w:rsidRPr="008E7894" w:rsidRDefault="00880F19" w:rsidP="00880F19">
      <w:pPr>
        <w:jc w:val="both"/>
        <w:rPr>
          <w:sz w:val="24"/>
          <w:szCs w:val="24"/>
        </w:rPr>
      </w:pPr>
      <w:r w:rsidRPr="008E7894">
        <w:rPr>
          <w:sz w:val="24"/>
          <w:szCs w:val="24"/>
        </w:rPr>
        <w:t xml:space="preserve">Technical support is available by contacting the </w:t>
      </w:r>
      <w:r w:rsidRPr="008E7894">
        <w:rPr>
          <w:rStyle w:val="Emphasis"/>
          <w:b/>
          <w:sz w:val="24"/>
          <w:szCs w:val="24"/>
        </w:rPr>
        <w:t>NCICB Application Support</w:t>
      </w:r>
      <w:r w:rsidRPr="008E7894">
        <w:rPr>
          <w:sz w:val="24"/>
          <w:szCs w:val="24"/>
        </w:rPr>
        <w:t xml:space="preserve"> group.  There contact information is provided below:</w:t>
      </w:r>
    </w:p>
    <w:tbl>
      <w:tblPr>
        <w:tblW w:w="0" w:type="auto"/>
        <w:jc w:val="center"/>
        <w:tblInd w:w="609"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ook w:val="04A0"/>
      </w:tblPr>
      <w:tblGrid>
        <w:gridCol w:w="3348"/>
        <w:gridCol w:w="6228"/>
      </w:tblGrid>
      <w:tr w:rsidR="00880F19" w:rsidRPr="008E7894" w:rsidTr="007425A4">
        <w:trPr>
          <w:jc w:val="center"/>
        </w:trPr>
        <w:tc>
          <w:tcPr>
            <w:tcW w:w="3348" w:type="dxa"/>
          </w:tcPr>
          <w:p w:rsidR="00880F19" w:rsidRPr="008E7894" w:rsidRDefault="00880F19" w:rsidP="004A4C76">
            <w:pPr>
              <w:pStyle w:val="NoSpacing"/>
              <w:jc w:val="center"/>
              <w:rPr>
                <w:rStyle w:val="Emphasis"/>
                <w:b/>
                <w:bCs/>
                <w:i w:val="0"/>
                <w:color w:val="365F91"/>
                <w:sz w:val="24"/>
                <w:szCs w:val="24"/>
              </w:rPr>
            </w:pPr>
            <w:r w:rsidRPr="008E7894">
              <w:rPr>
                <w:rStyle w:val="Emphasis"/>
                <w:b/>
                <w:bCs/>
                <w:color w:val="365F91"/>
                <w:sz w:val="24"/>
                <w:szCs w:val="24"/>
              </w:rPr>
              <w:t>NCICB Application Support</w:t>
            </w:r>
          </w:p>
        </w:tc>
        <w:tc>
          <w:tcPr>
            <w:tcW w:w="6228" w:type="dxa"/>
          </w:tcPr>
          <w:p w:rsidR="00880F19" w:rsidRPr="008E7894" w:rsidRDefault="00E040EA" w:rsidP="00B805EB">
            <w:pPr>
              <w:pStyle w:val="NoSpacing"/>
              <w:rPr>
                <w:color w:val="4F81BD"/>
                <w:sz w:val="24"/>
                <w:szCs w:val="24"/>
              </w:rPr>
            </w:pPr>
            <w:hyperlink r:id="rId10" w:history="1">
              <w:r w:rsidR="00880F19" w:rsidRPr="008E7894">
                <w:rPr>
                  <w:rStyle w:val="Hyperlink"/>
                  <w:color w:val="4F81BD"/>
                  <w:sz w:val="24"/>
                  <w:szCs w:val="24"/>
                </w:rPr>
                <w:t>http://ncicb.nci.nih.gov/NCICB/support</w:t>
              </w:r>
            </w:hyperlink>
          </w:p>
          <w:p w:rsidR="00880F19" w:rsidRPr="008E7894" w:rsidRDefault="00880F19" w:rsidP="00B805EB">
            <w:pPr>
              <w:pStyle w:val="NoSpacing"/>
              <w:rPr>
                <w:color w:val="4F81BD"/>
                <w:sz w:val="24"/>
                <w:szCs w:val="24"/>
              </w:rPr>
            </w:pPr>
            <w:r w:rsidRPr="008E7894">
              <w:rPr>
                <w:color w:val="4F81BD"/>
                <w:sz w:val="24"/>
                <w:szCs w:val="24"/>
              </w:rPr>
              <w:t xml:space="preserve">Telephone: 301-451-4384 </w:t>
            </w:r>
            <w:r w:rsidRPr="008E7894">
              <w:rPr>
                <w:color w:val="4F81BD"/>
                <w:sz w:val="24"/>
                <w:szCs w:val="24"/>
              </w:rPr>
              <w:tab/>
            </w:r>
          </w:p>
          <w:p w:rsidR="00880F19" w:rsidRPr="008E7894" w:rsidRDefault="00880F19" w:rsidP="00B805EB">
            <w:pPr>
              <w:pStyle w:val="NoSpacing"/>
              <w:rPr>
                <w:sz w:val="24"/>
                <w:szCs w:val="24"/>
              </w:rPr>
            </w:pPr>
            <w:r w:rsidRPr="008E7894">
              <w:rPr>
                <w:color w:val="4F81BD"/>
                <w:sz w:val="24"/>
                <w:szCs w:val="24"/>
              </w:rPr>
              <w:t>Toll free: 888-478-4423</w:t>
            </w:r>
          </w:p>
        </w:tc>
      </w:tr>
    </w:tbl>
    <w:p w:rsidR="00880F19" w:rsidRPr="008E7894" w:rsidRDefault="00880F19" w:rsidP="00880F19">
      <w:pPr>
        <w:rPr>
          <w:sz w:val="24"/>
          <w:szCs w:val="24"/>
        </w:rPr>
      </w:pPr>
    </w:p>
    <w:p w:rsidR="00880F19" w:rsidRDefault="00880F19" w:rsidP="00880F19"/>
    <w:p w:rsidR="00880F19" w:rsidRDefault="00880F19">
      <w:pPr>
        <w:rPr>
          <w:rFonts w:ascii="Arial" w:eastAsia="Times New Roman" w:hAnsi="Arial" w:cs="Arial"/>
          <w:b/>
          <w:sz w:val="32"/>
          <w:szCs w:val="36"/>
        </w:rPr>
      </w:pPr>
    </w:p>
    <w:p w:rsidR="008E5EE7" w:rsidRDefault="008E5EE7">
      <w:r>
        <w:br w:type="page"/>
      </w:r>
    </w:p>
    <w:p w:rsidR="00EE0BC5" w:rsidRPr="00044BA1" w:rsidRDefault="00EE0BC5">
      <w:pPr>
        <w:rPr>
          <w:rFonts w:eastAsia="Times New Roman" w:cs="Arial"/>
          <w:b/>
          <w:sz w:val="32"/>
          <w:szCs w:val="36"/>
        </w:rPr>
      </w:pPr>
    </w:p>
    <w:p w:rsidR="00815975" w:rsidRPr="00044BA1" w:rsidRDefault="00815975" w:rsidP="00815975">
      <w:pPr>
        <w:pStyle w:val="ProjectTitle"/>
        <w:ind w:left="0"/>
        <w:jc w:val="center"/>
        <w:rPr>
          <w:rFonts w:asciiTheme="minorHAnsi" w:hAnsiTheme="minorHAnsi"/>
        </w:rPr>
      </w:pPr>
      <w:r w:rsidRPr="00044BA1">
        <w:rPr>
          <w:rFonts w:asciiTheme="minorHAnsi" w:hAnsiTheme="minorHAnsi"/>
        </w:rPr>
        <w:t>Document History</w:t>
      </w:r>
    </w:p>
    <w:p w:rsidR="00815975" w:rsidRPr="00044BA1" w:rsidRDefault="00815975" w:rsidP="00815975">
      <w:pPr>
        <w:pStyle w:val="ProjectTitle"/>
        <w:ind w:left="0"/>
        <w:rPr>
          <w:rFonts w:asciiTheme="minorHAnsi" w:hAnsiTheme="minorHAnsi"/>
        </w:rPr>
      </w:pPr>
      <w:r w:rsidRPr="00044BA1">
        <w:rPr>
          <w:rFonts w:asciiTheme="minorHAnsi" w:hAnsiTheme="minorHAnsi"/>
        </w:rPr>
        <w:t>Document Location</w:t>
      </w:r>
    </w:p>
    <w:p w:rsidR="00815975" w:rsidRPr="00044BA1" w:rsidRDefault="00815975" w:rsidP="00815975">
      <w:pPr>
        <w:rPr>
          <w:sz w:val="24"/>
          <w:szCs w:val="24"/>
        </w:rPr>
      </w:pPr>
      <w:r w:rsidRPr="00044BA1">
        <w:rPr>
          <w:sz w:val="24"/>
          <w:szCs w:val="24"/>
        </w:rPr>
        <w:t xml:space="preserve">The most current version of this document is located on the CSM website: </w:t>
      </w:r>
      <w:hyperlink r:id="rId11" w:history="1">
        <w:r w:rsidRPr="00044BA1">
          <w:rPr>
            <w:sz w:val="24"/>
            <w:szCs w:val="24"/>
          </w:rPr>
          <w:t>http://ncicb.nci.nih.gov/core/CSM</w:t>
        </w:r>
      </w:hyperlink>
      <w:r w:rsidRPr="00044BA1">
        <w:rPr>
          <w:sz w:val="24"/>
          <w:szCs w:val="24"/>
        </w:rPr>
        <w:t xml:space="preserve"> </w:t>
      </w:r>
    </w:p>
    <w:p w:rsidR="00815975" w:rsidRPr="00044BA1" w:rsidRDefault="00815975" w:rsidP="00815975">
      <w:pPr>
        <w:pStyle w:val="ProjectTitle"/>
        <w:ind w:left="0"/>
        <w:jc w:val="both"/>
        <w:rPr>
          <w:rFonts w:asciiTheme="minorHAnsi" w:hAnsiTheme="minorHAnsi"/>
          <w:szCs w:val="32"/>
        </w:rPr>
      </w:pPr>
      <w:r w:rsidRPr="00044BA1">
        <w:rPr>
          <w:rFonts w:asciiTheme="minorHAnsi" w:hAnsiTheme="minorHAnsi"/>
          <w:szCs w:val="32"/>
        </w:rPr>
        <w:t>Revision History</w:t>
      </w:r>
    </w:p>
    <w:tbl>
      <w:tblPr>
        <w:tblW w:w="0" w:type="auto"/>
        <w:tblInd w:w="108" w:type="dxa"/>
        <w:tblLayout w:type="fixed"/>
        <w:tblLook w:val="0000"/>
      </w:tblPr>
      <w:tblGrid>
        <w:gridCol w:w="1170"/>
        <w:gridCol w:w="1668"/>
        <w:gridCol w:w="2670"/>
        <w:gridCol w:w="4842"/>
      </w:tblGrid>
      <w:tr w:rsidR="00815975" w:rsidRPr="00044BA1" w:rsidTr="004C5639">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Version Number</w:t>
            </w:r>
          </w:p>
        </w:tc>
        <w:tc>
          <w:tcPr>
            <w:tcW w:w="1668"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Revision Date</w:t>
            </w:r>
          </w:p>
        </w:tc>
        <w:tc>
          <w:tcPr>
            <w:tcW w:w="2670"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Author</w:t>
            </w:r>
          </w:p>
        </w:tc>
        <w:tc>
          <w:tcPr>
            <w:tcW w:w="4842" w:type="dxa"/>
            <w:tcBorders>
              <w:top w:val="single" w:sz="6" w:space="0" w:color="auto"/>
              <w:left w:val="single" w:sz="6" w:space="0" w:color="auto"/>
              <w:bottom w:val="single" w:sz="6" w:space="0" w:color="auto"/>
              <w:right w:val="single" w:sz="6" w:space="0" w:color="auto"/>
            </w:tcBorders>
            <w:shd w:val="clear" w:color="auto" w:fill="E0E0E0"/>
          </w:tcPr>
          <w:p w:rsidR="00815975" w:rsidRPr="00044BA1" w:rsidRDefault="00815975" w:rsidP="00011BC5">
            <w:pPr>
              <w:rPr>
                <w:sz w:val="24"/>
                <w:szCs w:val="24"/>
              </w:rPr>
            </w:pPr>
            <w:r w:rsidRPr="00044BA1">
              <w:rPr>
                <w:sz w:val="24"/>
                <w:szCs w:val="24"/>
              </w:rPr>
              <w:t>Summary of Changes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0.1</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815975" w:rsidP="00815975">
            <w:pPr>
              <w:spacing w:before="60" w:after="60"/>
              <w:rPr>
                <w:sz w:val="24"/>
                <w:szCs w:val="24"/>
              </w:rPr>
            </w:pPr>
            <w:r w:rsidRPr="00044BA1">
              <w:rPr>
                <w:sz w:val="24"/>
                <w:szCs w:val="24"/>
              </w:rPr>
              <w:t>09/15/07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815975" w:rsidP="00815975">
            <w:pPr>
              <w:spacing w:before="60" w:after="60"/>
              <w:rPr>
                <w:sz w:val="24"/>
                <w:szCs w:val="24"/>
              </w:rPr>
            </w:pPr>
            <w:r w:rsidRPr="00044BA1">
              <w:rPr>
                <w:sz w:val="24"/>
                <w:szCs w:val="24"/>
              </w:rPr>
              <w:t>Vijay Parmar, Kunal Modi</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Initial Table of Contents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815975" w:rsidP="00011BC5">
            <w:pPr>
              <w:spacing w:before="60" w:after="60"/>
              <w:rPr>
                <w:sz w:val="24"/>
                <w:szCs w:val="24"/>
              </w:rPr>
            </w:pPr>
            <w:r w:rsidRPr="00044BA1">
              <w:rPr>
                <w:sz w:val="24"/>
                <w:szCs w:val="24"/>
              </w:rPr>
              <w:t>0.2</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685646" w:rsidP="00685646">
            <w:pPr>
              <w:spacing w:before="60" w:after="60"/>
              <w:rPr>
                <w:sz w:val="24"/>
                <w:szCs w:val="24"/>
              </w:rPr>
            </w:pPr>
            <w:r w:rsidRPr="00044BA1">
              <w:rPr>
                <w:sz w:val="24"/>
                <w:szCs w:val="24"/>
              </w:rPr>
              <w:t>10/22</w:t>
            </w:r>
            <w:r w:rsidR="006353CD" w:rsidRPr="00044BA1">
              <w:rPr>
                <w:sz w:val="24"/>
                <w:szCs w:val="24"/>
              </w:rPr>
              <w:t>/07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6927F8" w:rsidP="006927F8">
            <w:pPr>
              <w:spacing w:before="60" w:after="60"/>
              <w:rPr>
                <w:sz w:val="24"/>
                <w:szCs w:val="24"/>
              </w:rPr>
            </w:pPr>
            <w:r w:rsidRPr="00044BA1">
              <w:rPr>
                <w:sz w:val="24"/>
                <w:szCs w:val="24"/>
              </w:rPr>
              <w:t>Vijay Parmar</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685646" w:rsidP="00685646">
            <w:pPr>
              <w:spacing w:before="60" w:after="60"/>
              <w:rPr>
                <w:sz w:val="24"/>
                <w:szCs w:val="24"/>
              </w:rPr>
            </w:pPr>
            <w:r w:rsidRPr="00044BA1">
              <w:rPr>
                <w:sz w:val="24"/>
                <w:szCs w:val="24"/>
              </w:rPr>
              <w:t>Added new chapters</w:t>
            </w:r>
          </w:p>
        </w:tc>
      </w:tr>
      <w:tr w:rsidR="00815975" w:rsidRPr="00044BA1" w:rsidTr="004C5639">
        <w:tc>
          <w:tcPr>
            <w:tcW w:w="1170" w:type="dxa"/>
            <w:tcBorders>
              <w:top w:val="single" w:sz="6" w:space="0" w:color="auto"/>
              <w:left w:val="single" w:sz="6" w:space="0" w:color="auto"/>
              <w:bottom w:val="single" w:sz="6" w:space="0" w:color="auto"/>
              <w:right w:val="single" w:sz="6" w:space="0" w:color="auto"/>
            </w:tcBorders>
          </w:tcPr>
          <w:p w:rsidR="00815975" w:rsidRPr="00044BA1" w:rsidRDefault="00072120" w:rsidP="00685646">
            <w:pPr>
              <w:spacing w:before="60" w:after="60"/>
              <w:rPr>
                <w:sz w:val="24"/>
                <w:szCs w:val="24"/>
              </w:rPr>
            </w:pPr>
            <w:r>
              <w:rPr>
                <w:sz w:val="24"/>
                <w:szCs w:val="24"/>
              </w:rPr>
              <w:t>1.0</w:t>
            </w:r>
          </w:p>
        </w:tc>
        <w:tc>
          <w:tcPr>
            <w:tcW w:w="1668" w:type="dxa"/>
            <w:tcBorders>
              <w:top w:val="single" w:sz="6" w:space="0" w:color="auto"/>
              <w:left w:val="single" w:sz="6" w:space="0" w:color="auto"/>
              <w:bottom w:val="single" w:sz="6" w:space="0" w:color="auto"/>
              <w:right w:val="single" w:sz="6" w:space="0" w:color="auto"/>
            </w:tcBorders>
          </w:tcPr>
          <w:p w:rsidR="00815975" w:rsidRPr="00044BA1" w:rsidRDefault="00C5125D" w:rsidP="00685646">
            <w:pPr>
              <w:spacing w:before="60" w:after="60"/>
              <w:rPr>
                <w:sz w:val="24"/>
                <w:szCs w:val="24"/>
              </w:rPr>
            </w:pPr>
            <w:r>
              <w:rPr>
                <w:sz w:val="24"/>
                <w:szCs w:val="24"/>
              </w:rPr>
              <w:t>1/05/2007</w:t>
            </w:r>
          </w:p>
        </w:tc>
        <w:tc>
          <w:tcPr>
            <w:tcW w:w="2670" w:type="dxa"/>
            <w:tcBorders>
              <w:top w:val="single" w:sz="6" w:space="0" w:color="auto"/>
              <w:left w:val="single" w:sz="6" w:space="0" w:color="auto"/>
              <w:bottom w:val="single" w:sz="6" w:space="0" w:color="auto"/>
              <w:right w:val="single" w:sz="6" w:space="0" w:color="auto"/>
            </w:tcBorders>
          </w:tcPr>
          <w:p w:rsidR="00815975" w:rsidRPr="00044BA1" w:rsidRDefault="00C5125D" w:rsidP="006927F8">
            <w:pPr>
              <w:spacing w:before="60" w:after="60"/>
              <w:rPr>
                <w:sz w:val="24"/>
                <w:szCs w:val="24"/>
              </w:rPr>
            </w:pPr>
            <w:r>
              <w:rPr>
                <w:sz w:val="24"/>
                <w:szCs w:val="24"/>
              </w:rPr>
              <w:t>Vijay Parmar</w:t>
            </w:r>
          </w:p>
        </w:tc>
        <w:tc>
          <w:tcPr>
            <w:tcW w:w="4842" w:type="dxa"/>
            <w:tcBorders>
              <w:top w:val="single" w:sz="6" w:space="0" w:color="auto"/>
              <w:left w:val="single" w:sz="6" w:space="0" w:color="auto"/>
              <w:bottom w:val="single" w:sz="6" w:space="0" w:color="auto"/>
              <w:right w:val="single" w:sz="6" w:space="0" w:color="auto"/>
            </w:tcBorders>
          </w:tcPr>
          <w:p w:rsidR="00815975" w:rsidRPr="00044BA1" w:rsidRDefault="00A43320" w:rsidP="00685646">
            <w:pPr>
              <w:spacing w:before="60" w:after="60"/>
              <w:rPr>
                <w:sz w:val="24"/>
                <w:szCs w:val="24"/>
              </w:rPr>
            </w:pPr>
            <w:r>
              <w:rPr>
                <w:sz w:val="24"/>
                <w:szCs w:val="24"/>
              </w:rPr>
              <w:t>Incorporate updates.</w:t>
            </w:r>
          </w:p>
        </w:tc>
      </w:tr>
      <w:tr w:rsidR="005B260E" w:rsidRPr="00044BA1" w:rsidTr="004C5639">
        <w:trPr>
          <w:ins w:id="9" w:author=" " w:date="2008-10-27T13:20:00Z"/>
        </w:trPr>
        <w:tc>
          <w:tcPr>
            <w:tcW w:w="1170" w:type="dxa"/>
            <w:tcBorders>
              <w:top w:val="single" w:sz="6" w:space="0" w:color="auto"/>
              <w:left w:val="single" w:sz="6" w:space="0" w:color="auto"/>
              <w:bottom w:val="single" w:sz="6" w:space="0" w:color="auto"/>
              <w:right w:val="single" w:sz="6" w:space="0" w:color="auto"/>
            </w:tcBorders>
          </w:tcPr>
          <w:p w:rsidR="005B260E" w:rsidRDefault="005B260E" w:rsidP="00685646">
            <w:pPr>
              <w:spacing w:before="60" w:after="60"/>
              <w:rPr>
                <w:ins w:id="10" w:author=" " w:date="2008-10-27T13:20:00Z"/>
                <w:sz w:val="24"/>
                <w:szCs w:val="24"/>
              </w:rPr>
            </w:pPr>
            <w:ins w:id="11" w:author=" " w:date="2008-10-27T13:20:00Z">
              <w:r>
                <w:rPr>
                  <w:sz w:val="24"/>
                  <w:szCs w:val="24"/>
                </w:rPr>
                <w:t>2.0</w:t>
              </w:r>
            </w:ins>
          </w:p>
        </w:tc>
        <w:tc>
          <w:tcPr>
            <w:tcW w:w="1668" w:type="dxa"/>
            <w:tcBorders>
              <w:top w:val="single" w:sz="6" w:space="0" w:color="auto"/>
              <w:left w:val="single" w:sz="6" w:space="0" w:color="auto"/>
              <w:bottom w:val="single" w:sz="6" w:space="0" w:color="auto"/>
              <w:right w:val="single" w:sz="6" w:space="0" w:color="auto"/>
            </w:tcBorders>
          </w:tcPr>
          <w:p w:rsidR="005B260E" w:rsidRDefault="005B260E" w:rsidP="00685646">
            <w:pPr>
              <w:spacing w:before="60" w:after="60"/>
              <w:rPr>
                <w:ins w:id="12" w:author=" " w:date="2008-10-27T13:20:00Z"/>
                <w:sz w:val="24"/>
                <w:szCs w:val="24"/>
              </w:rPr>
            </w:pPr>
            <w:ins w:id="13" w:author=" " w:date="2008-10-27T13:20:00Z">
              <w:r>
                <w:rPr>
                  <w:sz w:val="24"/>
                  <w:szCs w:val="24"/>
                </w:rPr>
                <w:t>10/29/2008</w:t>
              </w:r>
            </w:ins>
          </w:p>
        </w:tc>
        <w:tc>
          <w:tcPr>
            <w:tcW w:w="2670" w:type="dxa"/>
            <w:tcBorders>
              <w:top w:val="single" w:sz="6" w:space="0" w:color="auto"/>
              <w:left w:val="single" w:sz="6" w:space="0" w:color="auto"/>
              <w:bottom w:val="single" w:sz="6" w:space="0" w:color="auto"/>
              <w:right w:val="single" w:sz="6" w:space="0" w:color="auto"/>
            </w:tcBorders>
          </w:tcPr>
          <w:p w:rsidR="005B260E" w:rsidRDefault="005B260E" w:rsidP="006927F8">
            <w:pPr>
              <w:spacing w:before="60" w:after="60"/>
              <w:rPr>
                <w:ins w:id="14" w:author=" " w:date="2008-10-27T13:20:00Z"/>
                <w:sz w:val="24"/>
                <w:szCs w:val="24"/>
              </w:rPr>
            </w:pPr>
            <w:ins w:id="15" w:author=" " w:date="2008-10-27T13:20:00Z">
              <w:r>
                <w:rPr>
                  <w:sz w:val="24"/>
                  <w:szCs w:val="24"/>
                </w:rPr>
                <w:t>Vijay Parmar</w:t>
              </w:r>
            </w:ins>
          </w:p>
        </w:tc>
        <w:tc>
          <w:tcPr>
            <w:tcW w:w="4842" w:type="dxa"/>
            <w:tcBorders>
              <w:top w:val="single" w:sz="6" w:space="0" w:color="auto"/>
              <w:left w:val="single" w:sz="6" w:space="0" w:color="auto"/>
              <w:bottom w:val="single" w:sz="6" w:space="0" w:color="auto"/>
              <w:right w:val="single" w:sz="6" w:space="0" w:color="auto"/>
            </w:tcBorders>
          </w:tcPr>
          <w:p w:rsidR="005B260E" w:rsidRDefault="005B260E" w:rsidP="00685646">
            <w:pPr>
              <w:spacing w:before="60" w:after="60"/>
              <w:rPr>
                <w:ins w:id="16" w:author=" " w:date="2008-10-27T13:20:00Z"/>
                <w:sz w:val="24"/>
                <w:szCs w:val="24"/>
              </w:rPr>
            </w:pPr>
            <w:ins w:id="17" w:author=" " w:date="2008-10-27T13:20:00Z">
              <w:r>
                <w:rPr>
                  <w:sz w:val="24"/>
                  <w:szCs w:val="24"/>
                </w:rPr>
                <w:t>Version 4.1 updates</w:t>
              </w:r>
            </w:ins>
          </w:p>
        </w:tc>
      </w:tr>
    </w:tbl>
    <w:p w:rsidR="00815975" w:rsidRPr="00044BA1" w:rsidRDefault="00815975" w:rsidP="00815975">
      <w:pPr>
        <w:pStyle w:val="ProjectTitle"/>
        <w:rPr>
          <w:rFonts w:asciiTheme="minorHAnsi" w:hAnsiTheme="minorHAnsi"/>
          <w:sz w:val="24"/>
          <w:szCs w:val="24"/>
        </w:rPr>
      </w:pPr>
    </w:p>
    <w:p w:rsidR="00815975" w:rsidRPr="00044BA1" w:rsidRDefault="00815975" w:rsidP="00232622">
      <w:pPr>
        <w:pStyle w:val="ProjectTitle"/>
        <w:ind w:left="0"/>
        <w:rPr>
          <w:rFonts w:asciiTheme="minorHAnsi" w:hAnsiTheme="minorHAnsi"/>
          <w:szCs w:val="32"/>
        </w:rPr>
      </w:pPr>
      <w:r w:rsidRPr="00044BA1">
        <w:rPr>
          <w:rFonts w:asciiTheme="minorHAnsi" w:hAnsiTheme="minorHAnsi"/>
          <w:szCs w:val="32"/>
        </w:rP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2037"/>
        <w:gridCol w:w="1077"/>
        <w:gridCol w:w="1802"/>
        <w:gridCol w:w="3729"/>
      </w:tblGrid>
      <w:tr w:rsidR="00815975" w:rsidRPr="00044BA1" w:rsidTr="002010E0">
        <w:tc>
          <w:tcPr>
            <w:tcW w:w="1705" w:type="dxa"/>
            <w:shd w:val="clear" w:color="auto" w:fill="E0E0E0"/>
          </w:tcPr>
          <w:p w:rsidR="00815975" w:rsidRPr="00044BA1" w:rsidRDefault="00815975" w:rsidP="00011BC5">
            <w:pPr>
              <w:rPr>
                <w:sz w:val="24"/>
                <w:szCs w:val="24"/>
              </w:rPr>
            </w:pPr>
            <w:r w:rsidRPr="00044BA1">
              <w:rPr>
                <w:sz w:val="24"/>
                <w:szCs w:val="24"/>
              </w:rPr>
              <w:t>Name</w:t>
            </w:r>
          </w:p>
        </w:tc>
        <w:tc>
          <w:tcPr>
            <w:tcW w:w="2037" w:type="dxa"/>
            <w:shd w:val="clear" w:color="auto" w:fill="E0E0E0"/>
          </w:tcPr>
          <w:p w:rsidR="00815975" w:rsidRPr="00044BA1" w:rsidRDefault="00815975" w:rsidP="00011BC5">
            <w:pPr>
              <w:rPr>
                <w:sz w:val="24"/>
                <w:szCs w:val="24"/>
              </w:rPr>
            </w:pPr>
            <w:r w:rsidRPr="00044BA1">
              <w:rPr>
                <w:sz w:val="24"/>
                <w:szCs w:val="24"/>
              </w:rPr>
              <w:t>Team/Role</w:t>
            </w:r>
          </w:p>
        </w:tc>
        <w:tc>
          <w:tcPr>
            <w:tcW w:w="1077" w:type="dxa"/>
            <w:shd w:val="clear" w:color="auto" w:fill="E0E0E0"/>
          </w:tcPr>
          <w:p w:rsidR="00815975" w:rsidRPr="00044BA1" w:rsidRDefault="00815975" w:rsidP="00011BC5">
            <w:pPr>
              <w:rPr>
                <w:sz w:val="24"/>
                <w:szCs w:val="24"/>
              </w:rPr>
            </w:pPr>
            <w:r w:rsidRPr="00044BA1">
              <w:rPr>
                <w:sz w:val="24"/>
                <w:szCs w:val="24"/>
              </w:rPr>
              <w:t>Version</w:t>
            </w:r>
          </w:p>
        </w:tc>
        <w:tc>
          <w:tcPr>
            <w:tcW w:w="1802" w:type="dxa"/>
            <w:shd w:val="clear" w:color="auto" w:fill="E0E0E0"/>
          </w:tcPr>
          <w:p w:rsidR="00815975" w:rsidRPr="00044BA1" w:rsidRDefault="00815975" w:rsidP="00011BC5">
            <w:pPr>
              <w:rPr>
                <w:sz w:val="24"/>
                <w:szCs w:val="24"/>
              </w:rPr>
            </w:pPr>
            <w:r w:rsidRPr="00044BA1">
              <w:rPr>
                <w:sz w:val="24"/>
                <w:szCs w:val="24"/>
              </w:rPr>
              <w:t>Date Reviewed</w:t>
            </w:r>
          </w:p>
        </w:tc>
        <w:tc>
          <w:tcPr>
            <w:tcW w:w="3729" w:type="dxa"/>
            <w:shd w:val="clear" w:color="auto" w:fill="E0E0E0"/>
          </w:tcPr>
          <w:p w:rsidR="00815975" w:rsidRPr="00044BA1" w:rsidRDefault="00815975" w:rsidP="00011BC5">
            <w:pPr>
              <w:rPr>
                <w:sz w:val="24"/>
                <w:szCs w:val="24"/>
              </w:rPr>
            </w:pPr>
            <w:r w:rsidRPr="00044BA1">
              <w:rPr>
                <w:sz w:val="24"/>
                <w:szCs w:val="24"/>
              </w:rPr>
              <w:t>Reviewer Comments</w:t>
            </w:r>
          </w:p>
        </w:tc>
      </w:tr>
      <w:tr w:rsidR="002E7EFD" w:rsidRPr="00044BA1" w:rsidTr="002010E0">
        <w:tc>
          <w:tcPr>
            <w:tcW w:w="1705" w:type="dxa"/>
          </w:tcPr>
          <w:p w:rsidR="002E7EFD" w:rsidRPr="00044BA1" w:rsidRDefault="002E7EFD" w:rsidP="006927F8">
            <w:pPr>
              <w:spacing w:before="60" w:after="60"/>
              <w:rPr>
                <w:sz w:val="24"/>
                <w:szCs w:val="24"/>
              </w:rPr>
            </w:pPr>
            <w:r w:rsidRPr="00044BA1">
              <w:rPr>
                <w:sz w:val="24"/>
                <w:szCs w:val="24"/>
              </w:rPr>
              <w:t>Kunal Modi</w:t>
            </w:r>
          </w:p>
        </w:tc>
        <w:tc>
          <w:tcPr>
            <w:tcW w:w="2037" w:type="dxa"/>
          </w:tcPr>
          <w:p w:rsidR="002E7EFD" w:rsidRPr="00044BA1" w:rsidRDefault="002E7EFD" w:rsidP="00011BC5">
            <w:pPr>
              <w:spacing w:before="60" w:after="60"/>
              <w:rPr>
                <w:sz w:val="24"/>
                <w:szCs w:val="24"/>
              </w:rPr>
            </w:pPr>
            <w:r w:rsidRPr="00044BA1">
              <w:rPr>
                <w:sz w:val="24"/>
                <w:szCs w:val="24"/>
              </w:rPr>
              <w:t>Developer</w:t>
            </w:r>
          </w:p>
        </w:tc>
        <w:tc>
          <w:tcPr>
            <w:tcW w:w="1077" w:type="dxa"/>
          </w:tcPr>
          <w:p w:rsidR="002E7EFD" w:rsidRPr="00044BA1" w:rsidRDefault="004245AD" w:rsidP="006927F8">
            <w:pPr>
              <w:spacing w:before="60" w:after="60"/>
              <w:rPr>
                <w:sz w:val="24"/>
                <w:szCs w:val="24"/>
              </w:rPr>
            </w:pPr>
            <w:r>
              <w:rPr>
                <w:sz w:val="24"/>
                <w:szCs w:val="24"/>
              </w:rPr>
              <w:t>1.0</w:t>
            </w:r>
          </w:p>
        </w:tc>
        <w:tc>
          <w:tcPr>
            <w:tcW w:w="1802" w:type="dxa"/>
          </w:tcPr>
          <w:p w:rsidR="002E7EFD" w:rsidRPr="00044BA1" w:rsidRDefault="004245AD" w:rsidP="00011BC5">
            <w:pPr>
              <w:spacing w:before="60" w:after="60"/>
              <w:rPr>
                <w:sz w:val="24"/>
                <w:szCs w:val="24"/>
              </w:rPr>
            </w:pPr>
            <w:r>
              <w:rPr>
                <w:sz w:val="24"/>
                <w:szCs w:val="24"/>
              </w:rPr>
              <w:t>11/08/2007</w:t>
            </w:r>
          </w:p>
        </w:tc>
        <w:tc>
          <w:tcPr>
            <w:tcW w:w="3729" w:type="dxa"/>
          </w:tcPr>
          <w:p w:rsidR="002E7EFD" w:rsidRPr="00044BA1" w:rsidRDefault="002E7EFD" w:rsidP="00011BC5">
            <w:pPr>
              <w:spacing w:before="60" w:after="60"/>
              <w:rPr>
                <w:sz w:val="24"/>
                <w:szCs w:val="24"/>
              </w:rPr>
            </w:pPr>
          </w:p>
        </w:tc>
      </w:tr>
      <w:tr w:rsidR="00815975" w:rsidRPr="00044BA1" w:rsidTr="002010E0">
        <w:tc>
          <w:tcPr>
            <w:tcW w:w="1705" w:type="dxa"/>
          </w:tcPr>
          <w:p w:rsidR="00815975" w:rsidRPr="00044BA1" w:rsidRDefault="00815975" w:rsidP="006927F8">
            <w:pPr>
              <w:spacing w:before="60" w:after="60"/>
              <w:rPr>
                <w:sz w:val="24"/>
                <w:szCs w:val="24"/>
              </w:rPr>
            </w:pPr>
            <w:r w:rsidRPr="00044BA1">
              <w:rPr>
                <w:sz w:val="24"/>
                <w:szCs w:val="24"/>
              </w:rPr>
              <w:t>Jill Hadfield</w:t>
            </w:r>
          </w:p>
        </w:tc>
        <w:tc>
          <w:tcPr>
            <w:tcW w:w="2037" w:type="dxa"/>
          </w:tcPr>
          <w:p w:rsidR="00815975" w:rsidRPr="00044BA1" w:rsidRDefault="00815975" w:rsidP="00011BC5">
            <w:pPr>
              <w:spacing w:before="60" w:after="60"/>
              <w:rPr>
                <w:sz w:val="24"/>
                <w:szCs w:val="24"/>
              </w:rPr>
            </w:pPr>
            <w:r w:rsidRPr="00044BA1">
              <w:rPr>
                <w:sz w:val="24"/>
                <w:szCs w:val="24"/>
              </w:rPr>
              <w:t>Technical Writers</w:t>
            </w:r>
          </w:p>
        </w:tc>
        <w:tc>
          <w:tcPr>
            <w:tcW w:w="1077" w:type="dxa"/>
          </w:tcPr>
          <w:p w:rsidR="00815975" w:rsidRPr="00044BA1" w:rsidRDefault="00815975" w:rsidP="00011BC5">
            <w:pPr>
              <w:spacing w:before="60" w:after="60"/>
              <w:rPr>
                <w:sz w:val="24"/>
                <w:szCs w:val="24"/>
              </w:rPr>
            </w:pPr>
          </w:p>
        </w:tc>
        <w:tc>
          <w:tcPr>
            <w:tcW w:w="1802" w:type="dxa"/>
          </w:tcPr>
          <w:p w:rsidR="00815975" w:rsidRPr="00044BA1" w:rsidRDefault="00815975" w:rsidP="00011BC5">
            <w:pPr>
              <w:spacing w:before="60" w:after="60"/>
              <w:rPr>
                <w:sz w:val="24"/>
                <w:szCs w:val="24"/>
              </w:rPr>
            </w:pPr>
          </w:p>
        </w:tc>
        <w:tc>
          <w:tcPr>
            <w:tcW w:w="3729" w:type="dxa"/>
          </w:tcPr>
          <w:p w:rsidR="00815975" w:rsidRPr="00044BA1" w:rsidRDefault="00815975" w:rsidP="00011BC5">
            <w:pPr>
              <w:spacing w:before="60" w:after="60"/>
              <w:rPr>
                <w:sz w:val="24"/>
                <w:szCs w:val="24"/>
              </w:rPr>
            </w:pPr>
          </w:p>
        </w:tc>
      </w:tr>
      <w:tr w:rsidR="00815975" w:rsidRPr="00044BA1" w:rsidTr="002010E0">
        <w:tc>
          <w:tcPr>
            <w:tcW w:w="1705"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r w:rsidRPr="00044BA1">
              <w:rPr>
                <w:sz w:val="24"/>
                <w:szCs w:val="24"/>
              </w:rPr>
              <w:t>Wendy E.</w:t>
            </w:r>
          </w:p>
        </w:tc>
        <w:tc>
          <w:tcPr>
            <w:tcW w:w="2037"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r w:rsidRPr="00044BA1">
              <w:rPr>
                <w:sz w:val="24"/>
                <w:szCs w:val="24"/>
              </w:rPr>
              <w:t>Technical Writer</w:t>
            </w:r>
          </w:p>
        </w:tc>
        <w:tc>
          <w:tcPr>
            <w:tcW w:w="1077"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c>
          <w:tcPr>
            <w:tcW w:w="1802"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c>
          <w:tcPr>
            <w:tcW w:w="3729" w:type="dxa"/>
            <w:tcBorders>
              <w:top w:val="single" w:sz="4" w:space="0" w:color="auto"/>
              <w:left w:val="single" w:sz="4" w:space="0" w:color="auto"/>
              <w:bottom w:val="single" w:sz="4" w:space="0" w:color="auto"/>
              <w:right w:val="single" w:sz="4" w:space="0" w:color="auto"/>
            </w:tcBorders>
          </w:tcPr>
          <w:p w:rsidR="00815975" w:rsidRPr="00044BA1" w:rsidRDefault="00815975" w:rsidP="00011BC5">
            <w:pPr>
              <w:spacing w:before="60" w:after="60"/>
              <w:rPr>
                <w:sz w:val="24"/>
                <w:szCs w:val="24"/>
              </w:rPr>
            </w:pPr>
          </w:p>
        </w:tc>
      </w:tr>
    </w:tbl>
    <w:p w:rsidR="00815975" w:rsidRPr="00044BA1" w:rsidRDefault="00815975" w:rsidP="00815975">
      <w:pPr>
        <w:rPr>
          <w:sz w:val="24"/>
          <w:szCs w:val="24"/>
        </w:rPr>
      </w:pPr>
    </w:p>
    <w:p w:rsidR="00815975" w:rsidRPr="00044BA1" w:rsidRDefault="00815975" w:rsidP="00232622">
      <w:pPr>
        <w:pStyle w:val="ProjectTitle"/>
        <w:ind w:left="0"/>
        <w:rPr>
          <w:rFonts w:asciiTheme="minorHAnsi" w:hAnsiTheme="minorHAnsi"/>
          <w:szCs w:val="32"/>
        </w:rPr>
      </w:pPr>
      <w:r w:rsidRPr="00044BA1">
        <w:rPr>
          <w:rFonts w:asciiTheme="minorHAnsi" w:hAnsiTheme="minorHAnsi"/>
          <w:szCs w:val="32"/>
        </w:rPr>
        <w:t>Related Documents</w:t>
      </w:r>
    </w:p>
    <w:p w:rsidR="00815975" w:rsidRPr="00044BA1" w:rsidRDefault="00815975" w:rsidP="00815975">
      <w:pPr>
        <w:spacing w:after="60"/>
        <w:rPr>
          <w:b/>
          <w:sz w:val="24"/>
          <w:szCs w:val="24"/>
        </w:rPr>
      </w:pPr>
      <w:r w:rsidRPr="00044BA1">
        <w:rPr>
          <w:sz w:val="24"/>
          <w:szCs w:val="24"/>
        </w:rPr>
        <w:t>More information can be found in the following related CSM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0"/>
      </w:tblGrid>
      <w:tr w:rsidR="00815975" w:rsidRPr="00044BA1" w:rsidTr="004C5639">
        <w:tc>
          <w:tcPr>
            <w:tcW w:w="10350" w:type="dxa"/>
            <w:shd w:val="clear" w:color="auto" w:fill="E0E0E0"/>
          </w:tcPr>
          <w:p w:rsidR="00815975" w:rsidRPr="00044BA1" w:rsidRDefault="00815975" w:rsidP="00011BC5">
            <w:pPr>
              <w:rPr>
                <w:sz w:val="24"/>
                <w:szCs w:val="24"/>
              </w:rPr>
            </w:pPr>
            <w:r w:rsidRPr="00044BA1">
              <w:rPr>
                <w:sz w:val="24"/>
                <w:szCs w:val="24"/>
              </w:rPr>
              <w:t>Document Name</w:t>
            </w:r>
          </w:p>
        </w:tc>
      </w:tr>
      <w:tr w:rsidR="00815975" w:rsidRPr="00044BA1" w:rsidTr="004C5639">
        <w:tc>
          <w:tcPr>
            <w:tcW w:w="10350" w:type="dxa"/>
          </w:tcPr>
          <w:p w:rsidR="00815975" w:rsidRPr="00044BA1" w:rsidRDefault="00815975" w:rsidP="00011BC5">
            <w:pPr>
              <w:spacing w:before="60" w:after="60"/>
              <w:rPr>
                <w:sz w:val="24"/>
                <w:szCs w:val="24"/>
              </w:rPr>
            </w:pPr>
            <w:r w:rsidRPr="00044BA1">
              <w:rPr>
                <w:sz w:val="24"/>
                <w:szCs w:val="24"/>
              </w:rPr>
              <w:t>Software Architecture Document</w:t>
            </w:r>
          </w:p>
        </w:tc>
      </w:tr>
      <w:tr w:rsidR="00815975" w:rsidRPr="00E95D3A" w:rsidTr="004C5639">
        <w:tc>
          <w:tcPr>
            <w:tcW w:w="10350" w:type="dxa"/>
          </w:tcPr>
          <w:p w:rsidR="00815975" w:rsidRPr="00E95D3A" w:rsidRDefault="00815975" w:rsidP="00011BC5">
            <w:pPr>
              <w:keepNext/>
              <w:autoSpaceDE w:val="0"/>
              <w:autoSpaceDN w:val="0"/>
              <w:adjustRightInd w:val="0"/>
              <w:spacing w:before="60" w:after="60"/>
              <w:rPr>
                <w:rFonts w:cs="Arial"/>
                <w:sz w:val="24"/>
                <w:szCs w:val="24"/>
              </w:rPr>
            </w:pPr>
            <w:r w:rsidRPr="00E95D3A">
              <w:rPr>
                <w:rFonts w:cs="Arial"/>
                <w:sz w:val="24"/>
                <w:szCs w:val="24"/>
              </w:rPr>
              <w:lastRenderedPageBreak/>
              <w:t>CSM Enterprise Architect Model</w:t>
            </w:r>
          </w:p>
        </w:tc>
      </w:tr>
      <w:tr w:rsidR="00815975" w:rsidRPr="00E95D3A" w:rsidTr="004C5639">
        <w:tc>
          <w:tcPr>
            <w:tcW w:w="10350" w:type="dxa"/>
          </w:tcPr>
          <w:p w:rsidR="00815975" w:rsidRPr="00E95D3A" w:rsidRDefault="0082204E" w:rsidP="0082204E">
            <w:pPr>
              <w:keepNext/>
              <w:autoSpaceDE w:val="0"/>
              <w:autoSpaceDN w:val="0"/>
              <w:adjustRightInd w:val="0"/>
              <w:spacing w:before="60" w:after="60"/>
              <w:rPr>
                <w:rFonts w:cs="Arial"/>
                <w:sz w:val="24"/>
                <w:szCs w:val="24"/>
              </w:rPr>
            </w:pPr>
            <w:r w:rsidRPr="00E95D3A">
              <w:rPr>
                <w:sz w:val="24"/>
                <w:szCs w:val="24"/>
              </w:rPr>
              <w:t>Acegi Security CSM Adapter Design Document</w:t>
            </w:r>
          </w:p>
        </w:tc>
      </w:tr>
      <w:tr w:rsidR="009862AB" w:rsidRPr="00E95D3A" w:rsidTr="004C5639">
        <w:tc>
          <w:tcPr>
            <w:tcW w:w="10350" w:type="dxa"/>
          </w:tcPr>
          <w:p w:rsidR="009862AB" w:rsidRPr="00E95D3A" w:rsidRDefault="009862AB" w:rsidP="0082204E">
            <w:pPr>
              <w:keepNext/>
              <w:autoSpaceDE w:val="0"/>
              <w:autoSpaceDN w:val="0"/>
              <w:adjustRightInd w:val="0"/>
              <w:spacing w:before="60" w:after="60"/>
              <w:rPr>
                <w:sz w:val="24"/>
                <w:szCs w:val="24"/>
              </w:rPr>
            </w:pPr>
            <w:r w:rsidRPr="00E95D3A">
              <w:rPr>
                <w:sz w:val="24"/>
                <w:szCs w:val="24"/>
              </w:rPr>
              <w:t>CLM Guide for Application Developers</w:t>
            </w:r>
          </w:p>
        </w:tc>
      </w:tr>
      <w:tr w:rsidR="00C5125D" w:rsidRPr="00E95D3A" w:rsidTr="004C5639">
        <w:tc>
          <w:tcPr>
            <w:tcW w:w="10350" w:type="dxa"/>
          </w:tcPr>
          <w:p w:rsidR="00C5125D" w:rsidRPr="00E95D3A" w:rsidRDefault="00C5125D" w:rsidP="0082204E">
            <w:pPr>
              <w:keepNext/>
              <w:autoSpaceDE w:val="0"/>
              <w:autoSpaceDN w:val="0"/>
              <w:adjustRightInd w:val="0"/>
              <w:spacing w:before="60" w:after="60"/>
              <w:rPr>
                <w:sz w:val="24"/>
                <w:szCs w:val="24"/>
              </w:rPr>
            </w:pPr>
          </w:p>
        </w:tc>
      </w:tr>
    </w:tbl>
    <w:p w:rsidR="0056237F" w:rsidRPr="00E95D3A" w:rsidRDefault="00815975" w:rsidP="0056237F">
      <w:pPr>
        <w:keepNext/>
        <w:autoSpaceDE w:val="0"/>
        <w:autoSpaceDN w:val="0"/>
        <w:adjustRightInd w:val="0"/>
        <w:rPr>
          <w:sz w:val="24"/>
          <w:szCs w:val="24"/>
        </w:rPr>
      </w:pPr>
      <w:r w:rsidRPr="00E95D3A">
        <w:rPr>
          <w:sz w:val="24"/>
          <w:szCs w:val="24"/>
        </w:rPr>
        <w:t xml:space="preserve">These and other documents can be found on the CSM website: </w:t>
      </w:r>
      <w:hyperlink r:id="rId12" w:history="1">
        <w:r w:rsidR="00D65378" w:rsidRPr="00E95D3A">
          <w:rPr>
            <w:rStyle w:val="Hyperlink"/>
            <w:sz w:val="24"/>
            <w:szCs w:val="24"/>
          </w:rPr>
          <w:t>NCICB CSM</w:t>
        </w:r>
      </w:hyperlink>
    </w:p>
    <w:p w:rsidR="0056237F" w:rsidRPr="007469CF" w:rsidRDefault="0056237F" w:rsidP="00815975">
      <w:pPr>
        <w:keepNext/>
        <w:autoSpaceDE w:val="0"/>
        <w:autoSpaceDN w:val="0"/>
        <w:adjustRightInd w:val="0"/>
        <w:rPr>
          <w:rFonts w:cs="Arial"/>
        </w:rPr>
      </w:pPr>
    </w:p>
    <w:p w:rsidR="002C24C6" w:rsidRDefault="00815975" w:rsidP="00815975">
      <w:r w:rsidRPr="007469CF">
        <w:br w:type="page"/>
      </w:r>
    </w:p>
    <w:p w:rsidR="002C24C6" w:rsidRDefault="002C24C6" w:rsidP="00F13AB0"/>
    <w:sdt>
      <w:sdtPr>
        <w:rPr>
          <w:rFonts w:asciiTheme="minorHAnsi" w:eastAsiaTheme="minorHAnsi" w:hAnsiTheme="minorHAnsi" w:cstheme="minorBidi"/>
          <w:b w:val="0"/>
          <w:bCs w:val="0"/>
          <w:color w:val="auto"/>
          <w:sz w:val="22"/>
          <w:szCs w:val="22"/>
        </w:rPr>
        <w:id w:val="69699779"/>
        <w:docPartObj>
          <w:docPartGallery w:val="Table of Contents"/>
          <w:docPartUnique/>
        </w:docPartObj>
      </w:sdtPr>
      <w:sdtContent>
        <w:p w:rsidR="008A146A" w:rsidRDefault="008A146A" w:rsidP="009830F8">
          <w:pPr>
            <w:pStyle w:val="TOCHeading"/>
            <w:jc w:val="center"/>
          </w:pPr>
          <w:r>
            <w:t>Table of Contents</w:t>
          </w:r>
        </w:p>
        <w:p w:rsidR="001A5D9D" w:rsidRDefault="00E040EA">
          <w:pPr>
            <w:pStyle w:val="TOC1"/>
            <w:tabs>
              <w:tab w:val="left" w:pos="440"/>
              <w:tab w:val="right" w:leader="dot" w:pos="10790"/>
            </w:tabs>
            <w:rPr>
              <w:ins w:id="18" w:author=" " w:date="2008-11-03T10:41:00Z"/>
              <w:rFonts w:eastAsiaTheme="minorEastAsia"/>
              <w:noProof/>
            </w:rPr>
          </w:pPr>
          <w:r>
            <w:fldChar w:fldCharType="begin"/>
          </w:r>
          <w:r w:rsidR="008A146A">
            <w:instrText xml:space="preserve"> TOC \o "1-3" \h \z \u </w:instrText>
          </w:r>
          <w:r>
            <w:fldChar w:fldCharType="separate"/>
          </w:r>
          <w:ins w:id="19" w:author=" " w:date="2008-11-03T10:41:00Z">
            <w:r w:rsidR="001A5D9D" w:rsidRPr="0066633F">
              <w:rPr>
                <w:rStyle w:val="Hyperlink"/>
                <w:noProof/>
              </w:rPr>
              <w:fldChar w:fldCharType="begin"/>
            </w:r>
            <w:r w:rsidR="001A5D9D" w:rsidRPr="0066633F">
              <w:rPr>
                <w:rStyle w:val="Hyperlink"/>
                <w:noProof/>
              </w:rPr>
              <w:instrText xml:space="preserve"> </w:instrText>
            </w:r>
            <w:r w:rsidR="001A5D9D">
              <w:rPr>
                <w:noProof/>
              </w:rPr>
              <w:instrText>HYPERLINK \l "_Toc213472233"</w:instrText>
            </w:r>
            <w:r w:rsidR="001A5D9D" w:rsidRPr="0066633F">
              <w:rPr>
                <w:rStyle w:val="Hyperlink"/>
                <w:noProof/>
              </w:rPr>
              <w:instrText xml:space="preserve"> </w:instrText>
            </w:r>
            <w:r w:rsidR="001A5D9D" w:rsidRPr="0066633F">
              <w:rPr>
                <w:rStyle w:val="Hyperlink"/>
                <w:noProof/>
              </w:rPr>
            </w:r>
            <w:r w:rsidR="001A5D9D" w:rsidRPr="0066633F">
              <w:rPr>
                <w:rStyle w:val="Hyperlink"/>
                <w:noProof/>
              </w:rPr>
              <w:fldChar w:fldCharType="separate"/>
            </w:r>
            <w:r w:rsidR="001A5D9D" w:rsidRPr="0066633F">
              <w:rPr>
                <w:rStyle w:val="Hyperlink"/>
                <w:noProof/>
              </w:rPr>
              <w:t>1.</w:t>
            </w:r>
            <w:r w:rsidR="001A5D9D">
              <w:rPr>
                <w:rFonts w:eastAsiaTheme="minorEastAsia"/>
                <w:noProof/>
              </w:rPr>
              <w:tab/>
            </w:r>
            <w:r w:rsidR="001A5D9D" w:rsidRPr="0066633F">
              <w:rPr>
                <w:rStyle w:val="Hyperlink"/>
                <w:noProof/>
              </w:rPr>
              <w:t>Introduction</w:t>
            </w:r>
            <w:r w:rsidR="001A5D9D">
              <w:rPr>
                <w:noProof/>
                <w:webHidden/>
              </w:rPr>
              <w:tab/>
            </w:r>
            <w:r w:rsidR="001A5D9D">
              <w:rPr>
                <w:noProof/>
                <w:webHidden/>
              </w:rPr>
              <w:fldChar w:fldCharType="begin"/>
            </w:r>
            <w:r w:rsidR="001A5D9D">
              <w:rPr>
                <w:noProof/>
                <w:webHidden/>
              </w:rPr>
              <w:instrText xml:space="preserve"> PAGEREF _Toc213472233 \h </w:instrText>
            </w:r>
            <w:r w:rsidR="001A5D9D">
              <w:rPr>
                <w:noProof/>
                <w:webHidden/>
              </w:rPr>
            </w:r>
          </w:ins>
          <w:r w:rsidR="001A5D9D">
            <w:rPr>
              <w:noProof/>
              <w:webHidden/>
            </w:rPr>
            <w:fldChar w:fldCharType="separate"/>
          </w:r>
          <w:ins w:id="20" w:author=" " w:date="2008-11-03T10:41:00Z">
            <w:r w:rsidR="001A5D9D">
              <w:rPr>
                <w:noProof/>
                <w:webHidden/>
              </w:rPr>
              <w:t>9</w:t>
            </w:r>
            <w:r w:rsidR="001A5D9D">
              <w:rPr>
                <w:noProof/>
                <w:webHidden/>
              </w:rPr>
              <w:fldChar w:fldCharType="end"/>
            </w:r>
            <w:r w:rsidR="001A5D9D" w:rsidRPr="0066633F">
              <w:rPr>
                <w:rStyle w:val="Hyperlink"/>
                <w:noProof/>
              </w:rPr>
              <w:fldChar w:fldCharType="end"/>
            </w:r>
          </w:ins>
        </w:p>
        <w:p w:rsidR="001A5D9D" w:rsidRDefault="001A5D9D">
          <w:pPr>
            <w:pStyle w:val="TOC1"/>
            <w:tabs>
              <w:tab w:val="left" w:pos="440"/>
              <w:tab w:val="right" w:leader="dot" w:pos="10790"/>
            </w:tabs>
            <w:rPr>
              <w:ins w:id="21" w:author=" " w:date="2008-11-03T10:41:00Z"/>
              <w:rFonts w:eastAsiaTheme="minorEastAsia"/>
              <w:noProof/>
            </w:rPr>
          </w:pPr>
          <w:ins w:id="2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2.</w:t>
            </w:r>
            <w:r>
              <w:rPr>
                <w:rFonts w:eastAsiaTheme="minorEastAsia"/>
                <w:noProof/>
              </w:rPr>
              <w:tab/>
            </w:r>
            <w:r w:rsidRPr="0066633F">
              <w:rPr>
                <w:rStyle w:val="Hyperlink"/>
                <w:noProof/>
              </w:rPr>
              <w:t>Scope</w:t>
            </w:r>
            <w:r>
              <w:rPr>
                <w:noProof/>
                <w:webHidden/>
              </w:rPr>
              <w:tab/>
            </w:r>
            <w:r>
              <w:rPr>
                <w:noProof/>
                <w:webHidden/>
              </w:rPr>
              <w:fldChar w:fldCharType="begin"/>
            </w:r>
            <w:r>
              <w:rPr>
                <w:noProof/>
                <w:webHidden/>
              </w:rPr>
              <w:instrText xml:space="preserve"> PAGEREF _Toc213472234 \h </w:instrText>
            </w:r>
            <w:r>
              <w:rPr>
                <w:noProof/>
                <w:webHidden/>
              </w:rPr>
            </w:r>
          </w:ins>
          <w:r>
            <w:rPr>
              <w:noProof/>
              <w:webHidden/>
            </w:rPr>
            <w:fldChar w:fldCharType="separate"/>
          </w:r>
          <w:ins w:id="23" w:author=" " w:date="2008-11-03T10:41:00Z">
            <w:r>
              <w:rPr>
                <w:noProof/>
                <w:webHidden/>
              </w:rPr>
              <w:t>9</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24" w:author=" " w:date="2008-11-03T10:41:00Z"/>
              <w:rFonts w:eastAsiaTheme="minorEastAsia"/>
              <w:noProof/>
            </w:rPr>
          </w:pPr>
          <w:ins w:id="2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3.</w:t>
            </w:r>
            <w:r>
              <w:rPr>
                <w:rFonts w:eastAsiaTheme="minorEastAsia"/>
                <w:noProof/>
              </w:rPr>
              <w:tab/>
            </w:r>
            <w:r w:rsidRPr="0066633F">
              <w:rPr>
                <w:rStyle w:val="Hyperlink"/>
                <w:noProof/>
              </w:rPr>
              <w:t>Using this Guide</w:t>
            </w:r>
            <w:r>
              <w:rPr>
                <w:noProof/>
                <w:webHidden/>
              </w:rPr>
              <w:tab/>
            </w:r>
            <w:r>
              <w:rPr>
                <w:noProof/>
                <w:webHidden/>
              </w:rPr>
              <w:fldChar w:fldCharType="begin"/>
            </w:r>
            <w:r>
              <w:rPr>
                <w:noProof/>
                <w:webHidden/>
              </w:rPr>
              <w:instrText xml:space="preserve"> PAGEREF _Toc213472235 \h </w:instrText>
            </w:r>
            <w:r>
              <w:rPr>
                <w:noProof/>
                <w:webHidden/>
              </w:rPr>
            </w:r>
          </w:ins>
          <w:r>
            <w:rPr>
              <w:noProof/>
              <w:webHidden/>
            </w:rPr>
            <w:fldChar w:fldCharType="separate"/>
          </w:r>
          <w:ins w:id="26" w:author=" " w:date="2008-11-03T10:41:00Z">
            <w:r>
              <w:rPr>
                <w:noProof/>
                <w:webHidden/>
              </w:rPr>
              <w:t>9</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27" w:author=" " w:date="2008-11-03T10:41:00Z"/>
              <w:rFonts w:eastAsiaTheme="minorEastAsia"/>
              <w:noProof/>
            </w:rPr>
          </w:pPr>
          <w:ins w:id="2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4.</w:t>
            </w:r>
            <w:r>
              <w:rPr>
                <w:rFonts w:eastAsiaTheme="minorEastAsia"/>
                <w:noProof/>
              </w:rPr>
              <w:tab/>
            </w:r>
            <w:r w:rsidRPr="0066633F">
              <w:rPr>
                <w:rStyle w:val="Hyperlink"/>
                <w:noProof/>
              </w:rPr>
              <w:t>CSM Overview</w:t>
            </w:r>
            <w:r>
              <w:rPr>
                <w:noProof/>
                <w:webHidden/>
              </w:rPr>
              <w:tab/>
            </w:r>
            <w:r>
              <w:rPr>
                <w:noProof/>
                <w:webHidden/>
              </w:rPr>
              <w:fldChar w:fldCharType="begin"/>
            </w:r>
            <w:r>
              <w:rPr>
                <w:noProof/>
                <w:webHidden/>
              </w:rPr>
              <w:instrText xml:space="preserve"> PAGEREF _Toc213472236 \h </w:instrText>
            </w:r>
            <w:r>
              <w:rPr>
                <w:noProof/>
                <w:webHidden/>
              </w:rPr>
            </w:r>
          </w:ins>
          <w:r>
            <w:rPr>
              <w:noProof/>
              <w:webHidden/>
            </w:rPr>
            <w:fldChar w:fldCharType="separate"/>
          </w:r>
          <w:ins w:id="29" w:author=" " w:date="2008-11-03T10:41:00Z">
            <w:r>
              <w:rPr>
                <w:noProof/>
                <w:webHidden/>
              </w:rPr>
              <w:t>10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0" w:author=" " w:date="2008-11-03T10:41:00Z"/>
              <w:rFonts w:eastAsiaTheme="minorEastAsia"/>
              <w:noProof/>
            </w:rPr>
          </w:pPr>
          <w:ins w:id="3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4.1</w:t>
            </w:r>
            <w:r>
              <w:rPr>
                <w:rFonts w:eastAsiaTheme="minorEastAsia"/>
                <w:noProof/>
              </w:rPr>
              <w:tab/>
            </w:r>
            <w:r w:rsidRPr="0066633F">
              <w:rPr>
                <w:rStyle w:val="Hyperlink"/>
                <w:noProof/>
              </w:rPr>
              <w:t>Explanation</w:t>
            </w:r>
            <w:r>
              <w:rPr>
                <w:noProof/>
                <w:webHidden/>
              </w:rPr>
              <w:tab/>
            </w:r>
            <w:r>
              <w:rPr>
                <w:noProof/>
                <w:webHidden/>
              </w:rPr>
              <w:fldChar w:fldCharType="begin"/>
            </w:r>
            <w:r>
              <w:rPr>
                <w:noProof/>
                <w:webHidden/>
              </w:rPr>
              <w:instrText xml:space="preserve"> PAGEREF _Toc213472237 \h </w:instrText>
            </w:r>
            <w:r>
              <w:rPr>
                <w:noProof/>
                <w:webHidden/>
              </w:rPr>
            </w:r>
          </w:ins>
          <w:r>
            <w:rPr>
              <w:noProof/>
              <w:webHidden/>
            </w:rPr>
            <w:fldChar w:fldCharType="separate"/>
          </w:r>
          <w:ins w:id="32" w:author=" " w:date="2008-11-03T10:41:00Z">
            <w:r>
              <w:rPr>
                <w:noProof/>
                <w:webHidden/>
              </w:rPr>
              <w:t>10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3" w:author=" " w:date="2008-11-03T10:41:00Z"/>
              <w:rFonts w:eastAsiaTheme="minorEastAsia"/>
              <w:noProof/>
            </w:rPr>
          </w:pPr>
          <w:ins w:id="3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4.2</w:t>
            </w:r>
            <w:r>
              <w:rPr>
                <w:rFonts w:eastAsiaTheme="minorEastAsia"/>
                <w:noProof/>
              </w:rPr>
              <w:tab/>
            </w:r>
            <w:r w:rsidRPr="0066633F">
              <w:rPr>
                <w:rStyle w:val="Hyperlink"/>
                <w:noProof/>
              </w:rPr>
              <w:t>Security Concepts</w:t>
            </w:r>
            <w:r>
              <w:rPr>
                <w:noProof/>
                <w:webHidden/>
              </w:rPr>
              <w:tab/>
            </w:r>
            <w:r>
              <w:rPr>
                <w:noProof/>
                <w:webHidden/>
              </w:rPr>
              <w:fldChar w:fldCharType="begin"/>
            </w:r>
            <w:r>
              <w:rPr>
                <w:noProof/>
                <w:webHidden/>
              </w:rPr>
              <w:instrText xml:space="preserve"> PAGEREF _Toc213472238 \h </w:instrText>
            </w:r>
            <w:r>
              <w:rPr>
                <w:noProof/>
                <w:webHidden/>
              </w:rPr>
            </w:r>
          </w:ins>
          <w:r>
            <w:rPr>
              <w:noProof/>
              <w:webHidden/>
            </w:rPr>
            <w:fldChar w:fldCharType="separate"/>
          </w:r>
          <w:ins w:id="35" w:author=" " w:date="2008-11-03T10:41:00Z">
            <w:r>
              <w:rPr>
                <w:noProof/>
                <w:webHidden/>
              </w:rPr>
              <w:t>11</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6" w:author=" " w:date="2008-11-03T10:41:00Z"/>
              <w:rFonts w:eastAsiaTheme="minorEastAsia"/>
              <w:noProof/>
            </w:rPr>
          </w:pPr>
          <w:ins w:id="3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"_Toc213472239"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4.3</w:t>
            </w:r>
            <w:r>
              <w:rPr>
                <w:rFonts w:eastAsiaTheme="minorEastAsia"/>
                <w:noProof/>
              </w:rPr>
              <w:tab/>
            </w:r>
            <w:r w:rsidRPr="0066633F">
              <w:rPr>
                <w:rStyle w:val="Hyperlink"/>
                <w:noProof/>
              </w:rPr>
              <w:t>Minimal System Requirements</w:t>
            </w:r>
            <w:r>
              <w:rPr>
                <w:noProof/>
                <w:webHidden/>
              </w:rPr>
              <w:tab/>
            </w:r>
            <w:r>
              <w:rPr>
                <w:noProof/>
                <w:webHidden/>
              </w:rPr>
              <w:fldChar w:fldCharType="begin"/>
            </w:r>
            <w:r>
              <w:rPr>
                <w:noProof/>
                <w:webHidden/>
              </w:rPr>
              <w:instrText xml:space="preserve"> PAGEREF _Toc213472239 \h </w:instrText>
            </w:r>
            <w:r>
              <w:rPr>
                <w:noProof/>
                <w:webHidden/>
              </w:rPr>
            </w:r>
          </w:ins>
          <w:r>
            <w:rPr>
              <w:noProof/>
              <w:webHidden/>
            </w:rPr>
            <w:fldChar w:fldCharType="separate"/>
          </w:r>
          <w:ins w:id="38" w:author=" " w:date="2008-11-03T10:41:00Z">
            <w:r>
              <w:rPr>
                <w:noProof/>
                <w:webHidden/>
              </w:rPr>
              <w:t>13</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39" w:author=" " w:date="2008-11-03T10:41:00Z"/>
              <w:rFonts w:eastAsiaTheme="minorEastAsia"/>
              <w:noProof/>
            </w:rPr>
          </w:pPr>
          <w:ins w:id="4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w:t>
            </w:r>
            <w:r>
              <w:rPr>
                <w:rFonts w:eastAsiaTheme="minorEastAsia"/>
                <w:noProof/>
              </w:rPr>
              <w:tab/>
            </w:r>
            <w:r w:rsidRPr="0066633F">
              <w:rPr>
                <w:rStyle w:val="Hyperlink"/>
                <w:noProof/>
              </w:rPr>
              <w:t>CSM API User Guide</w:t>
            </w:r>
            <w:r>
              <w:rPr>
                <w:noProof/>
                <w:webHidden/>
              </w:rPr>
              <w:tab/>
            </w:r>
            <w:r>
              <w:rPr>
                <w:noProof/>
                <w:webHidden/>
              </w:rPr>
              <w:fldChar w:fldCharType="begin"/>
            </w:r>
            <w:r>
              <w:rPr>
                <w:noProof/>
                <w:webHidden/>
              </w:rPr>
              <w:instrText xml:space="preserve"> PAGEREF _Toc213472240 \h </w:instrText>
            </w:r>
            <w:r>
              <w:rPr>
                <w:noProof/>
                <w:webHidden/>
              </w:rPr>
            </w:r>
          </w:ins>
          <w:r>
            <w:rPr>
              <w:noProof/>
              <w:webHidden/>
            </w:rPr>
            <w:fldChar w:fldCharType="separate"/>
          </w:r>
          <w:ins w:id="41" w:author=" " w:date="2008-11-03T10:41:00Z">
            <w:r>
              <w:rPr>
                <w:noProof/>
                <w:webHidden/>
              </w:rPr>
              <w:t>13</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42" w:author=" " w:date="2008-11-03T10:41:00Z"/>
              <w:rFonts w:eastAsiaTheme="minorEastAsia"/>
              <w:noProof/>
            </w:rPr>
          </w:pPr>
          <w:ins w:id="4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5.1</w:t>
            </w:r>
            <w:r>
              <w:rPr>
                <w:rFonts w:eastAsiaTheme="minorEastAsia"/>
                <w:noProof/>
              </w:rPr>
              <w:tab/>
            </w:r>
            <w:r w:rsidRPr="0066633F">
              <w:rPr>
                <w:rStyle w:val="Hyperlink"/>
                <w:noProof/>
              </w:rPr>
              <w:t>Workflow</w:t>
            </w:r>
            <w:r>
              <w:rPr>
                <w:noProof/>
                <w:webHidden/>
              </w:rPr>
              <w:tab/>
            </w:r>
            <w:r>
              <w:rPr>
                <w:noProof/>
                <w:webHidden/>
              </w:rPr>
              <w:fldChar w:fldCharType="begin"/>
            </w:r>
            <w:r>
              <w:rPr>
                <w:noProof/>
                <w:webHidden/>
              </w:rPr>
              <w:instrText xml:space="preserve"> PAGEREF _Toc213472241 \h </w:instrText>
            </w:r>
            <w:r>
              <w:rPr>
                <w:noProof/>
                <w:webHidden/>
              </w:rPr>
            </w:r>
          </w:ins>
          <w:r>
            <w:rPr>
              <w:noProof/>
              <w:webHidden/>
            </w:rPr>
            <w:fldChar w:fldCharType="separate"/>
          </w:r>
          <w:ins w:id="44" w:author=" " w:date="2008-11-03T10:41:00Z">
            <w:r>
              <w:rPr>
                <w:noProof/>
                <w:webHidden/>
              </w:rPr>
              <w:t>14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45" w:author=" " w:date="2008-11-03T10:41:00Z"/>
              <w:rFonts w:eastAsiaTheme="minorEastAsia"/>
              <w:noProof/>
            </w:rPr>
          </w:pPr>
          <w:ins w:id="4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5.2</w:t>
            </w:r>
            <w:r>
              <w:rPr>
                <w:rFonts w:eastAsiaTheme="minorEastAsia"/>
                <w:noProof/>
              </w:rPr>
              <w:tab/>
            </w:r>
            <w:r w:rsidRPr="0066633F">
              <w:rPr>
                <w:rStyle w:val="Hyperlink"/>
                <w:noProof/>
              </w:rPr>
              <w:t>API Services</w:t>
            </w:r>
            <w:r>
              <w:rPr>
                <w:noProof/>
                <w:webHidden/>
              </w:rPr>
              <w:tab/>
            </w:r>
            <w:r>
              <w:rPr>
                <w:noProof/>
                <w:webHidden/>
              </w:rPr>
              <w:fldChar w:fldCharType="begin"/>
            </w:r>
            <w:r>
              <w:rPr>
                <w:noProof/>
                <w:webHidden/>
              </w:rPr>
              <w:instrText xml:space="preserve"> PAGEREF _Toc213472242 \h </w:instrText>
            </w:r>
            <w:r>
              <w:rPr>
                <w:noProof/>
                <w:webHidden/>
              </w:rPr>
            </w:r>
          </w:ins>
          <w:r>
            <w:rPr>
              <w:noProof/>
              <w:webHidden/>
            </w:rPr>
            <w:fldChar w:fldCharType="separate"/>
          </w:r>
          <w:ins w:id="47" w:author=" " w:date="2008-11-03T10:41:00Z">
            <w:r>
              <w:rPr>
                <w:noProof/>
                <w:webHidden/>
              </w:rPr>
              <w:t>14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48" w:author=" " w:date="2008-11-03T10:41:00Z"/>
              <w:rFonts w:eastAsiaTheme="minorEastAsia"/>
              <w:noProof/>
            </w:rPr>
          </w:pPr>
          <w:ins w:id="4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w:t>
            </w:r>
            <w:r>
              <w:rPr>
                <w:rFonts w:eastAsiaTheme="minorEastAsia"/>
                <w:noProof/>
              </w:rPr>
              <w:tab/>
            </w:r>
            <w:r w:rsidRPr="0066633F">
              <w:rPr>
                <w:rStyle w:val="Hyperlink"/>
                <w:noProof/>
              </w:rPr>
              <w:t>Authentication</w:t>
            </w:r>
            <w:r>
              <w:rPr>
                <w:noProof/>
                <w:webHidden/>
              </w:rPr>
              <w:tab/>
            </w:r>
            <w:r>
              <w:rPr>
                <w:noProof/>
                <w:webHidden/>
              </w:rPr>
              <w:fldChar w:fldCharType="begin"/>
            </w:r>
            <w:r>
              <w:rPr>
                <w:noProof/>
                <w:webHidden/>
              </w:rPr>
              <w:instrText xml:space="preserve"> PAGEREF _Toc213472243 \h </w:instrText>
            </w:r>
            <w:r>
              <w:rPr>
                <w:noProof/>
                <w:webHidden/>
              </w:rPr>
            </w:r>
          </w:ins>
          <w:r>
            <w:rPr>
              <w:noProof/>
              <w:webHidden/>
            </w:rPr>
            <w:fldChar w:fldCharType="separate"/>
          </w:r>
          <w:ins w:id="50" w:author=" " w:date="2008-11-03T10:41:00Z">
            <w:r>
              <w:rPr>
                <w:noProof/>
                <w:webHidden/>
              </w:rPr>
              <w:t>15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51" w:author=" " w:date="2008-11-03T10:41:00Z"/>
              <w:rFonts w:eastAsiaTheme="minorEastAsia"/>
              <w:noProof/>
            </w:rPr>
          </w:pPr>
          <w:ins w:id="5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5.3.1</w:t>
            </w:r>
            <w:r>
              <w:rPr>
                <w:rFonts w:eastAsiaTheme="minorEastAsia"/>
                <w:noProof/>
              </w:rPr>
              <w:tab/>
            </w:r>
            <w:r w:rsidRPr="0066633F">
              <w:rPr>
                <w:rStyle w:val="Hyperlink"/>
                <w:noProof/>
              </w:rPr>
              <w:t>Integrating with the Authentication Service</w:t>
            </w:r>
            <w:r>
              <w:rPr>
                <w:noProof/>
                <w:webHidden/>
              </w:rPr>
              <w:tab/>
            </w:r>
            <w:r>
              <w:rPr>
                <w:noProof/>
                <w:webHidden/>
              </w:rPr>
              <w:fldChar w:fldCharType="begin"/>
            </w:r>
            <w:r>
              <w:rPr>
                <w:noProof/>
                <w:webHidden/>
              </w:rPr>
              <w:instrText xml:space="preserve"> PAGEREF _Toc213472244 \h </w:instrText>
            </w:r>
            <w:r>
              <w:rPr>
                <w:noProof/>
                <w:webHidden/>
              </w:rPr>
            </w:r>
          </w:ins>
          <w:r>
            <w:rPr>
              <w:noProof/>
              <w:webHidden/>
            </w:rPr>
            <w:fldChar w:fldCharType="separate"/>
          </w:r>
          <w:ins w:id="53" w:author=" " w:date="2008-11-03T10:41:00Z">
            <w:r>
              <w:rPr>
                <w:noProof/>
                <w:webHidden/>
              </w:rPr>
              <w:t>15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54" w:author=" " w:date="2008-11-03T10:41:00Z"/>
              <w:rFonts w:eastAsiaTheme="minorEastAsia"/>
              <w:noProof/>
            </w:rPr>
          </w:pPr>
          <w:ins w:id="5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w:t>
            </w:r>
            <w:r>
              <w:rPr>
                <w:rFonts w:eastAsiaTheme="minorEastAsia"/>
                <w:noProof/>
              </w:rPr>
              <w:tab/>
            </w:r>
            <w:r w:rsidRPr="0066633F">
              <w:rPr>
                <w:rStyle w:val="Hyperlink"/>
                <w:noProof/>
              </w:rPr>
              <w:t>Installation and Deployment configurations</w:t>
            </w:r>
            <w:r>
              <w:rPr>
                <w:noProof/>
                <w:webHidden/>
              </w:rPr>
              <w:tab/>
            </w:r>
            <w:r>
              <w:rPr>
                <w:noProof/>
                <w:webHidden/>
              </w:rPr>
              <w:fldChar w:fldCharType="begin"/>
            </w:r>
            <w:r>
              <w:rPr>
                <w:noProof/>
                <w:webHidden/>
              </w:rPr>
              <w:instrText xml:space="preserve"> PAGEREF _Toc213472245 \h </w:instrText>
            </w:r>
            <w:r>
              <w:rPr>
                <w:noProof/>
                <w:webHidden/>
              </w:rPr>
            </w:r>
          </w:ins>
          <w:r>
            <w:rPr>
              <w:noProof/>
              <w:webHidden/>
            </w:rPr>
            <w:fldChar w:fldCharType="separate"/>
          </w:r>
          <w:ins w:id="56" w:author=" " w:date="2008-11-03T10:41:00Z">
            <w:r>
              <w:rPr>
                <w:noProof/>
                <w:webHidden/>
              </w:rPr>
              <w:t>16</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57" w:author=" " w:date="2008-11-03T10:41:00Z"/>
              <w:noProof/>
            </w:rPr>
          </w:pPr>
          <w:ins w:id="5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5.3.2.1 JAR Placement</w:t>
            </w:r>
            <w:r>
              <w:rPr>
                <w:noProof/>
                <w:webHidden/>
              </w:rPr>
              <w:tab/>
            </w:r>
            <w:r>
              <w:rPr>
                <w:noProof/>
                <w:webHidden/>
              </w:rPr>
              <w:fldChar w:fldCharType="begin"/>
            </w:r>
            <w:r>
              <w:rPr>
                <w:noProof/>
                <w:webHidden/>
              </w:rPr>
              <w:instrText xml:space="preserve"> PAGEREF _Toc213472246 \h </w:instrText>
            </w:r>
            <w:r>
              <w:rPr>
                <w:noProof/>
                <w:webHidden/>
              </w:rPr>
            </w:r>
          </w:ins>
          <w:r>
            <w:rPr>
              <w:noProof/>
              <w:webHidden/>
            </w:rPr>
            <w:fldChar w:fldCharType="separate"/>
          </w:r>
          <w:ins w:id="59" w:author=" " w:date="2008-11-03T10:41:00Z">
            <w:r>
              <w:rPr>
                <w:noProof/>
                <w:webHidden/>
              </w:rPr>
              <w:t>17</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60" w:author=" " w:date="2008-11-03T10:41:00Z"/>
              <w:noProof/>
            </w:rPr>
          </w:pPr>
          <w:ins w:id="6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5.3.2.2 Configuring Lock out in Authentication Manager</w:t>
            </w:r>
            <w:r>
              <w:rPr>
                <w:noProof/>
                <w:webHidden/>
              </w:rPr>
              <w:tab/>
            </w:r>
            <w:r>
              <w:rPr>
                <w:noProof/>
                <w:webHidden/>
              </w:rPr>
              <w:fldChar w:fldCharType="begin"/>
            </w:r>
            <w:r>
              <w:rPr>
                <w:noProof/>
                <w:webHidden/>
              </w:rPr>
              <w:instrText xml:space="preserve"> PAGEREF _Toc213472247 \h </w:instrText>
            </w:r>
            <w:r>
              <w:rPr>
                <w:noProof/>
                <w:webHidden/>
              </w:rPr>
            </w:r>
          </w:ins>
          <w:r>
            <w:rPr>
              <w:noProof/>
              <w:webHidden/>
            </w:rPr>
            <w:fldChar w:fldCharType="separate"/>
          </w:r>
          <w:ins w:id="62" w:author=" " w:date="2008-11-03T10:41:00Z">
            <w:r>
              <w:rPr>
                <w:noProof/>
                <w:webHidden/>
              </w:rPr>
              <w:t>17</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63" w:author=" " w:date="2008-11-03T10:41:00Z"/>
              <w:noProof/>
            </w:rPr>
          </w:pPr>
          <w:ins w:id="6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5.3.2.3 RDBMS Credential Provider properties and Login Module configuration</w:t>
            </w:r>
            <w:r>
              <w:rPr>
                <w:noProof/>
                <w:webHidden/>
              </w:rPr>
              <w:tab/>
            </w:r>
            <w:r>
              <w:rPr>
                <w:noProof/>
                <w:webHidden/>
              </w:rPr>
              <w:fldChar w:fldCharType="begin"/>
            </w:r>
            <w:r>
              <w:rPr>
                <w:noProof/>
                <w:webHidden/>
              </w:rPr>
              <w:instrText xml:space="preserve"> PAGEREF _Toc213472248 \h </w:instrText>
            </w:r>
            <w:r>
              <w:rPr>
                <w:noProof/>
                <w:webHidden/>
              </w:rPr>
            </w:r>
          </w:ins>
          <w:r>
            <w:rPr>
              <w:noProof/>
              <w:webHidden/>
            </w:rPr>
            <w:fldChar w:fldCharType="separate"/>
          </w:r>
          <w:ins w:id="65" w:author=" " w:date="2008-11-03T10:41:00Z">
            <w:r>
              <w:rPr>
                <w:noProof/>
                <w:webHidden/>
              </w:rPr>
              <w:t>18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66" w:author=" " w:date="2008-11-03T10:41:00Z"/>
              <w:noProof/>
            </w:rPr>
          </w:pPr>
          <w:ins w:id="6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"_Toc213472249"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a Login Module in JAAS</w:t>
            </w:r>
            <w:r>
              <w:rPr>
                <w:noProof/>
                <w:webHidden/>
              </w:rPr>
              <w:tab/>
            </w:r>
            <w:r>
              <w:rPr>
                <w:noProof/>
                <w:webHidden/>
              </w:rPr>
              <w:fldChar w:fldCharType="begin"/>
            </w:r>
            <w:r>
              <w:rPr>
                <w:noProof/>
                <w:webHidden/>
              </w:rPr>
              <w:instrText xml:space="preserve"> PAGEREF _Toc213472249 \h </w:instrText>
            </w:r>
            <w:r>
              <w:rPr>
                <w:noProof/>
                <w:webHidden/>
              </w:rPr>
            </w:r>
          </w:ins>
          <w:r>
            <w:rPr>
              <w:noProof/>
              <w:webHidden/>
            </w:rPr>
            <w:fldChar w:fldCharType="separate"/>
          </w:r>
          <w:ins w:id="68" w:author=" " w:date="2008-11-03T10:41:00Z">
            <w:r>
              <w:rPr>
                <w:noProof/>
                <w:webHidden/>
              </w:rPr>
              <w:t>18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69" w:author=" " w:date="2008-11-03T10:41:00Z"/>
              <w:noProof/>
            </w:rPr>
          </w:pPr>
          <w:ins w:id="7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a Login Module in JBOSS</w:t>
            </w:r>
            <w:r>
              <w:rPr>
                <w:noProof/>
                <w:webHidden/>
              </w:rPr>
              <w:tab/>
            </w:r>
            <w:r>
              <w:rPr>
                <w:noProof/>
                <w:webHidden/>
              </w:rPr>
              <w:fldChar w:fldCharType="begin"/>
            </w:r>
            <w:r>
              <w:rPr>
                <w:noProof/>
                <w:webHidden/>
              </w:rPr>
              <w:instrText xml:space="preserve"> PAGEREF _Toc213472250 \h </w:instrText>
            </w:r>
            <w:r>
              <w:rPr>
                <w:noProof/>
                <w:webHidden/>
              </w:rPr>
            </w:r>
          </w:ins>
          <w:r>
            <w:rPr>
              <w:noProof/>
              <w:webHidden/>
            </w:rPr>
            <w:fldChar w:fldCharType="separate"/>
          </w:r>
          <w:ins w:id="71" w:author=" " w:date="2008-11-03T10:41:00Z">
            <w:r>
              <w:rPr>
                <w:noProof/>
                <w:webHidden/>
              </w:rPr>
              <w:t>19</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72" w:author=" " w:date="2008-11-03T10:41:00Z"/>
              <w:noProof/>
            </w:rPr>
          </w:pPr>
          <w:ins w:id="7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Enabling Encryption in the RDBMS Login Module</w:t>
            </w:r>
            <w:r>
              <w:rPr>
                <w:noProof/>
                <w:webHidden/>
              </w:rPr>
              <w:tab/>
            </w:r>
            <w:r>
              <w:rPr>
                <w:noProof/>
                <w:webHidden/>
              </w:rPr>
              <w:fldChar w:fldCharType="begin"/>
            </w:r>
            <w:r>
              <w:rPr>
                <w:noProof/>
                <w:webHidden/>
              </w:rPr>
              <w:instrText xml:space="preserve"> PAGEREF _Toc213472251 \h </w:instrText>
            </w:r>
            <w:r>
              <w:rPr>
                <w:noProof/>
                <w:webHidden/>
              </w:rPr>
            </w:r>
          </w:ins>
          <w:r>
            <w:rPr>
              <w:noProof/>
              <w:webHidden/>
            </w:rPr>
            <w:fldChar w:fldCharType="separate"/>
          </w:r>
          <w:ins w:id="74" w:author=" " w:date="2008-11-03T10:41:00Z">
            <w:r>
              <w:rPr>
                <w:noProof/>
                <w:webHidden/>
              </w:rPr>
              <w:t>20</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75" w:author=" " w:date="2008-11-03T10:41:00Z"/>
              <w:noProof/>
            </w:rPr>
          </w:pPr>
          <w:ins w:id="7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5.3.2.4 LDAP Credential Provider properties and Login Module configuration</w:t>
            </w:r>
            <w:r>
              <w:rPr>
                <w:noProof/>
                <w:webHidden/>
              </w:rPr>
              <w:tab/>
            </w:r>
            <w:r>
              <w:rPr>
                <w:noProof/>
                <w:webHidden/>
              </w:rPr>
              <w:fldChar w:fldCharType="begin"/>
            </w:r>
            <w:r>
              <w:rPr>
                <w:noProof/>
                <w:webHidden/>
              </w:rPr>
              <w:instrText xml:space="preserve"> PAGEREF _Toc213472252 \h </w:instrText>
            </w:r>
            <w:r>
              <w:rPr>
                <w:noProof/>
                <w:webHidden/>
              </w:rPr>
            </w:r>
          </w:ins>
          <w:r>
            <w:rPr>
              <w:noProof/>
              <w:webHidden/>
            </w:rPr>
            <w:fldChar w:fldCharType="separate"/>
          </w:r>
          <w:ins w:id="77" w:author=" " w:date="2008-11-03T10:41:00Z">
            <w:r>
              <w:rPr>
                <w:noProof/>
                <w:webHidden/>
              </w:rPr>
              <w:t>21</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78" w:author=" " w:date="2008-11-03T10:41:00Z"/>
              <w:noProof/>
            </w:rPr>
          </w:pPr>
          <w:ins w:id="7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LDAP Login Module in JAAS</w:t>
            </w:r>
            <w:r>
              <w:rPr>
                <w:noProof/>
                <w:webHidden/>
              </w:rPr>
              <w:tab/>
            </w:r>
            <w:r>
              <w:rPr>
                <w:noProof/>
                <w:webHidden/>
              </w:rPr>
              <w:fldChar w:fldCharType="begin"/>
            </w:r>
            <w:r>
              <w:rPr>
                <w:noProof/>
                <w:webHidden/>
              </w:rPr>
              <w:instrText xml:space="preserve"> PAGEREF _Toc213472253 \h </w:instrText>
            </w:r>
            <w:r>
              <w:rPr>
                <w:noProof/>
                <w:webHidden/>
              </w:rPr>
            </w:r>
          </w:ins>
          <w:r>
            <w:rPr>
              <w:noProof/>
              <w:webHidden/>
            </w:rPr>
            <w:fldChar w:fldCharType="separate"/>
          </w:r>
          <w:ins w:id="80" w:author=" " w:date="2008-11-03T10:41:00Z">
            <w:r>
              <w:rPr>
                <w:noProof/>
                <w:webHidden/>
              </w:rPr>
              <w:t>21</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81" w:author=" " w:date="2008-11-03T10:41:00Z"/>
              <w:noProof/>
            </w:rPr>
          </w:pPr>
          <w:ins w:id="8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LDAP Login Module in JBoss</w:t>
            </w:r>
            <w:r>
              <w:rPr>
                <w:noProof/>
                <w:webHidden/>
              </w:rPr>
              <w:tab/>
            </w:r>
            <w:r>
              <w:rPr>
                <w:noProof/>
                <w:webHidden/>
              </w:rPr>
              <w:fldChar w:fldCharType="begin"/>
            </w:r>
            <w:r>
              <w:rPr>
                <w:noProof/>
                <w:webHidden/>
              </w:rPr>
              <w:instrText xml:space="preserve"> PAGEREF _Toc213472254 \h </w:instrText>
            </w:r>
            <w:r>
              <w:rPr>
                <w:noProof/>
                <w:webHidden/>
              </w:rPr>
            </w:r>
          </w:ins>
          <w:r>
            <w:rPr>
              <w:noProof/>
              <w:webHidden/>
            </w:rPr>
            <w:fldChar w:fldCharType="separate"/>
          </w:r>
          <w:ins w:id="83" w:author=" " w:date="2008-11-03T10:41:00Z">
            <w:r>
              <w:rPr>
                <w:noProof/>
                <w:webHidden/>
              </w:rPr>
              <w:t>22</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84" w:author=" " w:date="2008-11-03T10:41:00Z"/>
              <w:noProof/>
            </w:rPr>
          </w:pPr>
          <w:ins w:id="8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LDAP Login Module using Anonymous Bind</w:t>
            </w:r>
            <w:r>
              <w:rPr>
                <w:noProof/>
                <w:webHidden/>
              </w:rPr>
              <w:tab/>
            </w:r>
            <w:r>
              <w:rPr>
                <w:noProof/>
                <w:webHidden/>
              </w:rPr>
              <w:fldChar w:fldCharType="begin"/>
            </w:r>
            <w:r>
              <w:rPr>
                <w:noProof/>
                <w:webHidden/>
              </w:rPr>
              <w:instrText xml:space="preserve"> PAGEREF _Toc213472255 \h </w:instrText>
            </w:r>
            <w:r>
              <w:rPr>
                <w:noProof/>
                <w:webHidden/>
              </w:rPr>
            </w:r>
          </w:ins>
          <w:r>
            <w:rPr>
              <w:noProof/>
              <w:webHidden/>
            </w:rPr>
            <w:fldChar w:fldCharType="separate"/>
          </w:r>
          <w:ins w:id="86" w:author=" " w:date="2008-11-03T10:41:00Z">
            <w:r>
              <w:rPr>
                <w:noProof/>
                <w:webHidden/>
              </w:rPr>
              <w:t>23</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87" w:author=" " w:date="2008-11-03T10:41:00Z"/>
              <w:noProof/>
            </w:rPr>
          </w:pPr>
          <w:ins w:id="8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5.3.2.5 Activating CLM Audit Logging</w:t>
            </w:r>
            <w:r>
              <w:rPr>
                <w:noProof/>
                <w:webHidden/>
              </w:rPr>
              <w:tab/>
            </w:r>
            <w:r>
              <w:rPr>
                <w:noProof/>
                <w:webHidden/>
              </w:rPr>
              <w:fldChar w:fldCharType="begin"/>
            </w:r>
            <w:r>
              <w:rPr>
                <w:noProof/>
                <w:webHidden/>
              </w:rPr>
              <w:instrText xml:space="preserve"> PAGEREF _Toc213472256 \h </w:instrText>
            </w:r>
            <w:r>
              <w:rPr>
                <w:noProof/>
                <w:webHidden/>
              </w:rPr>
            </w:r>
          </w:ins>
          <w:r>
            <w:rPr>
              <w:noProof/>
              <w:webHidden/>
            </w:rPr>
            <w:fldChar w:fldCharType="separate"/>
          </w:r>
          <w:ins w:id="89" w:author=" " w:date="2008-11-03T10:41:00Z">
            <w:r>
              <w:rPr>
                <w:noProof/>
                <w:webHidden/>
              </w:rPr>
              <w:t>24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90" w:author=" " w:date="2008-11-03T10:41:00Z"/>
              <w:rFonts w:eastAsiaTheme="minorEastAsia"/>
              <w:noProof/>
            </w:rPr>
          </w:pPr>
          <w:ins w:id="9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w:t>
            </w:r>
            <w:r>
              <w:rPr>
                <w:rFonts w:eastAsiaTheme="minorEastAsia"/>
                <w:noProof/>
              </w:rPr>
              <w:tab/>
            </w:r>
            <w:r w:rsidRPr="0066633F">
              <w:rPr>
                <w:rStyle w:val="Hyperlink"/>
                <w:noProof/>
              </w:rPr>
              <w:t>Authorization</w:t>
            </w:r>
            <w:r>
              <w:rPr>
                <w:noProof/>
                <w:webHidden/>
              </w:rPr>
              <w:tab/>
            </w:r>
            <w:r>
              <w:rPr>
                <w:noProof/>
                <w:webHidden/>
              </w:rPr>
              <w:fldChar w:fldCharType="begin"/>
            </w:r>
            <w:r>
              <w:rPr>
                <w:noProof/>
                <w:webHidden/>
              </w:rPr>
              <w:instrText xml:space="preserve"> PAGEREF _Toc213472257 \h </w:instrText>
            </w:r>
            <w:r>
              <w:rPr>
                <w:noProof/>
                <w:webHidden/>
              </w:rPr>
            </w:r>
          </w:ins>
          <w:r>
            <w:rPr>
              <w:noProof/>
              <w:webHidden/>
            </w:rPr>
            <w:fldChar w:fldCharType="separate"/>
          </w:r>
          <w:ins w:id="92" w:author=" " w:date="2008-11-03T10:41:00Z">
            <w:r>
              <w:rPr>
                <w:noProof/>
                <w:webHidden/>
              </w:rPr>
              <w:t>25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93" w:author=" " w:date="2008-11-03T10:41:00Z"/>
              <w:rFonts w:eastAsiaTheme="minorEastAsia"/>
              <w:noProof/>
            </w:rPr>
          </w:pPr>
          <w:ins w:id="9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5.4.1</w:t>
            </w:r>
            <w:r>
              <w:rPr>
                <w:rFonts w:eastAsiaTheme="minorEastAsia"/>
                <w:noProof/>
              </w:rPr>
              <w:tab/>
            </w:r>
            <w:r w:rsidRPr="0066633F">
              <w:rPr>
                <w:rStyle w:val="Hyperlink"/>
                <w:noProof/>
              </w:rPr>
              <w:t>Integrating CSM API’s Overview</w:t>
            </w:r>
            <w:r>
              <w:rPr>
                <w:noProof/>
                <w:webHidden/>
              </w:rPr>
              <w:tab/>
            </w:r>
            <w:r>
              <w:rPr>
                <w:noProof/>
                <w:webHidden/>
              </w:rPr>
              <w:fldChar w:fldCharType="begin"/>
            </w:r>
            <w:r>
              <w:rPr>
                <w:noProof/>
                <w:webHidden/>
              </w:rPr>
              <w:instrText xml:space="preserve"> PAGEREF _Toc213472258 \h </w:instrText>
            </w:r>
            <w:r>
              <w:rPr>
                <w:noProof/>
                <w:webHidden/>
              </w:rPr>
            </w:r>
          </w:ins>
          <w:r>
            <w:rPr>
              <w:noProof/>
              <w:webHidden/>
            </w:rPr>
            <w:fldChar w:fldCharType="separate"/>
          </w:r>
          <w:ins w:id="95" w:author=" " w:date="2008-11-03T10:41:00Z">
            <w:r>
              <w:rPr>
                <w:noProof/>
                <w:webHidden/>
              </w:rPr>
              <w:t>25</w:t>
            </w:r>
            <w:r>
              <w:rPr>
                <w:noProof/>
                <w:webHidden/>
              </w:rPr>
              <w:fldChar w:fldCharType="end"/>
            </w:r>
            <w:r w:rsidRPr="0066633F">
              <w:rPr>
                <w:rStyle w:val="Hyperlink"/>
                <w:noProof/>
              </w:rPr>
              <w:fldChar w:fldCharType="end"/>
            </w:r>
          </w:ins>
        </w:p>
        <w:p w:rsidR="001A5D9D" w:rsidRDefault="001A5D9D">
          <w:pPr>
            <w:pStyle w:val="TOC2"/>
            <w:tabs>
              <w:tab w:val="left" w:pos="1100"/>
              <w:tab w:val="right" w:leader="dot" w:pos="10790"/>
            </w:tabs>
            <w:rPr>
              <w:ins w:id="96" w:author=" " w:date="2008-11-03T10:41:00Z"/>
              <w:noProof/>
            </w:rPr>
          </w:pPr>
          <w:ins w:id="9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"_Toc213472259"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5.4.1.1</w:t>
            </w:r>
            <w:r>
              <w:rPr>
                <w:noProof/>
              </w:rPr>
              <w:tab/>
            </w:r>
            <w:r w:rsidRPr="0066633F">
              <w:rPr>
                <w:rStyle w:val="Hyperlink"/>
                <w:noProof/>
              </w:rPr>
              <w:t>Integrating with the CSM Authorization Service</w:t>
            </w:r>
            <w:r>
              <w:rPr>
                <w:noProof/>
                <w:webHidden/>
              </w:rPr>
              <w:tab/>
            </w:r>
            <w:r>
              <w:rPr>
                <w:noProof/>
                <w:webHidden/>
              </w:rPr>
              <w:fldChar w:fldCharType="begin"/>
            </w:r>
            <w:r>
              <w:rPr>
                <w:noProof/>
                <w:webHidden/>
              </w:rPr>
              <w:instrText xml:space="preserve"> PAGEREF _Toc213472259 \h </w:instrText>
            </w:r>
            <w:r>
              <w:rPr>
                <w:noProof/>
                <w:webHidden/>
              </w:rPr>
            </w:r>
          </w:ins>
          <w:r>
            <w:rPr>
              <w:noProof/>
              <w:webHidden/>
            </w:rPr>
            <w:fldChar w:fldCharType="separate"/>
          </w:r>
          <w:ins w:id="98" w:author=" " w:date="2008-11-03T10:41:00Z">
            <w:r>
              <w:rPr>
                <w:noProof/>
                <w:webHidden/>
              </w:rPr>
              <w:t>25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99" w:author=" " w:date="2008-11-03T10:41:00Z"/>
              <w:rFonts w:eastAsiaTheme="minorEastAsia"/>
              <w:noProof/>
            </w:rPr>
          </w:pPr>
          <w:ins w:id="10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5.4.2</w:t>
            </w:r>
            <w:r>
              <w:rPr>
                <w:rFonts w:eastAsiaTheme="minorEastAsia"/>
                <w:noProof/>
              </w:rPr>
              <w:tab/>
            </w:r>
            <w:r w:rsidRPr="0066633F">
              <w:rPr>
                <w:rStyle w:val="Hyperlink"/>
                <w:noProof/>
              </w:rPr>
              <w:t>Software Products and Scripts</w:t>
            </w:r>
            <w:r>
              <w:rPr>
                <w:noProof/>
                <w:webHidden/>
              </w:rPr>
              <w:tab/>
            </w:r>
            <w:r>
              <w:rPr>
                <w:noProof/>
                <w:webHidden/>
              </w:rPr>
              <w:fldChar w:fldCharType="begin"/>
            </w:r>
            <w:r>
              <w:rPr>
                <w:noProof/>
                <w:webHidden/>
              </w:rPr>
              <w:instrText xml:space="preserve"> PAGEREF _Toc213472260 \h </w:instrText>
            </w:r>
            <w:r>
              <w:rPr>
                <w:noProof/>
                <w:webHidden/>
              </w:rPr>
            </w:r>
          </w:ins>
          <w:r>
            <w:rPr>
              <w:noProof/>
              <w:webHidden/>
            </w:rPr>
            <w:fldChar w:fldCharType="separate"/>
          </w:r>
          <w:ins w:id="101" w:author=" " w:date="2008-11-03T10:41:00Z">
            <w:r>
              <w:rPr>
                <w:noProof/>
                <w:webHidden/>
              </w:rPr>
              <w:t>26</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02" w:author=" " w:date="2008-11-03T10:41:00Z"/>
              <w:rFonts w:eastAsiaTheme="minorEastAsia"/>
              <w:noProof/>
            </w:rPr>
          </w:pPr>
          <w:ins w:id="10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5.4.3</w:t>
            </w:r>
            <w:r>
              <w:rPr>
                <w:rFonts w:eastAsiaTheme="minorEastAsia"/>
                <w:noProof/>
              </w:rPr>
              <w:tab/>
            </w:r>
            <w:r w:rsidRPr="0066633F">
              <w:rPr>
                <w:rStyle w:val="Hyperlink"/>
                <w:noProof/>
              </w:rPr>
              <w:t>Installation and Deployment configurations</w:t>
            </w:r>
            <w:r>
              <w:rPr>
                <w:noProof/>
                <w:webHidden/>
              </w:rPr>
              <w:tab/>
            </w:r>
            <w:r>
              <w:rPr>
                <w:noProof/>
                <w:webHidden/>
              </w:rPr>
              <w:fldChar w:fldCharType="begin"/>
            </w:r>
            <w:r>
              <w:rPr>
                <w:noProof/>
                <w:webHidden/>
              </w:rPr>
              <w:instrText xml:space="preserve"> PAGEREF _Toc213472261 \h </w:instrText>
            </w:r>
            <w:r>
              <w:rPr>
                <w:noProof/>
                <w:webHidden/>
              </w:rPr>
            </w:r>
          </w:ins>
          <w:r>
            <w:rPr>
              <w:noProof/>
              <w:webHidden/>
            </w:rPr>
            <w:fldChar w:fldCharType="separate"/>
          </w:r>
          <w:ins w:id="104" w:author=" " w:date="2008-11-03T10:41:00Z">
            <w:r>
              <w:rPr>
                <w:noProof/>
                <w:webHidden/>
              </w:rPr>
              <w:t>27</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105" w:author=" " w:date="2008-11-03T10:41:00Z"/>
              <w:noProof/>
            </w:rPr>
          </w:pPr>
          <w:ins w:id="10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5.4.4.1 Jar Placement</w:t>
            </w:r>
            <w:r>
              <w:rPr>
                <w:noProof/>
                <w:webHidden/>
              </w:rPr>
              <w:tab/>
            </w:r>
            <w:r>
              <w:rPr>
                <w:noProof/>
                <w:webHidden/>
              </w:rPr>
              <w:fldChar w:fldCharType="begin"/>
            </w:r>
            <w:r>
              <w:rPr>
                <w:noProof/>
                <w:webHidden/>
              </w:rPr>
              <w:instrText xml:space="preserve"> PAGEREF _Toc213472262 \h </w:instrText>
            </w:r>
            <w:r>
              <w:rPr>
                <w:noProof/>
                <w:webHidden/>
              </w:rPr>
            </w:r>
          </w:ins>
          <w:r>
            <w:rPr>
              <w:noProof/>
              <w:webHidden/>
            </w:rPr>
            <w:fldChar w:fldCharType="separate"/>
          </w:r>
          <w:ins w:id="107" w:author=" " w:date="2008-11-03T10:41:00Z">
            <w:r>
              <w:rPr>
                <w:noProof/>
                <w:webHidden/>
              </w:rPr>
              <w:t>28</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108" w:author=" " w:date="2008-11-03T10:41:00Z"/>
              <w:noProof/>
            </w:rPr>
          </w:pPr>
          <w:ins w:id="10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5.4.4.2 Database Properties and configuration</w:t>
            </w:r>
            <w:r>
              <w:rPr>
                <w:noProof/>
                <w:webHidden/>
              </w:rPr>
              <w:tab/>
            </w:r>
            <w:r>
              <w:rPr>
                <w:noProof/>
                <w:webHidden/>
              </w:rPr>
              <w:fldChar w:fldCharType="begin"/>
            </w:r>
            <w:r>
              <w:rPr>
                <w:noProof/>
                <w:webHidden/>
              </w:rPr>
              <w:instrText xml:space="preserve"> PAGEREF _Toc213472263 \h </w:instrText>
            </w:r>
            <w:r>
              <w:rPr>
                <w:noProof/>
                <w:webHidden/>
              </w:rPr>
            </w:r>
          </w:ins>
          <w:r>
            <w:rPr>
              <w:noProof/>
              <w:webHidden/>
            </w:rPr>
            <w:fldChar w:fldCharType="separate"/>
          </w:r>
          <w:ins w:id="110" w:author=" " w:date="2008-11-03T10:41:00Z">
            <w:r>
              <w:rPr>
                <w:noProof/>
                <w:webHidden/>
              </w:rPr>
              <w:t>28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111" w:author=" " w:date="2008-11-03T10:41:00Z"/>
              <w:noProof/>
            </w:rPr>
          </w:pPr>
          <w:ins w:id="11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Create and Prime Database</w:t>
            </w:r>
            <w:r>
              <w:rPr>
                <w:noProof/>
                <w:webHidden/>
              </w:rPr>
              <w:tab/>
            </w:r>
            <w:r>
              <w:rPr>
                <w:noProof/>
                <w:webHidden/>
              </w:rPr>
              <w:fldChar w:fldCharType="begin"/>
            </w:r>
            <w:r>
              <w:rPr>
                <w:noProof/>
                <w:webHidden/>
              </w:rPr>
              <w:instrText xml:space="preserve"> PAGEREF _Toc213472264 \h </w:instrText>
            </w:r>
            <w:r>
              <w:rPr>
                <w:noProof/>
                <w:webHidden/>
              </w:rPr>
            </w:r>
          </w:ins>
          <w:r>
            <w:rPr>
              <w:noProof/>
              <w:webHidden/>
            </w:rPr>
            <w:fldChar w:fldCharType="separate"/>
          </w:r>
          <w:ins w:id="113" w:author=" " w:date="2008-11-03T10:41:00Z">
            <w:r>
              <w:rPr>
                <w:noProof/>
                <w:webHidden/>
              </w:rPr>
              <w:t>28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114" w:author=" " w:date="2008-11-03T10:41:00Z"/>
              <w:noProof/>
            </w:rPr>
          </w:pPr>
          <w:ins w:id="115" w:author=" " w:date="2008-11-03T10:41:00Z">
            <w:r w:rsidRPr="0066633F">
              <w:rPr>
                <w:rStyle w:val="Hyperlink"/>
                <w:noProof/>
              </w:rPr>
              <w:lastRenderedPageBreak/>
              <w:fldChar w:fldCharType="begin"/>
            </w:r>
            <w:r w:rsidRPr="0066633F">
              <w:rPr>
                <w:rStyle w:val="Hyperlink"/>
                <w:noProof/>
              </w:rPr>
              <w:instrText xml:space="preserve"> </w:instrText>
            </w:r>
            <w:r>
              <w:rPr>
                <w:noProof/>
              </w:rPr>
              <w:instrText>HYPERLINK \l "_Toc213472265"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Configure Datasource</w:t>
            </w:r>
            <w:r>
              <w:rPr>
                <w:noProof/>
                <w:webHidden/>
              </w:rPr>
              <w:tab/>
            </w:r>
            <w:r>
              <w:rPr>
                <w:noProof/>
                <w:webHidden/>
              </w:rPr>
              <w:fldChar w:fldCharType="begin"/>
            </w:r>
            <w:r>
              <w:rPr>
                <w:noProof/>
                <w:webHidden/>
              </w:rPr>
              <w:instrText xml:space="preserve"> PAGEREF _Toc213472265 \h </w:instrText>
            </w:r>
            <w:r>
              <w:rPr>
                <w:noProof/>
                <w:webHidden/>
              </w:rPr>
            </w:r>
          </w:ins>
          <w:r>
            <w:rPr>
              <w:noProof/>
              <w:webHidden/>
            </w:rPr>
            <w:fldChar w:fldCharType="separate"/>
          </w:r>
          <w:ins w:id="116" w:author=" " w:date="2008-11-03T10:41:00Z">
            <w:r>
              <w:rPr>
                <w:noProof/>
                <w:webHidden/>
              </w:rPr>
              <w:t>28</w:t>
            </w:r>
            <w:r>
              <w:rPr>
                <w:noProof/>
                <w:webHidden/>
              </w:rPr>
              <w:fldChar w:fldCharType="end"/>
            </w:r>
            <w:r w:rsidRPr="0066633F">
              <w:rPr>
                <w:rStyle w:val="Hyperlink"/>
                <w:noProof/>
              </w:rPr>
              <w:fldChar w:fldCharType="end"/>
            </w:r>
          </w:ins>
        </w:p>
        <w:p w:rsidR="001A5D9D" w:rsidRDefault="001A5D9D">
          <w:pPr>
            <w:pStyle w:val="TOC2"/>
            <w:tabs>
              <w:tab w:val="right" w:leader="dot" w:pos="10790"/>
            </w:tabs>
            <w:rPr>
              <w:ins w:id="117" w:author=" " w:date="2008-11-03T10:41:00Z"/>
              <w:noProof/>
            </w:rPr>
          </w:pPr>
          <w:ins w:id="11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5.4.4.3 Activate CLM Logging</w:t>
            </w:r>
            <w:r>
              <w:rPr>
                <w:noProof/>
                <w:webHidden/>
              </w:rPr>
              <w:tab/>
            </w:r>
            <w:r>
              <w:rPr>
                <w:noProof/>
                <w:webHidden/>
              </w:rPr>
              <w:fldChar w:fldCharType="begin"/>
            </w:r>
            <w:r>
              <w:rPr>
                <w:noProof/>
                <w:webHidden/>
              </w:rPr>
              <w:instrText xml:space="preserve"> PAGEREF _Toc213472266 \h </w:instrText>
            </w:r>
            <w:r>
              <w:rPr>
                <w:noProof/>
                <w:webHidden/>
              </w:rPr>
            </w:r>
          </w:ins>
          <w:r>
            <w:rPr>
              <w:noProof/>
              <w:webHidden/>
            </w:rPr>
            <w:fldChar w:fldCharType="separate"/>
          </w:r>
          <w:ins w:id="119" w:author=" " w:date="2008-11-03T10:41:00Z">
            <w:r>
              <w:rPr>
                <w:noProof/>
                <w:webHidden/>
              </w:rPr>
              <w:t>29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20" w:author=" " w:date="2008-11-03T10:41:00Z"/>
              <w:rFonts w:eastAsiaTheme="minorEastAsia"/>
              <w:noProof/>
            </w:rPr>
          </w:pPr>
          <w:ins w:id="12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5.5</w:t>
            </w:r>
            <w:r>
              <w:rPr>
                <w:rFonts w:eastAsiaTheme="minorEastAsia"/>
                <w:noProof/>
              </w:rPr>
              <w:tab/>
            </w:r>
            <w:r w:rsidRPr="0066633F">
              <w:rPr>
                <w:rStyle w:val="Hyperlink"/>
                <w:noProof/>
              </w:rPr>
              <w:t>User Provisioning Tool</w:t>
            </w:r>
            <w:r>
              <w:rPr>
                <w:noProof/>
                <w:webHidden/>
              </w:rPr>
              <w:tab/>
            </w:r>
            <w:r>
              <w:rPr>
                <w:noProof/>
                <w:webHidden/>
              </w:rPr>
              <w:fldChar w:fldCharType="begin"/>
            </w:r>
            <w:r>
              <w:rPr>
                <w:noProof/>
                <w:webHidden/>
              </w:rPr>
              <w:instrText xml:space="preserve"> PAGEREF _Toc213472267 \h </w:instrText>
            </w:r>
            <w:r>
              <w:rPr>
                <w:noProof/>
                <w:webHidden/>
              </w:rPr>
            </w:r>
          </w:ins>
          <w:r>
            <w:rPr>
              <w:noProof/>
              <w:webHidden/>
            </w:rPr>
            <w:fldChar w:fldCharType="separate"/>
          </w:r>
          <w:ins w:id="122" w:author=" " w:date="2008-11-03T10:41:00Z">
            <w:r>
              <w:rPr>
                <w:noProof/>
                <w:webHidden/>
              </w:rPr>
              <w:t>29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23" w:author=" " w:date="2008-11-03T10:41:00Z"/>
              <w:rFonts w:eastAsiaTheme="minorEastAsia"/>
              <w:noProof/>
            </w:rPr>
          </w:pPr>
          <w:ins w:id="12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w:t>
            </w:r>
            <w:r>
              <w:rPr>
                <w:rFonts w:eastAsiaTheme="minorEastAsia"/>
                <w:noProof/>
              </w:rPr>
              <w:tab/>
            </w:r>
            <w:r w:rsidRPr="0066633F">
              <w:rPr>
                <w:rStyle w:val="Hyperlink"/>
                <w:noProof/>
              </w:rPr>
              <w:t>Audit Logging</w:t>
            </w:r>
            <w:r>
              <w:rPr>
                <w:noProof/>
                <w:webHidden/>
              </w:rPr>
              <w:tab/>
            </w:r>
            <w:r>
              <w:rPr>
                <w:noProof/>
                <w:webHidden/>
              </w:rPr>
              <w:fldChar w:fldCharType="begin"/>
            </w:r>
            <w:r>
              <w:rPr>
                <w:noProof/>
                <w:webHidden/>
              </w:rPr>
              <w:instrText xml:space="preserve"> PAGEREF _Toc213472268 \h </w:instrText>
            </w:r>
            <w:r>
              <w:rPr>
                <w:noProof/>
                <w:webHidden/>
              </w:rPr>
            </w:r>
          </w:ins>
          <w:r>
            <w:rPr>
              <w:noProof/>
              <w:webHidden/>
            </w:rPr>
            <w:fldChar w:fldCharType="separate"/>
          </w:r>
          <w:ins w:id="125" w:author=" " w:date="2008-11-03T10:41:00Z">
            <w:r>
              <w:rPr>
                <w:noProof/>
                <w:webHidden/>
              </w:rPr>
              <w:t>30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26" w:author=" " w:date="2008-11-03T10:41:00Z"/>
              <w:rFonts w:eastAsiaTheme="minorEastAsia"/>
              <w:noProof/>
            </w:rPr>
          </w:pPr>
          <w:ins w:id="12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"_Toc213472269"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5.6.1</w:t>
            </w:r>
            <w:r>
              <w:rPr>
                <w:rFonts w:eastAsiaTheme="minorEastAsia"/>
                <w:noProof/>
              </w:rPr>
              <w:tab/>
            </w:r>
            <w:r w:rsidRPr="0066633F">
              <w:rPr>
                <w:rStyle w:val="Hyperlink"/>
                <w:noProof/>
              </w:rPr>
              <w:t>Introduction</w:t>
            </w:r>
            <w:r>
              <w:rPr>
                <w:noProof/>
                <w:webHidden/>
              </w:rPr>
              <w:tab/>
            </w:r>
            <w:r>
              <w:rPr>
                <w:noProof/>
                <w:webHidden/>
              </w:rPr>
              <w:fldChar w:fldCharType="begin"/>
            </w:r>
            <w:r>
              <w:rPr>
                <w:noProof/>
                <w:webHidden/>
              </w:rPr>
              <w:instrText xml:space="preserve"> PAGEREF _Toc213472269 \h </w:instrText>
            </w:r>
            <w:r>
              <w:rPr>
                <w:noProof/>
                <w:webHidden/>
              </w:rPr>
            </w:r>
          </w:ins>
          <w:r>
            <w:rPr>
              <w:noProof/>
              <w:webHidden/>
            </w:rPr>
            <w:fldChar w:fldCharType="separate"/>
          </w:r>
          <w:ins w:id="128" w:author=" " w:date="2008-11-03T10:41:00Z">
            <w:r>
              <w:rPr>
                <w:noProof/>
                <w:webHidden/>
              </w:rPr>
              <w:t>30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29" w:author=" " w:date="2008-11-03T10:41:00Z"/>
              <w:rFonts w:eastAsiaTheme="minorEastAsia"/>
              <w:noProof/>
            </w:rPr>
          </w:pPr>
          <w:ins w:id="13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5.6.2</w:t>
            </w:r>
            <w:r>
              <w:rPr>
                <w:rFonts w:eastAsiaTheme="minorEastAsia"/>
                <w:noProof/>
              </w:rPr>
              <w:tab/>
            </w:r>
            <w:r w:rsidRPr="0066633F">
              <w:rPr>
                <w:rStyle w:val="Hyperlink"/>
                <w:noProof/>
              </w:rPr>
              <w:t>Purpose</w:t>
            </w:r>
            <w:r>
              <w:rPr>
                <w:noProof/>
                <w:webHidden/>
              </w:rPr>
              <w:tab/>
            </w:r>
            <w:r>
              <w:rPr>
                <w:noProof/>
                <w:webHidden/>
              </w:rPr>
              <w:fldChar w:fldCharType="begin"/>
            </w:r>
            <w:r>
              <w:rPr>
                <w:noProof/>
                <w:webHidden/>
              </w:rPr>
              <w:instrText xml:space="preserve"> PAGEREF _Toc213472270 \h </w:instrText>
            </w:r>
            <w:r>
              <w:rPr>
                <w:noProof/>
                <w:webHidden/>
              </w:rPr>
            </w:r>
          </w:ins>
          <w:r>
            <w:rPr>
              <w:noProof/>
              <w:webHidden/>
            </w:rPr>
            <w:fldChar w:fldCharType="separate"/>
          </w:r>
          <w:ins w:id="131" w:author=" " w:date="2008-11-03T10:41:00Z">
            <w:r>
              <w:rPr>
                <w:noProof/>
                <w:webHidden/>
              </w:rPr>
              <w:t>30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32" w:author=" " w:date="2008-11-03T10:41:00Z"/>
              <w:rFonts w:eastAsiaTheme="minorEastAsia"/>
              <w:noProof/>
            </w:rPr>
          </w:pPr>
          <w:ins w:id="13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5.6.3</w:t>
            </w:r>
            <w:r>
              <w:rPr>
                <w:rFonts w:eastAsiaTheme="minorEastAsia"/>
                <w:noProof/>
              </w:rPr>
              <w:tab/>
            </w:r>
            <w:r w:rsidRPr="0066633F">
              <w:rPr>
                <w:rStyle w:val="Hyperlink"/>
                <w:noProof/>
              </w:rPr>
              <w:t>Jar Placement</w:t>
            </w:r>
            <w:r>
              <w:rPr>
                <w:noProof/>
                <w:webHidden/>
              </w:rPr>
              <w:tab/>
            </w:r>
            <w:r>
              <w:rPr>
                <w:noProof/>
                <w:webHidden/>
              </w:rPr>
              <w:fldChar w:fldCharType="begin"/>
            </w:r>
            <w:r>
              <w:rPr>
                <w:noProof/>
                <w:webHidden/>
              </w:rPr>
              <w:instrText xml:space="preserve"> PAGEREF _Toc213472271 \h </w:instrText>
            </w:r>
            <w:r>
              <w:rPr>
                <w:noProof/>
                <w:webHidden/>
              </w:rPr>
            </w:r>
          </w:ins>
          <w:r>
            <w:rPr>
              <w:noProof/>
              <w:webHidden/>
            </w:rPr>
            <w:fldChar w:fldCharType="separate"/>
          </w:r>
          <w:ins w:id="134" w:author=" " w:date="2008-11-03T10:41:00Z">
            <w:r>
              <w:rPr>
                <w:noProof/>
                <w:webHidden/>
              </w:rPr>
              <w:t>30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35" w:author=" " w:date="2008-11-03T10:41:00Z"/>
              <w:rFonts w:eastAsiaTheme="minorEastAsia"/>
              <w:noProof/>
            </w:rPr>
          </w:pPr>
          <w:ins w:id="13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5.6.4</w:t>
            </w:r>
            <w:r>
              <w:rPr>
                <w:rFonts w:eastAsiaTheme="minorEastAsia"/>
                <w:noProof/>
              </w:rPr>
              <w:tab/>
            </w:r>
            <w:r w:rsidRPr="0066633F">
              <w:rPr>
                <w:rStyle w:val="Hyperlink"/>
                <w:noProof/>
              </w:rPr>
              <w:t>Enabling CLM APIs in Integration with CSM APIs</w:t>
            </w:r>
            <w:r>
              <w:rPr>
                <w:noProof/>
                <w:webHidden/>
              </w:rPr>
              <w:tab/>
            </w:r>
            <w:r>
              <w:rPr>
                <w:noProof/>
                <w:webHidden/>
              </w:rPr>
              <w:fldChar w:fldCharType="begin"/>
            </w:r>
            <w:r>
              <w:rPr>
                <w:noProof/>
                <w:webHidden/>
              </w:rPr>
              <w:instrText xml:space="preserve"> PAGEREF _Toc213472272 \h </w:instrText>
            </w:r>
            <w:r>
              <w:rPr>
                <w:noProof/>
                <w:webHidden/>
              </w:rPr>
            </w:r>
          </w:ins>
          <w:r>
            <w:rPr>
              <w:noProof/>
              <w:webHidden/>
            </w:rPr>
            <w:fldChar w:fldCharType="separate"/>
          </w:r>
          <w:ins w:id="137" w:author=" " w:date="2008-11-03T10:41:00Z">
            <w:r>
              <w:rPr>
                <w:noProof/>
                <w:webHidden/>
              </w:rPr>
              <w:t>30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38" w:author=" " w:date="2008-11-03T10:41:00Z"/>
              <w:rFonts w:eastAsiaTheme="minorEastAsia"/>
              <w:noProof/>
            </w:rPr>
          </w:pPr>
          <w:ins w:id="13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5.6.5</w:t>
            </w:r>
            <w:r>
              <w:rPr>
                <w:rFonts w:eastAsiaTheme="minorEastAsia"/>
                <w:noProof/>
              </w:rPr>
              <w:tab/>
            </w:r>
            <w:r w:rsidRPr="0066633F">
              <w:rPr>
                <w:rStyle w:val="Hyperlink"/>
                <w:noProof/>
              </w:rPr>
              <w:t>Deployment Steps</w:t>
            </w:r>
            <w:r>
              <w:rPr>
                <w:noProof/>
                <w:webHidden/>
              </w:rPr>
              <w:tab/>
            </w:r>
            <w:r>
              <w:rPr>
                <w:noProof/>
                <w:webHidden/>
              </w:rPr>
              <w:fldChar w:fldCharType="begin"/>
            </w:r>
            <w:r>
              <w:rPr>
                <w:noProof/>
                <w:webHidden/>
              </w:rPr>
              <w:instrText xml:space="preserve"> PAGEREF _Toc213472273 \h </w:instrText>
            </w:r>
            <w:r>
              <w:rPr>
                <w:noProof/>
                <w:webHidden/>
              </w:rPr>
            </w:r>
          </w:ins>
          <w:r>
            <w:rPr>
              <w:noProof/>
              <w:webHidden/>
            </w:rPr>
            <w:fldChar w:fldCharType="separate"/>
          </w:r>
          <w:ins w:id="140" w:author=" " w:date="2008-11-03T10:41:00Z">
            <w:r>
              <w:rPr>
                <w:noProof/>
                <w:webHidden/>
              </w:rPr>
              <w:t>33</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141" w:author=" " w:date="2008-11-03T10:41:00Z"/>
              <w:rFonts w:eastAsiaTheme="minorEastAsia"/>
              <w:noProof/>
            </w:rPr>
          </w:pPr>
          <w:ins w:id="14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w:t>
            </w:r>
            <w:r>
              <w:rPr>
                <w:rFonts w:eastAsiaTheme="minorEastAsia"/>
                <w:noProof/>
              </w:rPr>
              <w:tab/>
            </w:r>
            <w:r w:rsidRPr="0066633F">
              <w:rPr>
                <w:rStyle w:val="Hyperlink"/>
                <w:noProof/>
              </w:rPr>
              <w:t>User Provisioning Tool Users Guide</w:t>
            </w:r>
            <w:r>
              <w:rPr>
                <w:noProof/>
                <w:webHidden/>
              </w:rPr>
              <w:tab/>
            </w:r>
            <w:r>
              <w:rPr>
                <w:noProof/>
                <w:webHidden/>
              </w:rPr>
              <w:fldChar w:fldCharType="begin"/>
            </w:r>
            <w:r>
              <w:rPr>
                <w:noProof/>
                <w:webHidden/>
              </w:rPr>
              <w:instrText xml:space="preserve"> PAGEREF _Toc213472274 \h </w:instrText>
            </w:r>
            <w:r>
              <w:rPr>
                <w:noProof/>
                <w:webHidden/>
              </w:rPr>
            </w:r>
          </w:ins>
          <w:r>
            <w:rPr>
              <w:noProof/>
              <w:webHidden/>
            </w:rPr>
            <w:fldChar w:fldCharType="separate"/>
          </w:r>
          <w:ins w:id="143" w:author=" " w:date="2008-11-03T10:41:00Z">
            <w:r>
              <w:rPr>
                <w:noProof/>
                <w:webHidden/>
              </w:rPr>
              <w:t>34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44" w:author=" " w:date="2008-11-03T10:41:00Z"/>
              <w:rFonts w:eastAsiaTheme="minorEastAsia"/>
              <w:noProof/>
            </w:rPr>
          </w:pPr>
          <w:ins w:id="14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6.1</w:t>
            </w:r>
            <w:r>
              <w:rPr>
                <w:rFonts w:eastAsiaTheme="minorEastAsia"/>
                <w:noProof/>
              </w:rPr>
              <w:tab/>
            </w:r>
            <w:r w:rsidRPr="0066633F">
              <w:rPr>
                <w:rStyle w:val="Hyperlink"/>
                <w:noProof/>
              </w:rPr>
              <w:t>Introduction</w:t>
            </w:r>
            <w:r>
              <w:rPr>
                <w:noProof/>
                <w:webHidden/>
              </w:rPr>
              <w:tab/>
            </w:r>
            <w:r>
              <w:rPr>
                <w:noProof/>
                <w:webHidden/>
              </w:rPr>
              <w:fldChar w:fldCharType="begin"/>
            </w:r>
            <w:r>
              <w:rPr>
                <w:noProof/>
                <w:webHidden/>
              </w:rPr>
              <w:instrText xml:space="preserve"> PAGEREF _Toc213472275 \h </w:instrText>
            </w:r>
            <w:r>
              <w:rPr>
                <w:noProof/>
                <w:webHidden/>
              </w:rPr>
            </w:r>
          </w:ins>
          <w:r>
            <w:rPr>
              <w:noProof/>
              <w:webHidden/>
            </w:rPr>
            <w:fldChar w:fldCharType="separate"/>
          </w:r>
          <w:ins w:id="146" w:author=" " w:date="2008-11-03T10:41:00Z">
            <w:r>
              <w:rPr>
                <w:noProof/>
                <w:webHidden/>
              </w:rPr>
              <w:t>34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47" w:author=" " w:date="2008-11-03T10:41:00Z"/>
              <w:rFonts w:eastAsiaTheme="minorEastAsia"/>
              <w:noProof/>
            </w:rPr>
          </w:pPr>
          <w:ins w:id="14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6.2</w:t>
            </w:r>
            <w:r>
              <w:rPr>
                <w:rFonts w:eastAsiaTheme="minorEastAsia"/>
                <w:noProof/>
              </w:rPr>
              <w:tab/>
            </w:r>
            <w:r w:rsidRPr="0066633F">
              <w:rPr>
                <w:rStyle w:val="Hyperlink"/>
                <w:noProof/>
              </w:rPr>
              <w:t>Workflow</w:t>
            </w:r>
            <w:r>
              <w:rPr>
                <w:noProof/>
                <w:webHidden/>
              </w:rPr>
              <w:tab/>
            </w:r>
            <w:r>
              <w:rPr>
                <w:noProof/>
                <w:webHidden/>
              </w:rPr>
              <w:fldChar w:fldCharType="begin"/>
            </w:r>
            <w:r>
              <w:rPr>
                <w:noProof/>
                <w:webHidden/>
              </w:rPr>
              <w:instrText xml:space="preserve"> PAGEREF _Toc213472276 \h </w:instrText>
            </w:r>
            <w:r>
              <w:rPr>
                <w:noProof/>
                <w:webHidden/>
              </w:rPr>
            </w:r>
          </w:ins>
          <w:r>
            <w:rPr>
              <w:noProof/>
              <w:webHidden/>
            </w:rPr>
            <w:fldChar w:fldCharType="separate"/>
          </w:r>
          <w:ins w:id="149" w:author=" " w:date="2008-11-03T10:41:00Z">
            <w:r>
              <w:rPr>
                <w:noProof/>
                <w:webHidden/>
              </w:rPr>
              <w:t>34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50" w:author=" " w:date="2008-11-03T10:41:00Z"/>
              <w:rFonts w:eastAsiaTheme="minorEastAsia"/>
              <w:noProof/>
            </w:rPr>
          </w:pPr>
          <w:ins w:id="15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6.3</w:t>
            </w:r>
            <w:r>
              <w:rPr>
                <w:rFonts w:eastAsiaTheme="minorEastAsia"/>
                <w:noProof/>
              </w:rPr>
              <w:tab/>
            </w:r>
            <w:r w:rsidRPr="0066633F">
              <w:rPr>
                <w:rStyle w:val="Hyperlink"/>
                <w:noProof/>
              </w:rPr>
              <w:t>Common Basic Functions</w:t>
            </w:r>
            <w:r>
              <w:rPr>
                <w:noProof/>
                <w:webHidden/>
              </w:rPr>
              <w:tab/>
            </w:r>
            <w:r>
              <w:rPr>
                <w:noProof/>
                <w:webHidden/>
              </w:rPr>
              <w:fldChar w:fldCharType="begin"/>
            </w:r>
            <w:r>
              <w:rPr>
                <w:noProof/>
                <w:webHidden/>
              </w:rPr>
              <w:instrText xml:space="preserve"> PAGEREF _Toc213472277 \h </w:instrText>
            </w:r>
            <w:r>
              <w:rPr>
                <w:noProof/>
                <w:webHidden/>
              </w:rPr>
            </w:r>
          </w:ins>
          <w:r>
            <w:rPr>
              <w:noProof/>
              <w:webHidden/>
            </w:rPr>
            <w:fldChar w:fldCharType="separate"/>
          </w:r>
          <w:ins w:id="152" w:author=" " w:date="2008-11-03T10:41:00Z">
            <w:r>
              <w:rPr>
                <w:noProof/>
                <w:webHidden/>
              </w:rPr>
              <w:t>35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53" w:author=" " w:date="2008-11-03T10:41:00Z"/>
              <w:rFonts w:eastAsiaTheme="minorEastAsia"/>
              <w:noProof/>
            </w:rPr>
          </w:pPr>
          <w:ins w:id="15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6.4</w:t>
            </w:r>
            <w:r>
              <w:rPr>
                <w:rFonts w:eastAsiaTheme="minorEastAsia"/>
                <w:noProof/>
              </w:rPr>
              <w:tab/>
            </w:r>
            <w:r w:rsidRPr="0066633F">
              <w:rPr>
                <w:rStyle w:val="Hyperlink"/>
                <w:noProof/>
              </w:rPr>
              <w:t>Assignments and Associations</w:t>
            </w:r>
            <w:r>
              <w:rPr>
                <w:noProof/>
                <w:webHidden/>
              </w:rPr>
              <w:tab/>
            </w:r>
            <w:r>
              <w:rPr>
                <w:noProof/>
                <w:webHidden/>
              </w:rPr>
              <w:fldChar w:fldCharType="begin"/>
            </w:r>
            <w:r>
              <w:rPr>
                <w:noProof/>
                <w:webHidden/>
              </w:rPr>
              <w:instrText xml:space="preserve"> PAGEREF _Toc213472278 \h </w:instrText>
            </w:r>
            <w:r>
              <w:rPr>
                <w:noProof/>
                <w:webHidden/>
              </w:rPr>
            </w:r>
          </w:ins>
          <w:r>
            <w:rPr>
              <w:noProof/>
              <w:webHidden/>
            </w:rPr>
            <w:fldChar w:fldCharType="separate"/>
          </w:r>
          <w:ins w:id="155" w:author=" " w:date="2008-11-03T10:41:00Z">
            <w:r>
              <w:rPr>
                <w:noProof/>
                <w:webHidden/>
              </w:rPr>
              <w:t>39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56" w:author=" " w:date="2008-11-03T10:41:00Z"/>
              <w:rFonts w:eastAsiaTheme="minorEastAsia"/>
              <w:noProof/>
            </w:rPr>
          </w:pPr>
          <w:ins w:id="15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"_Toc213472279"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6.5</w:t>
            </w:r>
            <w:r>
              <w:rPr>
                <w:rFonts w:eastAsiaTheme="minorEastAsia"/>
                <w:noProof/>
              </w:rPr>
              <w:tab/>
            </w:r>
            <w:r w:rsidRPr="0066633F">
              <w:rPr>
                <w:rStyle w:val="Hyperlink"/>
                <w:noProof/>
              </w:rPr>
              <w:t>Super Admin Mode</w:t>
            </w:r>
            <w:r>
              <w:rPr>
                <w:noProof/>
                <w:webHidden/>
              </w:rPr>
              <w:tab/>
            </w:r>
            <w:r>
              <w:rPr>
                <w:noProof/>
                <w:webHidden/>
              </w:rPr>
              <w:fldChar w:fldCharType="begin"/>
            </w:r>
            <w:r>
              <w:rPr>
                <w:noProof/>
                <w:webHidden/>
              </w:rPr>
              <w:instrText xml:space="preserve"> PAGEREF _Toc213472279 \h </w:instrText>
            </w:r>
            <w:r>
              <w:rPr>
                <w:noProof/>
                <w:webHidden/>
              </w:rPr>
            </w:r>
          </w:ins>
          <w:r>
            <w:rPr>
              <w:noProof/>
              <w:webHidden/>
            </w:rPr>
            <w:fldChar w:fldCharType="separate"/>
          </w:r>
          <w:ins w:id="158" w:author=" " w:date="2008-11-03T10:41:00Z">
            <w:r>
              <w:rPr>
                <w:noProof/>
                <w:webHidden/>
              </w:rPr>
              <w:t>42</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59" w:author=" " w:date="2008-11-03T10:41:00Z"/>
              <w:rFonts w:eastAsiaTheme="minorEastAsia"/>
              <w:noProof/>
            </w:rPr>
          </w:pPr>
          <w:ins w:id="16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6.5.1</w:t>
            </w:r>
            <w:r>
              <w:rPr>
                <w:rFonts w:eastAsiaTheme="minorEastAsia"/>
                <w:noProof/>
              </w:rPr>
              <w:tab/>
            </w:r>
            <w:r w:rsidRPr="0066633F">
              <w:rPr>
                <w:rStyle w:val="Hyperlink"/>
                <w:noProof/>
              </w:rPr>
              <w:t>Overview</w:t>
            </w:r>
            <w:r>
              <w:rPr>
                <w:noProof/>
                <w:webHidden/>
              </w:rPr>
              <w:tab/>
            </w:r>
            <w:r>
              <w:rPr>
                <w:noProof/>
                <w:webHidden/>
              </w:rPr>
              <w:fldChar w:fldCharType="begin"/>
            </w:r>
            <w:r>
              <w:rPr>
                <w:noProof/>
                <w:webHidden/>
              </w:rPr>
              <w:instrText xml:space="preserve"> PAGEREF _Toc213472280 \h </w:instrText>
            </w:r>
            <w:r>
              <w:rPr>
                <w:noProof/>
                <w:webHidden/>
              </w:rPr>
            </w:r>
          </w:ins>
          <w:r>
            <w:rPr>
              <w:noProof/>
              <w:webHidden/>
            </w:rPr>
            <w:fldChar w:fldCharType="separate"/>
          </w:r>
          <w:ins w:id="161" w:author=" " w:date="2008-11-03T10:41:00Z">
            <w:r>
              <w:rPr>
                <w:noProof/>
                <w:webHidden/>
              </w:rPr>
              <w:t>42</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62" w:author=" " w:date="2008-11-03T10:41:00Z"/>
              <w:rFonts w:eastAsiaTheme="minorEastAsia"/>
              <w:noProof/>
            </w:rPr>
          </w:pPr>
          <w:ins w:id="16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6.5.2</w:t>
            </w:r>
            <w:r>
              <w:rPr>
                <w:rFonts w:eastAsiaTheme="minorEastAsia"/>
                <w:noProof/>
              </w:rPr>
              <w:tab/>
            </w:r>
            <w:r w:rsidRPr="0066633F">
              <w:rPr>
                <w:rStyle w:val="Hyperlink"/>
                <w:noProof/>
              </w:rPr>
              <w:t>Workflow</w:t>
            </w:r>
            <w:r>
              <w:rPr>
                <w:noProof/>
                <w:webHidden/>
              </w:rPr>
              <w:tab/>
            </w:r>
            <w:r>
              <w:rPr>
                <w:noProof/>
                <w:webHidden/>
              </w:rPr>
              <w:fldChar w:fldCharType="begin"/>
            </w:r>
            <w:r>
              <w:rPr>
                <w:noProof/>
                <w:webHidden/>
              </w:rPr>
              <w:instrText xml:space="preserve"> PAGEREF _Toc213472281 \h </w:instrText>
            </w:r>
            <w:r>
              <w:rPr>
                <w:noProof/>
                <w:webHidden/>
              </w:rPr>
            </w:r>
          </w:ins>
          <w:r>
            <w:rPr>
              <w:noProof/>
              <w:webHidden/>
            </w:rPr>
            <w:fldChar w:fldCharType="separate"/>
          </w:r>
          <w:ins w:id="164" w:author=" " w:date="2008-11-03T10:41:00Z">
            <w:r>
              <w:rPr>
                <w:noProof/>
                <w:webHidden/>
              </w:rPr>
              <w:t>42</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65" w:author=" " w:date="2008-11-03T10:41:00Z"/>
              <w:rFonts w:eastAsiaTheme="minorEastAsia"/>
              <w:noProof/>
            </w:rPr>
          </w:pPr>
          <w:ins w:id="16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6.5.3</w:t>
            </w:r>
            <w:r>
              <w:rPr>
                <w:rFonts w:eastAsiaTheme="minorEastAsia"/>
                <w:noProof/>
              </w:rPr>
              <w:tab/>
            </w:r>
            <w:r w:rsidRPr="0066633F">
              <w:rPr>
                <w:rStyle w:val="Hyperlink"/>
                <w:noProof/>
              </w:rPr>
              <w:t>Navigation</w:t>
            </w:r>
            <w:r>
              <w:rPr>
                <w:noProof/>
                <w:webHidden/>
              </w:rPr>
              <w:tab/>
            </w:r>
            <w:r>
              <w:rPr>
                <w:noProof/>
                <w:webHidden/>
              </w:rPr>
              <w:fldChar w:fldCharType="begin"/>
            </w:r>
            <w:r>
              <w:rPr>
                <w:noProof/>
                <w:webHidden/>
              </w:rPr>
              <w:instrText xml:space="preserve"> PAGEREF _Toc213472282 \h </w:instrText>
            </w:r>
            <w:r>
              <w:rPr>
                <w:noProof/>
                <w:webHidden/>
              </w:rPr>
            </w:r>
          </w:ins>
          <w:r>
            <w:rPr>
              <w:noProof/>
              <w:webHidden/>
            </w:rPr>
            <w:fldChar w:fldCharType="separate"/>
          </w:r>
          <w:ins w:id="167" w:author=" " w:date="2008-11-03T10:41:00Z">
            <w:r>
              <w:rPr>
                <w:noProof/>
                <w:webHidden/>
              </w:rPr>
              <w:t>43</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68" w:author=" " w:date="2008-11-03T10:41:00Z"/>
              <w:rFonts w:eastAsiaTheme="minorEastAsia"/>
              <w:noProof/>
            </w:rPr>
          </w:pPr>
          <w:ins w:id="16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6.6</w:t>
            </w:r>
            <w:r>
              <w:rPr>
                <w:rFonts w:eastAsiaTheme="minorEastAsia"/>
                <w:noProof/>
              </w:rPr>
              <w:tab/>
            </w:r>
            <w:r w:rsidRPr="0066633F">
              <w:rPr>
                <w:rStyle w:val="Hyperlink"/>
                <w:noProof/>
              </w:rPr>
              <w:t>Admin Mode</w:t>
            </w:r>
            <w:r>
              <w:rPr>
                <w:noProof/>
                <w:webHidden/>
              </w:rPr>
              <w:tab/>
            </w:r>
            <w:r>
              <w:rPr>
                <w:noProof/>
                <w:webHidden/>
              </w:rPr>
              <w:fldChar w:fldCharType="begin"/>
            </w:r>
            <w:r>
              <w:rPr>
                <w:noProof/>
                <w:webHidden/>
              </w:rPr>
              <w:instrText xml:space="preserve"> PAGEREF _Toc213472283 \h </w:instrText>
            </w:r>
            <w:r>
              <w:rPr>
                <w:noProof/>
                <w:webHidden/>
              </w:rPr>
            </w:r>
          </w:ins>
          <w:r>
            <w:rPr>
              <w:noProof/>
              <w:webHidden/>
            </w:rPr>
            <w:fldChar w:fldCharType="separate"/>
          </w:r>
          <w:ins w:id="170" w:author=" " w:date="2008-11-03T10:41:00Z">
            <w:r>
              <w:rPr>
                <w:noProof/>
                <w:webHidden/>
              </w:rPr>
              <w:t>49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71" w:author=" " w:date="2008-11-03T10:41:00Z"/>
              <w:rFonts w:eastAsiaTheme="minorEastAsia"/>
              <w:noProof/>
            </w:rPr>
          </w:pPr>
          <w:ins w:id="17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6.6.1</w:t>
            </w:r>
            <w:r>
              <w:rPr>
                <w:rFonts w:eastAsiaTheme="minorEastAsia"/>
                <w:noProof/>
              </w:rPr>
              <w:tab/>
            </w:r>
            <w:r w:rsidRPr="0066633F">
              <w:rPr>
                <w:rStyle w:val="Hyperlink"/>
                <w:noProof/>
              </w:rPr>
              <w:t>Overview</w:t>
            </w:r>
            <w:r>
              <w:rPr>
                <w:noProof/>
                <w:webHidden/>
              </w:rPr>
              <w:tab/>
            </w:r>
            <w:r>
              <w:rPr>
                <w:noProof/>
                <w:webHidden/>
              </w:rPr>
              <w:fldChar w:fldCharType="begin"/>
            </w:r>
            <w:r>
              <w:rPr>
                <w:noProof/>
                <w:webHidden/>
              </w:rPr>
              <w:instrText xml:space="preserve"> PAGEREF _Toc213472284 \h </w:instrText>
            </w:r>
            <w:r>
              <w:rPr>
                <w:noProof/>
                <w:webHidden/>
              </w:rPr>
            </w:r>
          </w:ins>
          <w:r>
            <w:rPr>
              <w:noProof/>
              <w:webHidden/>
            </w:rPr>
            <w:fldChar w:fldCharType="separate"/>
          </w:r>
          <w:ins w:id="173" w:author=" " w:date="2008-11-03T10:41:00Z">
            <w:r>
              <w:rPr>
                <w:noProof/>
                <w:webHidden/>
              </w:rPr>
              <w:t>49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74" w:author=" " w:date="2008-11-03T10:41:00Z"/>
              <w:rFonts w:eastAsiaTheme="minorEastAsia"/>
              <w:noProof/>
            </w:rPr>
          </w:pPr>
          <w:ins w:id="17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6.6.2</w:t>
            </w:r>
            <w:r>
              <w:rPr>
                <w:rFonts w:eastAsiaTheme="minorEastAsia"/>
                <w:noProof/>
              </w:rPr>
              <w:tab/>
            </w:r>
            <w:r w:rsidRPr="0066633F">
              <w:rPr>
                <w:rStyle w:val="Hyperlink"/>
                <w:noProof/>
              </w:rPr>
              <w:t>Workflow</w:t>
            </w:r>
            <w:r>
              <w:rPr>
                <w:noProof/>
                <w:webHidden/>
              </w:rPr>
              <w:tab/>
            </w:r>
            <w:r>
              <w:rPr>
                <w:noProof/>
                <w:webHidden/>
              </w:rPr>
              <w:fldChar w:fldCharType="begin"/>
            </w:r>
            <w:r>
              <w:rPr>
                <w:noProof/>
                <w:webHidden/>
              </w:rPr>
              <w:instrText xml:space="preserve"> PAGEREF _Toc213472285 \h </w:instrText>
            </w:r>
            <w:r>
              <w:rPr>
                <w:noProof/>
                <w:webHidden/>
              </w:rPr>
            </w:r>
          </w:ins>
          <w:r>
            <w:rPr>
              <w:noProof/>
              <w:webHidden/>
            </w:rPr>
            <w:fldChar w:fldCharType="separate"/>
          </w:r>
          <w:ins w:id="176" w:author=" " w:date="2008-11-03T10:41:00Z">
            <w:r>
              <w:rPr>
                <w:noProof/>
                <w:webHidden/>
              </w:rPr>
              <w:t>50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77" w:author=" " w:date="2008-11-03T10:41:00Z"/>
              <w:rFonts w:eastAsiaTheme="minorEastAsia"/>
              <w:noProof/>
            </w:rPr>
          </w:pPr>
          <w:ins w:id="17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6.6.3</w:t>
            </w:r>
            <w:r>
              <w:rPr>
                <w:rFonts w:eastAsiaTheme="minorEastAsia"/>
                <w:noProof/>
              </w:rPr>
              <w:tab/>
            </w:r>
            <w:r w:rsidRPr="0066633F">
              <w:rPr>
                <w:rStyle w:val="Hyperlink"/>
                <w:noProof/>
              </w:rPr>
              <w:t>Navigation</w:t>
            </w:r>
            <w:r>
              <w:rPr>
                <w:noProof/>
                <w:webHidden/>
              </w:rPr>
              <w:tab/>
            </w:r>
            <w:r>
              <w:rPr>
                <w:noProof/>
                <w:webHidden/>
              </w:rPr>
              <w:fldChar w:fldCharType="begin"/>
            </w:r>
            <w:r>
              <w:rPr>
                <w:noProof/>
                <w:webHidden/>
              </w:rPr>
              <w:instrText xml:space="preserve"> PAGEREF _Toc213472286 \h </w:instrText>
            </w:r>
            <w:r>
              <w:rPr>
                <w:noProof/>
                <w:webHidden/>
              </w:rPr>
            </w:r>
          </w:ins>
          <w:r>
            <w:rPr>
              <w:noProof/>
              <w:webHidden/>
            </w:rPr>
            <w:fldChar w:fldCharType="separate"/>
          </w:r>
          <w:ins w:id="179" w:author=" " w:date="2008-11-03T10:41:00Z">
            <w:r>
              <w:rPr>
                <w:noProof/>
                <w:webHidden/>
              </w:rPr>
              <w:t>51</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80" w:author=" " w:date="2008-11-03T10:41:00Z"/>
              <w:rFonts w:eastAsiaTheme="minorEastAsia"/>
              <w:noProof/>
            </w:rPr>
          </w:pPr>
          <w:ins w:id="18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w:t>
            </w:r>
            <w:r>
              <w:rPr>
                <w:rFonts w:eastAsiaTheme="minorEastAsia"/>
                <w:noProof/>
              </w:rPr>
              <w:tab/>
            </w:r>
            <w:r w:rsidRPr="0066633F">
              <w:rPr>
                <w:rStyle w:val="Hyperlink"/>
                <w:noProof/>
              </w:rPr>
              <w:t>UPT Installation and Deployment</w:t>
            </w:r>
            <w:r>
              <w:rPr>
                <w:noProof/>
                <w:webHidden/>
              </w:rPr>
              <w:tab/>
            </w:r>
            <w:r>
              <w:rPr>
                <w:noProof/>
                <w:webHidden/>
              </w:rPr>
              <w:fldChar w:fldCharType="begin"/>
            </w:r>
            <w:r>
              <w:rPr>
                <w:noProof/>
                <w:webHidden/>
              </w:rPr>
              <w:instrText xml:space="preserve"> PAGEREF _Toc213472287 \h </w:instrText>
            </w:r>
            <w:r>
              <w:rPr>
                <w:noProof/>
                <w:webHidden/>
              </w:rPr>
            </w:r>
          </w:ins>
          <w:r>
            <w:rPr>
              <w:noProof/>
              <w:webHidden/>
            </w:rPr>
            <w:fldChar w:fldCharType="separate"/>
          </w:r>
          <w:ins w:id="182" w:author=" " w:date="2008-11-03T10:41:00Z">
            <w:r>
              <w:rPr>
                <w:noProof/>
                <w:webHidden/>
              </w:rPr>
              <w:t>62</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83" w:author=" " w:date="2008-11-03T10:41:00Z"/>
              <w:rFonts w:eastAsiaTheme="minorEastAsia"/>
              <w:noProof/>
            </w:rPr>
          </w:pPr>
          <w:ins w:id="18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6.7.1</w:t>
            </w:r>
            <w:r>
              <w:rPr>
                <w:rFonts w:eastAsiaTheme="minorEastAsia"/>
                <w:noProof/>
              </w:rPr>
              <w:tab/>
            </w:r>
            <w:r w:rsidRPr="0066633F">
              <w:rPr>
                <w:rStyle w:val="Hyperlink"/>
                <w:noProof/>
              </w:rPr>
              <w:t>Release Contents</w:t>
            </w:r>
            <w:r>
              <w:rPr>
                <w:noProof/>
                <w:webHidden/>
              </w:rPr>
              <w:tab/>
            </w:r>
            <w:r>
              <w:rPr>
                <w:noProof/>
                <w:webHidden/>
              </w:rPr>
              <w:fldChar w:fldCharType="begin"/>
            </w:r>
            <w:r>
              <w:rPr>
                <w:noProof/>
                <w:webHidden/>
              </w:rPr>
              <w:instrText xml:space="preserve"> PAGEREF _Toc213472288 \h </w:instrText>
            </w:r>
            <w:r>
              <w:rPr>
                <w:noProof/>
                <w:webHidden/>
              </w:rPr>
            </w:r>
          </w:ins>
          <w:r>
            <w:rPr>
              <w:noProof/>
              <w:webHidden/>
            </w:rPr>
            <w:fldChar w:fldCharType="separate"/>
          </w:r>
          <w:ins w:id="185" w:author=" " w:date="2008-11-03T10:41:00Z">
            <w:r>
              <w:rPr>
                <w:noProof/>
                <w:webHidden/>
              </w:rPr>
              <w:t>62</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86" w:author=" " w:date="2008-11-03T10:41:00Z"/>
              <w:rFonts w:eastAsiaTheme="minorEastAsia"/>
              <w:noProof/>
            </w:rPr>
          </w:pPr>
          <w:ins w:id="18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"_Toc213472289"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6.7.2</w:t>
            </w:r>
            <w:r>
              <w:rPr>
                <w:rFonts w:eastAsiaTheme="minorEastAsia"/>
                <w:noProof/>
              </w:rPr>
              <w:tab/>
            </w:r>
            <w:r w:rsidRPr="0066633F">
              <w:rPr>
                <w:rStyle w:val="Hyperlink"/>
                <w:noProof/>
              </w:rPr>
              <w:t>Installation Modes</w:t>
            </w:r>
            <w:r>
              <w:rPr>
                <w:noProof/>
                <w:webHidden/>
              </w:rPr>
              <w:tab/>
            </w:r>
            <w:r>
              <w:rPr>
                <w:noProof/>
                <w:webHidden/>
              </w:rPr>
              <w:fldChar w:fldCharType="begin"/>
            </w:r>
            <w:r>
              <w:rPr>
                <w:noProof/>
                <w:webHidden/>
              </w:rPr>
              <w:instrText xml:space="preserve"> PAGEREF _Toc213472289 \h </w:instrText>
            </w:r>
            <w:r>
              <w:rPr>
                <w:noProof/>
                <w:webHidden/>
              </w:rPr>
            </w:r>
          </w:ins>
          <w:r>
            <w:rPr>
              <w:noProof/>
              <w:webHidden/>
            </w:rPr>
            <w:fldChar w:fldCharType="separate"/>
          </w:r>
          <w:ins w:id="188" w:author=" " w:date="2008-11-03T10:41:00Z">
            <w:r>
              <w:rPr>
                <w:noProof/>
                <w:webHidden/>
              </w:rPr>
              <w:t>62</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189" w:author=" " w:date="2008-11-03T10:41:00Z"/>
              <w:rFonts w:eastAsiaTheme="minorEastAsia"/>
              <w:noProof/>
            </w:rPr>
          </w:pPr>
          <w:ins w:id="19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6.7.2.1</w:t>
            </w:r>
            <w:r>
              <w:rPr>
                <w:rFonts w:eastAsiaTheme="minorEastAsia"/>
                <w:noProof/>
              </w:rPr>
              <w:tab/>
            </w:r>
            <w:r w:rsidRPr="0066633F">
              <w:rPr>
                <w:rStyle w:val="Hyperlink"/>
                <w:noProof/>
              </w:rPr>
              <w:t>Single Installation, Singe Schema</w:t>
            </w:r>
            <w:r>
              <w:rPr>
                <w:noProof/>
                <w:webHidden/>
              </w:rPr>
              <w:tab/>
            </w:r>
            <w:r>
              <w:rPr>
                <w:noProof/>
                <w:webHidden/>
              </w:rPr>
              <w:fldChar w:fldCharType="begin"/>
            </w:r>
            <w:r>
              <w:rPr>
                <w:noProof/>
                <w:webHidden/>
              </w:rPr>
              <w:instrText xml:space="preserve"> PAGEREF _Toc213472290 \h </w:instrText>
            </w:r>
            <w:r>
              <w:rPr>
                <w:noProof/>
                <w:webHidden/>
              </w:rPr>
            </w:r>
          </w:ins>
          <w:r>
            <w:rPr>
              <w:noProof/>
              <w:webHidden/>
            </w:rPr>
            <w:fldChar w:fldCharType="separate"/>
          </w:r>
          <w:ins w:id="191" w:author=" " w:date="2008-11-03T10:41:00Z">
            <w:r>
              <w:rPr>
                <w:noProof/>
                <w:webHidden/>
              </w:rPr>
              <w:t>63</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192" w:author=" " w:date="2008-11-03T10:41:00Z"/>
              <w:rFonts w:eastAsiaTheme="minorEastAsia"/>
              <w:noProof/>
            </w:rPr>
          </w:pPr>
          <w:ins w:id="19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6.7.2.2</w:t>
            </w:r>
            <w:r>
              <w:rPr>
                <w:rFonts w:eastAsiaTheme="minorEastAsia"/>
                <w:noProof/>
              </w:rPr>
              <w:tab/>
            </w:r>
            <w:r w:rsidRPr="0066633F">
              <w:rPr>
                <w:rStyle w:val="Hyperlink"/>
                <w:noProof/>
              </w:rPr>
              <w:t>Single Installation, Multiple Schema</w:t>
            </w:r>
            <w:r>
              <w:rPr>
                <w:noProof/>
                <w:webHidden/>
              </w:rPr>
              <w:tab/>
            </w:r>
            <w:r>
              <w:rPr>
                <w:noProof/>
                <w:webHidden/>
              </w:rPr>
              <w:fldChar w:fldCharType="begin"/>
            </w:r>
            <w:r>
              <w:rPr>
                <w:noProof/>
                <w:webHidden/>
              </w:rPr>
              <w:instrText xml:space="preserve"> PAGEREF _Toc213472291 \h </w:instrText>
            </w:r>
            <w:r>
              <w:rPr>
                <w:noProof/>
                <w:webHidden/>
              </w:rPr>
            </w:r>
          </w:ins>
          <w:r>
            <w:rPr>
              <w:noProof/>
              <w:webHidden/>
            </w:rPr>
            <w:fldChar w:fldCharType="separate"/>
          </w:r>
          <w:ins w:id="194" w:author=" " w:date="2008-11-03T10:41:00Z">
            <w:r>
              <w:rPr>
                <w:noProof/>
                <w:webHidden/>
              </w:rPr>
              <w:t>63</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195" w:author=" " w:date="2008-11-03T10:41:00Z"/>
              <w:rFonts w:eastAsiaTheme="minorEastAsia"/>
              <w:noProof/>
            </w:rPr>
          </w:pPr>
          <w:ins w:id="19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6.7.2.3</w:t>
            </w:r>
            <w:r>
              <w:rPr>
                <w:rFonts w:eastAsiaTheme="minorEastAsia"/>
                <w:noProof/>
              </w:rPr>
              <w:tab/>
            </w:r>
            <w:r w:rsidRPr="0066633F">
              <w:rPr>
                <w:rStyle w:val="Hyperlink"/>
                <w:noProof/>
              </w:rPr>
              <w:t>Local Installation, Local Schema</w:t>
            </w:r>
            <w:r>
              <w:rPr>
                <w:noProof/>
                <w:webHidden/>
              </w:rPr>
              <w:tab/>
            </w:r>
            <w:r>
              <w:rPr>
                <w:noProof/>
                <w:webHidden/>
              </w:rPr>
              <w:fldChar w:fldCharType="begin"/>
            </w:r>
            <w:r>
              <w:rPr>
                <w:noProof/>
                <w:webHidden/>
              </w:rPr>
              <w:instrText xml:space="preserve"> PAGEREF _Toc213472292 \h </w:instrText>
            </w:r>
            <w:r>
              <w:rPr>
                <w:noProof/>
                <w:webHidden/>
              </w:rPr>
            </w:r>
          </w:ins>
          <w:r>
            <w:rPr>
              <w:noProof/>
              <w:webHidden/>
            </w:rPr>
            <w:fldChar w:fldCharType="separate"/>
          </w:r>
          <w:ins w:id="197" w:author=" " w:date="2008-11-03T10:41:00Z">
            <w:r>
              <w:rPr>
                <w:noProof/>
                <w:webHidden/>
              </w:rPr>
              <w:t>64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198" w:author=" " w:date="2008-11-03T10:41:00Z"/>
              <w:rFonts w:eastAsiaTheme="minorEastAsia"/>
              <w:noProof/>
            </w:rPr>
          </w:pPr>
          <w:ins w:id="19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6.7.3</w:t>
            </w:r>
            <w:r>
              <w:rPr>
                <w:rFonts w:eastAsiaTheme="minorEastAsia"/>
                <w:noProof/>
              </w:rPr>
              <w:tab/>
            </w:r>
            <w:r w:rsidRPr="0066633F">
              <w:rPr>
                <w:rStyle w:val="Hyperlink"/>
                <w:noProof/>
              </w:rPr>
              <w:t>Deployment Checklist</w:t>
            </w:r>
            <w:r>
              <w:rPr>
                <w:noProof/>
                <w:webHidden/>
              </w:rPr>
              <w:tab/>
            </w:r>
            <w:r>
              <w:rPr>
                <w:noProof/>
                <w:webHidden/>
              </w:rPr>
              <w:fldChar w:fldCharType="begin"/>
            </w:r>
            <w:r>
              <w:rPr>
                <w:noProof/>
                <w:webHidden/>
              </w:rPr>
              <w:instrText xml:space="preserve"> PAGEREF _Toc213472293 \h </w:instrText>
            </w:r>
            <w:r>
              <w:rPr>
                <w:noProof/>
                <w:webHidden/>
              </w:rPr>
            </w:r>
          </w:ins>
          <w:r>
            <w:rPr>
              <w:noProof/>
              <w:webHidden/>
            </w:rPr>
            <w:fldChar w:fldCharType="separate"/>
          </w:r>
          <w:ins w:id="200" w:author=" " w:date="2008-11-03T10:41:00Z">
            <w:r>
              <w:rPr>
                <w:noProof/>
                <w:webHidden/>
              </w:rPr>
              <w:t>65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01" w:author=" " w:date="2008-11-03T10:41:00Z"/>
              <w:rFonts w:eastAsiaTheme="minorEastAsia"/>
              <w:noProof/>
            </w:rPr>
          </w:pPr>
          <w:ins w:id="20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6.7.4</w:t>
            </w:r>
            <w:r>
              <w:rPr>
                <w:rFonts w:eastAsiaTheme="minorEastAsia"/>
                <w:noProof/>
              </w:rPr>
              <w:tab/>
            </w:r>
            <w:r w:rsidRPr="0066633F">
              <w:rPr>
                <w:rStyle w:val="Hyperlink"/>
                <w:noProof/>
              </w:rPr>
              <w:t>Deployment Steps</w:t>
            </w:r>
            <w:r>
              <w:rPr>
                <w:noProof/>
                <w:webHidden/>
              </w:rPr>
              <w:tab/>
            </w:r>
            <w:r>
              <w:rPr>
                <w:noProof/>
                <w:webHidden/>
              </w:rPr>
              <w:fldChar w:fldCharType="begin"/>
            </w:r>
            <w:r>
              <w:rPr>
                <w:noProof/>
                <w:webHidden/>
              </w:rPr>
              <w:instrText xml:space="preserve"> PAGEREF _Toc213472294 \h </w:instrText>
            </w:r>
            <w:r>
              <w:rPr>
                <w:noProof/>
                <w:webHidden/>
              </w:rPr>
            </w:r>
          </w:ins>
          <w:r>
            <w:rPr>
              <w:noProof/>
              <w:webHidden/>
            </w:rPr>
            <w:fldChar w:fldCharType="separate"/>
          </w:r>
          <w:ins w:id="203" w:author=" " w:date="2008-11-03T10:41:00Z">
            <w:r>
              <w:rPr>
                <w:noProof/>
                <w:webHidden/>
              </w:rPr>
              <w:t>65</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204" w:author=" " w:date="2008-11-03T10:41:00Z"/>
              <w:rFonts w:eastAsiaTheme="minorEastAsia"/>
              <w:noProof/>
            </w:rPr>
          </w:pPr>
          <w:ins w:id="20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w:t>
            </w:r>
            <w:r>
              <w:rPr>
                <w:rFonts w:eastAsiaTheme="minorEastAsia"/>
                <w:noProof/>
              </w:rPr>
              <w:tab/>
            </w:r>
            <w:r w:rsidRPr="0066633F">
              <w:rPr>
                <w:rStyle w:val="Hyperlink"/>
                <w:noProof/>
              </w:rPr>
              <w:t>CSM Web Services Users Guide</w:t>
            </w:r>
            <w:r>
              <w:rPr>
                <w:noProof/>
                <w:webHidden/>
              </w:rPr>
              <w:tab/>
            </w:r>
            <w:r>
              <w:rPr>
                <w:noProof/>
                <w:webHidden/>
              </w:rPr>
              <w:fldChar w:fldCharType="begin"/>
            </w:r>
            <w:r>
              <w:rPr>
                <w:noProof/>
                <w:webHidden/>
              </w:rPr>
              <w:instrText xml:space="preserve"> PAGEREF _Toc213472295 \h </w:instrText>
            </w:r>
            <w:r>
              <w:rPr>
                <w:noProof/>
                <w:webHidden/>
              </w:rPr>
            </w:r>
          </w:ins>
          <w:r>
            <w:rPr>
              <w:noProof/>
              <w:webHidden/>
            </w:rPr>
            <w:fldChar w:fldCharType="separate"/>
          </w:r>
          <w:ins w:id="206" w:author=" " w:date="2008-11-03T10:41:00Z">
            <w:r>
              <w:rPr>
                <w:noProof/>
                <w:webHidden/>
              </w:rPr>
              <w:t>69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07" w:author=" " w:date="2008-11-03T10:41:00Z"/>
              <w:rFonts w:eastAsiaTheme="minorEastAsia"/>
              <w:noProof/>
            </w:rPr>
          </w:pPr>
          <w:ins w:id="20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7.1</w:t>
            </w:r>
            <w:r>
              <w:rPr>
                <w:rFonts w:eastAsiaTheme="minorEastAsia"/>
                <w:noProof/>
              </w:rPr>
              <w:tab/>
            </w:r>
            <w:r w:rsidRPr="0066633F">
              <w:rPr>
                <w:rStyle w:val="Hyperlink"/>
                <w:noProof/>
              </w:rPr>
              <w:t>Overview</w:t>
            </w:r>
            <w:r>
              <w:rPr>
                <w:noProof/>
                <w:webHidden/>
              </w:rPr>
              <w:tab/>
            </w:r>
            <w:r>
              <w:rPr>
                <w:noProof/>
                <w:webHidden/>
              </w:rPr>
              <w:fldChar w:fldCharType="begin"/>
            </w:r>
            <w:r>
              <w:rPr>
                <w:noProof/>
                <w:webHidden/>
              </w:rPr>
              <w:instrText xml:space="preserve"> PAGEREF _Toc213472296 \h </w:instrText>
            </w:r>
            <w:r>
              <w:rPr>
                <w:noProof/>
                <w:webHidden/>
              </w:rPr>
            </w:r>
          </w:ins>
          <w:r>
            <w:rPr>
              <w:noProof/>
              <w:webHidden/>
            </w:rPr>
            <w:fldChar w:fldCharType="separate"/>
          </w:r>
          <w:ins w:id="209" w:author=" " w:date="2008-11-03T10:41:00Z">
            <w:r>
              <w:rPr>
                <w:noProof/>
                <w:webHidden/>
              </w:rPr>
              <w:t>69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10" w:author=" " w:date="2008-11-03T10:41:00Z"/>
              <w:rFonts w:eastAsiaTheme="minorEastAsia"/>
              <w:noProof/>
            </w:rPr>
          </w:pPr>
          <w:ins w:id="21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7.2</w:t>
            </w:r>
            <w:r>
              <w:rPr>
                <w:rFonts w:eastAsiaTheme="minorEastAsia"/>
                <w:noProof/>
              </w:rPr>
              <w:tab/>
            </w:r>
            <w:r w:rsidRPr="0066633F">
              <w:rPr>
                <w:rStyle w:val="Hyperlink"/>
                <w:noProof/>
              </w:rPr>
              <w:t>Web Service WSDL and Operation</w:t>
            </w:r>
            <w:r>
              <w:rPr>
                <w:noProof/>
                <w:webHidden/>
              </w:rPr>
              <w:tab/>
            </w:r>
            <w:r>
              <w:rPr>
                <w:noProof/>
                <w:webHidden/>
              </w:rPr>
              <w:fldChar w:fldCharType="begin"/>
            </w:r>
            <w:r>
              <w:rPr>
                <w:noProof/>
                <w:webHidden/>
              </w:rPr>
              <w:instrText xml:space="preserve"> PAGEREF _Toc213472297 \h </w:instrText>
            </w:r>
            <w:r>
              <w:rPr>
                <w:noProof/>
                <w:webHidden/>
              </w:rPr>
            </w:r>
          </w:ins>
          <w:r>
            <w:rPr>
              <w:noProof/>
              <w:webHidden/>
            </w:rPr>
            <w:fldChar w:fldCharType="separate"/>
          </w:r>
          <w:ins w:id="212" w:author=" " w:date="2008-11-03T10:41:00Z">
            <w:r>
              <w:rPr>
                <w:noProof/>
                <w:webHidden/>
              </w:rPr>
              <w:t>69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13" w:author=" " w:date="2008-11-03T10:41:00Z"/>
              <w:rFonts w:eastAsiaTheme="minorEastAsia"/>
              <w:noProof/>
            </w:rPr>
          </w:pPr>
          <w:ins w:id="21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7.2.1</w:t>
            </w:r>
            <w:r>
              <w:rPr>
                <w:rFonts w:eastAsiaTheme="minorEastAsia"/>
                <w:noProof/>
              </w:rPr>
              <w:tab/>
            </w:r>
            <w:r w:rsidRPr="0066633F">
              <w:rPr>
                <w:rStyle w:val="Hyperlink"/>
                <w:noProof/>
              </w:rPr>
              <w:t>Security Web Service WSDL</w:t>
            </w:r>
            <w:r>
              <w:rPr>
                <w:noProof/>
                <w:webHidden/>
              </w:rPr>
              <w:tab/>
            </w:r>
            <w:r>
              <w:rPr>
                <w:noProof/>
                <w:webHidden/>
              </w:rPr>
              <w:fldChar w:fldCharType="begin"/>
            </w:r>
            <w:r>
              <w:rPr>
                <w:noProof/>
                <w:webHidden/>
              </w:rPr>
              <w:instrText xml:space="preserve"> PAGEREF _Toc213472298 \h </w:instrText>
            </w:r>
            <w:r>
              <w:rPr>
                <w:noProof/>
                <w:webHidden/>
              </w:rPr>
            </w:r>
          </w:ins>
          <w:r>
            <w:rPr>
              <w:noProof/>
              <w:webHidden/>
            </w:rPr>
            <w:fldChar w:fldCharType="separate"/>
          </w:r>
          <w:ins w:id="215" w:author=" " w:date="2008-11-03T10:41:00Z">
            <w:r>
              <w:rPr>
                <w:noProof/>
                <w:webHidden/>
              </w:rPr>
              <w:t>69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16" w:author=" " w:date="2008-11-03T10:41:00Z"/>
              <w:rFonts w:eastAsiaTheme="minorEastAsia"/>
              <w:noProof/>
            </w:rPr>
          </w:pPr>
          <w:ins w:id="21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"_Toc213472299"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7.2.2</w:t>
            </w:r>
            <w:r>
              <w:rPr>
                <w:rFonts w:eastAsiaTheme="minorEastAsia"/>
                <w:noProof/>
              </w:rPr>
              <w:tab/>
            </w:r>
            <w:r w:rsidRPr="0066633F">
              <w:rPr>
                <w:rStyle w:val="Hyperlink"/>
                <w:noProof/>
              </w:rPr>
              <w:t>Login Operation</w:t>
            </w:r>
            <w:r>
              <w:rPr>
                <w:noProof/>
                <w:webHidden/>
              </w:rPr>
              <w:tab/>
            </w:r>
            <w:r>
              <w:rPr>
                <w:noProof/>
                <w:webHidden/>
              </w:rPr>
              <w:fldChar w:fldCharType="begin"/>
            </w:r>
            <w:r>
              <w:rPr>
                <w:noProof/>
                <w:webHidden/>
              </w:rPr>
              <w:instrText xml:space="preserve"> PAGEREF _Toc213472299 \h </w:instrText>
            </w:r>
            <w:r>
              <w:rPr>
                <w:noProof/>
                <w:webHidden/>
              </w:rPr>
            </w:r>
          </w:ins>
          <w:r>
            <w:rPr>
              <w:noProof/>
              <w:webHidden/>
            </w:rPr>
            <w:fldChar w:fldCharType="separate"/>
          </w:r>
          <w:ins w:id="218" w:author=" " w:date="2008-11-03T10:41:00Z">
            <w:r>
              <w:rPr>
                <w:noProof/>
                <w:webHidden/>
              </w:rPr>
              <w:t>69</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19" w:author=" " w:date="2008-11-03T10:41:00Z"/>
              <w:rFonts w:eastAsiaTheme="minorEastAsia"/>
              <w:noProof/>
            </w:rPr>
          </w:pPr>
          <w:ins w:id="220" w:author=" " w:date="2008-11-03T10:41:00Z">
            <w:r w:rsidRPr="0066633F">
              <w:rPr>
                <w:rStyle w:val="Hyperlink"/>
                <w:noProof/>
              </w:rPr>
              <w:lastRenderedPageBreak/>
              <w:fldChar w:fldCharType="begin"/>
            </w:r>
            <w:r w:rsidRPr="0066633F">
              <w:rPr>
                <w:rStyle w:val="Hyperlink"/>
                <w:noProof/>
              </w:rPr>
              <w:instrText xml:space="preserve"> </w:instrText>
            </w:r>
            <w:r>
              <w:rPr>
                <w:noProof/>
              </w:rPr>
              <w:instrText>HYPERLINK \l "_Toc213472300"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7.2.3</w:t>
            </w:r>
            <w:r>
              <w:rPr>
                <w:rFonts w:eastAsiaTheme="minorEastAsia"/>
                <w:noProof/>
              </w:rPr>
              <w:tab/>
            </w:r>
            <w:r w:rsidRPr="0066633F">
              <w:rPr>
                <w:rStyle w:val="Hyperlink"/>
                <w:noProof/>
              </w:rPr>
              <w:t>CheckPermission Operation</w:t>
            </w:r>
            <w:r>
              <w:rPr>
                <w:noProof/>
                <w:webHidden/>
              </w:rPr>
              <w:tab/>
            </w:r>
            <w:r>
              <w:rPr>
                <w:noProof/>
                <w:webHidden/>
              </w:rPr>
              <w:fldChar w:fldCharType="begin"/>
            </w:r>
            <w:r>
              <w:rPr>
                <w:noProof/>
                <w:webHidden/>
              </w:rPr>
              <w:instrText xml:space="preserve"> PAGEREF _Toc213472300 \h </w:instrText>
            </w:r>
            <w:r>
              <w:rPr>
                <w:noProof/>
                <w:webHidden/>
              </w:rPr>
            </w:r>
          </w:ins>
          <w:r>
            <w:rPr>
              <w:noProof/>
              <w:webHidden/>
            </w:rPr>
            <w:fldChar w:fldCharType="separate"/>
          </w:r>
          <w:ins w:id="221" w:author=" " w:date="2008-11-03T10:41:00Z">
            <w:r>
              <w:rPr>
                <w:noProof/>
                <w:webHidden/>
              </w:rPr>
              <w:t>70</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22" w:author=" " w:date="2008-11-03T10:41:00Z"/>
              <w:rFonts w:eastAsiaTheme="minorEastAsia"/>
              <w:noProof/>
            </w:rPr>
          </w:pPr>
          <w:ins w:id="22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7.3</w:t>
            </w:r>
            <w:r>
              <w:rPr>
                <w:rFonts w:eastAsiaTheme="minorEastAsia"/>
                <w:noProof/>
              </w:rPr>
              <w:tab/>
            </w:r>
            <w:r w:rsidRPr="0066633F">
              <w:rPr>
                <w:rStyle w:val="Hyperlink"/>
                <w:noProof/>
              </w:rPr>
              <w:t>Workflow for CSM Security Web Service</w:t>
            </w:r>
            <w:r>
              <w:rPr>
                <w:noProof/>
                <w:webHidden/>
              </w:rPr>
              <w:tab/>
            </w:r>
            <w:r>
              <w:rPr>
                <w:noProof/>
                <w:webHidden/>
              </w:rPr>
              <w:fldChar w:fldCharType="begin"/>
            </w:r>
            <w:r>
              <w:rPr>
                <w:noProof/>
                <w:webHidden/>
              </w:rPr>
              <w:instrText xml:space="preserve"> PAGEREF _Toc213472301 \h </w:instrText>
            </w:r>
            <w:r>
              <w:rPr>
                <w:noProof/>
                <w:webHidden/>
              </w:rPr>
            </w:r>
          </w:ins>
          <w:r>
            <w:rPr>
              <w:noProof/>
              <w:webHidden/>
            </w:rPr>
            <w:fldChar w:fldCharType="separate"/>
          </w:r>
          <w:ins w:id="224" w:author=" " w:date="2008-11-03T10:41:00Z">
            <w:r>
              <w:rPr>
                <w:noProof/>
                <w:webHidden/>
              </w:rPr>
              <w:t>71</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25" w:author=" " w:date="2008-11-03T10:41:00Z"/>
              <w:rFonts w:eastAsiaTheme="minorEastAsia"/>
              <w:noProof/>
            </w:rPr>
          </w:pPr>
          <w:ins w:id="22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7.4</w:t>
            </w:r>
            <w:r>
              <w:rPr>
                <w:rFonts w:eastAsiaTheme="minorEastAsia"/>
                <w:noProof/>
              </w:rPr>
              <w:tab/>
            </w:r>
            <w:r w:rsidRPr="0066633F">
              <w:rPr>
                <w:rStyle w:val="Hyperlink"/>
                <w:noProof/>
              </w:rPr>
              <w:t>Installation of CSM Security Web Service</w:t>
            </w:r>
            <w:r>
              <w:rPr>
                <w:noProof/>
                <w:webHidden/>
              </w:rPr>
              <w:tab/>
            </w:r>
            <w:r>
              <w:rPr>
                <w:noProof/>
                <w:webHidden/>
              </w:rPr>
              <w:fldChar w:fldCharType="begin"/>
            </w:r>
            <w:r>
              <w:rPr>
                <w:noProof/>
                <w:webHidden/>
              </w:rPr>
              <w:instrText xml:space="preserve"> PAGEREF _Toc213472302 \h </w:instrText>
            </w:r>
            <w:r>
              <w:rPr>
                <w:noProof/>
                <w:webHidden/>
              </w:rPr>
            </w:r>
          </w:ins>
          <w:r>
            <w:rPr>
              <w:noProof/>
              <w:webHidden/>
            </w:rPr>
            <w:fldChar w:fldCharType="separate"/>
          </w:r>
          <w:ins w:id="227" w:author=" " w:date="2008-11-03T10:41:00Z">
            <w:r>
              <w:rPr>
                <w:noProof/>
                <w:webHidden/>
              </w:rPr>
              <w:t>72</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228" w:author=" " w:date="2008-11-03T10:41:00Z"/>
              <w:rFonts w:eastAsiaTheme="minorEastAsia"/>
              <w:noProof/>
            </w:rPr>
          </w:pPr>
          <w:ins w:id="22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w:t>
            </w:r>
            <w:r>
              <w:rPr>
                <w:rFonts w:eastAsiaTheme="minorEastAsia"/>
                <w:noProof/>
              </w:rPr>
              <w:tab/>
            </w:r>
            <w:r w:rsidRPr="0066633F">
              <w:rPr>
                <w:rStyle w:val="Hyperlink"/>
                <w:noProof/>
              </w:rPr>
              <w:t>CSM Instance Level and Attribute Level Security</w:t>
            </w:r>
            <w:r>
              <w:rPr>
                <w:noProof/>
                <w:webHidden/>
              </w:rPr>
              <w:tab/>
            </w:r>
            <w:r>
              <w:rPr>
                <w:noProof/>
                <w:webHidden/>
              </w:rPr>
              <w:fldChar w:fldCharType="begin"/>
            </w:r>
            <w:r>
              <w:rPr>
                <w:noProof/>
                <w:webHidden/>
              </w:rPr>
              <w:instrText xml:space="preserve"> PAGEREF _Toc213472303 \h </w:instrText>
            </w:r>
            <w:r>
              <w:rPr>
                <w:noProof/>
                <w:webHidden/>
              </w:rPr>
            </w:r>
          </w:ins>
          <w:r>
            <w:rPr>
              <w:noProof/>
              <w:webHidden/>
            </w:rPr>
            <w:fldChar w:fldCharType="separate"/>
          </w:r>
          <w:ins w:id="230" w:author=" " w:date="2008-11-03T10:41:00Z">
            <w:r>
              <w:rPr>
                <w:noProof/>
                <w:webHidden/>
              </w:rPr>
              <w:t>74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31" w:author=" " w:date="2008-11-03T10:41:00Z"/>
              <w:rFonts w:eastAsiaTheme="minorEastAsia"/>
              <w:noProof/>
            </w:rPr>
          </w:pPr>
          <w:ins w:id="23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8.1.1</w:t>
            </w:r>
            <w:r>
              <w:rPr>
                <w:rFonts w:eastAsiaTheme="minorEastAsia"/>
                <w:noProof/>
              </w:rPr>
              <w:tab/>
            </w:r>
            <w:r w:rsidRPr="0066633F">
              <w:rPr>
                <w:rStyle w:val="Hyperlink"/>
                <w:noProof/>
              </w:rPr>
              <w:t>Prior to CSM 4.0</w:t>
            </w:r>
            <w:r>
              <w:rPr>
                <w:noProof/>
                <w:webHidden/>
              </w:rPr>
              <w:tab/>
            </w:r>
            <w:r>
              <w:rPr>
                <w:noProof/>
                <w:webHidden/>
              </w:rPr>
              <w:fldChar w:fldCharType="begin"/>
            </w:r>
            <w:r>
              <w:rPr>
                <w:noProof/>
                <w:webHidden/>
              </w:rPr>
              <w:instrText xml:space="preserve"> PAGEREF _Toc213472304 \h </w:instrText>
            </w:r>
            <w:r>
              <w:rPr>
                <w:noProof/>
                <w:webHidden/>
              </w:rPr>
            </w:r>
          </w:ins>
          <w:r>
            <w:rPr>
              <w:noProof/>
              <w:webHidden/>
            </w:rPr>
            <w:fldChar w:fldCharType="separate"/>
          </w:r>
          <w:ins w:id="233" w:author=" " w:date="2008-11-03T10:41:00Z">
            <w:r>
              <w:rPr>
                <w:noProof/>
                <w:webHidden/>
              </w:rPr>
              <w:t>74</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34" w:author=" " w:date="2008-11-03T10:41:00Z"/>
              <w:rFonts w:eastAsiaTheme="minorEastAsia"/>
              <w:noProof/>
            </w:rPr>
          </w:pPr>
          <w:ins w:id="23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w:t>
            </w:r>
            <w:r>
              <w:rPr>
                <w:rFonts w:eastAsiaTheme="minorEastAsia"/>
                <w:noProof/>
              </w:rPr>
              <w:tab/>
            </w:r>
            <w:r w:rsidRPr="0066633F">
              <w:rPr>
                <w:rStyle w:val="Hyperlink"/>
                <w:noProof/>
              </w:rPr>
              <w:t>Instance Level</w:t>
            </w:r>
            <w:r>
              <w:rPr>
                <w:noProof/>
                <w:webHidden/>
              </w:rPr>
              <w:tab/>
            </w:r>
            <w:r>
              <w:rPr>
                <w:noProof/>
                <w:webHidden/>
              </w:rPr>
              <w:fldChar w:fldCharType="begin"/>
            </w:r>
            <w:r>
              <w:rPr>
                <w:noProof/>
                <w:webHidden/>
              </w:rPr>
              <w:instrText xml:space="preserve"> PAGEREF _Toc213472305 \h </w:instrText>
            </w:r>
            <w:r>
              <w:rPr>
                <w:noProof/>
                <w:webHidden/>
              </w:rPr>
            </w:r>
          </w:ins>
          <w:r>
            <w:rPr>
              <w:noProof/>
              <w:webHidden/>
            </w:rPr>
            <w:fldChar w:fldCharType="separate"/>
          </w:r>
          <w:ins w:id="236" w:author=" " w:date="2008-11-03T10:41:00Z">
            <w:r>
              <w:rPr>
                <w:noProof/>
                <w:webHidden/>
              </w:rPr>
              <w:t>75</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37" w:author=" " w:date="2008-11-03T10:41:00Z"/>
              <w:rFonts w:eastAsiaTheme="minorEastAsia"/>
              <w:noProof/>
            </w:rPr>
          </w:pPr>
          <w:ins w:id="23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8.1.2.1</w:t>
            </w:r>
            <w:r>
              <w:rPr>
                <w:rFonts w:eastAsiaTheme="minorEastAsia"/>
                <w:noProof/>
              </w:rPr>
              <w:tab/>
            </w:r>
            <w:r w:rsidRPr="0066633F">
              <w:rPr>
                <w:rStyle w:val="Hyperlink"/>
                <w:noProof/>
              </w:rPr>
              <w:t>Requirements Addressed</w:t>
            </w:r>
            <w:r>
              <w:rPr>
                <w:noProof/>
                <w:webHidden/>
              </w:rPr>
              <w:tab/>
            </w:r>
            <w:r>
              <w:rPr>
                <w:noProof/>
                <w:webHidden/>
              </w:rPr>
              <w:fldChar w:fldCharType="begin"/>
            </w:r>
            <w:r>
              <w:rPr>
                <w:noProof/>
                <w:webHidden/>
              </w:rPr>
              <w:instrText xml:space="preserve"> PAGEREF _Toc213472306 \h </w:instrText>
            </w:r>
            <w:r>
              <w:rPr>
                <w:noProof/>
                <w:webHidden/>
              </w:rPr>
            </w:r>
          </w:ins>
          <w:r>
            <w:rPr>
              <w:noProof/>
              <w:webHidden/>
            </w:rPr>
            <w:fldChar w:fldCharType="separate"/>
          </w:r>
          <w:ins w:id="239" w:author=" " w:date="2008-11-03T10:41:00Z">
            <w:r>
              <w:rPr>
                <w:noProof/>
                <w:webHidden/>
              </w:rPr>
              <w:t>75</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40" w:author=" " w:date="2008-11-03T10:41:00Z"/>
              <w:rFonts w:eastAsiaTheme="minorEastAsia"/>
              <w:noProof/>
            </w:rPr>
          </w:pPr>
          <w:ins w:id="24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8.1.2.2</w:t>
            </w:r>
            <w:r>
              <w:rPr>
                <w:rFonts w:eastAsiaTheme="minorEastAsia"/>
                <w:noProof/>
              </w:rPr>
              <w:tab/>
            </w:r>
            <w:r w:rsidRPr="0066633F">
              <w:rPr>
                <w:rStyle w:val="Hyperlink"/>
                <w:noProof/>
              </w:rPr>
              <w:t>Overall Design</w:t>
            </w:r>
            <w:r>
              <w:rPr>
                <w:noProof/>
                <w:webHidden/>
              </w:rPr>
              <w:tab/>
            </w:r>
            <w:r>
              <w:rPr>
                <w:noProof/>
                <w:webHidden/>
              </w:rPr>
              <w:fldChar w:fldCharType="begin"/>
            </w:r>
            <w:r>
              <w:rPr>
                <w:noProof/>
                <w:webHidden/>
              </w:rPr>
              <w:instrText xml:space="preserve"> PAGEREF _Toc213472307 \h </w:instrText>
            </w:r>
            <w:r>
              <w:rPr>
                <w:noProof/>
                <w:webHidden/>
              </w:rPr>
            </w:r>
          </w:ins>
          <w:r>
            <w:rPr>
              <w:noProof/>
              <w:webHidden/>
            </w:rPr>
            <w:fldChar w:fldCharType="separate"/>
          </w:r>
          <w:ins w:id="242" w:author=" " w:date="2008-11-03T10:41:00Z">
            <w:r>
              <w:rPr>
                <w:noProof/>
                <w:webHidden/>
              </w:rPr>
              <w:t>76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43" w:author=" " w:date="2008-11-03T10:41:00Z"/>
              <w:rFonts w:eastAsiaTheme="minorEastAsia"/>
              <w:noProof/>
            </w:rPr>
          </w:pPr>
          <w:ins w:id="24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8.1.2.3</w:t>
            </w:r>
            <w:r>
              <w:rPr>
                <w:rFonts w:eastAsiaTheme="minorEastAsia"/>
                <w:noProof/>
              </w:rPr>
              <w:tab/>
            </w:r>
            <w:r w:rsidRPr="0066633F">
              <w:rPr>
                <w:rStyle w:val="Hyperlink"/>
                <w:noProof/>
              </w:rPr>
              <w:t>Provisioning Instance Level Security</w:t>
            </w:r>
            <w:r>
              <w:rPr>
                <w:noProof/>
                <w:webHidden/>
              </w:rPr>
              <w:tab/>
            </w:r>
            <w:r>
              <w:rPr>
                <w:noProof/>
                <w:webHidden/>
              </w:rPr>
              <w:fldChar w:fldCharType="begin"/>
            </w:r>
            <w:r>
              <w:rPr>
                <w:noProof/>
                <w:webHidden/>
              </w:rPr>
              <w:instrText xml:space="preserve"> PAGEREF _Toc213472308 \h </w:instrText>
            </w:r>
            <w:r>
              <w:rPr>
                <w:noProof/>
                <w:webHidden/>
              </w:rPr>
            </w:r>
          </w:ins>
          <w:r>
            <w:rPr>
              <w:noProof/>
              <w:webHidden/>
            </w:rPr>
            <w:fldChar w:fldCharType="separate"/>
          </w:r>
          <w:ins w:id="245" w:author=" " w:date="2008-11-03T10:41:00Z">
            <w:r>
              <w:rPr>
                <w:noProof/>
                <w:webHidden/>
              </w:rPr>
              <w:t>76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46" w:author=" " w:date="2008-11-03T10:41:00Z"/>
              <w:rFonts w:eastAsiaTheme="minorEastAsia"/>
              <w:noProof/>
            </w:rPr>
          </w:pPr>
          <w:ins w:id="24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"_Toc213472309"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8.1.2.4</w:t>
            </w:r>
            <w:r>
              <w:rPr>
                <w:rFonts w:eastAsiaTheme="minorEastAsia"/>
                <w:noProof/>
              </w:rPr>
              <w:tab/>
            </w:r>
            <w:r w:rsidRPr="0066633F">
              <w:rPr>
                <w:rStyle w:val="Hyperlink"/>
                <w:noProof/>
              </w:rPr>
              <w:t>Using Instance Level Security</w:t>
            </w:r>
            <w:r>
              <w:rPr>
                <w:noProof/>
                <w:webHidden/>
              </w:rPr>
              <w:tab/>
            </w:r>
            <w:r>
              <w:rPr>
                <w:noProof/>
                <w:webHidden/>
              </w:rPr>
              <w:fldChar w:fldCharType="begin"/>
            </w:r>
            <w:r>
              <w:rPr>
                <w:noProof/>
                <w:webHidden/>
              </w:rPr>
              <w:instrText xml:space="preserve"> PAGEREF _Toc213472309 \h </w:instrText>
            </w:r>
            <w:r>
              <w:rPr>
                <w:noProof/>
                <w:webHidden/>
              </w:rPr>
            </w:r>
          </w:ins>
          <w:r>
            <w:rPr>
              <w:noProof/>
              <w:webHidden/>
            </w:rPr>
            <w:fldChar w:fldCharType="separate"/>
          </w:r>
          <w:ins w:id="248" w:author=" " w:date="2008-11-03T10:41:00Z">
            <w:r>
              <w:rPr>
                <w:noProof/>
                <w:webHidden/>
              </w:rPr>
              <w:t>80</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49" w:author=" " w:date="2008-11-03T10:41:00Z"/>
              <w:rFonts w:eastAsiaTheme="minorEastAsia"/>
              <w:noProof/>
            </w:rPr>
          </w:pPr>
          <w:ins w:id="25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8.1.2.5</w:t>
            </w:r>
            <w:r>
              <w:rPr>
                <w:rFonts w:eastAsiaTheme="minorEastAsia"/>
                <w:noProof/>
              </w:rPr>
              <w:tab/>
            </w:r>
            <w:r w:rsidRPr="0066633F">
              <w:rPr>
                <w:rStyle w:val="Hyperlink"/>
                <w:noProof/>
              </w:rPr>
              <w:t>Known Issues</w:t>
            </w:r>
            <w:r>
              <w:rPr>
                <w:noProof/>
                <w:webHidden/>
              </w:rPr>
              <w:tab/>
            </w:r>
            <w:r>
              <w:rPr>
                <w:noProof/>
                <w:webHidden/>
              </w:rPr>
              <w:fldChar w:fldCharType="begin"/>
            </w:r>
            <w:r>
              <w:rPr>
                <w:noProof/>
                <w:webHidden/>
              </w:rPr>
              <w:instrText xml:space="preserve"> PAGEREF _Toc213472310 \h </w:instrText>
            </w:r>
            <w:r>
              <w:rPr>
                <w:noProof/>
                <w:webHidden/>
              </w:rPr>
            </w:r>
          </w:ins>
          <w:r>
            <w:rPr>
              <w:noProof/>
              <w:webHidden/>
            </w:rPr>
            <w:fldChar w:fldCharType="separate"/>
          </w:r>
          <w:ins w:id="251" w:author=" " w:date="2008-11-03T10:41:00Z">
            <w:r>
              <w:rPr>
                <w:noProof/>
                <w:webHidden/>
              </w:rPr>
              <w:t>81</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52" w:author=" " w:date="2008-11-03T10:41:00Z"/>
              <w:rFonts w:eastAsiaTheme="minorEastAsia"/>
              <w:noProof/>
            </w:rPr>
          </w:pPr>
          <w:ins w:id="25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w:t>
            </w:r>
            <w:r>
              <w:rPr>
                <w:rFonts w:eastAsiaTheme="minorEastAsia"/>
                <w:noProof/>
              </w:rPr>
              <w:tab/>
            </w:r>
            <w:r w:rsidRPr="0066633F">
              <w:rPr>
                <w:rStyle w:val="Hyperlink"/>
                <w:noProof/>
              </w:rPr>
              <w:t>Attribute Level</w:t>
            </w:r>
            <w:r>
              <w:rPr>
                <w:noProof/>
                <w:webHidden/>
              </w:rPr>
              <w:tab/>
            </w:r>
            <w:r>
              <w:rPr>
                <w:noProof/>
                <w:webHidden/>
              </w:rPr>
              <w:fldChar w:fldCharType="begin"/>
            </w:r>
            <w:r>
              <w:rPr>
                <w:noProof/>
                <w:webHidden/>
              </w:rPr>
              <w:instrText xml:space="preserve"> PAGEREF _Toc213472311 \h </w:instrText>
            </w:r>
            <w:r>
              <w:rPr>
                <w:noProof/>
                <w:webHidden/>
              </w:rPr>
            </w:r>
          </w:ins>
          <w:r>
            <w:rPr>
              <w:noProof/>
              <w:webHidden/>
            </w:rPr>
            <w:fldChar w:fldCharType="separate"/>
          </w:r>
          <w:ins w:id="254" w:author=" " w:date="2008-11-03T10:41:00Z">
            <w:r>
              <w:rPr>
                <w:noProof/>
                <w:webHidden/>
              </w:rPr>
              <w:t>81</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55" w:author=" " w:date="2008-11-03T10:41:00Z"/>
              <w:rFonts w:eastAsiaTheme="minorEastAsia"/>
              <w:noProof/>
            </w:rPr>
          </w:pPr>
          <w:ins w:id="25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8.1.3.1</w:t>
            </w:r>
            <w:r>
              <w:rPr>
                <w:rFonts w:eastAsiaTheme="minorEastAsia"/>
                <w:noProof/>
              </w:rPr>
              <w:tab/>
            </w:r>
            <w:r w:rsidRPr="0066633F">
              <w:rPr>
                <w:rStyle w:val="Hyperlink"/>
                <w:noProof/>
              </w:rPr>
              <w:t>Requirements Addressed</w:t>
            </w:r>
            <w:r>
              <w:rPr>
                <w:noProof/>
                <w:webHidden/>
              </w:rPr>
              <w:tab/>
            </w:r>
            <w:r>
              <w:rPr>
                <w:noProof/>
                <w:webHidden/>
              </w:rPr>
              <w:fldChar w:fldCharType="begin"/>
            </w:r>
            <w:r>
              <w:rPr>
                <w:noProof/>
                <w:webHidden/>
              </w:rPr>
              <w:instrText xml:space="preserve"> PAGEREF _Toc213472312 \h </w:instrText>
            </w:r>
            <w:r>
              <w:rPr>
                <w:noProof/>
                <w:webHidden/>
              </w:rPr>
            </w:r>
          </w:ins>
          <w:r>
            <w:rPr>
              <w:noProof/>
              <w:webHidden/>
            </w:rPr>
            <w:fldChar w:fldCharType="separate"/>
          </w:r>
          <w:ins w:id="257" w:author=" " w:date="2008-11-03T10:41:00Z">
            <w:r>
              <w:rPr>
                <w:noProof/>
                <w:webHidden/>
              </w:rPr>
              <w:t>81</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58" w:author=" " w:date="2008-11-03T10:41:00Z"/>
              <w:rFonts w:eastAsiaTheme="minorEastAsia"/>
              <w:noProof/>
            </w:rPr>
          </w:pPr>
          <w:ins w:id="25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8.1.3.2</w:t>
            </w:r>
            <w:r>
              <w:rPr>
                <w:rFonts w:eastAsiaTheme="minorEastAsia"/>
                <w:noProof/>
              </w:rPr>
              <w:tab/>
            </w:r>
            <w:r w:rsidRPr="0066633F">
              <w:rPr>
                <w:rStyle w:val="Hyperlink"/>
                <w:noProof/>
              </w:rPr>
              <w:t>Overall Design</w:t>
            </w:r>
            <w:r>
              <w:rPr>
                <w:noProof/>
                <w:webHidden/>
              </w:rPr>
              <w:tab/>
            </w:r>
            <w:r>
              <w:rPr>
                <w:noProof/>
                <w:webHidden/>
              </w:rPr>
              <w:fldChar w:fldCharType="begin"/>
            </w:r>
            <w:r>
              <w:rPr>
                <w:noProof/>
                <w:webHidden/>
              </w:rPr>
              <w:instrText xml:space="preserve"> PAGEREF _Toc213472313 \h </w:instrText>
            </w:r>
            <w:r>
              <w:rPr>
                <w:noProof/>
                <w:webHidden/>
              </w:rPr>
            </w:r>
          </w:ins>
          <w:r>
            <w:rPr>
              <w:noProof/>
              <w:webHidden/>
            </w:rPr>
            <w:fldChar w:fldCharType="separate"/>
          </w:r>
          <w:ins w:id="260" w:author=" " w:date="2008-11-03T10:41:00Z">
            <w:r>
              <w:rPr>
                <w:noProof/>
                <w:webHidden/>
              </w:rPr>
              <w:t>82</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61" w:author=" " w:date="2008-11-03T10:41:00Z"/>
              <w:rFonts w:eastAsiaTheme="minorEastAsia"/>
              <w:noProof/>
            </w:rPr>
          </w:pPr>
          <w:ins w:id="26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8.1.3.3</w:t>
            </w:r>
            <w:r>
              <w:rPr>
                <w:rFonts w:eastAsiaTheme="minorEastAsia"/>
                <w:noProof/>
              </w:rPr>
              <w:tab/>
            </w:r>
            <w:r w:rsidRPr="0066633F">
              <w:rPr>
                <w:rStyle w:val="Hyperlink"/>
                <w:noProof/>
              </w:rPr>
              <w:t>Strict or Lenient behavior</w:t>
            </w:r>
            <w:r>
              <w:rPr>
                <w:noProof/>
                <w:webHidden/>
              </w:rPr>
              <w:tab/>
            </w:r>
            <w:r>
              <w:rPr>
                <w:noProof/>
                <w:webHidden/>
              </w:rPr>
              <w:fldChar w:fldCharType="begin"/>
            </w:r>
            <w:r>
              <w:rPr>
                <w:noProof/>
                <w:webHidden/>
              </w:rPr>
              <w:instrText xml:space="preserve"> PAGEREF _Toc213472314 \h </w:instrText>
            </w:r>
            <w:r>
              <w:rPr>
                <w:noProof/>
                <w:webHidden/>
              </w:rPr>
            </w:r>
          </w:ins>
          <w:r>
            <w:rPr>
              <w:noProof/>
              <w:webHidden/>
            </w:rPr>
            <w:fldChar w:fldCharType="separate"/>
          </w:r>
          <w:ins w:id="263" w:author=" " w:date="2008-11-03T10:41:00Z">
            <w:r>
              <w:rPr>
                <w:noProof/>
                <w:webHidden/>
              </w:rPr>
              <w:t>83</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64" w:author=" " w:date="2008-11-03T10:41:00Z"/>
              <w:rFonts w:eastAsiaTheme="minorEastAsia"/>
              <w:noProof/>
            </w:rPr>
          </w:pPr>
          <w:ins w:id="26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8.1.3.4</w:t>
            </w:r>
            <w:r>
              <w:rPr>
                <w:rFonts w:eastAsiaTheme="minorEastAsia"/>
                <w:noProof/>
              </w:rPr>
              <w:tab/>
            </w:r>
            <w:r w:rsidRPr="0066633F">
              <w:rPr>
                <w:rStyle w:val="Hyperlink"/>
                <w:noProof/>
              </w:rPr>
              <w:t>Provisioning Attribute Level Security</w:t>
            </w:r>
            <w:r>
              <w:rPr>
                <w:noProof/>
                <w:webHidden/>
              </w:rPr>
              <w:tab/>
            </w:r>
            <w:r>
              <w:rPr>
                <w:noProof/>
                <w:webHidden/>
              </w:rPr>
              <w:fldChar w:fldCharType="begin"/>
            </w:r>
            <w:r>
              <w:rPr>
                <w:noProof/>
                <w:webHidden/>
              </w:rPr>
              <w:instrText xml:space="preserve"> PAGEREF _Toc213472316 \h </w:instrText>
            </w:r>
            <w:r>
              <w:rPr>
                <w:noProof/>
                <w:webHidden/>
              </w:rPr>
            </w:r>
          </w:ins>
          <w:r>
            <w:rPr>
              <w:noProof/>
              <w:webHidden/>
            </w:rPr>
            <w:fldChar w:fldCharType="separate"/>
          </w:r>
          <w:ins w:id="266" w:author=" " w:date="2008-11-03T10:41:00Z">
            <w:r>
              <w:rPr>
                <w:noProof/>
                <w:webHidden/>
              </w:rPr>
              <w:t>83</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67" w:author=" " w:date="2008-11-03T10:41:00Z"/>
              <w:rFonts w:eastAsiaTheme="minorEastAsia"/>
              <w:noProof/>
            </w:rPr>
          </w:pPr>
          <w:ins w:id="26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8.1.3.5</w:t>
            </w:r>
            <w:r>
              <w:rPr>
                <w:rFonts w:eastAsiaTheme="minorEastAsia"/>
                <w:noProof/>
              </w:rPr>
              <w:tab/>
            </w:r>
            <w:r w:rsidRPr="0066633F">
              <w:rPr>
                <w:rStyle w:val="Hyperlink"/>
                <w:noProof/>
              </w:rPr>
              <w:t>Using Attribute Level Security</w:t>
            </w:r>
            <w:r>
              <w:rPr>
                <w:noProof/>
                <w:webHidden/>
              </w:rPr>
              <w:tab/>
            </w:r>
            <w:r>
              <w:rPr>
                <w:noProof/>
                <w:webHidden/>
              </w:rPr>
              <w:fldChar w:fldCharType="begin"/>
            </w:r>
            <w:r>
              <w:rPr>
                <w:noProof/>
                <w:webHidden/>
              </w:rPr>
              <w:instrText xml:space="preserve"> PAGEREF _Toc213472317 \h </w:instrText>
            </w:r>
            <w:r>
              <w:rPr>
                <w:noProof/>
                <w:webHidden/>
              </w:rPr>
            </w:r>
          </w:ins>
          <w:r>
            <w:rPr>
              <w:noProof/>
              <w:webHidden/>
            </w:rPr>
            <w:fldChar w:fldCharType="separate"/>
          </w:r>
          <w:ins w:id="269" w:author=" " w:date="2008-11-03T10:41:00Z">
            <w:r>
              <w:rPr>
                <w:noProof/>
                <w:webHidden/>
              </w:rPr>
              <w:t>84</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70" w:author=" " w:date="2008-11-03T10:41:00Z"/>
              <w:rFonts w:eastAsiaTheme="minorEastAsia"/>
              <w:noProof/>
            </w:rPr>
          </w:pPr>
          <w:ins w:id="27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8.1.3.6</w:t>
            </w:r>
            <w:r>
              <w:rPr>
                <w:rFonts w:eastAsiaTheme="minorEastAsia"/>
                <w:noProof/>
              </w:rPr>
              <w:tab/>
            </w:r>
            <w:r w:rsidRPr="0066633F">
              <w:rPr>
                <w:rStyle w:val="Hyperlink"/>
                <w:noProof/>
              </w:rPr>
              <w:t>Know Issues</w:t>
            </w:r>
            <w:r>
              <w:rPr>
                <w:noProof/>
                <w:webHidden/>
              </w:rPr>
              <w:tab/>
            </w:r>
            <w:r>
              <w:rPr>
                <w:noProof/>
                <w:webHidden/>
              </w:rPr>
              <w:fldChar w:fldCharType="begin"/>
            </w:r>
            <w:r>
              <w:rPr>
                <w:noProof/>
                <w:webHidden/>
              </w:rPr>
              <w:instrText xml:space="preserve"> PAGEREF _Toc213472318 \h </w:instrText>
            </w:r>
            <w:r>
              <w:rPr>
                <w:noProof/>
                <w:webHidden/>
              </w:rPr>
            </w:r>
          </w:ins>
          <w:r>
            <w:rPr>
              <w:noProof/>
              <w:webHidden/>
            </w:rPr>
            <w:fldChar w:fldCharType="separate"/>
          </w:r>
          <w:ins w:id="272" w:author=" " w:date="2008-11-03T10:41:00Z">
            <w:r>
              <w:rPr>
                <w:noProof/>
                <w:webHidden/>
              </w:rPr>
              <w:t>84</w:t>
            </w:r>
            <w:r>
              <w:rPr>
                <w:noProof/>
                <w:webHidden/>
              </w:rPr>
              <w:fldChar w:fldCharType="end"/>
            </w:r>
            <w:r w:rsidRPr="0066633F">
              <w:rPr>
                <w:rStyle w:val="Hyperlink"/>
                <w:noProof/>
              </w:rPr>
              <w:fldChar w:fldCharType="end"/>
            </w:r>
          </w:ins>
        </w:p>
        <w:p w:rsidR="001A5D9D" w:rsidRDefault="001A5D9D">
          <w:pPr>
            <w:pStyle w:val="TOC1"/>
            <w:tabs>
              <w:tab w:val="left" w:pos="440"/>
              <w:tab w:val="right" w:leader="dot" w:pos="10790"/>
            </w:tabs>
            <w:rPr>
              <w:ins w:id="273" w:author=" " w:date="2008-11-03T10:41:00Z"/>
              <w:rFonts w:eastAsiaTheme="minorEastAsia"/>
              <w:noProof/>
            </w:rPr>
          </w:pPr>
          <w:ins w:id="27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"_Toc213472319"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w:t>
            </w:r>
            <w:r>
              <w:rPr>
                <w:rFonts w:eastAsiaTheme="minorEastAsia"/>
                <w:noProof/>
              </w:rPr>
              <w:tab/>
            </w:r>
            <w:r w:rsidRPr="0066633F">
              <w:rPr>
                <w:rStyle w:val="Hyperlink"/>
                <w:noProof/>
              </w:rPr>
              <w:t>CSM Acegi Adapter</w:t>
            </w:r>
            <w:r>
              <w:rPr>
                <w:noProof/>
                <w:webHidden/>
              </w:rPr>
              <w:tab/>
            </w:r>
            <w:r>
              <w:rPr>
                <w:noProof/>
                <w:webHidden/>
              </w:rPr>
              <w:fldChar w:fldCharType="begin"/>
            </w:r>
            <w:r>
              <w:rPr>
                <w:noProof/>
                <w:webHidden/>
              </w:rPr>
              <w:instrText xml:space="preserve"> PAGEREF _Toc213472319 \h </w:instrText>
            </w:r>
            <w:r>
              <w:rPr>
                <w:noProof/>
                <w:webHidden/>
              </w:rPr>
            </w:r>
          </w:ins>
          <w:r>
            <w:rPr>
              <w:noProof/>
              <w:webHidden/>
            </w:rPr>
            <w:fldChar w:fldCharType="separate"/>
          </w:r>
          <w:ins w:id="275" w:author=" " w:date="2008-11-03T10:41:00Z">
            <w:r>
              <w:rPr>
                <w:noProof/>
                <w:webHidden/>
              </w:rPr>
              <w:t>85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76" w:author=" " w:date="2008-11-03T10:41:00Z"/>
              <w:rFonts w:eastAsiaTheme="minorEastAsia"/>
              <w:noProof/>
            </w:rPr>
          </w:pPr>
          <w:ins w:id="27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w:t>
            </w:r>
            <w:r>
              <w:rPr>
                <w:rFonts w:eastAsiaTheme="minorEastAsia"/>
                <w:noProof/>
              </w:rPr>
              <w:tab/>
            </w:r>
            <w:r w:rsidRPr="0066633F">
              <w:rPr>
                <w:rStyle w:val="Hyperlink"/>
                <w:noProof/>
              </w:rPr>
              <w:t>Overview</w:t>
            </w:r>
            <w:r>
              <w:rPr>
                <w:noProof/>
                <w:webHidden/>
              </w:rPr>
              <w:tab/>
            </w:r>
            <w:r>
              <w:rPr>
                <w:noProof/>
                <w:webHidden/>
              </w:rPr>
              <w:fldChar w:fldCharType="begin"/>
            </w:r>
            <w:r>
              <w:rPr>
                <w:noProof/>
                <w:webHidden/>
              </w:rPr>
              <w:instrText xml:space="preserve"> PAGEREF _Toc213472320 \h </w:instrText>
            </w:r>
            <w:r>
              <w:rPr>
                <w:noProof/>
                <w:webHidden/>
              </w:rPr>
            </w:r>
          </w:ins>
          <w:r>
            <w:rPr>
              <w:noProof/>
              <w:webHidden/>
            </w:rPr>
            <w:fldChar w:fldCharType="separate"/>
          </w:r>
          <w:ins w:id="278" w:author=" " w:date="2008-11-03T10:41:00Z">
            <w:r>
              <w:rPr>
                <w:noProof/>
                <w:webHidden/>
              </w:rPr>
              <w:t>85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79" w:author=" " w:date="2008-11-03T10:41:00Z"/>
              <w:rFonts w:eastAsiaTheme="minorEastAsia"/>
              <w:noProof/>
            </w:rPr>
          </w:pPr>
          <w:ins w:id="28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9.1.1</w:t>
            </w:r>
            <w:r>
              <w:rPr>
                <w:rFonts w:eastAsiaTheme="minorEastAsia"/>
                <w:noProof/>
              </w:rPr>
              <w:tab/>
            </w:r>
            <w:r w:rsidRPr="0066633F">
              <w:rPr>
                <w:rStyle w:val="Hyperlink"/>
                <w:noProof/>
              </w:rPr>
              <w:t>Implementation</w:t>
            </w:r>
            <w:r>
              <w:rPr>
                <w:noProof/>
                <w:webHidden/>
              </w:rPr>
              <w:tab/>
            </w:r>
            <w:r>
              <w:rPr>
                <w:noProof/>
                <w:webHidden/>
              </w:rPr>
              <w:fldChar w:fldCharType="begin"/>
            </w:r>
            <w:r>
              <w:rPr>
                <w:noProof/>
                <w:webHidden/>
              </w:rPr>
              <w:instrText xml:space="preserve"> PAGEREF _Toc213472321 \h </w:instrText>
            </w:r>
            <w:r>
              <w:rPr>
                <w:noProof/>
                <w:webHidden/>
              </w:rPr>
            </w:r>
          </w:ins>
          <w:r>
            <w:rPr>
              <w:noProof/>
              <w:webHidden/>
            </w:rPr>
            <w:fldChar w:fldCharType="separate"/>
          </w:r>
          <w:ins w:id="281" w:author=" " w:date="2008-11-03T10:41:00Z">
            <w:r>
              <w:rPr>
                <w:noProof/>
                <w:webHidden/>
              </w:rPr>
              <w:t>85</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82" w:author=" " w:date="2008-11-03T10:41:00Z"/>
              <w:rFonts w:eastAsiaTheme="minorEastAsia"/>
              <w:noProof/>
            </w:rPr>
          </w:pPr>
          <w:ins w:id="28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9.1.1.1</w:t>
            </w:r>
            <w:r>
              <w:rPr>
                <w:rFonts w:eastAsiaTheme="minorEastAsia"/>
                <w:noProof/>
              </w:rPr>
              <w:tab/>
            </w:r>
            <w:r w:rsidRPr="0066633F">
              <w:rPr>
                <w:rStyle w:val="Hyperlink"/>
                <w:noProof/>
              </w:rPr>
              <w:t>Method Level Security</w:t>
            </w:r>
            <w:r>
              <w:rPr>
                <w:noProof/>
                <w:webHidden/>
              </w:rPr>
              <w:tab/>
            </w:r>
            <w:r>
              <w:rPr>
                <w:noProof/>
                <w:webHidden/>
              </w:rPr>
              <w:fldChar w:fldCharType="begin"/>
            </w:r>
            <w:r>
              <w:rPr>
                <w:noProof/>
                <w:webHidden/>
              </w:rPr>
              <w:instrText xml:space="preserve"> PAGEREF _Toc213472322 \h </w:instrText>
            </w:r>
            <w:r>
              <w:rPr>
                <w:noProof/>
                <w:webHidden/>
              </w:rPr>
            </w:r>
          </w:ins>
          <w:r>
            <w:rPr>
              <w:noProof/>
              <w:webHidden/>
            </w:rPr>
            <w:fldChar w:fldCharType="separate"/>
          </w:r>
          <w:ins w:id="284" w:author=" " w:date="2008-11-03T10:41:00Z">
            <w:r>
              <w:rPr>
                <w:noProof/>
                <w:webHidden/>
              </w:rPr>
              <w:t>86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85" w:author=" " w:date="2008-11-03T10:41:00Z"/>
              <w:rFonts w:eastAsiaTheme="minorEastAsia"/>
              <w:noProof/>
            </w:rPr>
          </w:pPr>
          <w:ins w:id="28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9.1.1.2</w:t>
            </w:r>
            <w:r>
              <w:rPr>
                <w:rFonts w:eastAsiaTheme="minorEastAsia"/>
                <w:noProof/>
              </w:rPr>
              <w:tab/>
            </w:r>
            <w:r w:rsidRPr="0066633F">
              <w:rPr>
                <w:rStyle w:val="Hyperlink"/>
                <w:noProof/>
              </w:rPr>
              <w:t>Method Parameter Level Security</w:t>
            </w:r>
            <w:r>
              <w:rPr>
                <w:noProof/>
                <w:webHidden/>
              </w:rPr>
              <w:tab/>
            </w:r>
            <w:r>
              <w:rPr>
                <w:noProof/>
                <w:webHidden/>
              </w:rPr>
              <w:fldChar w:fldCharType="begin"/>
            </w:r>
            <w:r>
              <w:rPr>
                <w:noProof/>
                <w:webHidden/>
              </w:rPr>
              <w:instrText xml:space="preserve"> PAGEREF _Toc213472323 \h </w:instrText>
            </w:r>
            <w:r>
              <w:rPr>
                <w:noProof/>
                <w:webHidden/>
              </w:rPr>
            </w:r>
          </w:ins>
          <w:r>
            <w:rPr>
              <w:noProof/>
              <w:webHidden/>
            </w:rPr>
            <w:fldChar w:fldCharType="separate"/>
          </w:r>
          <w:ins w:id="287" w:author=" " w:date="2008-11-03T10:41:00Z">
            <w:r>
              <w:rPr>
                <w:noProof/>
                <w:webHidden/>
              </w:rPr>
              <w:t>87</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88" w:author=" " w:date="2008-11-03T10:41:00Z"/>
              <w:rFonts w:eastAsiaTheme="minorEastAsia"/>
              <w:noProof/>
            </w:rPr>
          </w:pPr>
          <w:ins w:id="28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9.1.2</w:t>
            </w:r>
            <w:r>
              <w:rPr>
                <w:rFonts w:eastAsiaTheme="minorEastAsia"/>
                <w:noProof/>
              </w:rPr>
              <w:tab/>
            </w:r>
            <w:r w:rsidRPr="0066633F">
              <w:rPr>
                <w:rStyle w:val="Hyperlink"/>
                <w:noProof/>
              </w:rPr>
              <w:t>Workflow</w:t>
            </w:r>
            <w:r>
              <w:rPr>
                <w:noProof/>
                <w:webHidden/>
              </w:rPr>
              <w:tab/>
            </w:r>
            <w:r>
              <w:rPr>
                <w:noProof/>
                <w:webHidden/>
              </w:rPr>
              <w:fldChar w:fldCharType="begin"/>
            </w:r>
            <w:r>
              <w:rPr>
                <w:noProof/>
                <w:webHidden/>
              </w:rPr>
              <w:instrText xml:space="preserve"> PAGEREF _Toc213472324 \h </w:instrText>
            </w:r>
            <w:r>
              <w:rPr>
                <w:noProof/>
                <w:webHidden/>
              </w:rPr>
            </w:r>
          </w:ins>
          <w:r>
            <w:rPr>
              <w:noProof/>
              <w:webHidden/>
            </w:rPr>
            <w:fldChar w:fldCharType="separate"/>
          </w:r>
          <w:ins w:id="290" w:author=" " w:date="2008-11-03T10:41:00Z">
            <w:r>
              <w:rPr>
                <w:noProof/>
                <w:webHidden/>
              </w:rPr>
              <w:t>87</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291" w:author=" " w:date="2008-11-03T10:41:00Z"/>
              <w:rFonts w:eastAsiaTheme="minorEastAsia"/>
              <w:noProof/>
            </w:rPr>
          </w:pPr>
          <w:ins w:id="29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9.1.3</w:t>
            </w:r>
            <w:r>
              <w:rPr>
                <w:rFonts w:eastAsiaTheme="minorEastAsia"/>
                <w:noProof/>
              </w:rPr>
              <w:tab/>
            </w:r>
            <w:r w:rsidRPr="0066633F">
              <w:rPr>
                <w:rStyle w:val="Hyperlink"/>
                <w:noProof/>
              </w:rPr>
              <w:t>Integrating and Configuring</w:t>
            </w:r>
            <w:r>
              <w:rPr>
                <w:noProof/>
                <w:webHidden/>
              </w:rPr>
              <w:tab/>
            </w:r>
            <w:r>
              <w:rPr>
                <w:noProof/>
                <w:webHidden/>
              </w:rPr>
              <w:fldChar w:fldCharType="begin"/>
            </w:r>
            <w:r>
              <w:rPr>
                <w:noProof/>
                <w:webHidden/>
              </w:rPr>
              <w:instrText xml:space="preserve"> PAGEREF _Toc213472325 \h </w:instrText>
            </w:r>
            <w:r>
              <w:rPr>
                <w:noProof/>
                <w:webHidden/>
              </w:rPr>
            </w:r>
          </w:ins>
          <w:r>
            <w:rPr>
              <w:noProof/>
              <w:webHidden/>
            </w:rPr>
            <w:fldChar w:fldCharType="separate"/>
          </w:r>
          <w:ins w:id="293" w:author=" " w:date="2008-11-03T10:41:00Z">
            <w:r>
              <w:rPr>
                <w:noProof/>
                <w:webHidden/>
              </w:rPr>
              <w:t>87</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94" w:author=" " w:date="2008-11-03T10:41:00Z"/>
              <w:rFonts w:eastAsiaTheme="minorEastAsia"/>
              <w:noProof/>
            </w:rPr>
          </w:pPr>
          <w:ins w:id="29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9.1.3.1</w:t>
            </w:r>
            <w:r>
              <w:rPr>
                <w:rFonts w:eastAsiaTheme="minorEastAsia"/>
                <w:noProof/>
              </w:rPr>
              <w:tab/>
            </w:r>
            <w:r w:rsidRPr="0066633F">
              <w:rPr>
                <w:rStyle w:val="Hyperlink"/>
                <w:noProof/>
              </w:rPr>
              <w:t>Configure Acegi Security</w:t>
            </w:r>
            <w:r>
              <w:rPr>
                <w:noProof/>
                <w:webHidden/>
              </w:rPr>
              <w:tab/>
            </w:r>
            <w:r>
              <w:rPr>
                <w:noProof/>
                <w:webHidden/>
              </w:rPr>
              <w:fldChar w:fldCharType="begin"/>
            </w:r>
            <w:r>
              <w:rPr>
                <w:noProof/>
                <w:webHidden/>
              </w:rPr>
              <w:instrText xml:space="preserve"> PAGEREF _Toc213472326 \h </w:instrText>
            </w:r>
            <w:r>
              <w:rPr>
                <w:noProof/>
                <w:webHidden/>
              </w:rPr>
            </w:r>
          </w:ins>
          <w:r>
            <w:rPr>
              <w:noProof/>
              <w:webHidden/>
            </w:rPr>
            <w:fldChar w:fldCharType="separate"/>
          </w:r>
          <w:ins w:id="296" w:author=" " w:date="2008-11-03T10:41:00Z">
            <w:r>
              <w:rPr>
                <w:noProof/>
                <w:webHidden/>
              </w:rPr>
              <w:t>87</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297" w:author=" " w:date="2008-11-03T10:41:00Z"/>
              <w:rFonts w:eastAsiaTheme="minorEastAsia"/>
              <w:noProof/>
            </w:rPr>
          </w:pPr>
          <w:ins w:id="29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9.1.3.2</w:t>
            </w:r>
            <w:r>
              <w:rPr>
                <w:rFonts w:eastAsiaTheme="minorEastAsia"/>
                <w:noProof/>
              </w:rPr>
              <w:tab/>
            </w:r>
            <w:r w:rsidRPr="0066633F">
              <w:rPr>
                <w:rStyle w:val="Hyperlink"/>
                <w:noProof/>
              </w:rPr>
              <w:t>Database properties and configuration</w:t>
            </w:r>
            <w:r>
              <w:rPr>
                <w:noProof/>
                <w:webHidden/>
              </w:rPr>
              <w:tab/>
            </w:r>
            <w:r>
              <w:rPr>
                <w:noProof/>
                <w:webHidden/>
              </w:rPr>
              <w:fldChar w:fldCharType="begin"/>
            </w:r>
            <w:r>
              <w:rPr>
                <w:noProof/>
                <w:webHidden/>
              </w:rPr>
              <w:instrText xml:space="preserve"> PAGEREF _Toc213472327 \h </w:instrText>
            </w:r>
            <w:r>
              <w:rPr>
                <w:noProof/>
                <w:webHidden/>
              </w:rPr>
            </w:r>
          </w:ins>
          <w:r>
            <w:rPr>
              <w:noProof/>
              <w:webHidden/>
            </w:rPr>
            <w:fldChar w:fldCharType="separate"/>
          </w:r>
          <w:ins w:id="299" w:author=" " w:date="2008-11-03T10:41:00Z">
            <w:r>
              <w:rPr>
                <w:noProof/>
                <w:webHidden/>
              </w:rPr>
              <w:t>88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300" w:author=" " w:date="2008-11-03T10:41:00Z"/>
              <w:noProof/>
            </w:rPr>
          </w:pPr>
          <w:ins w:id="30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Create and Prime Database</w:t>
            </w:r>
            <w:r>
              <w:rPr>
                <w:noProof/>
                <w:webHidden/>
              </w:rPr>
              <w:tab/>
            </w:r>
            <w:r>
              <w:rPr>
                <w:noProof/>
                <w:webHidden/>
              </w:rPr>
              <w:fldChar w:fldCharType="begin"/>
            </w:r>
            <w:r>
              <w:rPr>
                <w:noProof/>
                <w:webHidden/>
              </w:rPr>
              <w:instrText xml:space="preserve"> PAGEREF _Toc213472328 \h </w:instrText>
            </w:r>
            <w:r>
              <w:rPr>
                <w:noProof/>
                <w:webHidden/>
              </w:rPr>
            </w:r>
          </w:ins>
          <w:r>
            <w:rPr>
              <w:noProof/>
              <w:webHidden/>
            </w:rPr>
            <w:fldChar w:fldCharType="separate"/>
          </w:r>
          <w:ins w:id="302" w:author=" " w:date="2008-11-03T10:41:00Z">
            <w:r>
              <w:rPr>
                <w:noProof/>
                <w:webHidden/>
              </w:rPr>
              <w:t>88</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303" w:author=" " w:date="2008-11-03T10:41:00Z"/>
              <w:noProof/>
            </w:rPr>
          </w:pPr>
          <w:ins w:id="30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"_Toc213472329"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Configure Datasource</w:t>
            </w:r>
            <w:r>
              <w:rPr>
                <w:noProof/>
                <w:webHidden/>
              </w:rPr>
              <w:tab/>
            </w:r>
            <w:r>
              <w:rPr>
                <w:noProof/>
                <w:webHidden/>
              </w:rPr>
              <w:fldChar w:fldCharType="begin"/>
            </w:r>
            <w:r>
              <w:rPr>
                <w:noProof/>
                <w:webHidden/>
              </w:rPr>
              <w:instrText xml:space="preserve"> PAGEREF _Toc213472329 \h </w:instrText>
            </w:r>
            <w:r>
              <w:rPr>
                <w:noProof/>
                <w:webHidden/>
              </w:rPr>
            </w:r>
          </w:ins>
          <w:r>
            <w:rPr>
              <w:noProof/>
              <w:webHidden/>
            </w:rPr>
            <w:fldChar w:fldCharType="separate"/>
          </w:r>
          <w:ins w:id="305" w:author=" " w:date="2008-11-03T10:41:00Z">
            <w:r>
              <w:rPr>
                <w:noProof/>
                <w:webHidden/>
              </w:rPr>
              <w:t>89</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306" w:author=" " w:date="2008-11-03T10:41:00Z"/>
              <w:noProof/>
            </w:rPr>
          </w:pPr>
          <w:ins w:id="30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Configure Hibernate Configuration file</w:t>
            </w:r>
            <w:r>
              <w:rPr>
                <w:noProof/>
                <w:webHidden/>
              </w:rPr>
              <w:tab/>
            </w:r>
            <w:r>
              <w:rPr>
                <w:noProof/>
                <w:webHidden/>
              </w:rPr>
              <w:fldChar w:fldCharType="begin"/>
            </w:r>
            <w:r>
              <w:rPr>
                <w:noProof/>
                <w:webHidden/>
              </w:rPr>
              <w:instrText xml:space="preserve"> PAGEREF _Toc213472330 \h </w:instrText>
            </w:r>
            <w:r>
              <w:rPr>
                <w:noProof/>
                <w:webHidden/>
              </w:rPr>
            </w:r>
          </w:ins>
          <w:r>
            <w:rPr>
              <w:noProof/>
              <w:webHidden/>
            </w:rPr>
            <w:fldChar w:fldCharType="separate"/>
          </w:r>
          <w:ins w:id="308" w:author=" " w:date="2008-11-03T10:41:00Z">
            <w:r>
              <w:rPr>
                <w:noProof/>
                <w:webHidden/>
              </w:rPr>
              <w:t>90</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09" w:author=" " w:date="2008-11-03T10:41:00Z"/>
              <w:rFonts w:eastAsiaTheme="minorEastAsia"/>
              <w:noProof/>
            </w:rPr>
          </w:pPr>
          <w:ins w:id="31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9.1.3.3</w:t>
            </w:r>
            <w:r>
              <w:rPr>
                <w:rFonts w:eastAsiaTheme="minorEastAsia"/>
                <w:noProof/>
              </w:rPr>
              <w:tab/>
            </w:r>
            <w:r w:rsidRPr="0066633F">
              <w:rPr>
                <w:rStyle w:val="Hyperlink"/>
                <w:noProof/>
              </w:rPr>
              <w:t>Configure JAAS LoginModule</w:t>
            </w:r>
            <w:r>
              <w:rPr>
                <w:noProof/>
                <w:webHidden/>
              </w:rPr>
              <w:tab/>
            </w:r>
            <w:r>
              <w:rPr>
                <w:noProof/>
                <w:webHidden/>
              </w:rPr>
              <w:fldChar w:fldCharType="begin"/>
            </w:r>
            <w:r>
              <w:rPr>
                <w:noProof/>
                <w:webHidden/>
              </w:rPr>
              <w:instrText xml:space="preserve"> PAGEREF _Toc213472331 \h </w:instrText>
            </w:r>
            <w:r>
              <w:rPr>
                <w:noProof/>
                <w:webHidden/>
              </w:rPr>
            </w:r>
          </w:ins>
          <w:r>
            <w:rPr>
              <w:noProof/>
              <w:webHidden/>
            </w:rPr>
            <w:fldChar w:fldCharType="separate"/>
          </w:r>
          <w:ins w:id="311" w:author=" " w:date="2008-11-03T10:41:00Z">
            <w:r>
              <w:rPr>
                <w:noProof/>
                <w:webHidden/>
              </w:rPr>
              <w:t>91</w:t>
            </w:r>
            <w:r>
              <w:rPr>
                <w:noProof/>
                <w:webHidden/>
              </w:rPr>
              <w:fldChar w:fldCharType="end"/>
            </w:r>
            <w:r w:rsidRPr="0066633F">
              <w:rPr>
                <w:rStyle w:val="Hyperlink"/>
                <w:noProof/>
              </w:rPr>
              <w:fldChar w:fldCharType="end"/>
            </w:r>
          </w:ins>
        </w:p>
        <w:p w:rsidR="001A5D9D" w:rsidRDefault="001A5D9D">
          <w:pPr>
            <w:pStyle w:val="TOC3"/>
            <w:tabs>
              <w:tab w:val="right" w:leader="dot" w:pos="10790"/>
            </w:tabs>
            <w:rPr>
              <w:ins w:id="312" w:author=" " w:date="2008-11-03T10:41:00Z"/>
              <w:noProof/>
            </w:rPr>
          </w:pPr>
          <w:ins w:id="31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Configuring a Login Module in JAAS</w:t>
            </w:r>
            <w:r>
              <w:rPr>
                <w:noProof/>
                <w:webHidden/>
              </w:rPr>
              <w:tab/>
            </w:r>
            <w:r>
              <w:rPr>
                <w:noProof/>
                <w:webHidden/>
              </w:rPr>
              <w:fldChar w:fldCharType="begin"/>
            </w:r>
            <w:r>
              <w:rPr>
                <w:noProof/>
                <w:webHidden/>
              </w:rPr>
              <w:instrText xml:space="preserve"> PAGEREF _Toc213472332 \h </w:instrText>
            </w:r>
            <w:r>
              <w:rPr>
                <w:noProof/>
                <w:webHidden/>
              </w:rPr>
            </w:r>
          </w:ins>
          <w:r>
            <w:rPr>
              <w:noProof/>
              <w:webHidden/>
            </w:rPr>
            <w:fldChar w:fldCharType="separate"/>
          </w:r>
          <w:ins w:id="314" w:author=" " w:date="2008-11-03T10:41:00Z">
            <w:r>
              <w:rPr>
                <w:noProof/>
                <w:webHidden/>
              </w:rPr>
              <w:t>91</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15" w:author=" " w:date="2008-11-03T10:41:00Z"/>
              <w:rFonts w:eastAsiaTheme="minorEastAsia"/>
              <w:noProof/>
            </w:rPr>
          </w:pPr>
          <w:ins w:id="31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9.1.3.4</w:t>
            </w:r>
            <w:r>
              <w:rPr>
                <w:rFonts w:eastAsiaTheme="minorEastAsia"/>
                <w:noProof/>
              </w:rPr>
              <w:tab/>
            </w:r>
            <w:r w:rsidRPr="0066633F">
              <w:rPr>
                <w:rStyle w:val="Hyperlink"/>
                <w:noProof/>
              </w:rPr>
              <w:t>User provisioning via UPT</w:t>
            </w:r>
            <w:r>
              <w:rPr>
                <w:noProof/>
                <w:webHidden/>
              </w:rPr>
              <w:tab/>
            </w:r>
            <w:r>
              <w:rPr>
                <w:noProof/>
                <w:webHidden/>
              </w:rPr>
              <w:fldChar w:fldCharType="begin"/>
            </w:r>
            <w:r>
              <w:rPr>
                <w:noProof/>
                <w:webHidden/>
              </w:rPr>
              <w:instrText xml:space="preserve"> PAGEREF _Toc213472333 \h </w:instrText>
            </w:r>
            <w:r>
              <w:rPr>
                <w:noProof/>
                <w:webHidden/>
              </w:rPr>
            </w:r>
          </w:ins>
          <w:r>
            <w:rPr>
              <w:noProof/>
              <w:webHidden/>
            </w:rPr>
            <w:fldChar w:fldCharType="separate"/>
          </w:r>
          <w:ins w:id="317" w:author=" " w:date="2008-11-03T10:41:00Z">
            <w:r>
              <w:rPr>
                <w:noProof/>
                <w:webHidden/>
              </w:rPr>
              <w:t>93</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18" w:author=" " w:date="2008-11-03T10:41:00Z"/>
              <w:rFonts w:eastAsiaTheme="minorEastAsia"/>
              <w:noProof/>
            </w:rPr>
          </w:pPr>
          <w:ins w:id="31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w:t>
            </w:r>
            <w:r>
              <w:rPr>
                <w:rFonts w:eastAsiaTheme="minorEastAsia"/>
                <w:noProof/>
              </w:rPr>
              <w:tab/>
            </w:r>
            <w:r w:rsidRPr="0066633F">
              <w:rPr>
                <w:rStyle w:val="Hyperlink"/>
                <w:noProof/>
              </w:rPr>
              <w:t>CSM caGrid Integration</w:t>
            </w:r>
            <w:r>
              <w:rPr>
                <w:noProof/>
                <w:webHidden/>
              </w:rPr>
              <w:tab/>
            </w:r>
            <w:r>
              <w:rPr>
                <w:noProof/>
                <w:webHidden/>
              </w:rPr>
              <w:fldChar w:fldCharType="begin"/>
            </w:r>
            <w:r>
              <w:rPr>
                <w:noProof/>
                <w:webHidden/>
              </w:rPr>
              <w:instrText xml:space="preserve"> PAGEREF _Toc213472334 \h </w:instrText>
            </w:r>
            <w:r>
              <w:rPr>
                <w:noProof/>
                <w:webHidden/>
              </w:rPr>
            </w:r>
          </w:ins>
          <w:r>
            <w:rPr>
              <w:noProof/>
              <w:webHidden/>
            </w:rPr>
            <w:fldChar w:fldCharType="separate"/>
          </w:r>
          <w:ins w:id="320" w:author=" " w:date="2008-11-03T10:41:00Z">
            <w:r>
              <w:rPr>
                <w:noProof/>
                <w:webHidden/>
              </w:rPr>
              <w:t>93</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21" w:author=" " w:date="2008-11-03T10:41:00Z"/>
              <w:rFonts w:eastAsiaTheme="minorEastAsia"/>
              <w:noProof/>
            </w:rPr>
          </w:pPr>
          <w:ins w:id="32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10.1</w:t>
            </w:r>
            <w:r>
              <w:rPr>
                <w:rFonts w:eastAsiaTheme="minorEastAsia"/>
                <w:noProof/>
              </w:rPr>
              <w:tab/>
            </w:r>
            <w:r w:rsidRPr="0066633F">
              <w:rPr>
                <w:rStyle w:val="Hyperlink"/>
                <w:noProof/>
              </w:rPr>
              <w:t>Authentication</w:t>
            </w:r>
            <w:r>
              <w:rPr>
                <w:noProof/>
                <w:webHidden/>
              </w:rPr>
              <w:tab/>
            </w:r>
            <w:r>
              <w:rPr>
                <w:noProof/>
                <w:webHidden/>
              </w:rPr>
              <w:fldChar w:fldCharType="begin"/>
            </w:r>
            <w:r>
              <w:rPr>
                <w:noProof/>
                <w:webHidden/>
              </w:rPr>
              <w:instrText xml:space="preserve"> PAGEREF _Toc213472335 \h </w:instrText>
            </w:r>
            <w:r>
              <w:rPr>
                <w:noProof/>
                <w:webHidden/>
              </w:rPr>
            </w:r>
          </w:ins>
          <w:r>
            <w:rPr>
              <w:noProof/>
              <w:webHidden/>
            </w:rPr>
            <w:fldChar w:fldCharType="separate"/>
          </w:r>
          <w:ins w:id="323" w:author=" " w:date="2008-11-03T10:41:00Z">
            <w:r>
              <w:rPr>
                <w:noProof/>
                <w:webHidden/>
              </w:rPr>
              <w:t>93</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24" w:author=" " w:date="2008-11-03T10:41:00Z"/>
              <w:rFonts w:eastAsiaTheme="minorEastAsia"/>
              <w:noProof/>
            </w:rPr>
          </w:pPr>
          <w:ins w:id="325" w:author=" " w:date="2008-11-03T10:41:00Z">
            <w:r w:rsidRPr="0066633F">
              <w:rPr>
                <w:rStyle w:val="Hyperlink"/>
                <w:noProof/>
              </w:rPr>
              <w:lastRenderedPageBreak/>
              <w:fldChar w:fldCharType="begin"/>
            </w:r>
            <w:r w:rsidRPr="0066633F">
              <w:rPr>
                <w:rStyle w:val="Hyperlink"/>
                <w:noProof/>
              </w:rPr>
              <w:instrText xml:space="preserve"> </w:instrText>
            </w:r>
            <w:r>
              <w:rPr>
                <w:noProof/>
              </w:rPr>
              <w:instrText>HYPERLINK \l "_Toc213472336"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10.1.1</w:t>
            </w:r>
            <w:r>
              <w:rPr>
                <w:rFonts w:eastAsiaTheme="minorEastAsia"/>
                <w:noProof/>
              </w:rPr>
              <w:tab/>
            </w:r>
            <w:r w:rsidRPr="0066633F">
              <w:rPr>
                <w:rStyle w:val="Hyperlink"/>
                <w:noProof/>
              </w:rPr>
              <w:t>CSM configuration for IdP / Authentication Service</w:t>
            </w:r>
            <w:r>
              <w:rPr>
                <w:noProof/>
                <w:webHidden/>
              </w:rPr>
              <w:tab/>
            </w:r>
            <w:r>
              <w:rPr>
                <w:noProof/>
                <w:webHidden/>
              </w:rPr>
              <w:fldChar w:fldCharType="begin"/>
            </w:r>
            <w:r>
              <w:rPr>
                <w:noProof/>
                <w:webHidden/>
              </w:rPr>
              <w:instrText xml:space="preserve"> PAGEREF _Toc213472336 \h </w:instrText>
            </w:r>
            <w:r>
              <w:rPr>
                <w:noProof/>
                <w:webHidden/>
              </w:rPr>
            </w:r>
          </w:ins>
          <w:r>
            <w:rPr>
              <w:noProof/>
              <w:webHidden/>
            </w:rPr>
            <w:fldChar w:fldCharType="separate"/>
          </w:r>
          <w:ins w:id="326" w:author=" " w:date="2008-11-03T10:41:00Z">
            <w:r>
              <w:rPr>
                <w:noProof/>
                <w:webHidden/>
              </w:rPr>
              <w:t>93</w:t>
            </w:r>
            <w:r>
              <w:rPr>
                <w:noProof/>
                <w:webHidden/>
              </w:rPr>
              <w:fldChar w:fldCharType="end"/>
            </w:r>
            <w:r w:rsidRPr="0066633F">
              <w:rPr>
                <w:rStyle w:val="Hyperlink"/>
                <w:noProof/>
              </w:rPr>
              <w:fldChar w:fldCharType="end"/>
            </w:r>
          </w:ins>
        </w:p>
        <w:p w:rsidR="001A5D9D" w:rsidRDefault="001A5D9D">
          <w:pPr>
            <w:pStyle w:val="TOC1"/>
            <w:tabs>
              <w:tab w:val="left" w:pos="1100"/>
              <w:tab w:val="right" w:leader="dot" w:pos="10790"/>
            </w:tabs>
            <w:rPr>
              <w:ins w:id="327" w:author=" " w:date="2008-11-03T10:41:00Z"/>
              <w:rFonts w:eastAsiaTheme="minorEastAsia"/>
              <w:noProof/>
            </w:rPr>
          </w:pPr>
          <w:ins w:id="32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10.1.1.1</w:t>
            </w:r>
            <w:r>
              <w:rPr>
                <w:rFonts w:eastAsiaTheme="minorEastAsia"/>
                <w:noProof/>
              </w:rPr>
              <w:tab/>
            </w:r>
            <w:r w:rsidRPr="0066633F">
              <w:rPr>
                <w:rStyle w:val="Hyperlink"/>
                <w:noProof/>
              </w:rPr>
              <w:t>Configuring RDBMS Login Module for CSM-caGrid IDP Integration</w:t>
            </w:r>
            <w:r>
              <w:rPr>
                <w:noProof/>
                <w:webHidden/>
              </w:rPr>
              <w:tab/>
            </w:r>
            <w:r>
              <w:rPr>
                <w:noProof/>
                <w:webHidden/>
              </w:rPr>
              <w:fldChar w:fldCharType="begin"/>
            </w:r>
            <w:r>
              <w:rPr>
                <w:noProof/>
                <w:webHidden/>
              </w:rPr>
              <w:instrText xml:space="preserve"> PAGEREF _Toc213472337 \h </w:instrText>
            </w:r>
            <w:r>
              <w:rPr>
                <w:noProof/>
                <w:webHidden/>
              </w:rPr>
            </w:r>
          </w:ins>
          <w:r>
            <w:rPr>
              <w:noProof/>
              <w:webHidden/>
            </w:rPr>
            <w:fldChar w:fldCharType="separate"/>
          </w:r>
          <w:ins w:id="329" w:author=" " w:date="2008-11-03T10:41:00Z">
            <w:r>
              <w:rPr>
                <w:noProof/>
                <w:webHidden/>
              </w:rPr>
              <w:t>94</w:t>
            </w:r>
            <w:r>
              <w:rPr>
                <w:noProof/>
                <w:webHidden/>
              </w:rPr>
              <w:fldChar w:fldCharType="end"/>
            </w:r>
            <w:r w:rsidRPr="0066633F">
              <w:rPr>
                <w:rStyle w:val="Hyperlink"/>
                <w:noProof/>
              </w:rPr>
              <w:fldChar w:fldCharType="end"/>
            </w:r>
          </w:ins>
        </w:p>
        <w:p w:rsidR="001A5D9D" w:rsidRDefault="001A5D9D">
          <w:pPr>
            <w:pStyle w:val="TOC1"/>
            <w:tabs>
              <w:tab w:val="left" w:pos="1100"/>
              <w:tab w:val="right" w:leader="dot" w:pos="10790"/>
            </w:tabs>
            <w:rPr>
              <w:ins w:id="330" w:author=" " w:date="2008-11-03T10:41:00Z"/>
              <w:rFonts w:eastAsiaTheme="minorEastAsia"/>
              <w:noProof/>
            </w:rPr>
          </w:pPr>
          <w:ins w:id="33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10.1.1.2</w:t>
            </w:r>
            <w:r>
              <w:rPr>
                <w:rFonts w:eastAsiaTheme="minorEastAsia"/>
                <w:noProof/>
              </w:rPr>
              <w:tab/>
            </w:r>
            <w:r w:rsidRPr="0066633F">
              <w:rPr>
                <w:rStyle w:val="Hyperlink"/>
                <w:noProof/>
              </w:rPr>
              <w:t>Configuring LDAP Login Module for CSM-caGrid IDP Integration</w:t>
            </w:r>
            <w:r>
              <w:rPr>
                <w:noProof/>
                <w:webHidden/>
              </w:rPr>
              <w:tab/>
            </w:r>
            <w:r>
              <w:rPr>
                <w:noProof/>
                <w:webHidden/>
              </w:rPr>
              <w:fldChar w:fldCharType="begin"/>
            </w:r>
            <w:r>
              <w:rPr>
                <w:noProof/>
                <w:webHidden/>
              </w:rPr>
              <w:instrText xml:space="preserve"> PAGEREF _Toc213472338 \h </w:instrText>
            </w:r>
            <w:r>
              <w:rPr>
                <w:noProof/>
                <w:webHidden/>
              </w:rPr>
            </w:r>
          </w:ins>
          <w:r>
            <w:rPr>
              <w:noProof/>
              <w:webHidden/>
            </w:rPr>
            <w:fldChar w:fldCharType="separate"/>
          </w:r>
          <w:ins w:id="332" w:author=" " w:date="2008-11-03T10:41:00Z">
            <w:r>
              <w:rPr>
                <w:noProof/>
                <w:webHidden/>
              </w:rPr>
              <w:t>95</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33" w:author=" " w:date="2008-11-03T10:41:00Z"/>
              <w:rFonts w:eastAsiaTheme="minorEastAsia"/>
              <w:noProof/>
            </w:rPr>
          </w:pPr>
          <w:ins w:id="334"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"_Toc213472339"</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10.2</w:t>
            </w:r>
            <w:r>
              <w:rPr>
                <w:rFonts w:eastAsiaTheme="minorEastAsia"/>
                <w:noProof/>
              </w:rPr>
              <w:tab/>
            </w:r>
            <w:r w:rsidRPr="0066633F">
              <w:rPr>
                <w:rStyle w:val="Hyperlink"/>
                <w:noProof/>
              </w:rPr>
              <w:t>Authorization</w:t>
            </w:r>
            <w:r>
              <w:rPr>
                <w:noProof/>
                <w:webHidden/>
              </w:rPr>
              <w:tab/>
            </w:r>
            <w:r>
              <w:rPr>
                <w:noProof/>
                <w:webHidden/>
              </w:rPr>
              <w:fldChar w:fldCharType="begin"/>
            </w:r>
            <w:r>
              <w:rPr>
                <w:noProof/>
                <w:webHidden/>
              </w:rPr>
              <w:instrText xml:space="preserve"> PAGEREF _Toc213472339 \h </w:instrText>
            </w:r>
            <w:r>
              <w:rPr>
                <w:noProof/>
                <w:webHidden/>
              </w:rPr>
            </w:r>
          </w:ins>
          <w:r>
            <w:rPr>
              <w:noProof/>
              <w:webHidden/>
            </w:rPr>
            <w:fldChar w:fldCharType="separate"/>
          </w:r>
          <w:ins w:id="335" w:author=" " w:date="2008-11-03T10:41:00Z">
            <w:r>
              <w:rPr>
                <w:noProof/>
                <w:webHidden/>
              </w:rPr>
              <w:t>96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36" w:author=" " w:date="2008-11-03T10:41:00Z"/>
              <w:rFonts w:eastAsiaTheme="minorEastAsia"/>
              <w:noProof/>
            </w:rPr>
          </w:pPr>
          <w:ins w:id="337"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"_Toc213472340"</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10.2.1</w:t>
            </w:r>
            <w:r>
              <w:rPr>
                <w:rFonts w:eastAsiaTheme="minorEastAsia"/>
                <w:noProof/>
              </w:rPr>
              <w:tab/>
            </w:r>
            <w:r w:rsidRPr="0066633F">
              <w:rPr>
                <w:rStyle w:val="Hyperlink"/>
                <w:noProof/>
              </w:rPr>
              <w:t>Using Grid Group Names for Check Permission</w:t>
            </w:r>
            <w:r>
              <w:rPr>
                <w:noProof/>
                <w:webHidden/>
              </w:rPr>
              <w:tab/>
            </w:r>
            <w:r>
              <w:rPr>
                <w:noProof/>
                <w:webHidden/>
              </w:rPr>
              <w:fldChar w:fldCharType="begin"/>
            </w:r>
            <w:r>
              <w:rPr>
                <w:noProof/>
                <w:webHidden/>
              </w:rPr>
              <w:instrText xml:space="preserve"> PAGEREF _Toc213472340 \h </w:instrText>
            </w:r>
            <w:r>
              <w:rPr>
                <w:noProof/>
                <w:webHidden/>
              </w:rPr>
            </w:r>
          </w:ins>
          <w:r>
            <w:rPr>
              <w:noProof/>
              <w:webHidden/>
            </w:rPr>
            <w:fldChar w:fldCharType="separate"/>
          </w:r>
          <w:ins w:id="338" w:author=" " w:date="2008-11-03T10:41:00Z">
            <w:r>
              <w:rPr>
                <w:noProof/>
                <w:webHidden/>
              </w:rPr>
              <w:t>96</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39" w:author=" " w:date="2008-11-03T10:41:00Z"/>
              <w:rFonts w:eastAsiaTheme="minorEastAsia"/>
              <w:noProof/>
            </w:rPr>
          </w:pPr>
          <w:ins w:id="340"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"_Toc213472341"</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10.3</w:t>
            </w:r>
            <w:r>
              <w:rPr>
                <w:rFonts w:eastAsiaTheme="minorEastAsia"/>
                <w:noProof/>
              </w:rPr>
              <w:tab/>
            </w:r>
            <w:r w:rsidRPr="0066633F">
              <w:rPr>
                <w:rStyle w:val="Hyperlink"/>
                <w:noProof/>
              </w:rPr>
              <w:t>Migrating from CSM v3.2 to CSM v4.0</w:t>
            </w:r>
            <w:r>
              <w:rPr>
                <w:noProof/>
                <w:webHidden/>
              </w:rPr>
              <w:tab/>
            </w:r>
            <w:r>
              <w:rPr>
                <w:noProof/>
                <w:webHidden/>
              </w:rPr>
              <w:fldChar w:fldCharType="begin"/>
            </w:r>
            <w:r>
              <w:rPr>
                <w:noProof/>
                <w:webHidden/>
              </w:rPr>
              <w:instrText xml:space="preserve"> PAGEREF _Toc213472341 \h </w:instrText>
            </w:r>
            <w:r>
              <w:rPr>
                <w:noProof/>
                <w:webHidden/>
              </w:rPr>
            </w:r>
          </w:ins>
          <w:r>
            <w:rPr>
              <w:noProof/>
              <w:webHidden/>
            </w:rPr>
            <w:fldChar w:fldCharType="separate"/>
          </w:r>
          <w:ins w:id="341" w:author=" " w:date="2008-11-03T10:41:00Z">
            <w:r>
              <w:rPr>
                <w:noProof/>
                <w:webHidden/>
              </w:rPr>
              <w:t>96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42" w:author=" " w:date="2008-11-03T10:41:00Z"/>
              <w:rFonts w:eastAsiaTheme="minorEastAsia"/>
              <w:noProof/>
            </w:rPr>
          </w:pPr>
          <w:ins w:id="343"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"_Toc213472342"</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10.3.1</w:t>
            </w:r>
            <w:r>
              <w:rPr>
                <w:rFonts w:eastAsiaTheme="minorEastAsia"/>
                <w:noProof/>
              </w:rPr>
              <w:tab/>
            </w:r>
            <w:r w:rsidRPr="0066633F">
              <w:rPr>
                <w:rStyle w:val="Hyperlink"/>
                <w:rFonts w:cs="Andalus"/>
                <w:noProof/>
              </w:rPr>
              <w:t>MySQL Migration</w:t>
            </w:r>
            <w:r>
              <w:rPr>
                <w:noProof/>
                <w:webHidden/>
              </w:rPr>
              <w:tab/>
            </w:r>
            <w:r>
              <w:rPr>
                <w:noProof/>
                <w:webHidden/>
              </w:rPr>
              <w:fldChar w:fldCharType="begin"/>
            </w:r>
            <w:r>
              <w:rPr>
                <w:noProof/>
                <w:webHidden/>
              </w:rPr>
              <w:instrText xml:space="preserve"> PAGEREF _Toc213472342 \h </w:instrText>
            </w:r>
            <w:r>
              <w:rPr>
                <w:noProof/>
                <w:webHidden/>
              </w:rPr>
            </w:r>
          </w:ins>
          <w:r>
            <w:rPr>
              <w:noProof/>
              <w:webHidden/>
            </w:rPr>
            <w:fldChar w:fldCharType="separate"/>
          </w:r>
          <w:ins w:id="344" w:author=" " w:date="2008-11-03T10:41:00Z">
            <w:r>
              <w:rPr>
                <w:noProof/>
                <w:webHidden/>
              </w:rPr>
              <w:t>96</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45" w:author=" " w:date="2008-11-03T10:41:00Z"/>
              <w:rFonts w:eastAsiaTheme="minorEastAsia"/>
              <w:noProof/>
            </w:rPr>
          </w:pPr>
          <w:ins w:id="346"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"_Toc213472343"</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rFonts w:cs="Andalus"/>
                <w:noProof/>
              </w:rPr>
              <w:t>10.3.2</w:t>
            </w:r>
            <w:r>
              <w:rPr>
                <w:rFonts w:eastAsiaTheme="minorEastAsia"/>
                <w:noProof/>
              </w:rPr>
              <w:tab/>
            </w:r>
            <w:r w:rsidRPr="0066633F">
              <w:rPr>
                <w:rStyle w:val="Hyperlink"/>
                <w:rFonts w:cs="Andalus"/>
                <w:noProof/>
              </w:rPr>
              <w:t>Oracle Migration</w:t>
            </w:r>
            <w:r>
              <w:rPr>
                <w:noProof/>
                <w:webHidden/>
              </w:rPr>
              <w:tab/>
            </w:r>
            <w:r>
              <w:rPr>
                <w:noProof/>
                <w:webHidden/>
              </w:rPr>
              <w:fldChar w:fldCharType="begin"/>
            </w:r>
            <w:r>
              <w:rPr>
                <w:noProof/>
                <w:webHidden/>
              </w:rPr>
              <w:instrText xml:space="preserve"> PAGEREF _Toc213472343 \h </w:instrText>
            </w:r>
            <w:r>
              <w:rPr>
                <w:noProof/>
                <w:webHidden/>
              </w:rPr>
            </w:r>
          </w:ins>
          <w:r>
            <w:rPr>
              <w:noProof/>
              <w:webHidden/>
            </w:rPr>
            <w:fldChar w:fldCharType="separate"/>
          </w:r>
          <w:ins w:id="347" w:author=" " w:date="2008-11-03T10:41:00Z">
            <w:r>
              <w:rPr>
                <w:noProof/>
                <w:webHidden/>
              </w:rPr>
              <w:t>97</w:t>
            </w:r>
            <w:r>
              <w:rPr>
                <w:noProof/>
                <w:webHidden/>
              </w:rPr>
              <w:fldChar w:fldCharType="end"/>
            </w:r>
            <w:r w:rsidRPr="0066633F">
              <w:rPr>
                <w:rStyle w:val="Hyperlink"/>
                <w:noProof/>
              </w:rPr>
              <w:fldChar w:fldCharType="end"/>
            </w:r>
          </w:ins>
        </w:p>
        <w:p w:rsidR="001A5D9D" w:rsidRDefault="001A5D9D">
          <w:pPr>
            <w:pStyle w:val="TOC1"/>
            <w:tabs>
              <w:tab w:val="left" w:pos="720"/>
              <w:tab w:val="right" w:leader="dot" w:pos="10790"/>
            </w:tabs>
            <w:rPr>
              <w:ins w:id="348" w:author=" " w:date="2008-11-03T10:41:00Z"/>
              <w:rFonts w:eastAsiaTheme="minorEastAsia"/>
              <w:noProof/>
            </w:rPr>
          </w:pPr>
          <w:ins w:id="349"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"_Toc213472344"</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10.4</w:t>
            </w:r>
            <w:r>
              <w:rPr>
                <w:rFonts w:eastAsiaTheme="minorEastAsia"/>
                <w:noProof/>
              </w:rPr>
              <w:tab/>
            </w:r>
            <w:r w:rsidRPr="0066633F">
              <w:rPr>
                <w:rStyle w:val="Hyperlink"/>
                <w:noProof/>
              </w:rPr>
              <w:t>Migrating from CSM v4.0 to CSM v4.1</w:t>
            </w:r>
            <w:r>
              <w:rPr>
                <w:noProof/>
                <w:webHidden/>
              </w:rPr>
              <w:tab/>
            </w:r>
            <w:r>
              <w:rPr>
                <w:noProof/>
                <w:webHidden/>
              </w:rPr>
              <w:fldChar w:fldCharType="begin"/>
            </w:r>
            <w:r>
              <w:rPr>
                <w:noProof/>
                <w:webHidden/>
              </w:rPr>
              <w:instrText xml:space="preserve"> PAGEREF _Toc213472344 \h </w:instrText>
            </w:r>
            <w:r>
              <w:rPr>
                <w:noProof/>
                <w:webHidden/>
              </w:rPr>
            </w:r>
          </w:ins>
          <w:r>
            <w:rPr>
              <w:noProof/>
              <w:webHidden/>
            </w:rPr>
            <w:fldChar w:fldCharType="separate"/>
          </w:r>
          <w:ins w:id="350" w:author=" " w:date="2008-11-03T10:41:00Z">
            <w:r>
              <w:rPr>
                <w:noProof/>
                <w:webHidden/>
              </w:rPr>
              <w:t>97</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51" w:author=" " w:date="2008-11-03T10:41:00Z"/>
              <w:rFonts w:eastAsiaTheme="minorEastAsia"/>
              <w:noProof/>
            </w:rPr>
          </w:pPr>
          <w:ins w:id="352"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"_Toc213472345"</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10.4.1</w:t>
            </w:r>
            <w:r>
              <w:rPr>
                <w:rFonts w:eastAsiaTheme="minorEastAsia"/>
                <w:noProof/>
              </w:rPr>
              <w:tab/>
            </w:r>
            <w:r w:rsidRPr="0066633F">
              <w:rPr>
                <w:rStyle w:val="Hyperlink"/>
                <w:rFonts w:cs="Andalus"/>
                <w:noProof/>
              </w:rPr>
              <w:t>MySQL Migration</w:t>
            </w:r>
            <w:r>
              <w:rPr>
                <w:noProof/>
                <w:webHidden/>
              </w:rPr>
              <w:tab/>
            </w:r>
            <w:r>
              <w:rPr>
                <w:noProof/>
                <w:webHidden/>
              </w:rPr>
              <w:fldChar w:fldCharType="begin"/>
            </w:r>
            <w:r>
              <w:rPr>
                <w:noProof/>
                <w:webHidden/>
              </w:rPr>
              <w:instrText xml:space="preserve"> PAGEREF _Toc213472345 \h </w:instrText>
            </w:r>
            <w:r>
              <w:rPr>
                <w:noProof/>
                <w:webHidden/>
              </w:rPr>
            </w:r>
          </w:ins>
          <w:r>
            <w:rPr>
              <w:noProof/>
              <w:webHidden/>
            </w:rPr>
            <w:fldChar w:fldCharType="separate"/>
          </w:r>
          <w:ins w:id="353" w:author=" " w:date="2008-11-03T10:41:00Z">
            <w:r>
              <w:rPr>
                <w:noProof/>
                <w:webHidden/>
              </w:rPr>
              <w:t>97</w:t>
            </w:r>
            <w:r>
              <w:rPr>
                <w:noProof/>
                <w:webHidden/>
              </w:rPr>
              <w:fldChar w:fldCharType="end"/>
            </w:r>
            <w:r w:rsidRPr="0066633F">
              <w:rPr>
                <w:rStyle w:val="Hyperlink"/>
                <w:noProof/>
              </w:rPr>
              <w:fldChar w:fldCharType="end"/>
            </w:r>
          </w:ins>
        </w:p>
        <w:p w:rsidR="001A5D9D" w:rsidRDefault="001A5D9D">
          <w:pPr>
            <w:pStyle w:val="TOC1"/>
            <w:tabs>
              <w:tab w:val="left" w:pos="880"/>
              <w:tab w:val="right" w:leader="dot" w:pos="10790"/>
            </w:tabs>
            <w:rPr>
              <w:ins w:id="354" w:author=" " w:date="2008-11-03T10:41:00Z"/>
              <w:rFonts w:eastAsiaTheme="minorEastAsia"/>
              <w:noProof/>
            </w:rPr>
          </w:pPr>
          <w:ins w:id="355"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"_Toc213472346"</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rFonts w:cs="Andalus"/>
                <w:noProof/>
              </w:rPr>
              <w:t>10.4.2</w:t>
            </w:r>
            <w:r>
              <w:rPr>
                <w:rFonts w:eastAsiaTheme="minorEastAsia"/>
                <w:noProof/>
              </w:rPr>
              <w:tab/>
            </w:r>
            <w:r w:rsidRPr="0066633F">
              <w:rPr>
                <w:rStyle w:val="Hyperlink"/>
                <w:rFonts w:cs="Andalus"/>
                <w:noProof/>
              </w:rPr>
              <w:t>Oracle Migration</w:t>
            </w:r>
            <w:r>
              <w:rPr>
                <w:noProof/>
                <w:webHidden/>
              </w:rPr>
              <w:tab/>
            </w:r>
            <w:r>
              <w:rPr>
                <w:noProof/>
                <w:webHidden/>
              </w:rPr>
              <w:fldChar w:fldCharType="begin"/>
            </w:r>
            <w:r>
              <w:rPr>
                <w:noProof/>
                <w:webHidden/>
              </w:rPr>
              <w:instrText xml:space="preserve"> PAGEREF _Toc213472346 \h </w:instrText>
            </w:r>
            <w:r>
              <w:rPr>
                <w:noProof/>
                <w:webHidden/>
              </w:rPr>
            </w:r>
          </w:ins>
          <w:r>
            <w:rPr>
              <w:noProof/>
              <w:webHidden/>
            </w:rPr>
            <w:fldChar w:fldCharType="separate"/>
          </w:r>
          <w:ins w:id="356" w:author=" " w:date="2008-11-03T10:41:00Z">
            <w:r>
              <w:rPr>
                <w:noProof/>
                <w:webHidden/>
              </w:rPr>
              <w:t>98</w:t>
            </w:r>
            <w:r>
              <w:rPr>
                <w:noProof/>
                <w:webHidden/>
              </w:rPr>
              <w:fldChar w:fldCharType="end"/>
            </w:r>
            <w:r w:rsidRPr="0066633F">
              <w:rPr>
                <w:rStyle w:val="Hyperlink"/>
                <w:noProof/>
              </w:rPr>
              <w:fldChar w:fldCharType="end"/>
            </w:r>
          </w:ins>
        </w:p>
        <w:p w:rsidR="001A5D9D" w:rsidRDefault="001A5D9D">
          <w:pPr>
            <w:pStyle w:val="TOC1"/>
            <w:tabs>
              <w:tab w:val="right" w:leader="dot" w:pos="10790"/>
            </w:tabs>
            <w:rPr>
              <w:ins w:id="357" w:author=" " w:date="2008-11-03T10:41:00Z"/>
              <w:rFonts w:eastAsiaTheme="minorEastAsia"/>
              <w:noProof/>
            </w:rPr>
          </w:pPr>
          <w:ins w:id="358"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"_Toc213472347"</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Appendix A: CSM Acegi Sample configuration File</w:t>
            </w:r>
            <w:r>
              <w:rPr>
                <w:noProof/>
                <w:webHidden/>
              </w:rPr>
              <w:tab/>
            </w:r>
            <w:r>
              <w:rPr>
                <w:noProof/>
                <w:webHidden/>
              </w:rPr>
              <w:fldChar w:fldCharType="begin"/>
            </w:r>
            <w:r>
              <w:rPr>
                <w:noProof/>
                <w:webHidden/>
              </w:rPr>
              <w:instrText xml:space="preserve"> PAGEREF _Toc213472347 \h </w:instrText>
            </w:r>
            <w:r>
              <w:rPr>
                <w:noProof/>
                <w:webHidden/>
              </w:rPr>
            </w:r>
          </w:ins>
          <w:r>
            <w:rPr>
              <w:noProof/>
              <w:webHidden/>
            </w:rPr>
            <w:fldChar w:fldCharType="separate"/>
          </w:r>
          <w:ins w:id="359" w:author=" " w:date="2008-11-03T10:41:00Z">
            <w:r>
              <w:rPr>
                <w:noProof/>
                <w:webHidden/>
              </w:rPr>
              <w:t>98</w:t>
            </w:r>
            <w:r>
              <w:rPr>
                <w:noProof/>
                <w:webHidden/>
              </w:rPr>
              <w:fldChar w:fldCharType="end"/>
            </w:r>
            <w:r w:rsidRPr="0066633F">
              <w:rPr>
                <w:rStyle w:val="Hyperlink"/>
                <w:noProof/>
              </w:rPr>
              <w:fldChar w:fldCharType="end"/>
            </w:r>
          </w:ins>
        </w:p>
        <w:p w:rsidR="001A5D9D" w:rsidRDefault="001A5D9D">
          <w:pPr>
            <w:pStyle w:val="TOC1"/>
            <w:tabs>
              <w:tab w:val="right" w:leader="dot" w:pos="10790"/>
            </w:tabs>
            <w:rPr>
              <w:ins w:id="360" w:author=" " w:date="2008-11-03T10:41:00Z"/>
              <w:rFonts w:eastAsiaTheme="minorEastAsia"/>
              <w:noProof/>
            </w:rPr>
          </w:pPr>
          <w:ins w:id="361" w:author=" " w:date="2008-11-03T10:41:00Z">
            <w:r w:rsidRPr="0066633F">
              <w:rPr>
                <w:rStyle w:val="Hyperlink"/>
                <w:noProof/>
              </w:rPr>
              <w:fldChar w:fldCharType="begin"/>
            </w:r>
            <w:r w:rsidRPr="0066633F">
              <w:rPr>
                <w:rStyle w:val="Hyperlink"/>
                <w:noProof/>
              </w:rPr>
              <w:instrText xml:space="preserve"> </w:instrText>
            </w:r>
            <w:r>
              <w:rPr>
                <w:noProof/>
              </w:rPr>
              <w:instrText>HYPERLINK \l "_Toc213472348"</w:instrText>
            </w:r>
            <w:r w:rsidRPr="0066633F">
              <w:rPr>
                <w:rStyle w:val="Hyperlink"/>
                <w:noProof/>
              </w:rPr>
              <w:instrText xml:space="preserve"> </w:instrText>
            </w:r>
            <w:r w:rsidRPr="0066633F">
              <w:rPr>
                <w:rStyle w:val="Hyperlink"/>
                <w:noProof/>
              </w:rPr>
            </w:r>
            <w:r w:rsidRPr="0066633F">
              <w:rPr>
                <w:rStyle w:val="Hyperlink"/>
                <w:noProof/>
              </w:rPr>
              <w:fldChar w:fldCharType="separate"/>
            </w:r>
            <w:r w:rsidRPr="0066633F">
              <w:rPr>
                <w:rStyle w:val="Hyperlink"/>
                <w:noProof/>
              </w:rPr>
              <w:t>Glossary</w:t>
            </w:r>
            <w:r>
              <w:rPr>
                <w:noProof/>
                <w:webHidden/>
              </w:rPr>
              <w:tab/>
            </w:r>
            <w:r>
              <w:rPr>
                <w:noProof/>
                <w:webHidden/>
              </w:rPr>
              <w:fldChar w:fldCharType="begin"/>
            </w:r>
            <w:r>
              <w:rPr>
                <w:noProof/>
                <w:webHidden/>
              </w:rPr>
              <w:instrText xml:space="preserve"> PAGEREF _Toc213472348 \h </w:instrText>
            </w:r>
            <w:r>
              <w:rPr>
                <w:noProof/>
                <w:webHidden/>
              </w:rPr>
            </w:r>
          </w:ins>
          <w:r>
            <w:rPr>
              <w:noProof/>
              <w:webHidden/>
            </w:rPr>
            <w:fldChar w:fldCharType="separate"/>
          </w:r>
          <w:ins w:id="362" w:author=" " w:date="2008-11-03T10:41:00Z">
            <w:r>
              <w:rPr>
                <w:noProof/>
                <w:webHidden/>
              </w:rPr>
              <w:t>102</w:t>
            </w:r>
            <w:r>
              <w:rPr>
                <w:noProof/>
                <w:webHidden/>
              </w:rPr>
              <w:fldChar w:fldCharType="end"/>
            </w:r>
            <w:r w:rsidRPr="0066633F">
              <w:rPr>
                <w:rStyle w:val="Hyperlink"/>
                <w:noProof/>
              </w:rPr>
              <w:fldChar w:fldCharType="end"/>
            </w:r>
          </w:ins>
        </w:p>
        <w:p w:rsidR="00B069E5" w:rsidDel="001A2CD5" w:rsidRDefault="00B069E5">
          <w:pPr>
            <w:pStyle w:val="TOC1"/>
            <w:tabs>
              <w:tab w:val="left" w:pos="440"/>
              <w:tab w:val="right" w:leader="dot" w:pos="10790"/>
            </w:tabs>
            <w:rPr>
              <w:del w:id="363" w:author=" " w:date="2008-10-31T17:06:00Z"/>
              <w:rFonts w:eastAsiaTheme="minorEastAsia"/>
              <w:noProof/>
            </w:rPr>
          </w:pPr>
          <w:del w:id="364" w:author=" " w:date="2008-10-31T17:06:00Z">
            <w:r w:rsidRPr="001A2CD5" w:rsidDel="001A2CD5">
              <w:rPr>
                <w:noProof/>
                <w:rPrChange w:id="365" w:author=" " w:date="2008-10-31T17:06:00Z">
                  <w:rPr>
                    <w:rStyle w:val="Hyperlink"/>
                    <w:noProof/>
                  </w:rPr>
                </w:rPrChange>
              </w:rPr>
              <w:delText>1.</w:delText>
            </w:r>
            <w:r w:rsidDel="001A2CD5">
              <w:rPr>
                <w:rFonts w:eastAsiaTheme="minorEastAsia"/>
                <w:noProof/>
              </w:rPr>
              <w:tab/>
            </w:r>
            <w:r w:rsidRPr="001A2CD5" w:rsidDel="001A2CD5">
              <w:rPr>
                <w:noProof/>
                <w:rPrChange w:id="366" w:author=" " w:date="2008-10-31T17:06:00Z">
                  <w:rPr>
                    <w:rStyle w:val="Hyperlink"/>
                    <w:noProof/>
                  </w:rPr>
                </w:rPrChange>
              </w:rPr>
              <w:delText>Introduction</w:delText>
            </w:r>
            <w:r w:rsidDel="001A2CD5">
              <w:rPr>
                <w:noProof/>
                <w:webHidden/>
              </w:rPr>
              <w:tab/>
            </w:r>
            <w:r w:rsidR="003152FE" w:rsidDel="001A2CD5">
              <w:rPr>
                <w:noProof/>
                <w:webHidden/>
              </w:rPr>
              <w:delText>8</w:delText>
            </w:r>
          </w:del>
        </w:p>
        <w:p w:rsidR="00B069E5" w:rsidDel="001A2CD5" w:rsidRDefault="00B069E5">
          <w:pPr>
            <w:pStyle w:val="TOC1"/>
            <w:tabs>
              <w:tab w:val="left" w:pos="440"/>
              <w:tab w:val="right" w:leader="dot" w:pos="10790"/>
            </w:tabs>
            <w:rPr>
              <w:del w:id="367" w:author=" " w:date="2008-10-31T17:06:00Z"/>
              <w:rFonts w:eastAsiaTheme="minorEastAsia"/>
              <w:noProof/>
            </w:rPr>
          </w:pPr>
          <w:del w:id="368" w:author=" " w:date="2008-10-31T17:06:00Z">
            <w:r w:rsidRPr="001A2CD5" w:rsidDel="001A2CD5">
              <w:rPr>
                <w:noProof/>
                <w:rPrChange w:id="369" w:author=" " w:date="2008-10-31T17:06:00Z">
                  <w:rPr>
                    <w:rStyle w:val="Hyperlink"/>
                    <w:noProof/>
                  </w:rPr>
                </w:rPrChange>
              </w:rPr>
              <w:delText>2.</w:delText>
            </w:r>
            <w:r w:rsidDel="001A2CD5">
              <w:rPr>
                <w:rFonts w:eastAsiaTheme="minorEastAsia"/>
                <w:noProof/>
              </w:rPr>
              <w:tab/>
            </w:r>
            <w:r w:rsidRPr="001A2CD5" w:rsidDel="001A2CD5">
              <w:rPr>
                <w:noProof/>
                <w:rPrChange w:id="370" w:author=" " w:date="2008-10-31T17:06:00Z">
                  <w:rPr>
                    <w:rStyle w:val="Hyperlink"/>
                    <w:noProof/>
                  </w:rPr>
                </w:rPrChange>
              </w:rPr>
              <w:delText>Scope</w:delText>
            </w:r>
            <w:r w:rsidDel="001A2CD5">
              <w:rPr>
                <w:noProof/>
                <w:webHidden/>
              </w:rPr>
              <w:tab/>
            </w:r>
            <w:r w:rsidR="003152FE" w:rsidDel="001A2CD5">
              <w:rPr>
                <w:noProof/>
                <w:webHidden/>
              </w:rPr>
              <w:delText>8</w:delText>
            </w:r>
          </w:del>
        </w:p>
        <w:p w:rsidR="00B069E5" w:rsidDel="001A2CD5" w:rsidRDefault="00B069E5">
          <w:pPr>
            <w:pStyle w:val="TOC1"/>
            <w:tabs>
              <w:tab w:val="left" w:pos="440"/>
              <w:tab w:val="right" w:leader="dot" w:pos="10790"/>
            </w:tabs>
            <w:rPr>
              <w:del w:id="371" w:author=" " w:date="2008-10-31T17:06:00Z"/>
              <w:rFonts w:eastAsiaTheme="minorEastAsia"/>
              <w:noProof/>
            </w:rPr>
          </w:pPr>
          <w:del w:id="372" w:author=" " w:date="2008-10-31T17:06:00Z">
            <w:r w:rsidRPr="001A2CD5" w:rsidDel="001A2CD5">
              <w:rPr>
                <w:noProof/>
                <w:rPrChange w:id="373" w:author=" " w:date="2008-10-31T17:06:00Z">
                  <w:rPr>
                    <w:rStyle w:val="Hyperlink"/>
                    <w:noProof/>
                  </w:rPr>
                </w:rPrChange>
              </w:rPr>
              <w:delText>3.</w:delText>
            </w:r>
            <w:r w:rsidDel="001A2CD5">
              <w:rPr>
                <w:rFonts w:eastAsiaTheme="minorEastAsia"/>
                <w:noProof/>
              </w:rPr>
              <w:tab/>
            </w:r>
            <w:r w:rsidRPr="001A2CD5" w:rsidDel="001A2CD5">
              <w:rPr>
                <w:noProof/>
                <w:rPrChange w:id="374" w:author=" " w:date="2008-10-31T17:06:00Z">
                  <w:rPr>
                    <w:rStyle w:val="Hyperlink"/>
                    <w:noProof/>
                  </w:rPr>
                </w:rPrChange>
              </w:rPr>
              <w:delText>Using this Guide</w:delText>
            </w:r>
            <w:r w:rsidDel="001A2CD5">
              <w:rPr>
                <w:noProof/>
                <w:webHidden/>
              </w:rPr>
              <w:tab/>
            </w:r>
            <w:r w:rsidR="003152FE" w:rsidDel="001A2CD5">
              <w:rPr>
                <w:noProof/>
                <w:webHidden/>
              </w:rPr>
              <w:delText>8</w:delText>
            </w:r>
          </w:del>
        </w:p>
        <w:p w:rsidR="00B069E5" w:rsidDel="001A2CD5" w:rsidRDefault="00B069E5">
          <w:pPr>
            <w:pStyle w:val="TOC1"/>
            <w:tabs>
              <w:tab w:val="left" w:pos="440"/>
              <w:tab w:val="right" w:leader="dot" w:pos="10790"/>
            </w:tabs>
            <w:rPr>
              <w:del w:id="375" w:author=" " w:date="2008-10-31T17:06:00Z"/>
              <w:rFonts w:eastAsiaTheme="minorEastAsia"/>
              <w:noProof/>
            </w:rPr>
          </w:pPr>
          <w:del w:id="376" w:author=" " w:date="2008-10-31T17:06:00Z">
            <w:r w:rsidRPr="001A2CD5" w:rsidDel="001A2CD5">
              <w:rPr>
                <w:noProof/>
                <w:rPrChange w:id="377" w:author=" " w:date="2008-10-31T17:06:00Z">
                  <w:rPr>
                    <w:rStyle w:val="Hyperlink"/>
                    <w:noProof/>
                  </w:rPr>
                </w:rPrChange>
              </w:rPr>
              <w:delText>4.</w:delText>
            </w:r>
            <w:r w:rsidDel="001A2CD5">
              <w:rPr>
                <w:rFonts w:eastAsiaTheme="minorEastAsia"/>
                <w:noProof/>
              </w:rPr>
              <w:tab/>
            </w:r>
            <w:r w:rsidRPr="001A2CD5" w:rsidDel="001A2CD5">
              <w:rPr>
                <w:noProof/>
                <w:rPrChange w:id="378" w:author=" " w:date="2008-10-31T17:06:00Z">
                  <w:rPr>
                    <w:rStyle w:val="Hyperlink"/>
                    <w:noProof/>
                  </w:rPr>
                </w:rPrChange>
              </w:rPr>
              <w:delText>CSM Overview</w:delText>
            </w:r>
            <w:r w:rsidDel="001A2CD5">
              <w:rPr>
                <w:noProof/>
                <w:webHidden/>
              </w:rPr>
              <w:tab/>
            </w:r>
            <w:r w:rsidR="003152FE" w:rsidDel="001A2CD5">
              <w:rPr>
                <w:noProof/>
                <w:webHidden/>
              </w:rPr>
              <w:delText>9</w:delText>
            </w:r>
          </w:del>
        </w:p>
        <w:p w:rsidR="00B069E5" w:rsidDel="001A2CD5" w:rsidRDefault="00B069E5">
          <w:pPr>
            <w:pStyle w:val="TOC1"/>
            <w:tabs>
              <w:tab w:val="left" w:pos="720"/>
              <w:tab w:val="right" w:leader="dot" w:pos="10790"/>
            </w:tabs>
            <w:rPr>
              <w:del w:id="379" w:author=" " w:date="2008-10-31T17:06:00Z"/>
              <w:rFonts w:eastAsiaTheme="minorEastAsia"/>
              <w:noProof/>
            </w:rPr>
          </w:pPr>
          <w:del w:id="380" w:author=" " w:date="2008-10-31T17:06:00Z">
            <w:r w:rsidRPr="001A2CD5" w:rsidDel="001A2CD5">
              <w:rPr>
                <w:noProof/>
                <w:rPrChange w:id="381" w:author=" " w:date="2008-10-31T17:06:00Z">
                  <w:rPr>
                    <w:rStyle w:val="Hyperlink"/>
                    <w:noProof/>
                  </w:rPr>
                </w:rPrChange>
              </w:rPr>
              <w:delText>4.1</w:delText>
            </w:r>
            <w:r w:rsidDel="001A2CD5">
              <w:rPr>
                <w:rFonts w:eastAsiaTheme="minorEastAsia"/>
                <w:noProof/>
              </w:rPr>
              <w:tab/>
            </w:r>
            <w:r w:rsidRPr="001A2CD5" w:rsidDel="001A2CD5">
              <w:rPr>
                <w:noProof/>
                <w:rPrChange w:id="382" w:author=" " w:date="2008-10-31T17:06:00Z">
                  <w:rPr>
                    <w:rStyle w:val="Hyperlink"/>
                    <w:noProof/>
                  </w:rPr>
                </w:rPrChange>
              </w:rPr>
              <w:delText>Explanation</w:delText>
            </w:r>
            <w:r w:rsidDel="001A2CD5">
              <w:rPr>
                <w:noProof/>
                <w:webHidden/>
              </w:rPr>
              <w:tab/>
            </w:r>
            <w:r w:rsidR="003152FE" w:rsidDel="001A2CD5">
              <w:rPr>
                <w:noProof/>
                <w:webHidden/>
              </w:rPr>
              <w:delText>9</w:delText>
            </w:r>
          </w:del>
        </w:p>
        <w:p w:rsidR="00B069E5" w:rsidDel="001A2CD5" w:rsidRDefault="00B069E5">
          <w:pPr>
            <w:pStyle w:val="TOC1"/>
            <w:tabs>
              <w:tab w:val="left" w:pos="720"/>
              <w:tab w:val="right" w:leader="dot" w:pos="10790"/>
            </w:tabs>
            <w:rPr>
              <w:del w:id="383" w:author=" " w:date="2008-10-31T17:06:00Z"/>
              <w:rFonts w:eastAsiaTheme="minorEastAsia"/>
              <w:noProof/>
            </w:rPr>
          </w:pPr>
          <w:del w:id="384" w:author=" " w:date="2008-10-31T17:06:00Z">
            <w:r w:rsidRPr="001A2CD5" w:rsidDel="001A2CD5">
              <w:rPr>
                <w:noProof/>
                <w:rPrChange w:id="385" w:author=" " w:date="2008-10-31T17:06:00Z">
                  <w:rPr>
                    <w:rStyle w:val="Hyperlink"/>
                    <w:noProof/>
                  </w:rPr>
                </w:rPrChange>
              </w:rPr>
              <w:delText>4.2</w:delText>
            </w:r>
            <w:r w:rsidDel="001A2CD5">
              <w:rPr>
                <w:rFonts w:eastAsiaTheme="minorEastAsia"/>
                <w:noProof/>
              </w:rPr>
              <w:tab/>
            </w:r>
            <w:r w:rsidRPr="001A2CD5" w:rsidDel="001A2CD5">
              <w:rPr>
                <w:noProof/>
                <w:rPrChange w:id="386" w:author=" " w:date="2008-10-31T17:06:00Z">
                  <w:rPr>
                    <w:rStyle w:val="Hyperlink"/>
                    <w:noProof/>
                  </w:rPr>
                </w:rPrChange>
              </w:rPr>
              <w:delText>Security Concepts</w:delText>
            </w:r>
            <w:r w:rsidDel="001A2CD5">
              <w:rPr>
                <w:noProof/>
                <w:webHidden/>
              </w:rPr>
              <w:tab/>
            </w:r>
            <w:r w:rsidR="003152FE" w:rsidDel="001A2CD5">
              <w:rPr>
                <w:noProof/>
                <w:webHidden/>
              </w:rPr>
              <w:delText>10</w:delText>
            </w:r>
          </w:del>
        </w:p>
        <w:p w:rsidR="00B069E5" w:rsidDel="001A2CD5" w:rsidRDefault="00B069E5">
          <w:pPr>
            <w:pStyle w:val="TOC1"/>
            <w:tabs>
              <w:tab w:val="left" w:pos="720"/>
              <w:tab w:val="right" w:leader="dot" w:pos="10790"/>
            </w:tabs>
            <w:rPr>
              <w:del w:id="387" w:author=" " w:date="2008-10-31T17:06:00Z"/>
              <w:rFonts w:eastAsiaTheme="minorEastAsia"/>
              <w:noProof/>
            </w:rPr>
          </w:pPr>
          <w:del w:id="388" w:author=" " w:date="2008-10-31T17:06:00Z">
            <w:r w:rsidRPr="001A2CD5" w:rsidDel="001A2CD5">
              <w:rPr>
                <w:noProof/>
                <w:rPrChange w:id="389" w:author=" " w:date="2008-10-31T17:06:00Z">
                  <w:rPr>
                    <w:rStyle w:val="Hyperlink"/>
                    <w:noProof/>
                  </w:rPr>
                </w:rPrChange>
              </w:rPr>
              <w:delText>4.3</w:delText>
            </w:r>
            <w:r w:rsidDel="001A2CD5">
              <w:rPr>
                <w:rFonts w:eastAsiaTheme="minorEastAsia"/>
                <w:noProof/>
              </w:rPr>
              <w:tab/>
            </w:r>
            <w:r w:rsidRPr="001A2CD5" w:rsidDel="001A2CD5">
              <w:rPr>
                <w:noProof/>
                <w:rPrChange w:id="390" w:author=" " w:date="2008-10-31T17:06:00Z">
                  <w:rPr>
                    <w:rStyle w:val="Hyperlink"/>
                    <w:noProof/>
                  </w:rPr>
                </w:rPrChange>
              </w:rPr>
              <w:delText>Minimal System Requirements</w:delText>
            </w:r>
            <w:r w:rsidDel="001A2CD5">
              <w:rPr>
                <w:noProof/>
                <w:webHidden/>
              </w:rPr>
              <w:tab/>
            </w:r>
            <w:r w:rsidR="003152FE" w:rsidDel="001A2CD5">
              <w:rPr>
                <w:noProof/>
                <w:webHidden/>
              </w:rPr>
              <w:delText>12</w:delText>
            </w:r>
          </w:del>
        </w:p>
        <w:p w:rsidR="00B069E5" w:rsidDel="001A2CD5" w:rsidRDefault="00B069E5">
          <w:pPr>
            <w:pStyle w:val="TOC1"/>
            <w:tabs>
              <w:tab w:val="left" w:pos="440"/>
              <w:tab w:val="right" w:leader="dot" w:pos="10790"/>
            </w:tabs>
            <w:rPr>
              <w:del w:id="391" w:author=" " w:date="2008-10-31T17:06:00Z"/>
              <w:rFonts w:eastAsiaTheme="minorEastAsia"/>
              <w:noProof/>
            </w:rPr>
          </w:pPr>
          <w:del w:id="392" w:author=" " w:date="2008-10-31T17:06:00Z">
            <w:r w:rsidRPr="001A2CD5" w:rsidDel="001A2CD5">
              <w:rPr>
                <w:noProof/>
                <w:rPrChange w:id="393" w:author=" " w:date="2008-10-31T17:06:00Z">
                  <w:rPr>
                    <w:rStyle w:val="Hyperlink"/>
                    <w:noProof/>
                  </w:rPr>
                </w:rPrChange>
              </w:rPr>
              <w:delText>5.</w:delText>
            </w:r>
            <w:r w:rsidDel="001A2CD5">
              <w:rPr>
                <w:rFonts w:eastAsiaTheme="minorEastAsia"/>
                <w:noProof/>
              </w:rPr>
              <w:tab/>
            </w:r>
            <w:r w:rsidRPr="001A2CD5" w:rsidDel="001A2CD5">
              <w:rPr>
                <w:noProof/>
                <w:rPrChange w:id="394" w:author=" " w:date="2008-10-31T17:06:00Z">
                  <w:rPr>
                    <w:rStyle w:val="Hyperlink"/>
                    <w:noProof/>
                  </w:rPr>
                </w:rPrChange>
              </w:rPr>
              <w:delText>CSM API User Guide</w:delText>
            </w:r>
            <w:r w:rsidDel="001A2CD5">
              <w:rPr>
                <w:noProof/>
                <w:webHidden/>
              </w:rPr>
              <w:tab/>
            </w:r>
            <w:r w:rsidR="003152FE" w:rsidDel="001A2CD5">
              <w:rPr>
                <w:noProof/>
                <w:webHidden/>
              </w:rPr>
              <w:delText>12</w:delText>
            </w:r>
          </w:del>
        </w:p>
        <w:p w:rsidR="00B069E5" w:rsidDel="001A2CD5" w:rsidRDefault="00B069E5">
          <w:pPr>
            <w:pStyle w:val="TOC1"/>
            <w:tabs>
              <w:tab w:val="left" w:pos="720"/>
              <w:tab w:val="right" w:leader="dot" w:pos="10790"/>
            </w:tabs>
            <w:rPr>
              <w:del w:id="395" w:author=" " w:date="2008-10-31T17:06:00Z"/>
              <w:rFonts w:eastAsiaTheme="minorEastAsia"/>
              <w:noProof/>
            </w:rPr>
          </w:pPr>
          <w:del w:id="396" w:author=" " w:date="2008-10-31T17:06:00Z">
            <w:r w:rsidRPr="001A2CD5" w:rsidDel="001A2CD5">
              <w:rPr>
                <w:noProof/>
                <w:rPrChange w:id="397" w:author=" " w:date="2008-10-31T17:06:00Z">
                  <w:rPr>
                    <w:rStyle w:val="Hyperlink"/>
                    <w:noProof/>
                  </w:rPr>
                </w:rPrChange>
              </w:rPr>
              <w:delText>5.1</w:delText>
            </w:r>
            <w:r w:rsidDel="001A2CD5">
              <w:rPr>
                <w:rFonts w:eastAsiaTheme="minorEastAsia"/>
                <w:noProof/>
              </w:rPr>
              <w:tab/>
            </w:r>
            <w:r w:rsidRPr="001A2CD5" w:rsidDel="001A2CD5">
              <w:rPr>
                <w:noProof/>
                <w:rPrChange w:id="398" w:author=" " w:date="2008-10-31T17:06:00Z">
                  <w:rPr>
                    <w:rStyle w:val="Hyperlink"/>
                    <w:noProof/>
                  </w:rPr>
                </w:rPrChange>
              </w:rPr>
              <w:delText>Workflow</w:delText>
            </w:r>
            <w:r w:rsidDel="001A2CD5">
              <w:rPr>
                <w:noProof/>
                <w:webHidden/>
              </w:rPr>
              <w:tab/>
            </w:r>
            <w:r w:rsidR="003152FE" w:rsidDel="001A2CD5">
              <w:rPr>
                <w:noProof/>
                <w:webHidden/>
              </w:rPr>
              <w:delText>13</w:delText>
            </w:r>
          </w:del>
        </w:p>
        <w:p w:rsidR="00B069E5" w:rsidDel="001A2CD5" w:rsidRDefault="00B069E5">
          <w:pPr>
            <w:pStyle w:val="TOC1"/>
            <w:tabs>
              <w:tab w:val="left" w:pos="720"/>
              <w:tab w:val="right" w:leader="dot" w:pos="10790"/>
            </w:tabs>
            <w:rPr>
              <w:del w:id="399" w:author=" " w:date="2008-10-31T17:06:00Z"/>
              <w:rFonts w:eastAsiaTheme="minorEastAsia"/>
              <w:noProof/>
            </w:rPr>
          </w:pPr>
          <w:del w:id="400" w:author=" " w:date="2008-10-31T17:06:00Z">
            <w:r w:rsidRPr="001A2CD5" w:rsidDel="001A2CD5">
              <w:rPr>
                <w:noProof/>
                <w:rPrChange w:id="401" w:author=" " w:date="2008-10-31T17:06:00Z">
                  <w:rPr>
                    <w:rStyle w:val="Hyperlink"/>
                    <w:noProof/>
                  </w:rPr>
                </w:rPrChange>
              </w:rPr>
              <w:delText>5.2</w:delText>
            </w:r>
            <w:r w:rsidDel="001A2CD5">
              <w:rPr>
                <w:rFonts w:eastAsiaTheme="minorEastAsia"/>
                <w:noProof/>
              </w:rPr>
              <w:tab/>
            </w:r>
            <w:r w:rsidRPr="001A2CD5" w:rsidDel="001A2CD5">
              <w:rPr>
                <w:noProof/>
                <w:rPrChange w:id="402" w:author=" " w:date="2008-10-31T17:06:00Z">
                  <w:rPr>
                    <w:rStyle w:val="Hyperlink"/>
                    <w:noProof/>
                  </w:rPr>
                </w:rPrChange>
              </w:rPr>
              <w:delText>API Services</w:delText>
            </w:r>
            <w:r w:rsidDel="001A2CD5">
              <w:rPr>
                <w:noProof/>
                <w:webHidden/>
              </w:rPr>
              <w:tab/>
            </w:r>
            <w:r w:rsidR="003152FE" w:rsidDel="001A2CD5">
              <w:rPr>
                <w:noProof/>
                <w:webHidden/>
              </w:rPr>
              <w:delText>13</w:delText>
            </w:r>
          </w:del>
        </w:p>
        <w:p w:rsidR="00B069E5" w:rsidDel="001A2CD5" w:rsidRDefault="00B069E5">
          <w:pPr>
            <w:pStyle w:val="TOC1"/>
            <w:tabs>
              <w:tab w:val="left" w:pos="720"/>
              <w:tab w:val="right" w:leader="dot" w:pos="10790"/>
            </w:tabs>
            <w:rPr>
              <w:del w:id="403" w:author=" " w:date="2008-10-31T17:06:00Z"/>
              <w:rFonts w:eastAsiaTheme="minorEastAsia"/>
              <w:noProof/>
            </w:rPr>
          </w:pPr>
          <w:del w:id="404" w:author=" " w:date="2008-10-31T17:06:00Z">
            <w:r w:rsidRPr="001A2CD5" w:rsidDel="001A2CD5">
              <w:rPr>
                <w:noProof/>
                <w:rPrChange w:id="405" w:author=" " w:date="2008-10-31T17:06:00Z">
                  <w:rPr>
                    <w:rStyle w:val="Hyperlink"/>
                    <w:noProof/>
                  </w:rPr>
                </w:rPrChange>
              </w:rPr>
              <w:delText>5.3</w:delText>
            </w:r>
            <w:r w:rsidDel="001A2CD5">
              <w:rPr>
                <w:rFonts w:eastAsiaTheme="minorEastAsia"/>
                <w:noProof/>
              </w:rPr>
              <w:tab/>
            </w:r>
            <w:r w:rsidRPr="001A2CD5" w:rsidDel="001A2CD5">
              <w:rPr>
                <w:noProof/>
                <w:rPrChange w:id="406" w:author=" " w:date="2008-10-31T17:06:00Z">
                  <w:rPr>
                    <w:rStyle w:val="Hyperlink"/>
                    <w:noProof/>
                  </w:rPr>
                </w:rPrChange>
              </w:rPr>
              <w:delText>Authentication</w:delText>
            </w:r>
            <w:r w:rsidDel="001A2CD5">
              <w:rPr>
                <w:noProof/>
                <w:webHidden/>
              </w:rPr>
              <w:tab/>
            </w:r>
            <w:r w:rsidR="003152FE" w:rsidDel="001A2CD5">
              <w:rPr>
                <w:noProof/>
                <w:webHidden/>
              </w:rPr>
              <w:delText>14</w:delText>
            </w:r>
          </w:del>
        </w:p>
        <w:p w:rsidR="00B069E5" w:rsidDel="001A2CD5" w:rsidRDefault="00B069E5">
          <w:pPr>
            <w:pStyle w:val="TOC1"/>
            <w:tabs>
              <w:tab w:val="left" w:pos="720"/>
              <w:tab w:val="right" w:leader="dot" w:pos="10790"/>
            </w:tabs>
            <w:rPr>
              <w:del w:id="407" w:author=" " w:date="2008-10-31T17:06:00Z"/>
              <w:rFonts w:eastAsiaTheme="minorEastAsia"/>
              <w:noProof/>
            </w:rPr>
          </w:pPr>
          <w:del w:id="408" w:author=" " w:date="2008-10-31T17:06:00Z">
            <w:r w:rsidRPr="001A2CD5" w:rsidDel="001A2CD5">
              <w:rPr>
                <w:noProof/>
                <w:rPrChange w:id="409" w:author=" " w:date="2008-10-31T17:06:00Z">
                  <w:rPr>
                    <w:rStyle w:val="Hyperlink"/>
                    <w:noProof/>
                  </w:rPr>
                </w:rPrChange>
              </w:rPr>
              <w:delText>5.3.1</w:delText>
            </w:r>
            <w:r w:rsidDel="001A2CD5">
              <w:rPr>
                <w:rFonts w:eastAsiaTheme="minorEastAsia"/>
                <w:noProof/>
              </w:rPr>
              <w:tab/>
            </w:r>
            <w:r w:rsidRPr="001A2CD5" w:rsidDel="001A2CD5">
              <w:rPr>
                <w:noProof/>
                <w:rPrChange w:id="410" w:author=" " w:date="2008-10-31T17:06:00Z">
                  <w:rPr>
                    <w:rStyle w:val="Hyperlink"/>
                    <w:noProof/>
                  </w:rPr>
                </w:rPrChange>
              </w:rPr>
              <w:delText>Integrating with the Authentication Service</w:delText>
            </w:r>
            <w:r w:rsidDel="001A2CD5">
              <w:rPr>
                <w:noProof/>
                <w:webHidden/>
              </w:rPr>
              <w:tab/>
            </w:r>
            <w:r w:rsidR="003152FE" w:rsidDel="001A2CD5">
              <w:rPr>
                <w:noProof/>
                <w:webHidden/>
              </w:rPr>
              <w:delText>14</w:delText>
            </w:r>
          </w:del>
        </w:p>
        <w:p w:rsidR="00B069E5" w:rsidDel="001A2CD5" w:rsidRDefault="00B069E5">
          <w:pPr>
            <w:pStyle w:val="TOC1"/>
            <w:tabs>
              <w:tab w:val="left" w:pos="720"/>
              <w:tab w:val="right" w:leader="dot" w:pos="10790"/>
            </w:tabs>
            <w:rPr>
              <w:del w:id="411" w:author=" " w:date="2008-10-31T17:06:00Z"/>
              <w:rFonts w:eastAsiaTheme="minorEastAsia"/>
              <w:noProof/>
            </w:rPr>
          </w:pPr>
          <w:del w:id="412" w:author=" " w:date="2008-10-31T17:06:00Z">
            <w:r w:rsidRPr="001A2CD5" w:rsidDel="001A2CD5">
              <w:rPr>
                <w:noProof/>
                <w:rPrChange w:id="413" w:author=" " w:date="2008-10-31T17:06:00Z">
                  <w:rPr>
                    <w:rStyle w:val="Hyperlink"/>
                    <w:noProof/>
                  </w:rPr>
                </w:rPrChange>
              </w:rPr>
              <w:delText>5.3.2</w:delText>
            </w:r>
            <w:r w:rsidDel="001A2CD5">
              <w:rPr>
                <w:rFonts w:eastAsiaTheme="minorEastAsia"/>
                <w:noProof/>
              </w:rPr>
              <w:tab/>
            </w:r>
            <w:r w:rsidRPr="001A2CD5" w:rsidDel="001A2CD5">
              <w:rPr>
                <w:noProof/>
                <w:rPrChange w:id="414" w:author=" " w:date="2008-10-31T17:06:00Z">
                  <w:rPr>
                    <w:rStyle w:val="Hyperlink"/>
                    <w:noProof/>
                  </w:rPr>
                </w:rPrChange>
              </w:rPr>
              <w:delText>Installation and Deployment configurations</w:delText>
            </w:r>
            <w:r w:rsidDel="001A2CD5">
              <w:rPr>
                <w:noProof/>
                <w:webHidden/>
              </w:rPr>
              <w:tab/>
            </w:r>
            <w:r w:rsidR="003152FE" w:rsidDel="001A2CD5">
              <w:rPr>
                <w:noProof/>
                <w:webHidden/>
              </w:rPr>
              <w:delText>15</w:delText>
            </w:r>
          </w:del>
        </w:p>
        <w:p w:rsidR="00B069E5" w:rsidDel="001A2CD5" w:rsidRDefault="00B069E5">
          <w:pPr>
            <w:pStyle w:val="TOC2"/>
            <w:tabs>
              <w:tab w:val="right" w:leader="dot" w:pos="10790"/>
            </w:tabs>
            <w:rPr>
              <w:del w:id="415" w:author=" " w:date="2008-10-31T17:06:00Z"/>
              <w:noProof/>
            </w:rPr>
          </w:pPr>
          <w:del w:id="416" w:author=" " w:date="2008-10-31T17:06:00Z">
            <w:r w:rsidRPr="001A2CD5" w:rsidDel="001A2CD5">
              <w:rPr>
                <w:noProof/>
                <w:rPrChange w:id="417" w:author=" " w:date="2008-10-31T17:06:00Z">
                  <w:rPr>
                    <w:rStyle w:val="Hyperlink"/>
                    <w:noProof/>
                  </w:rPr>
                </w:rPrChange>
              </w:rPr>
              <w:delText>5.3.2.1 JAR Placement</w:delText>
            </w:r>
            <w:r w:rsidDel="001A2CD5">
              <w:rPr>
                <w:noProof/>
                <w:webHidden/>
              </w:rPr>
              <w:tab/>
            </w:r>
            <w:r w:rsidR="003152FE" w:rsidDel="001A2CD5">
              <w:rPr>
                <w:noProof/>
                <w:webHidden/>
              </w:rPr>
              <w:delText>16</w:delText>
            </w:r>
          </w:del>
        </w:p>
        <w:p w:rsidR="00B069E5" w:rsidDel="001A2CD5" w:rsidRDefault="00B069E5">
          <w:pPr>
            <w:pStyle w:val="TOC2"/>
            <w:tabs>
              <w:tab w:val="right" w:leader="dot" w:pos="10790"/>
            </w:tabs>
            <w:rPr>
              <w:del w:id="418" w:author=" " w:date="2008-10-31T17:06:00Z"/>
              <w:noProof/>
            </w:rPr>
          </w:pPr>
          <w:del w:id="419" w:author=" " w:date="2008-10-31T17:06:00Z">
            <w:r w:rsidRPr="001A2CD5" w:rsidDel="001A2CD5">
              <w:rPr>
                <w:noProof/>
                <w:rPrChange w:id="420" w:author=" " w:date="2008-10-31T17:06:00Z">
                  <w:rPr>
                    <w:rStyle w:val="Hyperlink"/>
                    <w:noProof/>
                  </w:rPr>
                </w:rPrChange>
              </w:rPr>
              <w:delText>5.3.2.2 Configuring Lock out in Authentication Manager</w:delText>
            </w:r>
            <w:r w:rsidDel="001A2CD5">
              <w:rPr>
                <w:noProof/>
                <w:webHidden/>
              </w:rPr>
              <w:tab/>
            </w:r>
            <w:r w:rsidR="003152FE" w:rsidDel="001A2CD5">
              <w:rPr>
                <w:noProof/>
                <w:webHidden/>
              </w:rPr>
              <w:delText>16</w:delText>
            </w:r>
          </w:del>
        </w:p>
        <w:p w:rsidR="00B069E5" w:rsidDel="001A2CD5" w:rsidRDefault="00B069E5">
          <w:pPr>
            <w:pStyle w:val="TOC2"/>
            <w:tabs>
              <w:tab w:val="right" w:leader="dot" w:pos="10790"/>
            </w:tabs>
            <w:rPr>
              <w:del w:id="421" w:author=" " w:date="2008-10-31T17:06:00Z"/>
              <w:noProof/>
            </w:rPr>
          </w:pPr>
          <w:del w:id="422" w:author=" " w:date="2008-10-31T17:06:00Z">
            <w:r w:rsidRPr="001A2CD5" w:rsidDel="001A2CD5">
              <w:rPr>
                <w:noProof/>
                <w:rPrChange w:id="423" w:author=" " w:date="2008-10-31T17:06:00Z">
                  <w:rPr>
                    <w:rStyle w:val="Hyperlink"/>
                    <w:noProof/>
                  </w:rPr>
                </w:rPrChange>
              </w:rPr>
              <w:delText>5.3.2.3 RDBMS Credential Provider properties and Login Module configuration</w:delText>
            </w:r>
            <w:r w:rsidDel="001A2CD5">
              <w:rPr>
                <w:noProof/>
                <w:webHidden/>
              </w:rPr>
              <w:tab/>
            </w:r>
            <w:r w:rsidR="003152FE" w:rsidDel="001A2CD5">
              <w:rPr>
                <w:noProof/>
                <w:webHidden/>
              </w:rPr>
              <w:delText>17</w:delText>
            </w:r>
          </w:del>
        </w:p>
        <w:p w:rsidR="00B069E5" w:rsidDel="001A2CD5" w:rsidRDefault="00B069E5">
          <w:pPr>
            <w:pStyle w:val="TOC3"/>
            <w:tabs>
              <w:tab w:val="right" w:leader="dot" w:pos="10790"/>
            </w:tabs>
            <w:rPr>
              <w:del w:id="424" w:author=" " w:date="2008-10-31T17:06:00Z"/>
              <w:noProof/>
            </w:rPr>
          </w:pPr>
          <w:del w:id="425" w:author=" " w:date="2008-10-31T17:06:00Z">
            <w:r w:rsidRPr="001A2CD5" w:rsidDel="001A2CD5">
              <w:rPr>
                <w:noProof/>
                <w:rPrChange w:id="426" w:author=" " w:date="2008-10-31T17:06:00Z">
                  <w:rPr>
                    <w:rStyle w:val="Hyperlink"/>
                    <w:noProof/>
                  </w:rPr>
                </w:rPrChange>
              </w:rPr>
              <w:delText>Configuring a Login Module in JAAS</w:delText>
            </w:r>
            <w:r w:rsidDel="001A2CD5">
              <w:rPr>
                <w:noProof/>
                <w:webHidden/>
              </w:rPr>
              <w:tab/>
            </w:r>
            <w:r w:rsidR="003152FE" w:rsidDel="001A2CD5">
              <w:rPr>
                <w:noProof/>
                <w:webHidden/>
              </w:rPr>
              <w:delText>17</w:delText>
            </w:r>
          </w:del>
        </w:p>
        <w:p w:rsidR="00B069E5" w:rsidDel="001A2CD5" w:rsidRDefault="00B069E5">
          <w:pPr>
            <w:pStyle w:val="TOC3"/>
            <w:tabs>
              <w:tab w:val="right" w:leader="dot" w:pos="10790"/>
            </w:tabs>
            <w:rPr>
              <w:del w:id="427" w:author=" " w:date="2008-10-31T17:06:00Z"/>
              <w:noProof/>
            </w:rPr>
          </w:pPr>
          <w:del w:id="428" w:author=" " w:date="2008-10-31T17:06:00Z">
            <w:r w:rsidRPr="001A2CD5" w:rsidDel="001A2CD5">
              <w:rPr>
                <w:noProof/>
                <w:rPrChange w:id="429" w:author=" " w:date="2008-10-31T17:06:00Z">
                  <w:rPr>
                    <w:rStyle w:val="Hyperlink"/>
                    <w:noProof/>
                  </w:rPr>
                </w:rPrChange>
              </w:rPr>
              <w:delText>Configuring a Login Module in JBOSS</w:delText>
            </w:r>
            <w:r w:rsidDel="001A2CD5">
              <w:rPr>
                <w:noProof/>
                <w:webHidden/>
              </w:rPr>
              <w:tab/>
            </w:r>
            <w:r w:rsidR="003152FE" w:rsidDel="001A2CD5">
              <w:rPr>
                <w:noProof/>
                <w:webHidden/>
              </w:rPr>
              <w:delText>18</w:delText>
            </w:r>
          </w:del>
        </w:p>
        <w:p w:rsidR="00B069E5" w:rsidDel="001A2CD5" w:rsidRDefault="00B069E5">
          <w:pPr>
            <w:pStyle w:val="TOC3"/>
            <w:tabs>
              <w:tab w:val="right" w:leader="dot" w:pos="10790"/>
            </w:tabs>
            <w:rPr>
              <w:del w:id="430" w:author=" " w:date="2008-10-31T17:06:00Z"/>
              <w:noProof/>
            </w:rPr>
          </w:pPr>
          <w:del w:id="431" w:author=" " w:date="2008-10-31T17:06:00Z">
            <w:r w:rsidRPr="001A2CD5" w:rsidDel="001A2CD5">
              <w:rPr>
                <w:noProof/>
                <w:rPrChange w:id="432" w:author=" " w:date="2008-10-31T17:06:00Z">
                  <w:rPr>
                    <w:rStyle w:val="Hyperlink"/>
                    <w:noProof/>
                  </w:rPr>
                </w:rPrChange>
              </w:rPr>
              <w:delText>Enabling Encryption in the RDBMS Login Module</w:delText>
            </w:r>
            <w:r w:rsidDel="001A2CD5">
              <w:rPr>
                <w:noProof/>
                <w:webHidden/>
              </w:rPr>
              <w:tab/>
            </w:r>
            <w:r w:rsidR="003152FE" w:rsidDel="001A2CD5">
              <w:rPr>
                <w:noProof/>
                <w:webHidden/>
              </w:rPr>
              <w:delText>19</w:delText>
            </w:r>
          </w:del>
        </w:p>
        <w:p w:rsidR="00B069E5" w:rsidDel="001A2CD5" w:rsidRDefault="00B069E5">
          <w:pPr>
            <w:pStyle w:val="TOC2"/>
            <w:tabs>
              <w:tab w:val="right" w:leader="dot" w:pos="10790"/>
            </w:tabs>
            <w:rPr>
              <w:del w:id="433" w:author=" " w:date="2008-10-31T17:06:00Z"/>
              <w:noProof/>
            </w:rPr>
          </w:pPr>
          <w:del w:id="434" w:author=" " w:date="2008-10-31T17:06:00Z">
            <w:r w:rsidRPr="001A2CD5" w:rsidDel="001A2CD5">
              <w:rPr>
                <w:noProof/>
                <w:rPrChange w:id="435" w:author=" " w:date="2008-10-31T17:06:00Z">
                  <w:rPr>
                    <w:rStyle w:val="Hyperlink"/>
                    <w:noProof/>
                  </w:rPr>
                </w:rPrChange>
              </w:rPr>
              <w:delText>5.3.2.4 LDAP Credential Provider properties and Login Module configuration</w:delText>
            </w:r>
            <w:r w:rsidDel="001A2CD5">
              <w:rPr>
                <w:noProof/>
                <w:webHidden/>
              </w:rPr>
              <w:tab/>
            </w:r>
            <w:r w:rsidR="003152FE" w:rsidDel="001A2CD5">
              <w:rPr>
                <w:noProof/>
                <w:webHidden/>
              </w:rPr>
              <w:delText>20</w:delText>
            </w:r>
          </w:del>
        </w:p>
        <w:p w:rsidR="00B069E5" w:rsidDel="001A2CD5" w:rsidRDefault="00B069E5">
          <w:pPr>
            <w:pStyle w:val="TOC3"/>
            <w:tabs>
              <w:tab w:val="right" w:leader="dot" w:pos="10790"/>
            </w:tabs>
            <w:rPr>
              <w:del w:id="436" w:author=" " w:date="2008-10-31T17:06:00Z"/>
              <w:noProof/>
            </w:rPr>
          </w:pPr>
          <w:del w:id="437" w:author=" " w:date="2008-10-31T17:06:00Z">
            <w:r w:rsidRPr="001A2CD5" w:rsidDel="001A2CD5">
              <w:rPr>
                <w:noProof/>
                <w:rPrChange w:id="438" w:author=" " w:date="2008-10-31T17:06:00Z">
                  <w:rPr>
                    <w:rStyle w:val="Hyperlink"/>
                    <w:noProof/>
                  </w:rPr>
                </w:rPrChange>
              </w:rPr>
              <w:delText>Configuring LDAP Login Module in JAAS</w:delText>
            </w:r>
            <w:r w:rsidDel="001A2CD5">
              <w:rPr>
                <w:noProof/>
                <w:webHidden/>
              </w:rPr>
              <w:tab/>
            </w:r>
            <w:r w:rsidR="003152FE" w:rsidDel="001A2CD5">
              <w:rPr>
                <w:noProof/>
                <w:webHidden/>
              </w:rPr>
              <w:delText>20</w:delText>
            </w:r>
          </w:del>
        </w:p>
        <w:p w:rsidR="00B069E5" w:rsidDel="001A2CD5" w:rsidRDefault="00B069E5">
          <w:pPr>
            <w:pStyle w:val="TOC3"/>
            <w:tabs>
              <w:tab w:val="right" w:leader="dot" w:pos="10790"/>
            </w:tabs>
            <w:rPr>
              <w:del w:id="439" w:author=" " w:date="2008-10-31T17:06:00Z"/>
              <w:noProof/>
            </w:rPr>
          </w:pPr>
          <w:del w:id="440" w:author=" " w:date="2008-10-31T17:06:00Z">
            <w:r w:rsidRPr="001A2CD5" w:rsidDel="001A2CD5">
              <w:rPr>
                <w:noProof/>
                <w:rPrChange w:id="441" w:author=" " w:date="2008-10-31T17:06:00Z">
                  <w:rPr>
                    <w:rStyle w:val="Hyperlink"/>
                    <w:noProof/>
                  </w:rPr>
                </w:rPrChange>
              </w:rPr>
              <w:delText>Configuring LDAP Login Module in JBoss</w:delText>
            </w:r>
            <w:r w:rsidDel="001A2CD5">
              <w:rPr>
                <w:noProof/>
                <w:webHidden/>
              </w:rPr>
              <w:tab/>
            </w:r>
            <w:r w:rsidR="003152FE" w:rsidDel="001A2CD5">
              <w:rPr>
                <w:noProof/>
                <w:webHidden/>
              </w:rPr>
              <w:delText>21</w:delText>
            </w:r>
          </w:del>
        </w:p>
        <w:p w:rsidR="00B069E5" w:rsidDel="001A2CD5" w:rsidRDefault="00B069E5">
          <w:pPr>
            <w:pStyle w:val="TOC3"/>
            <w:tabs>
              <w:tab w:val="right" w:leader="dot" w:pos="10790"/>
            </w:tabs>
            <w:rPr>
              <w:del w:id="442" w:author=" " w:date="2008-10-31T17:06:00Z"/>
              <w:noProof/>
            </w:rPr>
          </w:pPr>
          <w:del w:id="443" w:author=" " w:date="2008-10-31T17:06:00Z">
            <w:r w:rsidRPr="001A2CD5" w:rsidDel="001A2CD5">
              <w:rPr>
                <w:noProof/>
                <w:rPrChange w:id="444" w:author=" " w:date="2008-10-31T17:06:00Z">
                  <w:rPr>
                    <w:rStyle w:val="Hyperlink"/>
                    <w:noProof/>
                  </w:rPr>
                </w:rPrChange>
              </w:rPr>
              <w:delText>Configuring LDAP Login Module using Anonymous Bind</w:delText>
            </w:r>
            <w:r w:rsidDel="001A2CD5">
              <w:rPr>
                <w:noProof/>
                <w:webHidden/>
              </w:rPr>
              <w:tab/>
            </w:r>
            <w:r w:rsidR="003152FE" w:rsidDel="001A2CD5">
              <w:rPr>
                <w:noProof/>
                <w:webHidden/>
              </w:rPr>
              <w:delText>22</w:delText>
            </w:r>
          </w:del>
        </w:p>
        <w:p w:rsidR="00B069E5" w:rsidDel="001A2CD5" w:rsidRDefault="00B069E5">
          <w:pPr>
            <w:pStyle w:val="TOC2"/>
            <w:tabs>
              <w:tab w:val="right" w:leader="dot" w:pos="10790"/>
            </w:tabs>
            <w:rPr>
              <w:del w:id="445" w:author=" " w:date="2008-10-31T17:06:00Z"/>
              <w:noProof/>
            </w:rPr>
          </w:pPr>
          <w:del w:id="446" w:author=" " w:date="2008-10-31T17:06:00Z">
            <w:r w:rsidRPr="001A2CD5" w:rsidDel="001A2CD5">
              <w:rPr>
                <w:noProof/>
                <w:rPrChange w:id="447" w:author=" " w:date="2008-10-31T17:06:00Z">
                  <w:rPr>
                    <w:rStyle w:val="Hyperlink"/>
                    <w:noProof/>
                  </w:rPr>
                </w:rPrChange>
              </w:rPr>
              <w:delText>5.3.2.5 Activating CLM Audit Logging</w:delText>
            </w:r>
            <w:r w:rsidDel="001A2CD5">
              <w:rPr>
                <w:noProof/>
                <w:webHidden/>
              </w:rPr>
              <w:tab/>
            </w:r>
            <w:r w:rsidR="003152FE" w:rsidDel="001A2CD5">
              <w:rPr>
                <w:noProof/>
                <w:webHidden/>
              </w:rPr>
              <w:delText>23</w:delText>
            </w:r>
          </w:del>
        </w:p>
        <w:p w:rsidR="00B069E5" w:rsidDel="001A2CD5" w:rsidRDefault="00B069E5">
          <w:pPr>
            <w:pStyle w:val="TOC1"/>
            <w:tabs>
              <w:tab w:val="left" w:pos="720"/>
              <w:tab w:val="right" w:leader="dot" w:pos="10790"/>
            </w:tabs>
            <w:rPr>
              <w:del w:id="448" w:author=" " w:date="2008-10-31T17:06:00Z"/>
              <w:rFonts w:eastAsiaTheme="minorEastAsia"/>
              <w:noProof/>
            </w:rPr>
          </w:pPr>
          <w:del w:id="449" w:author=" " w:date="2008-10-31T17:06:00Z">
            <w:r w:rsidRPr="001A2CD5" w:rsidDel="001A2CD5">
              <w:rPr>
                <w:noProof/>
                <w:rPrChange w:id="450" w:author=" " w:date="2008-10-31T17:06:00Z">
                  <w:rPr>
                    <w:rStyle w:val="Hyperlink"/>
                    <w:noProof/>
                  </w:rPr>
                </w:rPrChange>
              </w:rPr>
              <w:delText>5.4</w:delText>
            </w:r>
            <w:r w:rsidDel="001A2CD5">
              <w:rPr>
                <w:rFonts w:eastAsiaTheme="minorEastAsia"/>
                <w:noProof/>
              </w:rPr>
              <w:tab/>
            </w:r>
            <w:r w:rsidRPr="001A2CD5" w:rsidDel="001A2CD5">
              <w:rPr>
                <w:noProof/>
                <w:rPrChange w:id="451" w:author=" " w:date="2008-10-31T17:06:00Z">
                  <w:rPr>
                    <w:rStyle w:val="Hyperlink"/>
                    <w:noProof/>
                  </w:rPr>
                </w:rPrChange>
              </w:rPr>
              <w:delText>Authorization</w:delText>
            </w:r>
            <w:r w:rsidDel="001A2CD5">
              <w:rPr>
                <w:noProof/>
                <w:webHidden/>
              </w:rPr>
              <w:tab/>
            </w:r>
            <w:r w:rsidR="003152FE" w:rsidDel="001A2CD5">
              <w:rPr>
                <w:noProof/>
                <w:webHidden/>
              </w:rPr>
              <w:delText>24</w:delText>
            </w:r>
          </w:del>
        </w:p>
        <w:p w:rsidR="00B069E5" w:rsidDel="001A2CD5" w:rsidRDefault="00B069E5">
          <w:pPr>
            <w:pStyle w:val="TOC1"/>
            <w:tabs>
              <w:tab w:val="left" w:pos="720"/>
              <w:tab w:val="right" w:leader="dot" w:pos="10790"/>
            </w:tabs>
            <w:rPr>
              <w:del w:id="452" w:author=" " w:date="2008-10-31T17:06:00Z"/>
              <w:rFonts w:eastAsiaTheme="minorEastAsia"/>
              <w:noProof/>
            </w:rPr>
          </w:pPr>
          <w:del w:id="453" w:author=" " w:date="2008-10-31T17:06:00Z">
            <w:r w:rsidRPr="001A2CD5" w:rsidDel="001A2CD5">
              <w:rPr>
                <w:noProof/>
                <w:rPrChange w:id="454" w:author=" " w:date="2008-10-31T17:06:00Z">
                  <w:rPr>
                    <w:rStyle w:val="Hyperlink"/>
                    <w:noProof/>
                  </w:rPr>
                </w:rPrChange>
              </w:rPr>
              <w:delText>5.4.1</w:delText>
            </w:r>
            <w:r w:rsidDel="001A2CD5">
              <w:rPr>
                <w:rFonts w:eastAsiaTheme="minorEastAsia"/>
                <w:noProof/>
              </w:rPr>
              <w:tab/>
            </w:r>
            <w:r w:rsidRPr="001A2CD5" w:rsidDel="001A2CD5">
              <w:rPr>
                <w:noProof/>
                <w:rPrChange w:id="455" w:author=" " w:date="2008-10-31T17:06:00Z">
                  <w:rPr>
                    <w:rStyle w:val="Hyperlink"/>
                    <w:noProof/>
                  </w:rPr>
                </w:rPrChange>
              </w:rPr>
              <w:delText>Integrating CSM API’s Overview</w:delText>
            </w:r>
            <w:r w:rsidDel="001A2CD5">
              <w:rPr>
                <w:noProof/>
                <w:webHidden/>
              </w:rPr>
              <w:tab/>
            </w:r>
            <w:r w:rsidR="003152FE" w:rsidDel="001A2CD5">
              <w:rPr>
                <w:noProof/>
                <w:webHidden/>
              </w:rPr>
              <w:delText>24</w:delText>
            </w:r>
          </w:del>
        </w:p>
        <w:p w:rsidR="00B069E5" w:rsidDel="001A2CD5" w:rsidRDefault="00B069E5">
          <w:pPr>
            <w:pStyle w:val="TOC2"/>
            <w:tabs>
              <w:tab w:val="left" w:pos="1100"/>
              <w:tab w:val="right" w:leader="dot" w:pos="10790"/>
            </w:tabs>
            <w:rPr>
              <w:del w:id="456" w:author=" " w:date="2008-10-31T17:06:00Z"/>
              <w:noProof/>
            </w:rPr>
          </w:pPr>
          <w:del w:id="457" w:author=" " w:date="2008-10-31T17:06:00Z">
            <w:r w:rsidRPr="001A2CD5" w:rsidDel="001A2CD5">
              <w:rPr>
                <w:noProof/>
                <w:rPrChange w:id="458" w:author=" " w:date="2008-10-31T17:06:00Z">
                  <w:rPr>
                    <w:rStyle w:val="Hyperlink"/>
                    <w:noProof/>
                  </w:rPr>
                </w:rPrChange>
              </w:rPr>
              <w:delText>5.4.1.1</w:delText>
            </w:r>
            <w:r w:rsidDel="001A2CD5">
              <w:rPr>
                <w:noProof/>
              </w:rPr>
              <w:tab/>
            </w:r>
            <w:r w:rsidRPr="001A2CD5" w:rsidDel="001A2CD5">
              <w:rPr>
                <w:noProof/>
                <w:rPrChange w:id="459" w:author=" " w:date="2008-10-31T17:06:00Z">
                  <w:rPr>
                    <w:rStyle w:val="Hyperlink"/>
                    <w:noProof/>
                  </w:rPr>
                </w:rPrChange>
              </w:rPr>
              <w:delText>Integrating with the CSM Authorization Service</w:delText>
            </w:r>
            <w:r w:rsidDel="001A2CD5">
              <w:rPr>
                <w:noProof/>
                <w:webHidden/>
              </w:rPr>
              <w:tab/>
            </w:r>
            <w:r w:rsidR="003152FE" w:rsidDel="001A2CD5">
              <w:rPr>
                <w:noProof/>
                <w:webHidden/>
              </w:rPr>
              <w:delText>24</w:delText>
            </w:r>
          </w:del>
        </w:p>
        <w:p w:rsidR="00B069E5" w:rsidDel="001A2CD5" w:rsidRDefault="00B069E5">
          <w:pPr>
            <w:pStyle w:val="TOC1"/>
            <w:tabs>
              <w:tab w:val="left" w:pos="720"/>
              <w:tab w:val="right" w:leader="dot" w:pos="10790"/>
            </w:tabs>
            <w:rPr>
              <w:del w:id="460" w:author=" " w:date="2008-10-31T17:06:00Z"/>
              <w:rFonts w:eastAsiaTheme="minorEastAsia"/>
              <w:noProof/>
            </w:rPr>
          </w:pPr>
          <w:del w:id="461" w:author=" " w:date="2008-10-31T17:06:00Z">
            <w:r w:rsidRPr="001A2CD5" w:rsidDel="001A2CD5">
              <w:rPr>
                <w:noProof/>
                <w:rPrChange w:id="462" w:author=" " w:date="2008-10-31T17:06:00Z">
                  <w:rPr>
                    <w:rStyle w:val="Hyperlink"/>
                    <w:noProof/>
                  </w:rPr>
                </w:rPrChange>
              </w:rPr>
              <w:delText>5.4.2</w:delText>
            </w:r>
            <w:r w:rsidDel="001A2CD5">
              <w:rPr>
                <w:rFonts w:eastAsiaTheme="minorEastAsia"/>
                <w:noProof/>
              </w:rPr>
              <w:tab/>
            </w:r>
            <w:r w:rsidRPr="001A2CD5" w:rsidDel="001A2CD5">
              <w:rPr>
                <w:noProof/>
                <w:rPrChange w:id="463" w:author=" " w:date="2008-10-31T17:06:00Z">
                  <w:rPr>
                    <w:rStyle w:val="Hyperlink"/>
                    <w:noProof/>
                  </w:rPr>
                </w:rPrChange>
              </w:rPr>
              <w:delText>Software Products and Scripts</w:delText>
            </w:r>
            <w:r w:rsidDel="001A2CD5">
              <w:rPr>
                <w:noProof/>
                <w:webHidden/>
              </w:rPr>
              <w:tab/>
            </w:r>
            <w:r w:rsidR="003152FE" w:rsidDel="001A2CD5">
              <w:rPr>
                <w:noProof/>
                <w:webHidden/>
              </w:rPr>
              <w:delText>25</w:delText>
            </w:r>
          </w:del>
        </w:p>
        <w:p w:rsidR="00B069E5" w:rsidDel="001A2CD5" w:rsidRDefault="00B069E5">
          <w:pPr>
            <w:pStyle w:val="TOC1"/>
            <w:tabs>
              <w:tab w:val="left" w:pos="720"/>
              <w:tab w:val="right" w:leader="dot" w:pos="10790"/>
            </w:tabs>
            <w:rPr>
              <w:del w:id="464" w:author=" " w:date="2008-10-31T17:06:00Z"/>
              <w:rFonts w:eastAsiaTheme="minorEastAsia"/>
              <w:noProof/>
            </w:rPr>
          </w:pPr>
          <w:del w:id="465" w:author=" " w:date="2008-10-31T17:06:00Z">
            <w:r w:rsidRPr="001A2CD5" w:rsidDel="001A2CD5">
              <w:rPr>
                <w:noProof/>
                <w:rPrChange w:id="466" w:author=" " w:date="2008-10-31T17:06:00Z">
                  <w:rPr>
                    <w:rStyle w:val="Hyperlink"/>
                    <w:noProof/>
                  </w:rPr>
                </w:rPrChange>
              </w:rPr>
              <w:delText>5.4.3</w:delText>
            </w:r>
            <w:r w:rsidDel="001A2CD5">
              <w:rPr>
                <w:rFonts w:eastAsiaTheme="minorEastAsia"/>
                <w:noProof/>
              </w:rPr>
              <w:tab/>
            </w:r>
            <w:r w:rsidRPr="001A2CD5" w:rsidDel="001A2CD5">
              <w:rPr>
                <w:noProof/>
                <w:rPrChange w:id="467" w:author=" " w:date="2008-10-31T17:06:00Z">
                  <w:rPr>
                    <w:rStyle w:val="Hyperlink"/>
                    <w:noProof/>
                  </w:rPr>
                </w:rPrChange>
              </w:rPr>
              <w:delText>Installation and Deployment configurations</w:delText>
            </w:r>
            <w:r w:rsidDel="001A2CD5">
              <w:rPr>
                <w:noProof/>
                <w:webHidden/>
              </w:rPr>
              <w:tab/>
            </w:r>
            <w:r w:rsidR="003152FE" w:rsidDel="001A2CD5">
              <w:rPr>
                <w:noProof/>
                <w:webHidden/>
              </w:rPr>
              <w:delText>26</w:delText>
            </w:r>
          </w:del>
        </w:p>
        <w:p w:rsidR="00B069E5" w:rsidDel="001A2CD5" w:rsidRDefault="00B069E5">
          <w:pPr>
            <w:pStyle w:val="TOC2"/>
            <w:tabs>
              <w:tab w:val="right" w:leader="dot" w:pos="10790"/>
            </w:tabs>
            <w:rPr>
              <w:del w:id="468" w:author=" " w:date="2008-10-31T17:06:00Z"/>
              <w:noProof/>
            </w:rPr>
          </w:pPr>
          <w:del w:id="469" w:author=" " w:date="2008-10-31T17:06:00Z">
            <w:r w:rsidRPr="001A2CD5" w:rsidDel="001A2CD5">
              <w:rPr>
                <w:noProof/>
                <w:rPrChange w:id="470" w:author=" " w:date="2008-10-31T17:06:00Z">
                  <w:rPr>
                    <w:rStyle w:val="Hyperlink"/>
                    <w:noProof/>
                  </w:rPr>
                </w:rPrChange>
              </w:rPr>
              <w:delText>5.4.4.1 Jar Placement</w:delText>
            </w:r>
            <w:r w:rsidDel="001A2CD5">
              <w:rPr>
                <w:noProof/>
                <w:webHidden/>
              </w:rPr>
              <w:tab/>
            </w:r>
            <w:r w:rsidR="003152FE" w:rsidDel="001A2CD5">
              <w:rPr>
                <w:noProof/>
                <w:webHidden/>
              </w:rPr>
              <w:delText>27</w:delText>
            </w:r>
          </w:del>
        </w:p>
        <w:p w:rsidR="00B069E5" w:rsidDel="001A2CD5" w:rsidRDefault="00B069E5">
          <w:pPr>
            <w:pStyle w:val="TOC2"/>
            <w:tabs>
              <w:tab w:val="right" w:leader="dot" w:pos="10790"/>
            </w:tabs>
            <w:rPr>
              <w:del w:id="471" w:author=" " w:date="2008-10-31T17:06:00Z"/>
              <w:noProof/>
            </w:rPr>
          </w:pPr>
          <w:del w:id="472" w:author=" " w:date="2008-10-31T17:06:00Z">
            <w:r w:rsidRPr="001A2CD5" w:rsidDel="001A2CD5">
              <w:rPr>
                <w:noProof/>
                <w:rPrChange w:id="473" w:author=" " w:date="2008-10-31T17:06:00Z">
                  <w:rPr>
                    <w:rStyle w:val="Hyperlink"/>
                    <w:noProof/>
                  </w:rPr>
                </w:rPrChange>
              </w:rPr>
              <w:delText>5.4.4.2 Database Properties and configuration</w:delText>
            </w:r>
            <w:r w:rsidDel="001A2CD5">
              <w:rPr>
                <w:noProof/>
                <w:webHidden/>
              </w:rPr>
              <w:tab/>
            </w:r>
            <w:r w:rsidR="003152FE" w:rsidDel="001A2CD5">
              <w:rPr>
                <w:noProof/>
                <w:webHidden/>
              </w:rPr>
              <w:delText>27</w:delText>
            </w:r>
          </w:del>
        </w:p>
        <w:p w:rsidR="00B069E5" w:rsidDel="001A2CD5" w:rsidRDefault="00B069E5">
          <w:pPr>
            <w:pStyle w:val="TOC3"/>
            <w:tabs>
              <w:tab w:val="right" w:leader="dot" w:pos="10790"/>
            </w:tabs>
            <w:rPr>
              <w:del w:id="474" w:author=" " w:date="2008-10-31T17:06:00Z"/>
              <w:noProof/>
            </w:rPr>
          </w:pPr>
          <w:del w:id="475" w:author=" " w:date="2008-10-31T17:06:00Z">
            <w:r w:rsidRPr="001A2CD5" w:rsidDel="001A2CD5">
              <w:rPr>
                <w:noProof/>
                <w:rPrChange w:id="476" w:author=" " w:date="2008-10-31T17:06:00Z">
                  <w:rPr>
                    <w:rStyle w:val="Hyperlink"/>
                    <w:noProof/>
                  </w:rPr>
                </w:rPrChange>
              </w:rPr>
              <w:delText>Create and Prime Database</w:delText>
            </w:r>
            <w:r w:rsidDel="001A2CD5">
              <w:rPr>
                <w:noProof/>
                <w:webHidden/>
              </w:rPr>
              <w:tab/>
            </w:r>
            <w:r w:rsidR="003152FE" w:rsidDel="001A2CD5">
              <w:rPr>
                <w:noProof/>
                <w:webHidden/>
              </w:rPr>
              <w:delText>27</w:delText>
            </w:r>
          </w:del>
        </w:p>
        <w:p w:rsidR="00B069E5" w:rsidDel="001A2CD5" w:rsidRDefault="00B069E5">
          <w:pPr>
            <w:pStyle w:val="TOC3"/>
            <w:tabs>
              <w:tab w:val="right" w:leader="dot" w:pos="10790"/>
            </w:tabs>
            <w:rPr>
              <w:del w:id="477" w:author=" " w:date="2008-10-31T17:06:00Z"/>
              <w:noProof/>
            </w:rPr>
          </w:pPr>
          <w:del w:id="478" w:author=" " w:date="2008-10-31T17:06:00Z">
            <w:r w:rsidRPr="001A2CD5" w:rsidDel="001A2CD5">
              <w:rPr>
                <w:noProof/>
                <w:rPrChange w:id="479" w:author=" " w:date="2008-10-31T17:06:00Z">
                  <w:rPr>
                    <w:rStyle w:val="Hyperlink"/>
                    <w:noProof/>
                  </w:rPr>
                </w:rPrChange>
              </w:rPr>
              <w:delText>Configure Datasource</w:delText>
            </w:r>
            <w:r w:rsidDel="001A2CD5">
              <w:rPr>
                <w:noProof/>
                <w:webHidden/>
              </w:rPr>
              <w:tab/>
            </w:r>
            <w:r w:rsidR="003152FE" w:rsidDel="001A2CD5">
              <w:rPr>
                <w:noProof/>
                <w:webHidden/>
              </w:rPr>
              <w:delText>27</w:delText>
            </w:r>
          </w:del>
        </w:p>
        <w:p w:rsidR="00B069E5" w:rsidDel="001A2CD5" w:rsidRDefault="00B069E5">
          <w:pPr>
            <w:pStyle w:val="TOC2"/>
            <w:tabs>
              <w:tab w:val="right" w:leader="dot" w:pos="10790"/>
            </w:tabs>
            <w:rPr>
              <w:del w:id="480" w:author=" " w:date="2008-10-31T17:06:00Z"/>
              <w:noProof/>
            </w:rPr>
          </w:pPr>
          <w:del w:id="481" w:author=" " w:date="2008-10-31T17:06:00Z">
            <w:r w:rsidRPr="001A2CD5" w:rsidDel="001A2CD5">
              <w:rPr>
                <w:noProof/>
                <w:rPrChange w:id="482" w:author=" " w:date="2008-10-31T17:06:00Z">
                  <w:rPr>
                    <w:rStyle w:val="Hyperlink"/>
                    <w:noProof/>
                  </w:rPr>
                </w:rPrChange>
              </w:rPr>
              <w:delText>5.4.4.3 Activate CLM Logging</w:delText>
            </w:r>
            <w:r w:rsidDel="001A2CD5">
              <w:rPr>
                <w:noProof/>
                <w:webHidden/>
              </w:rPr>
              <w:tab/>
            </w:r>
            <w:r w:rsidR="003152FE" w:rsidDel="001A2CD5">
              <w:rPr>
                <w:noProof/>
                <w:webHidden/>
              </w:rPr>
              <w:delText>28</w:delText>
            </w:r>
          </w:del>
        </w:p>
        <w:p w:rsidR="00B069E5" w:rsidDel="001A2CD5" w:rsidRDefault="00B069E5">
          <w:pPr>
            <w:pStyle w:val="TOC1"/>
            <w:tabs>
              <w:tab w:val="left" w:pos="720"/>
              <w:tab w:val="right" w:leader="dot" w:pos="10790"/>
            </w:tabs>
            <w:rPr>
              <w:del w:id="483" w:author=" " w:date="2008-10-31T17:06:00Z"/>
              <w:rFonts w:eastAsiaTheme="minorEastAsia"/>
              <w:noProof/>
            </w:rPr>
          </w:pPr>
          <w:del w:id="484" w:author=" " w:date="2008-10-31T17:06:00Z">
            <w:r w:rsidRPr="001A2CD5" w:rsidDel="001A2CD5">
              <w:rPr>
                <w:noProof/>
                <w:rPrChange w:id="485" w:author=" " w:date="2008-10-31T17:06:00Z">
                  <w:rPr>
                    <w:rStyle w:val="Hyperlink"/>
                    <w:noProof/>
                  </w:rPr>
                </w:rPrChange>
              </w:rPr>
              <w:delText>5.5</w:delText>
            </w:r>
            <w:r w:rsidDel="001A2CD5">
              <w:rPr>
                <w:rFonts w:eastAsiaTheme="minorEastAsia"/>
                <w:noProof/>
              </w:rPr>
              <w:tab/>
            </w:r>
            <w:r w:rsidRPr="001A2CD5" w:rsidDel="001A2CD5">
              <w:rPr>
                <w:noProof/>
                <w:rPrChange w:id="486" w:author=" " w:date="2008-10-31T17:06:00Z">
                  <w:rPr>
                    <w:rStyle w:val="Hyperlink"/>
                    <w:noProof/>
                  </w:rPr>
                </w:rPrChange>
              </w:rPr>
              <w:delText>User Provisioning Tool</w:delText>
            </w:r>
            <w:r w:rsidDel="001A2CD5">
              <w:rPr>
                <w:noProof/>
                <w:webHidden/>
              </w:rPr>
              <w:tab/>
            </w:r>
            <w:r w:rsidR="003152FE" w:rsidDel="001A2CD5">
              <w:rPr>
                <w:noProof/>
                <w:webHidden/>
              </w:rPr>
              <w:delText>28</w:delText>
            </w:r>
          </w:del>
        </w:p>
        <w:p w:rsidR="00B069E5" w:rsidDel="001A2CD5" w:rsidRDefault="00B069E5">
          <w:pPr>
            <w:pStyle w:val="TOC1"/>
            <w:tabs>
              <w:tab w:val="left" w:pos="720"/>
              <w:tab w:val="right" w:leader="dot" w:pos="10790"/>
            </w:tabs>
            <w:rPr>
              <w:del w:id="487" w:author=" " w:date="2008-10-31T17:06:00Z"/>
              <w:rFonts w:eastAsiaTheme="minorEastAsia"/>
              <w:noProof/>
            </w:rPr>
          </w:pPr>
          <w:del w:id="488" w:author=" " w:date="2008-10-31T17:06:00Z">
            <w:r w:rsidRPr="001A2CD5" w:rsidDel="001A2CD5">
              <w:rPr>
                <w:noProof/>
                <w:rPrChange w:id="489" w:author=" " w:date="2008-10-31T17:06:00Z">
                  <w:rPr>
                    <w:rStyle w:val="Hyperlink"/>
                    <w:noProof/>
                  </w:rPr>
                </w:rPrChange>
              </w:rPr>
              <w:delText>5.6</w:delText>
            </w:r>
            <w:r w:rsidDel="001A2CD5">
              <w:rPr>
                <w:rFonts w:eastAsiaTheme="minorEastAsia"/>
                <w:noProof/>
              </w:rPr>
              <w:tab/>
            </w:r>
            <w:r w:rsidRPr="001A2CD5" w:rsidDel="001A2CD5">
              <w:rPr>
                <w:noProof/>
                <w:rPrChange w:id="490" w:author=" " w:date="2008-10-31T17:06:00Z">
                  <w:rPr>
                    <w:rStyle w:val="Hyperlink"/>
                    <w:noProof/>
                  </w:rPr>
                </w:rPrChange>
              </w:rPr>
              <w:delText>Audit Logging</w:delText>
            </w:r>
            <w:r w:rsidDel="001A2CD5">
              <w:rPr>
                <w:noProof/>
                <w:webHidden/>
              </w:rPr>
              <w:tab/>
            </w:r>
            <w:r w:rsidR="003152FE" w:rsidDel="001A2CD5">
              <w:rPr>
                <w:noProof/>
                <w:webHidden/>
              </w:rPr>
              <w:delText>29</w:delText>
            </w:r>
          </w:del>
        </w:p>
        <w:p w:rsidR="00B069E5" w:rsidDel="001A2CD5" w:rsidRDefault="00B069E5">
          <w:pPr>
            <w:pStyle w:val="TOC1"/>
            <w:tabs>
              <w:tab w:val="left" w:pos="720"/>
              <w:tab w:val="right" w:leader="dot" w:pos="10790"/>
            </w:tabs>
            <w:rPr>
              <w:del w:id="491" w:author=" " w:date="2008-10-31T17:06:00Z"/>
              <w:rFonts w:eastAsiaTheme="minorEastAsia"/>
              <w:noProof/>
            </w:rPr>
          </w:pPr>
          <w:del w:id="492" w:author=" " w:date="2008-10-31T17:06:00Z">
            <w:r w:rsidRPr="001A2CD5" w:rsidDel="001A2CD5">
              <w:rPr>
                <w:noProof/>
                <w:rPrChange w:id="493" w:author=" " w:date="2008-10-31T17:06:00Z">
                  <w:rPr>
                    <w:rStyle w:val="Hyperlink"/>
                    <w:noProof/>
                  </w:rPr>
                </w:rPrChange>
              </w:rPr>
              <w:delText>5.6.1</w:delText>
            </w:r>
            <w:r w:rsidDel="001A2CD5">
              <w:rPr>
                <w:rFonts w:eastAsiaTheme="minorEastAsia"/>
                <w:noProof/>
              </w:rPr>
              <w:tab/>
            </w:r>
            <w:r w:rsidRPr="001A2CD5" w:rsidDel="001A2CD5">
              <w:rPr>
                <w:noProof/>
                <w:rPrChange w:id="494" w:author=" " w:date="2008-10-31T17:06:00Z">
                  <w:rPr>
                    <w:rStyle w:val="Hyperlink"/>
                    <w:noProof/>
                  </w:rPr>
                </w:rPrChange>
              </w:rPr>
              <w:delText>Introduction</w:delText>
            </w:r>
            <w:r w:rsidDel="001A2CD5">
              <w:rPr>
                <w:noProof/>
                <w:webHidden/>
              </w:rPr>
              <w:tab/>
            </w:r>
            <w:r w:rsidR="003152FE" w:rsidDel="001A2CD5">
              <w:rPr>
                <w:noProof/>
                <w:webHidden/>
              </w:rPr>
              <w:delText>29</w:delText>
            </w:r>
          </w:del>
        </w:p>
        <w:p w:rsidR="00B069E5" w:rsidDel="001A2CD5" w:rsidRDefault="00B069E5">
          <w:pPr>
            <w:pStyle w:val="TOC1"/>
            <w:tabs>
              <w:tab w:val="left" w:pos="720"/>
              <w:tab w:val="right" w:leader="dot" w:pos="10790"/>
            </w:tabs>
            <w:rPr>
              <w:del w:id="495" w:author=" " w:date="2008-10-31T17:06:00Z"/>
              <w:rFonts w:eastAsiaTheme="minorEastAsia"/>
              <w:noProof/>
            </w:rPr>
          </w:pPr>
          <w:del w:id="496" w:author=" " w:date="2008-10-31T17:06:00Z">
            <w:r w:rsidRPr="001A2CD5" w:rsidDel="001A2CD5">
              <w:rPr>
                <w:noProof/>
                <w:rPrChange w:id="497" w:author=" " w:date="2008-10-31T17:06:00Z">
                  <w:rPr>
                    <w:rStyle w:val="Hyperlink"/>
                    <w:noProof/>
                  </w:rPr>
                </w:rPrChange>
              </w:rPr>
              <w:delText>5.6.2</w:delText>
            </w:r>
            <w:r w:rsidDel="001A2CD5">
              <w:rPr>
                <w:rFonts w:eastAsiaTheme="minorEastAsia"/>
                <w:noProof/>
              </w:rPr>
              <w:tab/>
            </w:r>
            <w:r w:rsidRPr="001A2CD5" w:rsidDel="001A2CD5">
              <w:rPr>
                <w:noProof/>
                <w:rPrChange w:id="498" w:author=" " w:date="2008-10-31T17:06:00Z">
                  <w:rPr>
                    <w:rStyle w:val="Hyperlink"/>
                    <w:noProof/>
                  </w:rPr>
                </w:rPrChange>
              </w:rPr>
              <w:delText>Purpose</w:delText>
            </w:r>
            <w:r w:rsidDel="001A2CD5">
              <w:rPr>
                <w:noProof/>
                <w:webHidden/>
              </w:rPr>
              <w:tab/>
            </w:r>
            <w:r w:rsidR="003152FE" w:rsidDel="001A2CD5">
              <w:rPr>
                <w:noProof/>
                <w:webHidden/>
              </w:rPr>
              <w:delText>29</w:delText>
            </w:r>
          </w:del>
        </w:p>
        <w:p w:rsidR="00B069E5" w:rsidDel="001A2CD5" w:rsidRDefault="00B069E5">
          <w:pPr>
            <w:pStyle w:val="TOC1"/>
            <w:tabs>
              <w:tab w:val="left" w:pos="720"/>
              <w:tab w:val="right" w:leader="dot" w:pos="10790"/>
            </w:tabs>
            <w:rPr>
              <w:del w:id="499" w:author=" " w:date="2008-10-31T17:06:00Z"/>
              <w:rFonts w:eastAsiaTheme="minorEastAsia"/>
              <w:noProof/>
            </w:rPr>
          </w:pPr>
          <w:del w:id="500" w:author=" " w:date="2008-10-31T17:06:00Z">
            <w:r w:rsidRPr="001A2CD5" w:rsidDel="001A2CD5">
              <w:rPr>
                <w:noProof/>
                <w:rPrChange w:id="501" w:author=" " w:date="2008-10-31T17:06:00Z">
                  <w:rPr>
                    <w:rStyle w:val="Hyperlink"/>
                    <w:noProof/>
                  </w:rPr>
                </w:rPrChange>
              </w:rPr>
              <w:delText>5.6.3</w:delText>
            </w:r>
            <w:r w:rsidDel="001A2CD5">
              <w:rPr>
                <w:rFonts w:eastAsiaTheme="minorEastAsia"/>
                <w:noProof/>
              </w:rPr>
              <w:tab/>
            </w:r>
            <w:r w:rsidRPr="001A2CD5" w:rsidDel="001A2CD5">
              <w:rPr>
                <w:noProof/>
                <w:rPrChange w:id="502" w:author=" " w:date="2008-10-31T17:06:00Z">
                  <w:rPr>
                    <w:rStyle w:val="Hyperlink"/>
                    <w:noProof/>
                  </w:rPr>
                </w:rPrChange>
              </w:rPr>
              <w:delText>Jar Placement</w:delText>
            </w:r>
            <w:r w:rsidDel="001A2CD5">
              <w:rPr>
                <w:noProof/>
                <w:webHidden/>
              </w:rPr>
              <w:tab/>
            </w:r>
            <w:r w:rsidR="003152FE" w:rsidDel="001A2CD5">
              <w:rPr>
                <w:noProof/>
                <w:webHidden/>
              </w:rPr>
              <w:delText>29</w:delText>
            </w:r>
          </w:del>
        </w:p>
        <w:p w:rsidR="00B069E5" w:rsidDel="001A2CD5" w:rsidRDefault="00B069E5">
          <w:pPr>
            <w:pStyle w:val="TOC1"/>
            <w:tabs>
              <w:tab w:val="left" w:pos="720"/>
              <w:tab w:val="right" w:leader="dot" w:pos="10790"/>
            </w:tabs>
            <w:rPr>
              <w:del w:id="503" w:author=" " w:date="2008-10-31T17:06:00Z"/>
              <w:rFonts w:eastAsiaTheme="minorEastAsia"/>
              <w:noProof/>
            </w:rPr>
          </w:pPr>
          <w:del w:id="504" w:author=" " w:date="2008-10-31T17:06:00Z">
            <w:r w:rsidRPr="001A2CD5" w:rsidDel="001A2CD5">
              <w:rPr>
                <w:noProof/>
                <w:rPrChange w:id="505" w:author=" " w:date="2008-10-31T17:06:00Z">
                  <w:rPr>
                    <w:rStyle w:val="Hyperlink"/>
                    <w:noProof/>
                  </w:rPr>
                </w:rPrChange>
              </w:rPr>
              <w:delText>5.6.4</w:delText>
            </w:r>
            <w:r w:rsidDel="001A2CD5">
              <w:rPr>
                <w:rFonts w:eastAsiaTheme="minorEastAsia"/>
                <w:noProof/>
              </w:rPr>
              <w:tab/>
            </w:r>
            <w:r w:rsidRPr="001A2CD5" w:rsidDel="001A2CD5">
              <w:rPr>
                <w:noProof/>
                <w:rPrChange w:id="506" w:author=" " w:date="2008-10-31T17:06:00Z">
                  <w:rPr>
                    <w:rStyle w:val="Hyperlink"/>
                    <w:noProof/>
                  </w:rPr>
                </w:rPrChange>
              </w:rPr>
              <w:delText>Enabling CLM APIs in Integration with CSM APIs</w:delText>
            </w:r>
            <w:r w:rsidDel="001A2CD5">
              <w:rPr>
                <w:noProof/>
                <w:webHidden/>
              </w:rPr>
              <w:tab/>
            </w:r>
            <w:r w:rsidR="003152FE" w:rsidDel="001A2CD5">
              <w:rPr>
                <w:noProof/>
                <w:webHidden/>
              </w:rPr>
              <w:delText>29</w:delText>
            </w:r>
          </w:del>
        </w:p>
        <w:p w:rsidR="00B069E5" w:rsidDel="001A2CD5" w:rsidRDefault="00B069E5">
          <w:pPr>
            <w:pStyle w:val="TOC1"/>
            <w:tabs>
              <w:tab w:val="left" w:pos="720"/>
              <w:tab w:val="right" w:leader="dot" w:pos="10790"/>
            </w:tabs>
            <w:rPr>
              <w:del w:id="507" w:author=" " w:date="2008-10-31T17:06:00Z"/>
              <w:rFonts w:eastAsiaTheme="minorEastAsia"/>
              <w:noProof/>
            </w:rPr>
          </w:pPr>
          <w:del w:id="508" w:author=" " w:date="2008-10-31T17:06:00Z">
            <w:r w:rsidRPr="001A2CD5" w:rsidDel="001A2CD5">
              <w:rPr>
                <w:noProof/>
                <w:rPrChange w:id="509" w:author=" " w:date="2008-10-31T17:06:00Z">
                  <w:rPr>
                    <w:rStyle w:val="Hyperlink"/>
                    <w:noProof/>
                  </w:rPr>
                </w:rPrChange>
              </w:rPr>
              <w:delText>5.6.5</w:delText>
            </w:r>
            <w:r w:rsidDel="001A2CD5">
              <w:rPr>
                <w:rFonts w:eastAsiaTheme="minorEastAsia"/>
                <w:noProof/>
              </w:rPr>
              <w:tab/>
            </w:r>
            <w:r w:rsidRPr="001A2CD5" w:rsidDel="001A2CD5">
              <w:rPr>
                <w:noProof/>
                <w:rPrChange w:id="510" w:author=" " w:date="2008-10-31T17:06:00Z">
                  <w:rPr>
                    <w:rStyle w:val="Hyperlink"/>
                    <w:noProof/>
                  </w:rPr>
                </w:rPrChange>
              </w:rPr>
              <w:delText>Deployment Steps</w:delText>
            </w:r>
            <w:r w:rsidDel="001A2CD5">
              <w:rPr>
                <w:noProof/>
                <w:webHidden/>
              </w:rPr>
              <w:tab/>
            </w:r>
            <w:r w:rsidR="003152FE" w:rsidDel="001A2CD5">
              <w:rPr>
                <w:noProof/>
                <w:webHidden/>
              </w:rPr>
              <w:delText>32</w:delText>
            </w:r>
          </w:del>
        </w:p>
        <w:p w:rsidR="00B069E5" w:rsidDel="001A2CD5" w:rsidRDefault="00B069E5">
          <w:pPr>
            <w:pStyle w:val="TOC1"/>
            <w:tabs>
              <w:tab w:val="left" w:pos="440"/>
              <w:tab w:val="right" w:leader="dot" w:pos="10790"/>
            </w:tabs>
            <w:rPr>
              <w:del w:id="511" w:author=" " w:date="2008-10-31T17:06:00Z"/>
              <w:rFonts w:eastAsiaTheme="minorEastAsia"/>
              <w:noProof/>
            </w:rPr>
          </w:pPr>
          <w:del w:id="512" w:author=" " w:date="2008-10-31T17:06:00Z">
            <w:r w:rsidRPr="001A2CD5" w:rsidDel="001A2CD5">
              <w:rPr>
                <w:noProof/>
                <w:rPrChange w:id="513" w:author=" " w:date="2008-10-31T17:06:00Z">
                  <w:rPr>
                    <w:rStyle w:val="Hyperlink"/>
                    <w:noProof/>
                  </w:rPr>
                </w:rPrChange>
              </w:rPr>
              <w:delText>6.</w:delText>
            </w:r>
            <w:r w:rsidDel="001A2CD5">
              <w:rPr>
                <w:rFonts w:eastAsiaTheme="minorEastAsia"/>
                <w:noProof/>
              </w:rPr>
              <w:tab/>
            </w:r>
            <w:r w:rsidRPr="001A2CD5" w:rsidDel="001A2CD5">
              <w:rPr>
                <w:noProof/>
                <w:rPrChange w:id="514" w:author=" " w:date="2008-10-31T17:06:00Z">
                  <w:rPr>
                    <w:rStyle w:val="Hyperlink"/>
                    <w:noProof/>
                  </w:rPr>
                </w:rPrChange>
              </w:rPr>
              <w:delText>User Provisioning Tool Users Guide</w:delText>
            </w:r>
            <w:r w:rsidDel="001A2CD5">
              <w:rPr>
                <w:noProof/>
                <w:webHidden/>
              </w:rPr>
              <w:tab/>
            </w:r>
            <w:r w:rsidR="003152FE" w:rsidDel="001A2CD5">
              <w:rPr>
                <w:noProof/>
                <w:webHidden/>
              </w:rPr>
              <w:delText>33</w:delText>
            </w:r>
          </w:del>
        </w:p>
        <w:p w:rsidR="00B069E5" w:rsidDel="001A2CD5" w:rsidRDefault="00B069E5">
          <w:pPr>
            <w:pStyle w:val="TOC1"/>
            <w:tabs>
              <w:tab w:val="left" w:pos="720"/>
              <w:tab w:val="right" w:leader="dot" w:pos="10790"/>
            </w:tabs>
            <w:rPr>
              <w:del w:id="515" w:author=" " w:date="2008-10-31T17:06:00Z"/>
              <w:rFonts w:eastAsiaTheme="minorEastAsia"/>
              <w:noProof/>
            </w:rPr>
          </w:pPr>
          <w:del w:id="516" w:author=" " w:date="2008-10-31T17:06:00Z">
            <w:r w:rsidRPr="001A2CD5" w:rsidDel="001A2CD5">
              <w:rPr>
                <w:noProof/>
                <w:rPrChange w:id="517" w:author=" " w:date="2008-10-31T17:06:00Z">
                  <w:rPr>
                    <w:rStyle w:val="Hyperlink"/>
                    <w:noProof/>
                  </w:rPr>
                </w:rPrChange>
              </w:rPr>
              <w:delText>6.1</w:delText>
            </w:r>
            <w:r w:rsidDel="001A2CD5">
              <w:rPr>
                <w:rFonts w:eastAsiaTheme="minorEastAsia"/>
                <w:noProof/>
              </w:rPr>
              <w:tab/>
            </w:r>
            <w:r w:rsidRPr="001A2CD5" w:rsidDel="001A2CD5">
              <w:rPr>
                <w:noProof/>
                <w:rPrChange w:id="518" w:author=" " w:date="2008-10-31T17:06:00Z">
                  <w:rPr>
                    <w:rStyle w:val="Hyperlink"/>
                    <w:noProof/>
                  </w:rPr>
                </w:rPrChange>
              </w:rPr>
              <w:delText>Introduction</w:delText>
            </w:r>
            <w:r w:rsidDel="001A2CD5">
              <w:rPr>
                <w:noProof/>
                <w:webHidden/>
              </w:rPr>
              <w:tab/>
            </w:r>
            <w:r w:rsidR="003152FE" w:rsidDel="001A2CD5">
              <w:rPr>
                <w:noProof/>
                <w:webHidden/>
              </w:rPr>
              <w:delText>33</w:delText>
            </w:r>
          </w:del>
        </w:p>
        <w:p w:rsidR="00B069E5" w:rsidDel="001A2CD5" w:rsidRDefault="00B069E5">
          <w:pPr>
            <w:pStyle w:val="TOC1"/>
            <w:tabs>
              <w:tab w:val="left" w:pos="720"/>
              <w:tab w:val="right" w:leader="dot" w:pos="10790"/>
            </w:tabs>
            <w:rPr>
              <w:del w:id="519" w:author=" " w:date="2008-10-31T17:06:00Z"/>
              <w:rFonts w:eastAsiaTheme="minorEastAsia"/>
              <w:noProof/>
            </w:rPr>
          </w:pPr>
          <w:del w:id="520" w:author=" " w:date="2008-10-31T17:06:00Z">
            <w:r w:rsidRPr="001A2CD5" w:rsidDel="001A2CD5">
              <w:rPr>
                <w:noProof/>
                <w:rPrChange w:id="521" w:author=" " w:date="2008-10-31T17:06:00Z">
                  <w:rPr>
                    <w:rStyle w:val="Hyperlink"/>
                    <w:noProof/>
                  </w:rPr>
                </w:rPrChange>
              </w:rPr>
              <w:delText>6.2</w:delText>
            </w:r>
            <w:r w:rsidDel="001A2CD5">
              <w:rPr>
                <w:rFonts w:eastAsiaTheme="minorEastAsia"/>
                <w:noProof/>
              </w:rPr>
              <w:tab/>
            </w:r>
            <w:r w:rsidRPr="001A2CD5" w:rsidDel="001A2CD5">
              <w:rPr>
                <w:noProof/>
                <w:rPrChange w:id="522" w:author=" " w:date="2008-10-31T17:06:00Z">
                  <w:rPr>
                    <w:rStyle w:val="Hyperlink"/>
                    <w:noProof/>
                  </w:rPr>
                </w:rPrChange>
              </w:rPr>
              <w:delText>Workflow</w:delText>
            </w:r>
            <w:r w:rsidDel="001A2CD5">
              <w:rPr>
                <w:noProof/>
                <w:webHidden/>
              </w:rPr>
              <w:tab/>
            </w:r>
            <w:r w:rsidR="003152FE" w:rsidDel="001A2CD5">
              <w:rPr>
                <w:noProof/>
                <w:webHidden/>
              </w:rPr>
              <w:delText>33</w:delText>
            </w:r>
          </w:del>
        </w:p>
        <w:p w:rsidR="00B069E5" w:rsidDel="001A2CD5" w:rsidRDefault="00B069E5">
          <w:pPr>
            <w:pStyle w:val="TOC1"/>
            <w:tabs>
              <w:tab w:val="left" w:pos="720"/>
              <w:tab w:val="right" w:leader="dot" w:pos="10790"/>
            </w:tabs>
            <w:rPr>
              <w:del w:id="523" w:author=" " w:date="2008-10-31T17:06:00Z"/>
              <w:rFonts w:eastAsiaTheme="minorEastAsia"/>
              <w:noProof/>
            </w:rPr>
          </w:pPr>
          <w:del w:id="524" w:author=" " w:date="2008-10-31T17:06:00Z">
            <w:r w:rsidRPr="001A2CD5" w:rsidDel="001A2CD5">
              <w:rPr>
                <w:noProof/>
                <w:rPrChange w:id="525" w:author=" " w:date="2008-10-31T17:06:00Z">
                  <w:rPr>
                    <w:rStyle w:val="Hyperlink"/>
                    <w:noProof/>
                  </w:rPr>
                </w:rPrChange>
              </w:rPr>
              <w:delText>6.3</w:delText>
            </w:r>
            <w:r w:rsidDel="001A2CD5">
              <w:rPr>
                <w:rFonts w:eastAsiaTheme="minorEastAsia"/>
                <w:noProof/>
              </w:rPr>
              <w:tab/>
            </w:r>
            <w:r w:rsidRPr="001A2CD5" w:rsidDel="001A2CD5">
              <w:rPr>
                <w:noProof/>
                <w:rPrChange w:id="526" w:author=" " w:date="2008-10-31T17:06:00Z">
                  <w:rPr>
                    <w:rStyle w:val="Hyperlink"/>
                    <w:noProof/>
                  </w:rPr>
                </w:rPrChange>
              </w:rPr>
              <w:delText>Common Basic Functions</w:delText>
            </w:r>
            <w:r w:rsidDel="001A2CD5">
              <w:rPr>
                <w:noProof/>
                <w:webHidden/>
              </w:rPr>
              <w:tab/>
            </w:r>
            <w:r w:rsidR="003152FE" w:rsidDel="001A2CD5">
              <w:rPr>
                <w:noProof/>
                <w:webHidden/>
              </w:rPr>
              <w:delText>34</w:delText>
            </w:r>
          </w:del>
        </w:p>
        <w:p w:rsidR="00B069E5" w:rsidDel="001A2CD5" w:rsidRDefault="00B069E5">
          <w:pPr>
            <w:pStyle w:val="TOC1"/>
            <w:tabs>
              <w:tab w:val="left" w:pos="720"/>
              <w:tab w:val="right" w:leader="dot" w:pos="10790"/>
            </w:tabs>
            <w:rPr>
              <w:del w:id="527" w:author=" " w:date="2008-10-31T17:06:00Z"/>
              <w:rFonts w:eastAsiaTheme="minorEastAsia"/>
              <w:noProof/>
            </w:rPr>
          </w:pPr>
          <w:del w:id="528" w:author=" " w:date="2008-10-31T17:06:00Z">
            <w:r w:rsidRPr="001A2CD5" w:rsidDel="001A2CD5">
              <w:rPr>
                <w:noProof/>
                <w:rPrChange w:id="529" w:author=" " w:date="2008-10-31T17:06:00Z">
                  <w:rPr>
                    <w:rStyle w:val="Hyperlink"/>
                    <w:noProof/>
                  </w:rPr>
                </w:rPrChange>
              </w:rPr>
              <w:delText>6.4</w:delText>
            </w:r>
            <w:r w:rsidDel="001A2CD5">
              <w:rPr>
                <w:rFonts w:eastAsiaTheme="minorEastAsia"/>
                <w:noProof/>
              </w:rPr>
              <w:tab/>
            </w:r>
            <w:r w:rsidRPr="001A2CD5" w:rsidDel="001A2CD5">
              <w:rPr>
                <w:noProof/>
                <w:rPrChange w:id="530" w:author=" " w:date="2008-10-31T17:06:00Z">
                  <w:rPr>
                    <w:rStyle w:val="Hyperlink"/>
                    <w:noProof/>
                  </w:rPr>
                </w:rPrChange>
              </w:rPr>
              <w:delText>Assignments and Associations</w:delText>
            </w:r>
            <w:r w:rsidDel="001A2CD5">
              <w:rPr>
                <w:noProof/>
                <w:webHidden/>
              </w:rPr>
              <w:tab/>
            </w:r>
            <w:r w:rsidR="003152FE" w:rsidDel="001A2CD5">
              <w:rPr>
                <w:noProof/>
                <w:webHidden/>
              </w:rPr>
              <w:delText>38</w:delText>
            </w:r>
          </w:del>
        </w:p>
        <w:p w:rsidR="00B069E5" w:rsidDel="001A2CD5" w:rsidRDefault="00B069E5">
          <w:pPr>
            <w:pStyle w:val="TOC1"/>
            <w:tabs>
              <w:tab w:val="left" w:pos="720"/>
              <w:tab w:val="right" w:leader="dot" w:pos="10790"/>
            </w:tabs>
            <w:rPr>
              <w:del w:id="531" w:author=" " w:date="2008-10-31T17:06:00Z"/>
              <w:rFonts w:eastAsiaTheme="minorEastAsia"/>
              <w:noProof/>
            </w:rPr>
          </w:pPr>
          <w:del w:id="532" w:author=" " w:date="2008-10-31T17:06:00Z">
            <w:r w:rsidRPr="001A2CD5" w:rsidDel="001A2CD5">
              <w:rPr>
                <w:noProof/>
                <w:rPrChange w:id="533" w:author=" " w:date="2008-10-31T17:06:00Z">
                  <w:rPr>
                    <w:rStyle w:val="Hyperlink"/>
                    <w:noProof/>
                  </w:rPr>
                </w:rPrChange>
              </w:rPr>
              <w:delText>6.5</w:delText>
            </w:r>
            <w:r w:rsidDel="001A2CD5">
              <w:rPr>
                <w:rFonts w:eastAsiaTheme="minorEastAsia"/>
                <w:noProof/>
              </w:rPr>
              <w:tab/>
            </w:r>
            <w:r w:rsidRPr="001A2CD5" w:rsidDel="001A2CD5">
              <w:rPr>
                <w:noProof/>
                <w:rPrChange w:id="534" w:author=" " w:date="2008-10-31T17:06:00Z">
                  <w:rPr>
                    <w:rStyle w:val="Hyperlink"/>
                    <w:noProof/>
                  </w:rPr>
                </w:rPrChange>
              </w:rPr>
              <w:delText>Super Admin Mode</w:delText>
            </w:r>
            <w:r w:rsidDel="001A2CD5">
              <w:rPr>
                <w:noProof/>
                <w:webHidden/>
              </w:rPr>
              <w:tab/>
            </w:r>
            <w:r w:rsidR="003152FE" w:rsidDel="001A2CD5">
              <w:rPr>
                <w:noProof/>
                <w:webHidden/>
              </w:rPr>
              <w:delText>41</w:delText>
            </w:r>
          </w:del>
        </w:p>
        <w:p w:rsidR="00B069E5" w:rsidDel="001A2CD5" w:rsidRDefault="00B069E5">
          <w:pPr>
            <w:pStyle w:val="TOC1"/>
            <w:tabs>
              <w:tab w:val="left" w:pos="720"/>
              <w:tab w:val="right" w:leader="dot" w:pos="10790"/>
            </w:tabs>
            <w:rPr>
              <w:del w:id="535" w:author=" " w:date="2008-10-31T17:06:00Z"/>
              <w:rFonts w:eastAsiaTheme="minorEastAsia"/>
              <w:noProof/>
            </w:rPr>
          </w:pPr>
          <w:del w:id="536" w:author=" " w:date="2008-10-31T17:06:00Z">
            <w:r w:rsidRPr="001A2CD5" w:rsidDel="001A2CD5">
              <w:rPr>
                <w:noProof/>
                <w:rPrChange w:id="537" w:author=" " w:date="2008-10-31T17:06:00Z">
                  <w:rPr>
                    <w:rStyle w:val="Hyperlink"/>
                    <w:noProof/>
                  </w:rPr>
                </w:rPrChange>
              </w:rPr>
              <w:delText>6.5.1</w:delText>
            </w:r>
            <w:r w:rsidDel="001A2CD5">
              <w:rPr>
                <w:rFonts w:eastAsiaTheme="minorEastAsia"/>
                <w:noProof/>
              </w:rPr>
              <w:tab/>
            </w:r>
            <w:r w:rsidRPr="001A2CD5" w:rsidDel="001A2CD5">
              <w:rPr>
                <w:noProof/>
                <w:rPrChange w:id="538" w:author=" " w:date="2008-10-31T17:06:00Z">
                  <w:rPr>
                    <w:rStyle w:val="Hyperlink"/>
                    <w:noProof/>
                  </w:rPr>
                </w:rPrChange>
              </w:rPr>
              <w:delText>Overview</w:delText>
            </w:r>
            <w:r w:rsidDel="001A2CD5">
              <w:rPr>
                <w:noProof/>
                <w:webHidden/>
              </w:rPr>
              <w:tab/>
            </w:r>
            <w:r w:rsidR="003152FE" w:rsidDel="001A2CD5">
              <w:rPr>
                <w:noProof/>
                <w:webHidden/>
              </w:rPr>
              <w:delText>41</w:delText>
            </w:r>
          </w:del>
        </w:p>
        <w:p w:rsidR="00B069E5" w:rsidDel="001A2CD5" w:rsidRDefault="00B069E5">
          <w:pPr>
            <w:pStyle w:val="TOC1"/>
            <w:tabs>
              <w:tab w:val="left" w:pos="720"/>
              <w:tab w:val="right" w:leader="dot" w:pos="10790"/>
            </w:tabs>
            <w:rPr>
              <w:del w:id="539" w:author=" " w:date="2008-10-31T17:06:00Z"/>
              <w:rFonts w:eastAsiaTheme="minorEastAsia"/>
              <w:noProof/>
            </w:rPr>
          </w:pPr>
          <w:del w:id="540" w:author=" " w:date="2008-10-31T17:06:00Z">
            <w:r w:rsidRPr="001A2CD5" w:rsidDel="001A2CD5">
              <w:rPr>
                <w:noProof/>
                <w:rPrChange w:id="541" w:author=" " w:date="2008-10-31T17:06:00Z">
                  <w:rPr>
                    <w:rStyle w:val="Hyperlink"/>
                    <w:noProof/>
                  </w:rPr>
                </w:rPrChange>
              </w:rPr>
              <w:delText>6.5.2</w:delText>
            </w:r>
            <w:r w:rsidDel="001A2CD5">
              <w:rPr>
                <w:rFonts w:eastAsiaTheme="minorEastAsia"/>
                <w:noProof/>
              </w:rPr>
              <w:tab/>
            </w:r>
            <w:r w:rsidRPr="001A2CD5" w:rsidDel="001A2CD5">
              <w:rPr>
                <w:noProof/>
                <w:rPrChange w:id="542" w:author=" " w:date="2008-10-31T17:06:00Z">
                  <w:rPr>
                    <w:rStyle w:val="Hyperlink"/>
                    <w:noProof/>
                  </w:rPr>
                </w:rPrChange>
              </w:rPr>
              <w:delText>Workflow</w:delText>
            </w:r>
            <w:r w:rsidDel="001A2CD5">
              <w:rPr>
                <w:noProof/>
                <w:webHidden/>
              </w:rPr>
              <w:tab/>
            </w:r>
            <w:r w:rsidR="003152FE" w:rsidDel="001A2CD5">
              <w:rPr>
                <w:noProof/>
                <w:webHidden/>
              </w:rPr>
              <w:delText>41</w:delText>
            </w:r>
          </w:del>
        </w:p>
        <w:p w:rsidR="00B069E5" w:rsidDel="001A2CD5" w:rsidRDefault="00B069E5">
          <w:pPr>
            <w:pStyle w:val="TOC1"/>
            <w:tabs>
              <w:tab w:val="left" w:pos="720"/>
              <w:tab w:val="right" w:leader="dot" w:pos="10790"/>
            </w:tabs>
            <w:rPr>
              <w:del w:id="543" w:author=" " w:date="2008-10-31T17:06:00Z"/>
              <w:rFonts w:eastAsiaTheme="minorEastAsia"/>
              <w:noProof/>
            </w:rPr>
          </w:pPr>
          <w:del w:id="544" w:author=" " w:date="2008-10-31T17:06:00Z">
            <w:r w:rsidRPr="001A2CD5" w:rsidDel="001A2CD5">
              <w:rPr>
                <w:noProof/>
                <w:rPrChange w:id="545" w:author=" " w:date="2008-10-31T17:06:00Z">
                  <w:rPr>
                    <w:rStyle w:val="Hyperlink"/>
                    <w:noProof/>
                  </w:rPr>
                </w:rPrChange>
              </w:rPr>
              <w:delText>6.5.3</w:delText>
            </w:r>
            <w:r w:rsidDel="001A2CD5">
              <w:rPr>
                <w:rFonts w:eastAsiaTheme="minorEastAsia"/>
                <w:noProof/>
              </w:rPr>
              <w:tab/>
            </w:r>
            <w:r w:rsidRPr="001A2CD5" w:rsidDel="001A2CD5">
              <w:rPr>
                <w:noProof/>
                <w:rPrChange w:id="546" w:author=" " w:date="2008-10-31T17:06:00Z">
                  <w:rPr>
                    <w:rStyle w:val="Hyperlink"/>
                    <w:noProof/>
                  </w:rPr>
                </w:rPrChange>
              </w:rPr>
              <w:delText>Navigation</w:delText>
            </w:r>
            <w:r w:rsidDel="001A2CD5">
              <w:rPr>
                <w:noProof/>
                <w:webHidden/>
              </w:rPr>
              <w:tab/>
            </w:r>
            <w:r w:rsidR="003152FE" w:rsidDel="001A2CD5">
              <w:rPr>
                <w:noProof/>
                <w:webHidden/>
              </w:rPr>
              <w:delText>42</w:delText>
            </w:r>
          </w:del>
        </w:p>
        <w:p w:rsidR="00B069E5" w:rsidDel="001A2CD5" w:rsidRDefault="00B069E5">
          <w:pPr>
            <w:pStyle w:val="TOC1"/>
            <w:tabs>
              <w:tab w:val="left" w:pos="720"/>
              <w:tab w:val="right" w:leader="dot" w:pos="10790"/>
            </w:tabs>
            <w:rPr>
              <w:del w:id="547" w:author=" " w:date="2008-10-31T17:06:00Z"/>
              <w:rFonts w:eastAsiaTheme="minorEastAsia"/>
              <w:noProof/>
            </w:rPr>
          </w:pPr>
          <w:del w:id="548" w:author=" " w:date="2008-10-31T17:06:00Z">
            <w:r w:rsidRPr="001A2CD5" w:rsidDel="001A2CD5">
              <w:rPr>
                <w:noProof/>
                <w:rPrChange w:id="549" w:author=" " w:date="2008-10-31T17:06:00Z">
                  <w:rPr>
                    <w:rStyle w:val="Hyperlink"/>
                    <w:noProof/>
                  </w:rPr>
                </w:rPrChange>
              </w:rPr>
              <w:delText>6.6</w:delText>
            </w:r>
            <w:r w:rsidDel="001A2CD5">
              <w:rPr>
                <w:rFonts w:eastAsiaTheme="minorEastAsia"/>
                <w:noProof/>
              </w:rPr>
              <w:tab/>
            </w:r>
            <w:r w:rsidRPr="001A2CD5" w:rsidDel="001A2CD5">
              <w:rPr>
                <w:noProof/>
                <w:rPrChange w:id="550" w:author=" " w:date="2008-10-31T17:06:00Z">
                  <w:rPr>
                    <w:rStyle w:val="Hyperlink"/>
                    <w:noProof/>
                  </w:rPr>
                </w:rPrChange>
              </w:rPr>
              <w:delText>Admin Mode</w:delText>
            </w:r>
            <w:r w:rsidDel="001A2CD5">
              <w:rPr>
                <w:noProof/>
                <w:webHidden/>
              </w:rPr>
              <w:tab/>
            </w:r>
            <w:r w:rsidR="003152FE" w:rsidDel="001A2CD5">
              <w:rPr>
                <w:noProof/>
                <w:webHidden/>
              </w:rPr>
              <w:delText>47</w:delText>
            </w:r>
          </w:del>
        </w:p>
        <w:p w:rsidR="00B069E5" w:rsidDel="001A2CD5" w:rsidRDefault="00B069E5">
          <w:pPr>
            <w:pStyle w:val="TOC1"/>
            <w:tabs>
              <w:tab w:val="left" w:pos="720"/>
              <w:tab w:val="right" w:leader="dot" w:pos="10790"/>
            </w:tabs>
            <w:rPr>
              <w:del w:id="551" w:author=" " w:date="2008-10-31T17:06:00Z"/>
              <w:rFonts w:eastAsiaTheme="minorEastAsia"/>
              <w:noProof/>
            </w:rPr>
          </w:pPr>
          <w:del w:id="552" w:author=" " w:date="2008-10-31T17:06:00Z">
            <w:r w:rsidRPr="001A2CD5" w:rsidDel="001A2CD5">
              <w:rPr>
                <w:noProof/>
                <w:rPrChange w:id="553" w:author=" " w:date="2008-10-31T17:06:00Z">
                  <w:rPr>
                    <w:rStyle w:val="Hyperlink"/>
                    <w:noProof/>
                  </w:rPr>
                </w:rPrChange>
              </w:rPr>
              <w:delText>6.6.1</w:delText>
            </w:r>
            <w:r w:rsidDel="001A2CD5">
              <w:rPr>
                <w:rFonts w:eastAsiaTheme="minorEastAsia"/>
                <w:noProof/>
              </w:rPr>
              <w:tab/>
            </w:r>
            <w:r w:rsidRPr="001A2CD5" w:rsidDel="001A2CD5">
              <w:rPr>
                <w:noProof/>
                <w:rPrChange w:id="554" w:author=" " w:date="2008-10-31T17:06:00Z">
                  <w:rPr>
                    <w:rStyle w:val="Hyperlink"/>
                    <w:noProof/>
                  </w:rPr>
                </w:rPrChange>
              </w:rPr>
              <w:delText>Overview</w:delText>
            </w:r>
            <w:r w:rsidDel="001A2CD5">
              <w:rPr>
                <w:noProof/>
                <w:webHidden/>
              </w:rPr>
              <w:tab/>
            </w:r>
            <w:r w:rsidR="003152FE" w:rsidDel="001A2CD5">
              <w:rPr>
                <w:noProof/>
                <w:webHidden/>
              </w:rPr>
              <w:delText>47</w:delText>
            </w:r>
          </w:del>
        </w:p>
        <w:p w:rsidR="00B069E5" w:rsidDel="001A2CD5" w:rsidRDefault="00B069E5">
          <w:pPr>
            <w:pStyle w:val="TOC1"/>
            <w:tabs>
              <w:tab w:val="left" w:pos="720"/>
              <w:tab w:val="right" w:leader="dot" w:pos="10790"/>
            </w:tabs>
            <w:rPr>
              <w:del w:id="555" w:author=" " w:date="2008-10-31T17:06:00Z"/>
              <w:rFonts w:eastAsiaTheme="minorEastAsia"/>
              <w:noProof/>
            </w:rPr>
          </w:pPr>
          <w:del w:id="556" w:author=" " w:date="2008-10-31T17:06:00Z">
            <w:r w:rsidRPr="001A2CD5" w:rsidDel="001A2CD5">
              <w:rPr>
                <w:noProof/>
                <w:rPrChange w:id="557" w:author=" " w:date="2008-10-31T17:06:00Z">
                  <w:rPr>
                    <w:rStyle w:val="Hyperlink"/>
                    <w:noProof/>
                  </w:rPr>
                </w:rPrChange>
              </w:rPr>
              <w:delText>6.6.2</w:delText>
            </w:r>
            <w:r w:rsidDel="001A2CD5">
              <w:rPr>
                <w:rFonts w:eastAsiaTheme="minorEastAsia"/>
                <w:noProof/>
              </w:rPr>
              <w:tab/>
            </w:r>
            <w:r w:rsidRPr="001A2CD5" w:rsidDel="001A2CD5">
              <w:rPr>
                <w:noProof/>
                <w:rPrChange w:id="558" w:author=" " w:date="2008-10-31T17:06:00Z">
                  <w:rPr>
                    <w:rStyle w:val="Hyperlink"/>
                    <w:noProof/>
                  </w:rPr>
                </w:rPrChange>
              </w:rPr>
              <w:delText>Workflow</w:delText>
            </w:r>
            <w:r w:rsidDel="001A2CD5">
              <w:rPr>
                <w:noProof/>
                <w:webHidden/>
              </w:rPr>
              <w:tab/>
            </w:r>
            <w:r w:rsidR="003152FE" w:rsidDel="001A2CD5">
              <w:rPr>
                <w:noProof/>
                <w:webHidden/>
              </w:rPr>
              <w:delText>48</w:delText>
            </w:r>
          </w:del>
        </w:p>
        <w:p w:rsidR="00B069E5" w:rsidDel="001A2CD5" w:rsidRDefault="00B069E5">
          <w:pPr>
            <w:pStyle w:val="TOC1"/>
            <w:tabs>
              <w:tab w:val="left" w:pos="720"/>
              <w:tab w:val="right" w:leader="dot" w:pos="10790"/>
            </w:tabs>
            <w:rPr>
              <w:del w:id="559" w:author=" " w:date="2008-10-31T17:06:00Z"/>
              <w:rFonts w:eastAsiaTheme="minorEastAsia"/>
              <w:noProof/>
            </w:rPr>
          </w:pPr>
          <w:del w:id="560" w:author=" " w:date="2008-10-31T17:06:00Z">
            <w:r w:rsidRPr="001A2CD5" w:rsidDel="001A2CD5">
              <w:rPr>
                <w:noProof/>
                <w:rPrChange w:id="561" w:author=" " w:date="2008-10-31T17:06:00Z">
                  <w:rPr>
                    <w:rStyle w:val="Hyperlink"/>
                    <w:noProof/>
                  </w:rPr>
                </w:rPrChange>
              </w:rPr>
              <w:delText>6.6.3</w:delText>
            </w:r>
            <w:r w:rsidDel="001A2CD5">
              <w:rPr>
                <w:rFonts w:eastAsiaTheme="minorEastAsia"/>
                <w:noProof/>
              </w:rPr>
              <w:tab/>
            </w:r>
            <w:r w:rsidRPr="001A2CD5" w:rsidDel="001A2CD5">
              <w:rPr>
                <w:noProof/>
                <w:rPrChange w:id="562" w:author=" " w:date="2008-10-31T17:06:00Z">
                  <w:rPr>
                    <w:rStyle w:val="Hyperlink"/>
                    <w:noProof/>
                  </w:rPr>
                </w:rPrChange>
              </w:rPr>
              <w:delText>Navigation</w:delText>
            </w:r>
            <w:r w:rsidDel="001A2CD5">
              <w:rPr>
                <w:noProof/>
                <w:webHidden/>
              </w:rPr>
              <w:tab/>
            </w:r>
            <w:r w:rsidR="003152FE" w:rsidDel="001A2CD5">
              <w:rPr>
                <w:noProof/>
                <w:webHidden/>
              </w:rPr>
              <w:delText>49</w:delText>
            </w:r>
          </w:del>
        </w:p>
        <w:p w:rsidR="00B069E5" w:rsidDel="001A2CD5" w:rsidRDefault="00B069E5">
          <w:pPr>
            <w:pStyle w:val="TOC1"/>
            <w:tabs>
              <w:tab w:val="left" w:pos="720"/>
              <w:tab w:val="right" w:leader="dot" w:pos="10790"/>
            </w:tabs>
            <w:rPr>
              <w:del w:id="563" w:author=" " w:date="2008-10-31T17:06:00Z"/>
              <w:rFonts w:eastAsiaTheme="minorEastAsia"/>
              <w:noProof/>
            </w:rPr>
          </w:pPr>
          <w:del w:id="564" w:author=" " w:date="2008-10-31T17:06:00Z">
            <w:r w:rsidRPr="001A2CD5" w:rsidDel="001A2CD5">
              <w:rPr>
                <w:noProof/>
                <w:rPrChange w:id="565" w:author=" " w:date="2008-10-31T17:06:00Z">
                  <w:rPr>
                    <w:rStyle w:val="Hyperlink"/>
                    <w:noProof/>
                  </w:rPr>
                </w:rPrChange>
              </w:rPr>
              <w:delText>6.7</w:delText>
            </w:r>
            <w:r w:rsidDel="001A2CD5">
              <w:rPr>
                <w:rFonts w:eastAsiaTheme="minorEastAsia"/>
                <w:noProof/>
              </w:rPr>
              <w:tab/>
            </w:r>
            <w:r w:rsidRPr="001A2CD5" w:rsidDel="001A2CD5">
              <w:rPr>
                <w:noProof/>
                <w:rPrChange w:id="566" w:author=" " w:date="2008-10-31T17:06:00Z">
                  <w:rPr>
                    <w:rStyle w:val="Hyperlink"/>
                    <w:noProof/>
                  </w:rPr>
                </w:rPrChange>
              </w:rPr>
              <w:delText>UPT Installation and Deployment</w:delText>
            </w:r>
            <w:r w:rsidDel="001A2CD5">
              <w:rPr>
                <w:noProof/>
                <w:webHidden/>
              </w:rPr>
              <w:tab/>
            </w:r>
            <w:r w:rsidR="003152FE" w:rsidDel="001A2CD5">
              <w:rPr>
                <w:noProof/>
                <w:webHidden/>
              </w:rPr>
              <w:delText>60</w:delText>
            </w:r>
          </w:del>
        </w:p>
        <w:p w:rsidR="00B069E5" w:rsidDel="001A2CD5" w:rsidRDefault="00B069E5">
          <w:pPr>
            <w:pStyle w:val="TOC1"/>
            <w:tabs>
              <w:tab w:val="left" w:pos="720"/>
              <w:tab w:val="right" w:leader="dot" w:pos="10790"/>
            </w:tabs>
            <w:rPr>
              <w:del w:id="567" w:author=" " w:date="2008-10-31T17:06:00Z"/>
              <w:rFonts w:eastAsiaTheme="minorEastAsia"/>
              <w:noProof/>
            </w:rPr>
          </w:pPr>
          <w:del w:id="568" w:author=" " w:date="2008-10-31T17:06:00Z">
            <w:r w:rsidRPr="001A2CD5" w:rsidDel="001A2CD5">
              <w:rPr>
                <w:noProof/>
                <w:rPrChange w:id="569" w:author=" " w:date="2008-10-31T17:06:00Z">
                  <w:rPr>
                    <w:rStyle w:val="Hyperlink"/>
                    <w:noProof/>
                  </w:rPr>
                </w:rPrChange>
              </w:rPr>
              <w:delText>6.7.1</w:delText>
            </w:r>
            <w:r w:rsidDel="001A2CD5">
              <w:rPr>
                <w:rFonts w:eastAsiaTheme="minorEastAsia"/>
                <w:noProof/>
              </w:rPr>
              <w:tab/>
            </w:r>
            <w:r w:rsidRPr="001A2CD5" w:rsidDel="001A2CD5">
              <w:rPr>
                <w:noProof/>
                <w:rPrChange w:id="570" w:author=" " w:date="2008-10-31T17:06:00Z">
                  <w:rPr>
                    <w:rStyle w:val="Hyperlink"/>
                    <w:noProof/>
                  </w:rPr>
                </w:rPrChange>
              </w:rPr>
              <w:delText>Release Contents</w:delText>
            </w:r>
            <w:r w:rsidDel="001A2CD5">
              <w:rPr>
                <w:noProof/>
                <w:webHidden/>
              </w:rPr>
              <w:tab/>
            </w:r>
            <w:r w:rsidR="003152FE" w:rsidDel="001A2CD5">
              <w:rPr>
                <w:noProof/>
                <w:webHidden/>
              </w:rPr>
              <w:delText>60</w:delText>
            </w:r>
          </w:del>
        </w:p>
        <w:p w:rsidR="00B069E5" w:rsidDel="001A2CD5" w:rsidRDefault="00B069E5">
          <w:pPr>
            <w:pStyle w:val="TOC1"/>
            <w:tabs>
              <w:tab w:val="left" w:pos="720"/>
              <w:tab w:val="right" w:leader="dot" w:pos="10790"/>
            </w:tabs>
            <w:rPr>
              <w:del w:id="571" w:author=" " w:date="2008-10-31T17:06:00Z"/>
              <w:rFonts w:eastAsiaTheme="minorEastAsia"/>
              <w:noProof/>
            </w:rPr>
          </w:pPr>
          <w:del w:id="572" w:author=" " w:date="2008-10-31T17:06:00Z">
            <w:r w:rsidRPr="001A2CD5" w:rsidDel="001A2CD5">
              <w:rPr>
                <w:noProof/>
                <w:rPrChange w:id="573" w:author=" " w:date="2008-10-31T17:06:00Z">
                  <w:rPr>
                    <w:rStyle w:val="Hyperlink"/>
                    <w:noProof/>
                  </w:rPr>
                </w:rPrChange>
              </w:rPr>
              <w:delText>6.7.2</w:delText>
            </w:r>
            <w:r w:rsidDel="001A2CD5">
              <w:rPr>
                <w:rFonts w:eastAsiaTheme="minorEastAsia"/>
                <w:noProof/>
              </w:rPr>
              <w:tab/>
            </w:r>
            <w:r w:rsidRPr="001A2CD5" w:rsidDel="001A2CD5">
              <w:rPr>
                <w:noProof/>
                <w:rPrChange w:id="574" w:author=" " w:date="2008-10-31T17:06:00Z">
                  <w:rPr>
                    <w:rStyle w:val="Hyperlink"/>
                    <w:noProof/>
                  </w:rPr>
                </w:rPrChange>
              </w:rPr>
              <w:delText>Installation Modes</w:delText>
            </w:r>
            <w:r w:rsidDel="001A2CD5">
              <w:rPr>
                <w:noProof/>
                <w:webHidden/>
              </w:rPr>
              <w:tab/>
            </w:r>
            <w:r w:rsidR="003152FE" w:rsidDel="001A2CD5">
              <w:rPr>
                <w:noProof/>
                <w:webHidden/>
              </w:rPr>
              <w:delText>60</w:delText>
            </w:r>
          </w:del>
        </w:p>
        <w:p w:rsidR="00B069E5" w:rsidDel="001A2CD5" w:rsidRDefault="00B069E5">
          <w:pPr>
            <w:pStyle w:val="TOC1"/>
            <w:tabs>
              <w:tab w:val="left" w:pos="880"/>
              <w:tab w:val="right" w:leader="dot" w:pos="10790"/>
            </w:tabs>
            <w:rPr>
              <w:del w:id="575" w:author=" " w:date="2008-10-31T17:06:00Z"/>
              <w:rFonts w:eastAsiaTheme="minorEastAsia"/>
              <w:noProof/>
            </w:rPr>
          </w:pPr>
          <w:del w:id="576" w:author=" " w:date="2008-10-31T17:06:00Z">
            <w:r w:rsidRPr="001A2CD5" w:rsidDel="001A2CD5">
              <w:rPr>
                <w:noProof/>
                <w:rPrChange w:id="577" w:author=" " w:date="2008-10-31T17:06:00Z">
                  <w:rPr>
                    <w:rStyle w:val="Hyperlink"/>
                    <w:noProof/>
                  </w:rPr>
                </w:rPrChange>
              </w:rPr>
              <w:delText>6.7.2.1</w:delText>
            </w:r>
            <w:r w:rsidDel="001A2CD5">
              <w:rPr>
                <w:rFonts w:eastAsiaTheme="minorEastAsia"/>
                <w:noProof/>
              </w:rPr>
              <w:tab/>
            </w:r>
            <w:r w:rsidRPr="001A2CD5" w:rsidDel="001A2CD5">
              <w:rPr>
                <w:noProof/>
                <w:rPrChange w:id="578" w:author=" " w:date="2008-10-31T17:06:00Z">
                  <w:rPr>
                    <w:rStyle w:val="Hyperlink"/>
                    <w:noProof/>
                  </w:rPr>
                </w:rPrChange>
              </w:rPr>
              <w:delText>Single Installation, Singe Schema</w:delText>
            </w:r>
            <w:r w:rsidDel="001A2CD5">
              <w:rPr>
                <w:noProof/>
                <w:webHidden/>
              </w:rPr>
              <w:tab/>
            </w:r>
            <w:r w:rsidR="003152FE" w:rsidDel="001A2CD5">
              <w:rPr>
                <w:noProof/>
                <w:webHidden/>
              </w:rPr>
              <w:delText>61</w:delText>
            </w:r>
          </w:del>
        </w:p>
        <w:p w:rsidR="00B069E5" w:rsidDel="001A2CD5" w:rsidRDefault="00B069E5">
          <w:pPr>
            <w:pStyle w:val="TOC1"/>
            <w:tabs>
              <w:tab w:val="left" w:pos="880"/>
              <w:tab w:val="right" w:leader="dot" w:pos="10790"/>
            </w:tabs>
            <w:rPr>
              <w:del w:id="579" w:author=" " w:date="2008-10-31T17:06:00Z"/>
              <w:rFonts w:eastAsiaTheme="minorEastAsia"/>
              <w:noProof/>
            </w:rPr>
          </w:pPr>
          <w:del w:id="580" w:author=" " w:date="2008-10-31T17:06:00Z">
            <w:r w:rsidRPr="001A2CD5" w:rsidDel="001A2CD5">
              <w:rPr>
                <w:noProof/>
                <w:rPrChange w:id="581" w:author=" " w:date="2008-10-31T17:06:00Z">
                  <w:rPr>
                    <w:rStyle w:val="Hyperlink"/>
                    <w:noProof/>
                  </w:rPr>
                </w:rPrChange>
              </w:rPr>
              <w:delText>6.7.2.2</w:delText>
            </w:r>
            <w:r w:rsidDel="001A2CD5">
              <w:rPr>
                <w:rFonts w:eastAsiaTheme="minorEastAsia"/>
                <w:noProof/>
              </w:rPr>
              <w:tab/>
            </w:r>
            <w:r w:rsidRPr="001A2CD5" w:rsidDel="001A2CD5">
              <w:rPr>
                <w:noProof/>
                <w:rPrChange w:id="582" w:author=" " w:date="2008-10-31T17:06:00Z">
                  <w:rPr>
                    <w:rStyle w:val="Hyperlink"/>
                    <w:noProof/>
                  </w:rPr>
                </w:rPrChange>
              </w:rPr>
              <w:delText>Single Installation, Multiple Schema</w:delText>
            </w:r>
            <w:r w:rsidDel="001A2CD5">
              <w:rPr>
                <w:noProof/>
                <w:webHidden/>
              </w:rPr>
              <w:tab/>
            </w:r>
            <w:r w:rsidR="003152FE" w:rsidDel="001A2CD5">
              <w:rPr>
                <w:noProof/>
                <w:webHidden/>
              </w:rPr>
              <w:delText>61</w:delText>
            </w:r>
          </w:del>
        </w:p>
        <w:p w:rsidR="00B069E5" w:rsidDel="001A2CD5" w:rsidRDefault="00B069E5">
          <w:pPr>
            <w:pStyle w:val="TOC1"/>
            <w:tabs>
              <w:tab w:val="left" w:pos="880"/>
              <w:tab w:val="right" w:leader="dot" w:pos="10790"/>
            </w:tabs>
            <w:rPr>
              <w:del w:id="583" w:author=" " w:date="2008-10-31T17:06:00Z"/>
              <w:rFonts w:eastAsiaTheme="minorEastAsia"/>
              <w:noProof/>
            </w:rPr>
          </w:pPr>
          <w:del w:id="584" w:author=" " w:date="2008-10-31T17:06:00Z">
            <w:r w:rsidRPr="001A2CD5" w:rsidDel="001A2CD5">
              <w:rPr>
                <w:noProof/>
                <w:rPrChange w:id="585" w:author=" " w:date="2008-10-31T17:06:00Z">
                  <w:rPr>
                    <w:rStyle w:val="Hyperlink"/>
                    <w:noProof/>
                  </w:rPr>
                </w:rPrChange>
              </w:rPr>
              <w:delText>6.7.2.3</w:delText>
            </w:r>
            <w:r w:rsidDel="001A2CD5">
              <w:rPr>
                <w:rFonts w:eastAsiaTheme="minorEastAsia"/>
                <w:noProof/>
              </w:rPr>
              <w:tab/>
            </w:r>
            <w:r w:rsidRPr="001A2CD5" w:rsidDel="001A2CD5">
              <w:rPr>
                <w:noProof/>
                <w:rPrChange w:id="586" w:author=" " w:date="2008-10-31T17:06:00Z">
                  <w:rPr>
                    <w:rStyle w:val="Hyperlink"/>
                    <w:noProof/>
                  </w:rPr>
                </w:rPrChange>
              </w:rPr>
              <w:delText>Local Installation, Local Schema</w:delText>
            </w:r>
            <w:r w:rsidDel="001A2CD5">
              <w:rPr>
                <w:noProof/>
                <w:webHidden/>
              </w:rPr>
              <w:tab/>
            </w:r>
            <w:r w:rsidR="003152FE" w:rsidDel="001A2CD5">
              <w:rPr>
                <w:noProof/>
                <w:webHidden/>
              </w:rPr>
              <w:delText>62</w:delText>
            </w:r>
          </w:del>
        </w:p>
        <w:p w:rsidR="00B069E5" w:rsidDel="001A2CD5" w:rsidRDefault="00B069E5">
          <w:pPr>
            <w:pStyle w:val="TOC1"/>
            <w:tabs>
              <w:tab w:val="left" w:pos="720"/>
              <w:tab w:val="right" w:leader="dot" w:pos="10790"/>
            </w:tabs>
            <w:rPr>
              <w:del w:id="587" w:author=" " w:date="2008-10-31T17:06:00Z"/>
              <w:rFonts w:eastAsiaTheme="minorEastAsia"/>
              <w:noProof/>
            </w:rPr>
          </w:pPr>
          <w:del w:id="588" w:author=" " w:date="2008-10-31T17:06:00Z">
            <w:r w:rsidRPr="001A2CD5" w:rsidDel="001A2CD5">
              <w:rPr>
                <w:noProof/>
                <w:rPrChange w:id="589" w:author=" " w:date="2008-10-31T17:06:00Z">
                  <w:rPr>
                    <w:rStyle w:val="Hyperlink"/>
                    <w:noProof/>
                  </w:rPr>
                </w:rPrChange>
              </w:rPr>
              <w:delText>6.7.3</w:delText>
            </w:r>
            <w:r w:rsidDel="001A2CD5">
              <w:rPr>
                <w:rFonts w:eastAsiaTheme="minorEastAsia"/>
                <w:noProof/>
              </w:rPr>
              <w:tab/>
            </w:r>
            <w:r w:rsidRPr="001A2CD5" w:rsidDel="001A2CD5">
              <w:rPr>
                <w:noProof/>
                <w:rPrChange w:id="590" w:author=" " w:date="2008-10-31T17:06:00Z">
                  <w:rPr>
                    <w:rStyle w:val="Hyperlink"/>
                    <w:noProof/>
                  </w:rPr>
                </w:rPrChange>
              </w:rPr>
              <w:delText>Deployment Checklist</w:delText>
            </w:r>
            <w:r w:rsidDel="001A2CD5">
              <w:rPr>
                <w:noProof/>
                <w:webHidden/>
              </w:rPr>
              <w:tab/>
            </w:r>
            <w:r w:rsidR="003152FE" w:rsidDel="001A2CD5">
              <w:rPr>
                <w:noProof/>
                <w:webHidden/>
              </w:rPr>
              <w:delText>63</w:delText>
            </w:r>
          </w:del>
        </w:p>
        <w:p w:rsidR="00B069E5" w:rsidDel="001A2CD5" w:rsidRDefault="00B069E5">
          <w:pPr>
            <w:pStyle w:val="TOC1"/>
            <w:tabs>
              <w:tab w:val="left" w:pos="720"/>
              <w:tab w:val="right" w:leader="dot" w:pos="10790"/>
            </w:tabs>
            <w:rPr>
              <w:del w:id="591" w:author=" " w:date="2008-10-31T17:06:00Z"/>
              <w:rFonts w:eastAsiaTheme="minorEastAsia"/>
              <w:noProof/>
            </w:rPr>
          </w:pPr>
          <w:del w:id="592" w:author=" " w:date="2008-10-31T17:06:00Z">
            <w:r w:rsidRPr="001A2CD5" w:rsidDel="001A2CD5">
              <w:rPr>
                <w:noProof/>
                <w:rPrChange w:id="593" w:author=" " w:date="2008-10-31T17:06:00Z">
                  <w:rPr>
                    <w:rStyle w:val="Hyperlink"/>
                    <w:noProof/>
                  </w:rPr>
                </w:rPrChange>
              </w:rPr>
              <w:delText>6.7.4</w:delText>
            </w:r>
            <w:r w:rsidDel="001A2CD5">
              <w:rPr>
                <w:rFonts w:eastAsiaTheme="minorEastAsia"/>
                <w:noProof/>
              </w:rPr>
              <w:tab/>
            </w:r>
            <w:r w:rsidRPr="001A2CD5" w:rsidDel="001A2CD5">
              <w:rPr>
                <w:noProof/>
                <w:rPrChange w:id="594" w:author=" " w:date="2008-10-31T17:06:00Z">
                  <w:rPr>
                    <w:rStyle w:val="Hyperlink"/>
                    <w:noProof/>
                  </w:rPr>
                </w:rPrChange>
              </w:rPr>
              <w:delText>Deployment Steps</w:delText>
            </w:r>
            <w:r w:rsidDel="001A2CD5">
              <w:rPr>
                <w:noProof/>
                <w:webHidden/>
              </w:rPr>
              <w:tab/>
            </w:r>
            <w:r w:rsidR="003152FE" w:rsidDel="001A2CD5">
              <w:rPr>
                <w:noProof/>
                <w:webHidden/>
              </w:rPr>
              <w:delText>63</w:delText>
            </w:r>
          </w:del>
        </w:p>
        <w:p w:rsidR="00B069E5" w:rsidDel="001A2CD5" w:rsidRDefault="00B069E5">
          <w:pPr>
            <w:pStyle w:val="TOC1"/>
            <w:tabs>
              <w:tab w:val="left" w:pos="440"/>
              <w:tab w:val="right" w:leader="dot" w:pos="10790"/>
            </w:tabs>
            <w:rPr>
              <w:del w:id="595" w:author=" " w:date="2008-10-31T17:06:00Z"/>
              <w:rFonts w:eastAsiaTheme="minorEastAsia"/>
              <w:noProof/>
            </w:rPr>
          </w:pPr>
          <w:del w:id="596" w:author=" " w:date="2008-10-31T17:06:00Z">
            <w:r w:rsidRPr="001A2CD5" w:rsidDel="001A2CD5">
              <w:rPr>
                <w:noProof/>
                <w:rPrChange w:id="597" w:author=" " w:date="2008-10-31T17:06:00Z">
                  <w:rPr>
                    <w:rStyle w:val="Hyperlink"/>
                    <w:noProof/>
                  </w:rPr>
                </w:rPrChange>
              </w:rPr>
              <w:delText>7.</w:delText>
            </w:r>
            <w:r w:rsidDel="001A2CD5">
              <w:rPr>
                <w:rFonts w:eastAsiaTheme="minorEastAsia"/>
                <w:noProof/>
              </w:rPr>
              <w:tab/>
            </w:r>
            <w:r w:rsidRPr="001A2CD5" w:rsidDel="001A2CD5">
              <w:rPr>
                <w:noProof/>
                <w:rPrChange w:id="598" w:author=" " w:date="2008-10-31T17:06:00Z">
                  <w:rPr>
                    <w:rStyle w:val="Hyperlink"/>
                    <w:noProof/>
                  </w:rPr>
                </w:rPrChange>
              </w:rPr>
              <w:delText>CSM Web Services Users Guide</w:delText>
            </w:r>
            <w:r w:rsidDel="001A2CD5">
              <w:rPr>
                <w:noProof/>
                <w:webHidden/>
              </w:rPr>
              <w:tab/>
            </w:r>
            <w:r w:rsidR="003152FE" w:rsidDel="001A2CD5">
              <w:rPr>
                <w:noProof/>
                <w:webHidden/>
              </w:rPr>
              <w:delText>67</w:delText>
            </w:r>
          </w:del>
        </w:p>
        <w:p w:rsidR="00B069E5" w:rsidDel="001A2CD5" w:rsidRDefault="00B069E5">
          <w:pPr>
            <w:pStyle w:val="TOC1"/>
            <w:tabs>
              <w:tab w:val="left" w:pos="720"/>
              <w:tab w:val="right" w:leader="dot" w:pos="10790"/>
            </w:tabs>
            <w:rPr>
              <w:del w:id="599" w:author=" " w:date="2008-10-31T17:06:00Z"/>
              <w:rFonts w:eastAsiaTheme="minorEastAsia"/>
              <w:noProof/>
            </w:rPr>
          </w:pPr>
          <w:del w:id="600" w:author=" " w:date="2008-10-31T17:06:00Z">
            <w:r w:rsidRPr="001A2CD5" w:rsidDel="001A2CD5">
              <w:rPr>
                <w:noProof/>
                <w:rPrChange w:id="601" w:author=" " w:date="2008-10-31T17:06:00Z">
                  <w:rPr>
                    <w:rStyle w:val="Hyperlink"/>
                    <w:noProof/>
                  </w:rPr>
                </w:rPrChange>
              </w:rPr>
              <w:delText>7.1</w:delText>
            </w:r>
            <w:r w:rsidDel="001A2CD5">
              <w:rPr>
                <w:rFonts w:eastAsiaTheme="minorEastAsia"/>
                <w:noProof/>
              </w:rPr>
              <w:tab/>
            </w:r>
            <w:r w:rsidRPr="001A2CD5" w:rsidDel="001A2CD5">
              <w:rPr>
                <w:noProof/>
                <w:rPrChange w:id="602" w:author=" " w:date="2008-10-31T17:06:00Z">
                  <w:rPr>
                    <w:rStyle w:val="Hyperlink"/>
                    <w:noProof/>
                  </w:rPr>
                </w:rPrChange>
              </w:rPr>
              <w:delText>Overview</w:delText>
            </w:r>
            <w:r w:rsidDel="001A2CD5">
              <w:rPr>
                <w:noProof/>
                <w:webHidden/>
              </w:rPr>
              <w:tab/>
            </w:r>
            <w:r w:rsidR="003152FE" w:rsidDel="001A2CD5">
              <w:rPr>
                <w:noProof/>
                <w:webHidden/>
              </w:rPr>
              <w:delText>67</w:delText>
            </w:r>
          </w:del>
        </w:p>
        <w:p w:rsidR="00B069E5" w:rsidDel="001A2CD5" w:rsidRDefault="00B069E5">
          <w:pPr>
            <w:pStyle w:val="TOC1"/>
            <w:tabs>
              <w:tab w:val="left" w:pos="720"/>
              <w:tab w:val="right" w:leader="dot" w:pos="10790"/>
            </w:tabs>
            <w:rPr>
              <w:del w:id="603" w:author=" " w:date="2008-10-31T17:06:00Z"/>
              <w:rFonts w:eastAsiaTheme="minorEastAsia"/>
              <w:noProof/>
            </w:rPr>
          </w:pPr>
          <w:del w:id="604" w:author=" " w:date="2008-10-31T17:06:00Z">
            <w:r w:rsidRPr="001A2CD5" w:rsidDel="001A2CD5">
              <w:rPr>
                <w:noProof/>
                <w:rPrChange w:id="605" w:author=" " w:date="2008-10-31T17:06:00Z">
                  <w:rPr>
                    <w:rStyle w:val="Hyperlink"/>
                    <w:noProof/>
                  </w:rPr>
                </w:rPrChange>
              </w:rPr>
              <w:delText>7.2</w:delText>
            </w:r>
            <w:r w:rsidDel="001A2CD5">
              <w:rPr>
                <w:rFonts w:eastAsiaTheme="minorEastAsia"/>
                <w:noProof/>
              </w:rPr>
              <w:tab/>
            </w:r>
            <w:r w:rsidRPr="001A2CD5" w:rsidDel="001A2CD5">
              <w:rPr>
                <w:noProof/>
                <w:rPrChange w:id="606" w:author=" " w:date="2008-10-31T17:06:00Z">
                  <w:rPr>
                    <w:rStyle w:val="Hyperlink"/>
                    <w:noProof/>
                  </w:rPr>
                </w:rPrChange>
              </w:rPr>
              <w:delText>Web Service WSDL and Operation</w:delText>
            </w:r>
            <w:r w:rsidDel="001A2CD5">
              <w:rPr>
                <w:noProof/>
                <w:webHidden/>
              </w:rPr>
              <w:tab/>
            </w:r>
            <w:r w:rsidR="003152FE" w:rsidDel="001A2CD5">
              <w:rPr>
                <w:noProof/>
                <w:webHidden/>
              </w:rPr>
              <w:delText>67</w:delText>
            </w:r>
          </w:del>
        </w:p>
        <w:p w:rsidR="00B069E5" w:rsidDel="001A2CD5" w:rsidRDefault="00B069E5">
          <w:pPr>
            <w:pStyle w:val="TOC1"/>
            <w:tabs>
              <w:tab w:val="left" w:pos="720"/>
              <w:tab w:val="right" w:leader="dot" w:pos="10790"/>
            </w:tabs>
            <w:rPr>
              <w:del w:id="607" w:author=" " w:date="2008-10-31T17:06:00Z"/>
              <w:rFonts w:eastAsiaTheme="minorEastAsia"/>
              <w:noProof/>
            </w:rPr>
          </w:pPr>
          <w:del w:id="608" w:author=" " w:date="2008-10-31T17:06:00Z">
            <w:r w:rsidRPr="001A2CD5" w:rsidDel="001A2CD5">
              <w:rPr>
                <w:noProof/>
                <w:rPrChange w:id="609" w:author=" " w:date="2008-10-31T17:06:00Z">
                  <w:rPr>
                    <w:rStyle w:val="Hyperlink"/>
                    <w:noProof/>
                  </w:rPr>
                </w:rPrChange>
              </w:rPr>
              <w:delText>7.2.1</w:delText>
            </w:r>
            <w:r w:rsidDel="001A2CD5">
              <w:rPr>
                <w:rFonts w:eastAsiaTheme="minorEastAsia"/>
                <w:noProof/>
              </w:rPr>
              <w:tab/>
            </w:r>
            <w:r w:rsidRPr="001A2CD5" w:rsidDel="001A2CD5">
              <w:rPr>
                <w:noProof/>
                <w:rPrChange w:id="610" w:author=" " w:date="2008-10-31T17:06:00Z">
                  <w:rPr>
                    <w:rStyle w:val="Hyperlink"/>
                    <w:noProof/>
                  </w:rPr>
                </w:rPrChange>
              </w:rPr>
              <w:delText>Security Web Service WSDL</w:delText>
            </w:r>
            <w:r w:rsidDel="001A2CD5">
              <w:rPr>
                <w:noProof/>
                <w:webHidden/>
              </w:rPr>
              <w:tab/>
            </w:r>
            <w:r w:rsidR="003152FE" w:rsidDel="001A2CD5">
              <w:rPr>
                <w:noProof/>
                <w:webHidden/>
              </w:rPr>
              <w:delText>67</w:delText>
            </w:r>
          </w:del>
        </w:p>
        <w:p w:rsidR="00B069E5" w:rsidDel="001A2CD5" w:rsidRDefault="00B069E5">
          <w:pPr>
            <w:pStyle w:val="TOC1"/>
            <w:tabs>
              <w:tab w:val="left" w:pos="720"/>
              <w:tab w:val="right" w:leader="dot" w:pos="10790"/>
            </w:tabs>
            <w:rPr>
              <w:del w:id="611" w:author=" " w:date="2008-10-31T17:06:00Z"/>
              <w:rFonts w:eastAsiaTheme="minorEastAsia"/>
              <w:noProof/>
            </w:rPr>
          </w:pPr>
          <w:del w:id="612" w:author=" " w:date="2008-10-31T17:06:00Z">
            <w:r w:rsidRPr="001A2CD5" w:rsidDel="001A2CD5">
              <w:rPr>
                <w:noProof/>
                <w:rPrChange w:id="613" w:author=" " w:date="2008-10-31T17:06:00Z">
                  <w:rPr>
                    <w:rStyle w:val="Hyperlink"/>
                    <w:noProof/>
                  </w:rPr>
                </w:rPrChange>
              </w:rPr>
              <w:delText>7.2.2</w:delText>
            </w:r>
            <w:r w:rsidDel="001A2CD5">
              <w:rPr>
                <w:rFonts w:eastAsiaTheme="minorEastAsia"/>
                <w:noProof/>
              </w:rPr>
              <w:tab/>
            </w:r>
            <w:r w:rsidRPr="001A2CD5" w:rsidDel="001A2CD5">
              <w:rPr>
                <w:noProof/>
                <w:rPrChange w:id="614" w:author=" " w:date="2008-10-31T17:06:00Z">
                  <w:rPr>
                    <w:rStyle w:val="Hyperlink"/>
                    <w:noProof/>
                  </w:rPr>
                </w:rPrChange>
              </w:rPr>
              <w:delText>Login Operation</w:delText>
            </w:r>
            <w:r w:rsidDel="001A2CD5">
              <w:rPr>
                <w:noProof/>
                <w:webHidden/>
              </w:rPr>
              <w:tab/>
            </w:r>
            <w:r w:rsidR="003152FE" w:rsidDel="001A2CD5">
              <w:rPr>
                <w:noProof/>
                <w:webHidden/>
              </w:rPr>
              <w:delText>67</w:delText>
            </w:r>
          </w:del>
        </w:p>
        <w:p w:rsidR="00B069E5" w:rsidDel="001A2CD5" w:rsidRDefault="00B069E5">
          <w:pPr>
            <w:pStyle w:val="TOC1"/>
            <w:tabs>
              <w:tab w:val="left" w:pos="720"/>
              <w:tab w:val="right" w:leader="dot" w:pos="10790"/>
            </w:tabs>
            <w:rPr>
              <w:del w:id="615" w:author=" " w:date="2008-10-31T17:06:00Z"/>
              <w:rFonts w:eastAsiaTheme="minorEastAsia"/>
              <w:noProof/>
            </w:rPr>
          </w:pPr>
          <w:del w:id="616" w:author=" " w:date="2008-10-31T17:06:00Z">
            <w:r w:rsidRPr="001A2CD5" w:rsidDel="001A2CD5">
              <w:rPr>
                <w:noProof/>
                <w:rPrChange w:id="617" w:author=" " w:date="2008-10-31T17:06:00Z">
                  <w:rPr>
                    <w:rStyle w:val="Hyperlink"/>
                    <w:noProof/>
                  </w:rPr>
                </w:rPrChange>
              </w:rPr>
              <w:delText>7.2.3</w:delText>
            </w:r>
            <w:r w:rsidDel="001A2CD5">
              <w:rPr>
                <w:rFonts w:eastAsiaTheme="minorEastAsia"/>
                <w:noProof/>
              </w:rPr>
              <w:tab/>
            </w:r>
            <w:r w:rsidRPr="001A2CD5" w:rsidDel="001A2CD5">
              <w:rPr>
                <w:noProof/>
                <w:rPrChange w:id="618" w:author=" " w:date="2008-10-31T17:06:00Z">
                  <w:rPr>
                    <w:rStyle w:val="Hyperlink"/>
                    <w:noProof/>
                  </w:rPr>
                </w:rPrChange>
              </w:rPr>
              <w:delText>CheckPermission Operation</w:delText>
            </w:r>
            <w:r w:rsidDel="001A2CD5">
              <w:rPr>
                <w:noProof/>
                <w:webHidden/>
              </w:rPr>
              <w:tab/>
            </w:r>
            <w:r w:rsidR="003152FE" w:rsidDel="001A2CD5">
              <w:rPr>
                <w:noProof/>
                <w:webHidden/>
              </w:rPr>
              <w:delText>68</w:delText>
            </w:r>
          </w:del>
        </w:p>
        <w:p w:rsidR="00B069E5" w:rsidDel="001A2CD5" w:rsidRDefault="00B069E5">
          <w:pPr>
            <w:pStyle w:val="TOC1"/>
            <w:tabs>
              <w:tab w:val="left" w:pos="720"/>
              <w:tab w:val="right" w:leader="dot" w:pos="10790"/>
            </w:tabs>
            <w:rPr>
              <w:del w:id="619" w:author=" " w:date="2008-10-31T17:06:00Z"/>
              <w:rFonts w:eastAsiaTheme="minorEastAsia"/>
              <w:noProof/>
            </w:rPr>
          </w:pPr>
          <w:del w:id="620" w:author=" " w:date="2008-10-31T17:06:00Z">
            <w:r w:rsidRPr="001A2CD5" w:rsidDel="001A2CD5">
              <w:rPr>
                <w:noProof/>
                <w:rPrChange w:id="621" w:author=" " w:date="2008-10-31T17:06:00Z">
                  <w:rPr>
                    <w:rStyle w:val="Hyperlink"/>
                    <w:noProof/>
                  </w:rPr>
                </w:rPrChange>
              </w:rPr>
              <w:delText>7.3</w:delText>
            </w:r>
            <w:r w:rsidDel="001A2CD5">
              <w:rPr>
                <w:rFonts w:eastAsiaTheme="minorEastAsia"/>
                <w:noProof/>
              </w:rPr>
              <w:tab/>
            </w:r>
            <w:r w:rsidRPr="001A2CD5" w:rsidDel="001A2CD5">
              <w:rPr>
                <w:noProof/>
                <w:rPrChange w:id="622" w:author=" " w:date="2008-10-31T17:06:00Z">
                  <w:rPr>
                    <w:rStyle w:val="Hyperlink"/>
                    <w:noProof/>
                  </w:rPr>
                </w:rPrChange>
              </w:rPr>
              <w:delText>Workflow for CSM Security Web Service</w:delText>
            </w:r>
            <w:r w:rsidDel="001A2CD5">
              <w:rPr>
                <w:noProof/>
                <w:webHidden/>
              </w:rPr>
              <w:tab/>
            </w:r>
            <w:r w:rsidR="003152FE" w:rsidDel="001A2CD5">
              <w:rPr>
                <w:noProof/>
                <w:webHidden/>
              </w:rPr>
              <w:delText>69</w:delText>
            </w:r>
          </w:del>
        </w:p>
        <w:p w:rsidR="00B069E5" w:rsidDel="001A2CD5" w:rsidRDefault="00B069E5">
          <w:pPr>
            <w:pStyle w:val="TOC1"/>
            <w:tabs>
              <w:tab w:val="left" w:pos="720"/>
              <w:tab w:val="right" w:leader="dot" w:pos="10790"/>
            </w:tabs>
            <w:rPr>
              <w:del w:id="623" w:author=" " w:date="2008-10-31T17:06:00Z"/>
              <w:rFonts w:eastAsiaTheme="minorEastAsia"/>
              <w:noProof/>
            </w:rPr>
          </w:pPr>
          <w:del w:id="624" w:author=" " w:date="2008-10-31T17:06:00Z">
            <w:r w:rsidRPr="001A2CD5" w:rsidDel="001A2CD5">
              <w:rPr>
                <w:noProof/>
                <w:rPrChange w:id="625" w:author=" " w:date="2008-10-31T17:06:00Z">
                  <w:rPr>
                    <w:rStyle w:val="Hyperlink"/>
                    <w:noProof/>
                  </w:rPr>
                </w:rPrChange>
              </w:rPr>
              <w:delText>7.4</w:delText>
            </w:r>
            <w:r w:rsidDel="001A2CD5">
              <w:rPr>
                <w:rFonts w:eastAsiaTheme="minorEastAsia"/>
                <w:noProof/>
              </w:rPr>
              <w:tab/>
            </w:r>
            <w:r w:rsidRPr="001A2CD5" w:rsidDel="001A2CD5">
              <w:rPr>
                <w:noProof/>
                <w:rPrChange w:id="626" w:author=" " w:date="2008-10-31T17:06:00Z">
                  <w:rPr>
                    <w:rStyle w:val="Hyperlink"/>
                    <w:noProof/>
                  </w:rPr>
                </w:rPrChange>
              </w:rPr>
              <w:delText>Installation of CSM Security Web Service</w:delText>
            </w:r>
            <w:r w:rsidDel="001A2CD5">
              <w:rPr>
                <w:noProof/>
                <w:webHidden/>
              </w:rPr>
              <w:tab/>
            </w:r>
            <w:r w:rsidR="003152FE" w:rsidDel="001A2CD5">
              <w:rPr>
                <w:noProof/>
                <w:webHidden/>
              </w:rPr>
              <w:delText>70</w:delText>
            </w:r>
          </w:del>
        </w:p>
        <w:p w:rsidR="00B069E5" w:rsidDel="001A2CD5" w:rsidRDefault="00B069E5">
          <w:pPr>
            <w:pStyle w:val="TOC1"/>
            <w:tabs>
              <w:tab w:val="left" w:pos="440"/>
              <w:tab w:val="right" w:leader="dot" w:pos="10790"/>
            </w:tabs>
            <w:rPr>
              <w:del w:id="627" w:author=" " w:date="2008-10-31T17:06:00Z"/>
              <w:rFonts w:eastAsiaTheme="minorEastAsia"/>
              <w:noProof/>
            </w:rPr>
          </w:pPr>
          <w:del w:id="628" w:author=" " w:date="2008-10-31T17:06:00Z">
            <w:r w:rsidRPr="001A2CD5" w:rsidDel="001A2CD5">
              <w:rPr>
                <w:noProof/>
                <w:rPrChange w:id="629" w:author=" " w:date="2008-10-31T17:06:00Z">
                  <w:rPr>
                    <w:rStyle w:val="Hyperlink"/>
                    <w:noProof/>
                  </w:rPr>
                </w:rPrChange>
              </w:rPr>
              <w:delText>8.</w:delText>
            </w:r>
            <w:r w:rsidDel="001A2CD5">
              <w:rPr>
                <w:rFonts w:eastAsiaTheme="minorEastAsia"/>
                <w:noProof/>
              </w:rPr>
              <w:tab/>
            </w:r>
            <w:r w:rsidRPr="001A2CD5" w:rsidDel="001A2CD5">
              <w:rPr>
                <w:noProof/>
                <w:rPrChange w:id="630" w:author=" " w:date="2008-10-31T17:06:00Z">
                  <w:rPr>
                    <w:rStyle w:val="Hyperlink"/>
                    <w:noProof/>
                  </w:rPr>
                </w:rPrChange>
              </w:rPr>
              <w:delText>CSM Instance Level and Attribute Level Security</w:delText>
            </w:r>
            <w:r w:rsidDel="001A2CD5">
              <w:rPr>
                <w:noProof/>
                <w:webHidden/>
              </w:rPr>
              <w:tab/>
            </w:r>
            <w:r w:rsidR="003152FE" w:rsidDel="001A2CD5">
              <w:rPr>
                <w:noProof/>
                <w:webHidden/>
              </w:rPr>
              <w:delText>72</w:delText>
            </w:r>
          </w:del>
        </w:p>
        <w:p w:rsidR="00B069E5" w:rsidDel="001A2CD5" w:rsidRDefault="00B069E5">
          <w:pPr>
            <w:pStyle w:val="TOC1"/>
            <w:tabs>
              <w:tab w:val="left" w:pos="720"/>
              <w:tab w:val="right" w:leader="dot" w:pos="10790"/>
            </w:tabs>
            <w:rPr>
              <w:del w:id="631" w:author=" " w:date="2008-10-31T17:06:00Z"/>
              <w:rFonts w:eastAsiaTheme="minorEastAsia"/>
              <w:noProof/>
            </w:rPr>
          </w:pPr>
          <w:del w:id="632" w:author=" " w:date="2008-10-31T17:06:00Z">
            <w:r w:rsidRPr="001A2CD5" w:rsidDel="001A2CD5">
              <w:rPr>
                <w:noProof/>
                <w:rPrChange w:id="633" w:author=" " w:date="2008-10-31T17:06:00Z">
                  <w:rPr>
                    <w:rStyle w:val="Hyperlink"/>
                    <w:noProof/>
                  </w:rPr>
                </w:rPrChange>
              </w:rPr>
              <w:delText>8.1.1</w:delText>
            </w:r>
            <w:r w:rsidDel="001A2CD5">
              <w:rPr>
                <w:rFonts w:eastAsiaTheme="minorEastAsia"/>
                <w:noProof/>
              </w:rPr>
              <w:tab/>
            </w:r>
            <w:r w:rsidRPr="001A2CD5" w:rsidDel="001A2CD5">
              <w:rPr>
                <w:noProof/>
                <w:rPrChange w:id="634" w:author=" " w:date="2008-10-31T17:06:00Z">
                  <w:rPr>
                    <w:rStyle w:val="Hyperlink"/>
                    <w:noProof/>
                  </w:rPr>
                </w:rPrChange>
              </w:rPr>
              <w:delText>Prior to CSM 4.0</w:delText>
            </w:r>
            <w:r w:rsidDel="001A2CD5">
              <w:rPr>
                <w:noProof/>
                <w:webHidden/>
              </w:rPr>
              <w:tab/>
            </w:r>
            <w:r w:rsidR="003152FE" w:rsidDel="001A2CD5">
              <w:rPr>
                <w:noProof/>
                <w:webHidden/>
              </w:rPr>
              <w:delText>72</w:delText>
            </w:r>
          </w:del>
        </w:p>
        <w:p w:rsidR="00B069E5" w:rsidDel="001A2CD5" w:rsidRDefault="00B069E5">
          <w:pPr>
            <w:pStyle w:val="TOC1"/>
            <w:tabs>
              <w:tab w:val="left" w:pos="720"/>
              <w:tab w:val="right" w:leader="dot" w:pos="10790"/>
            </w:tabs>
            <w:rPr>
              <w:del w:id="635" w:author=" " w:date="2008-10-31T17:06:00Z"/>
              <w:rFonts w:eastAsiaTheme="minorEastAsia"/>
              <w:noProof/>
            </w:rPr>
          </w:pPr>
          <w:del w:id="636" w:author=" " w:date="2008-10-31T17:06:00Z">
            <w:r w:rsidRPr="001A2CD5" w:rsidDel="001A2CD5">
              <w:rPr>
                <w:noProof/>
                <w:rPrChange w:id="637" w:author=" " w:date="2008-10-31T17:06:00Z">
                  <w:rPr>
                    <w:rStyle w:val="Hyperlink"/>
                    <w:noProof/>
                  </w:rPr>
                </w:rPrChange>
              </w:rPr>
              <w:delText>8.1.2</w:delText>
            </w:r>
            <w:r w:rsidDel="001A2CD5">
              <w:rPr>
                <w:rFonts w:eastAsiaTheme="minorEastAsia"/>
                <w:noProof/>
              </w:rPr>
              <w:tab/>
            </w:r>
            <w:r w:rsidRPr="001A2CD5" w:rsidDel="001A2CD5">
              <w:rPr>
                <w:noProof/>
                <w:rPrChange w:id="638" w:author=" " w:date="2008-10-31T17:06:00Z">
                  <w:rPr>
                    <w:rStyle w:val="Hyperlink"/>
                    <w:noProof/>
                  </w:rPr>
                </w:rPrChange>
              </w:rPr>
              <w:delText>Instance Level</w:delText>
            </w:r>
            <w:r w:rsidDel="001A2CD5">
              <w:rPr>
                <w:noProof/>
                <w:webHidden/>
              </w:rPr>
              <w:tab/>
            </w:r>
            <w:r w:rsidR="003152FE" w:rsidDel="001A2CD5">
              <w:rPr>
                <w:noProof/>
                <w:webHidden/>
              </w:rPr>
              <w:delText>73</w:delText>
            </w:r>
          </w:del>
        </w:p>
        <w:p w:rsidR="00B069E5" w:rsidDel="001A2CD5" w:rsidRDefault="00B069E5">
          <w:pPr>
            <w:pStyle w:val="TOC1"/>
            <w:tabs>
              <w:tab w:val="left" w:pos="880"/>
              <w:tab w:val="right" w:leader="dot" w:pos="10790"/>
            </w:tabs>
            <w:rPr>
              <w:del w:id="639" w:author=" " w:date="2008-10-31T17:06:00Z"/>
              <w:rFonts w:eastAsiaTheme="minorEastAsia"/>
              <w:noProof/>
            </w:rPr>
          </w:pPr>
          <w:del w:id="640" w:author=" " w:date="2008-10-31T17:06:00Z">
            <w:r w:rsidRPr="001A2CD5" w:rsidDel="001A2CD5">
              <w:rPr>
                <w:noProof/>
                <w:rPrChange w:id="641" w:author=" " w:date="2008-10-31T17:06:00Z">
                  <w:rPr>
                    <w:rStyle w:val="Hyperlink"/>
                    <w:noProof/>
                  </w:rPr>
                </w:rPrChange>
              </w:rPr>
              <w:delText>8.1.2.1</w:delText>
            </w:r>
            <w:r w:rsidDel="001A2CD5">
              <w:rPr>
                <w:rFonts w:eastAsiaTheme="minorEastAsia"/>
                <w:noProof/>
              </w:rPr>
              <w:tab/>
            </w:r>
            <w:r w:rsidRPr="001A2CD5" w:rsidDel="001A2CD5">
              <w:rPr>
                <w:noProof/>
                <w:rPrChange w:id="642" w:author=" " w:date="2008-10-31T17:06:00Z">
                  <w:rPr>
                    <w:rStyle w:val="Hyperlink"/>
                    <w:noProof/>
                  </w:rPr>
                </w:rPrChange>
              </w:rPr>
              <w:delText>Requirements Addressed</w:delText>
            </w:r>
            <w:r w:rsidDel="001A2CD5">
              <w:rPr>
                <w:noProof/>
                <w:webHidden/>
              </w:rPr>
              <w:tab/>
            </w:r>
            <w:r w:rsidR="003152FE" w:rsidDel="001A2CD5">
              <w:rPr>
                <w:noProof/>
                <w:webHidden/>
              </w:rPr>
              <w:delText>73</w:delText>
            </w:r>
          </w:del>
        </w:p>
        <w:p w:rsidR="00B069E5" w:rsidDel="001A2CD5" w:rsidRDefault="00B069E5">
          <w:pPr>
            <w:pStyle w:val="TOC1"/>
            <w:tabs>
              <w:tab w:val="left" w:pos="880"/>
              <w:tab w:val="right" w:leader="dot" w:pos="10790"/>
            </w:tabs>
            <w:rPr>
              <w:del w:id="643" w:author=" " w:date="2008-10-31T17:06:00Z"/>
              <w:rFonts w:eastAsiaTheme="minorEastAsia"/>
              <w:noProof/>
            </w:rPr>
          </w:pPr>
          <w:del w:id="644" w:author=" " w:date="2008-10-31T17:06:00Z">
            <w:r w:rsidRPr="001A2CD5" w:rsidDel="001A2CD5">
              <w:rPr>
                <w:noProof/>
                <w:rPrChange w:id="645" w:author=" " w:date="2008-10-31T17:06:00Z">
                  <w:rPr>
                    <w:rStyle w:val="Hyperlink"/>
                    <w:noProof/>
                  </w:rPr>
                </w:rPrChange>
              </w:rPr>
              <w:delText>8.1.2.2</w:delText>
            </w:r>
            <w:r w:rsidDel="001A2CD5">
              <w:rPr>
                <w:rFonts w:eastAsiaTheme="minorEastAsia"/>
                <w:noProof/>
              </w:rPr>
              <w:tab/>
            </w:r>
            <w:r w:rsidRPr="001A2CD5" w:rsidDel="001A2CD5">
              <w:rPr>
                <w:noProof/>
                <w:rPrChange w:id="646" w:author=" " w:date="2008-10-31T17:06:00Z">
                  <w:rPr>
                    <w:rStyle w:val="Hyperlink"/>
                    <w:noProof/>
                  </w:rPr>
                </w:rPrChange>
              </w:rPr>
              <w:delText>Overall Design</w:delText>
            </w:r>
            <w:r w:rsidDel="001A2CD5">
              <w:rPr>
                <w:noProof/>
                <w:webHidden/>
              </w:rPr>
              <w:tab/>
            </w:r>
            <w:r w:rsidR="003152FE" w:rsidDel="001A2CD5">
              <w:rPr>
                <w:noProof/>
                <w:webHidden/>
              </w:rPr>
              <w:delText>74</w:delText>
            </w:r>
          </w:del>
        </w:p>
        <w:p w:rsidR="00B069E5" w:rsidDel="001A2CD5" w:rsidRDefault="00B069E5">
          <w:pPr>
            <w:pStyle w:val="TOC1"/>
            <w:tabs>
              <w:tab w:val="left" w:pos="880"/>
              <w:tab w:val="right" w:leader="dot" w:pos="10790"/>
            </w:tabs>
            <w:rPr>
              <w:del w:id="647" w:author=" " w:date="2008-10-31T17:06:00Z"/>
              <w:rFonts w:eastAsiaTheme="minorEastAsia"/>
              <w:noProof/>
            </w:rPr>
          </w:pPr>
          <w:del w:id="648" w:author=" " w:date="2008-10-31T17:06:00Z">
            <w:r w:rsidRPr="001A2CD5" w:rsidDel="001A2CD5">
              <w:rPr>
                <w:noProof/>
                <w:rPrChange w:id="649" w:author=" " w:date="2008-10-31T17:06:00Z">
                  <w:rPr>
                    <w:rStyle w:val="Hyperlink"/>
                    <w:noProof/>
                  </w:rPr>
                </w:rPrChange>
              </w:rPr>
              <w:delText>8.1.2.3</w:delText>
            </w:r>
            <w:r w:rsidDel="001A2CD5">
              <w:rPr>
                <w:rFonts w:eastAsiaTheme="minorEastAsia"/>
                <w:noProof/>
              </w:rPr>
              <w:tab/>
            </w:r>
            <w:r w:rsidRPr="001A2CD5" w:rsidDel="001A2CD5">
              <w:rPr>
                <w:noProof/>
                <w:rPrChange w:id="650" w:author=" " w:date="2008-10-31T17:06:00Z">
                  <w:rPr>
                    <w:rStyle w:val="Hyperlink"/>
                    <w:noProof/>
                  </w:rPr>
                </w:rPrChange>
              </w:rPr>
              <w:delText>Provisioning Instance Level Security</w:delText>
            </w:r>
            <w:r w:rsidDel="001A2CD5">
              <w:rPr>
                <w:noProof/>
                <w:webHidden/>
              </w:rPr>
              <w:tab/>
            </w:r>
            <w:r w:rsidR="003152FE" w:rsidDel="001A2CD5">
              <w:rPr>
                <w:noProof/>
                <w:webHidden/>
              </w:rPr>
              <w:delText>74</w:delText>
            </w:r>
          </w:del>
        </w:p>
        <w:p w:rsidR="00B069E5" w:rsidDel="001A2CD5" w:rsidRDefault="00B069E5">
          <w:pPr>
            <w:pStyle w:val="TOC1"/>
            <w:tabs>
              <w:tab w:val="left" w:pos="880"/>
              <w:tab w:val="right" w:leader="dot" w:pos="10790"/>
            </w:tabs>
            <w:rPr>
              <w:del w:id="651" w:author=" " w:date="2008-10-31T17:06:00Z"/>
              <w:rFonts w:eastAsiaTheme="minorEastAsia"/>
              <w:noProof/>
            </w:rPr>
          </w:pPr>
          <w:del w:id="652" w:author=" " w:date="2008-10-31T17:06:00Z">
            <w:r w:rsidRPr="001A2CD5" w:rsidDel="001A2CD5">
              <w:rPr>
                <w:noProof/>
                <w:rPrChange w:id="653" w:author=" " w:date="2008-10-31T17:06:00Z">
                  <w:rPr>
                    <w:rStyle w:val="Hyperlink"/>
                    <w:noProof/>
                  </w:rPr>
                </w:rPrChange>
              </w:rPr>
              <w:delText>8.1.2.4</w:delText>
            </w:r>
            <w:r w:rsidDel="001A2CD5">
              <w:rPr>
                <w:rFonts w:eastAsiaTheme="minorEastAsia"/>
                <w:noProof/>
              </w:rPr>
              <w:tab/>
            </w:r>
            <w:r w:rsidRPr="001A2CD5" w:rsidDel="001A2CD5">
              <w:rPr>
                <w:noProof/>
                <w:rPrChange w:id="654" w:author=" " w:date="2008-10-31T17:06:00Z">
                  <w:rPr>
                    <w:rStyle w:val="Hyperlink"/>
                    <w:noProof/>
                  </w:rPr>
                </w:rPrChange>
              </w:rPr>
              <w:delText>Using Instance Level Security</w:delText>
            </w:r>
            <w:r w:rsidDel="001A2CD5">
              <w:rPr>
                <w:noProof/>
                <w:webHidden/>
              </w:rPr>
              <w:tab/>
            </w:r>
            <w:r w:rsidR="003152FE" w:rsidDel="001A2CD5">
              <w:rPr>
                <w:noProof/>
                <w:webHidden/>
              </w:rPr>
              <w:delText>77</w:delText>
            </w:r>
          </w:del>
        </w:p>
        <w:p w:rsidR="00B069E5" w:rsidDel="001A2CD5" w:rsidRDefault="00B069E5">
          <w:pPr>
            <w:pStyle w:val="TOC1"/>
            <w:tabs>
              <w:tab w:val="left" w:pos="880"/>
              <w:tab w:val="right" w:leader="dot" w:pos="10790"/>
            </w:tabs>
            <w:rPr>
              <w:del w:id="655" w:author=" " w:date="2008-10-31T17:06:00Z"/>
              <w:rFonts w:eastAsiaTheme="minorEastAsia"/>
              <w:noProof/>
            </w:rPr>
          </w:pPr>
          <w:del w:id="656" w:author=" " w:date="2008-10-31T17:06:00Z">
            <w:r w:rsidRPr="001A2CD5" w:rsidDel="001A2CD5">
              <w:rPr>
                <w:noProof/>
                <w:rPrChange w:id="657" w:author=" " w:date="2008-10-31T17:06:00Z">
                  <w:rPr>
                    <w:rStyle w:val="Hyperlink"/>
                    <w:noProof/>
                  </w:rPr>
                </w:rPrChange>
              </w:rPr>
              <w:delText>8.1.2.5</w:delText>
            </w:r>
            <w:r w:rsidDel="001A2CD5">
              <w:rPr>
                <w:rFonts w:eastAsiaTheme="minorEastAsia"/>
                <w:noProof/>
              </w:rPr>
              <w:tab/>
            </w:r>
            <w:r w:rsidRPr="001A2CD5" w:rsidDel="001A2CD5">
              <w:rPr>
                <w:noProof/>
                <w:rPrChange w:id="658" w:author=" " w:date="2008-10-31T17:06:00Z">
                  <w:rPr>
                    <w:rStyle w:val="Hyperlink"/>
                    <w:noProof/>
                  </w:rPr>
                </w:rPrChange>
              </w:rPr>
              <w:delText>Known Issues</w:delText>
            </w:r>
            <w:r w:rsidDel="001A2CD5">
              <w:rPr>
                <w:noProof/>
                <w:webHidden/>
              </w:rPr>
              <w:tab/>
            </w:r>
            <w:r w:rsidR="003152FE" w:rsidDel="001A2CD5">
              <w:rPr>
                <w:noProof/>
                <w:webHidden/>
              </w:rPr>
              <w:delText>78</w:delText>
            </w:r>
          </w:del>
        </w:p>
        <w:p w:rsidR="00B069E5" w:rsidDel="001A2CD5" w:rsidRDefault="00B069E5">
          <w:pPr>
            <w:pStyle w:val="TOC1"/>
            <w:tabs>
              <w:tab w:val="left" w:pos="720"/>
              <w:tab w:val="right" w:leader="dot" w:pos="10790"/>
            </w:tabs>
            <w:rPr>
              <w:del w:id="659" w:author=" " w:date="2008-10-31T17:06:00Z"/>
              <w:rFonts w:eastAsiaTheme="minorEastAsia"/>
              <w:noProof/>
            </w:rPr>
          </w:pPr>
          <w:del w:id="660" w:author=" " w:date="2008-10-31T17:06:00Z">
            <w:r w:rsidRPr="001A2CD5" w:rsidDel="001A2CD5">
              <w:rPr>
                <w:noProof/>
                <w:rPrChange w:id="661" w:author=" " w:date="2008-10-31T17:06:00Z">
                  <w:rPr>
                    <w:rStyle w:val="Hyperlink"/>
                    <w:noProof/>
                  </w:rPr>
                </w:rPrChange>
              </w:rPr>
              <w:delText>8.1.3</w:delText>
            </w:r>
            <w:r w:rsidDel="001A2CD5">
              <w:rPr>
                <w:rFonts w:eastAsiaTheme="minorEastAsia"/>
                <w:noProof/>
              </w:rPr>
              <w:tab/>
            </w:r>
            <w:r w:rsidRPr="001A2CD5" w:rsidDel="001A2CD5">
              <w:rPr>
                <w:noProof/>
                <w:rPrChange w:id="662" w:author=" " w:date="2008-10-31T17:06:00Z">
                  <w:rPr>
                    <w:rStyle w:val="Hyperlink"/>
                    <w:noProof/>
                  </w:rPr>
                </w:rPrChange>
              </w:rPr>
              <w:delText>Attribute Level</w:delText>
            </w:r>
            <w:r w:rsidDel="001A2CD5">
              <w:rPr>
                <w:noProof/>
                <w:webHidden/>
              </w:rPr>
              <w:tab/>
            </w:r>
            <w:r w:rsidR="003152FE" w:rsidDel="001A2CD5">
              <w:rPr>
                <w:noProof/>
                <w:webHidden/>
              </w:rPr>
              <w:delText>79</w:delText>
            </w:r>
          </w:del>
        </w:p>
        <w:p w:rsidR="00B069E5" w:rsidDel="001A2CD5" w:rsidRDefault="00B069E5">
          <w:pPr>
            <w:pStyle w:val="TOC1"/>
            <w:tabs>
              <w:tab w:val="left" w:pos="880"/>
              <w:tab w:val="right" w:leader="dot" w:pos="10790"/>
            </w:tabs>
            <w:rPr>
              <w:del w:id="663" w:author=" " w:date="2008-10-31T17:06:00Z"/>
              <w:rFonts w:eastAsiaTheme="minorEastAsia"/>
              <w:noProof/>
            </w:rPr>
          </w:pPr>
          <w:del w:id="664" w:author=" " w:date="2008-10-31T17:06:00Z">
            <w:r w:rsidRPr="001A2CD5" w:rsidDel="001A2CD5">
              <w:rPr>
                <w:noProof/>
                <w:rPrChange w:id="665" w:author=" " w:date="2008-10-31T17:06:00Z">
                  <w:rPr>
                    <w:rStyle w:val="Hyperlink"/>
                    <w:noProof/>
                  </w:rPr>
                </w:rPrChange>
              </w:rPr>
              <w:delText>8.1.3.1</w:delText>
            </w:r>
            <w:r w:rsidDel="001A2CD5">
              <w:rPr>
                <w:rFonts w:eastAsiaTheme="minorEastAsia"/>
                <w:noProof/>
              </w:rPr>
              <w:tab/>
            </w:r>
            <w:r w:rsidRPr="001A2CD5" w:rsidDel="001A2CD5">
              <w:rPr>
                <w:noProof/>
                <w:rPrChange w:id="666" w:author=" " w:date="2008-10-31T17:06:00Z">
                  <w:rPr>
                    <w:rStyle w:val="Hyperlink"/>
                    <w:noProof/>
                  </w:rPr>
                </w:rPrChange>
              </w:rPr>
              <w:delText>Requirements Addressed</w:delText>
            </w:r>
            <w:r w:rsidDel="001A2CD5">
              <w:rPr>
                <w:noProof/>
                <w:webHidden/>
              </w:rPr>
              <w:tab/>
            </w:r>
            <w:r w:rsidR="003152FE" w:rsidDel="001A2CD5">
              <w:rPr>
                <w:noProof/>
                <w:webHidden/>
              </w:rPr>
              <w:delText>79</w:delText>
            </w:r>
          </w:del>
        </w:p>
        <w:p w:rsidR="00B069E5" w:rsidDel="001A2CD5" w:rsidRDefault="00B069E5">
          <w:pPr>
            <w:pStyle w:val="TOC1"/>
            <w:tabs>
              <w:tab w:val="left" w:pos="880"/>
              <w:tab w:val="right" w:leader="dot" w:pos="10790"/>
            </w:tabs>
            <w:rPr>
              <w:del w:id="667" w:author=" " w:date="2008-10-31T17:06:00Z"/>
              <w:rFonts w:eastAsiaTheme="minorEastAsia"/>
              <w:noProof/>
            </w:rPr>
          </w:pPr>
          <w:del w:id="668" w:author=" " w:date="2008-10-31T17:06:00Z">
            <w:r w:rsidRPr="001A2CD5" w:rsidDel="001A2CD5">
              <w:rPr>
                <w:noProof/>
                <w:rPrChange w:id="669" w:author=" " w:date="2008-10-31T17:06:00Z">
                  <w:rPr>
                    <w:rStyle w:val="Hyperlink"/>
                    <w:noProof/>
                  </w:rPr>
                </w:rPrChange>
              </w:rPr>
              <w:delText>8.1.3.2</w:delText>
            </w:r>
            <w:r w:rsidDel="001A2CD5">
              <w:rPr>
                <w:rFonts w:eastAsiaTheme="minorEastAsia"/>
                <w:noProof/>
              </w:rPr>
              <w:tab/>
            </w:r>
            <w:r w:rsidRPr="001A2CD5" w:rsidDel="001A2CD5">
              <w:rPr>
                <w:noProof/>
                <w:rPrChange w:id="670" w:author=" " w:date="2008-10-31T17:06:00Z">
                  <w:rPr>
                    <w:rStyle w:val="Hyperlink"/>
                    <w:noProof/>
                  </w:rPr>
                </w:rPrChange>
              </w:rPr>
              <w:delText>Overall Design</w:delText>
            </w:r>
            <w:r w:rsidDel="001A2CD5">
              <w:rPr>
                <w:noProof/>
                <w:webHidden/>
              </w:rPr>
              <w:tab/>
            </w:r>
            <w:r w:rsidR="003152FE" w:rsidDel="001A2CD5">
              <w:rPr>
                <w:noProof/>
                <w:webHidden/>
              </w:rPr>
              <w:delText>79</w:delText>
            </w:r>
          </w:del>
        </w:p>
        <w:p w:rsidR="00B069E5" w:rsidDel="001A2CD5" w:rsidRDefault="00B069E5">
          <w:pPr>
            <w:pStyle w:val="TOC1"/>
            <w:tabs>
              <w:tab w:val="left" w:pos="880"/>
              <w:tab w:val="right" w:leader="dot" w:pos="10790"/>
            </w:tabs>
            <w:rPr>
              <w:del w:id="671" w:author=" " w:date="2008-10-31T17:06:00Z"/>
              <w:rFonts w:eastAsiaTheme="minorEastAsia"/>
              <w:noProof/>
            </w:rPr>
          </w:pPr>
          <w:del w:id="672" w:author=" " w:date="2008-10-31T17:06:00Z">
            <w:r w:rsidRPr="001A2CD5" w:rsidDel="001A2CD5">
              <w:rPr>
                <w:noProof/>
                <w:rPrChange w:id="673" w:author=" " w:date="2008-10-31T17:06:00Z">
                  <w:rPr>
                    <w:rStyle w:val="Hyperlink"/>
                    <w:noProof/>
                  </w:rPr>
                </w:rPrChange>
              </w:rPr>
              <w:delText>8.1.3.3</w:delText>
            </w:r>
            <w:r w:rsidDel="001A2CD5">
              <w:rPr>
                <w:rFonts w:eastAsiaTheme="minorEastAsia"/>
                <w:noProof/>
              </w:rPr>
              <w:tab/>
            </w:r>
            <w:r w:rsidRPr="001A2CD5" w:rsidDel="001A2CD5">
              <w:rPr>
                <w:noProof/>
                <w:rPrChange w:id="674" w:author=" " w:date="2008-10-31T17:06:00Z">
                  <w:rPr>
                    <w:rStyle w:val="Hyperlink"/>
                    <w:noProof/>
                  </w:rPr>
                </w:rPrChange>
              </w:rPr>
              <w:delText>Provisioning Attribute Level Security</w:delText>
            </w:r>
            <w:r w:rsidDel="001A2CD5">
              <w:rPr>
                <w:noProof/>
                <w:webHidden/>
              </w:rPr>
              <w:tab/>
            </w:r>
            <w:r w:rsidR="003152FE" w:rsidDel="001A2CD5">
              <w:rPr>
                <w:noProof/>
                <w:webHidden/>
              </w:rPr>
              <w:delText>80</w:delText>
            </w:r>
          </w:del>
        </w:p>
        <w:p w:rsidR="00B069E5" w:rsidDel="001A2CD5" w:rsidRDefault="00B069E5">
          <w:pPr>
            <w:pStyle w:val="TOC1"/>
            <w:tabs>
              <w:tab w:val="left" w:pos="880"/>
              <w:tab w:val="right" w:leader="dot" w:pos="10790"/>
            </w:tabs>
            <w:rPr>
              <w:del w:id="675" w:author=" " w:date="2008-10-31T17:06:00Z"/>
              <w:rFonts w:eastAsiaTheme="minorEastAsia"/>
              <w:noProof/>
            </w:rPr>
          </w:pPr>
          <w:del w:id="676" w:author=" " w:date="2008-10-31T17:06:00Z">
            <w:r w:rsidRPr="001A2CD5" w:rsidDel="001A2CD5">
              <w:rPr>
                <w:noProof/>
                <w:rPrChange w:id="677" w:author=" " w:date="2008-10-31T17:06:00Z">
                  <w:rPr>
                    <w:rStyle w:val="Hyperlink"/>
                    <w:noProof/>
                  </w:rPr>
                </w:rPrChange>
              </w:rPr>
              <w:delText>8.1.3.4</w:delText>
            </w:r>
            <w:r w:rsidDel="001A2CD5">
              <w:rPr>
                <w:rFonts w:eastAsiaTheme="minorEastAsia"/>
                <w:noProof/>
              </w:rPr>
              <w:tab/>
            </w:r>
            <w:r w:rsidRPr="001A2CD5" w:rsidDel="001A2CD5">
              <w:rPr>
                <w:noProof/>
                <w:rPrChange w:id="678" w:author=" " w:date="2008-10-31T17:06:00Z">
                  <w:rPr>
                    <w:rStyle w:val="Hyperlink"/>
                    <w:noProof/>
                  </w:rPr>
                </w:rPrChange>
              </w:rPr>
              <w:delText>Using Attribute Level Security</w:delText>
            </w:r>
            <w:r w:rsidDel="001A2CD5">
              <w:rPr>
                <w:noProof/>
                <w:webHidden/>
              </w:rPr>
              <w:tab/>
            </w:r>
            <w:r w:rsidR="003152FE" w:rsidDel="001A2CD5">
              <w:rPr>
                <w:noProof/>
                <w:webHidden/>
              </w:rPr>
              <w:delText>80</w:delText>
            </w:r>
          </w:del>
        </w:p>
        <w:p w:rsidR="00B069E5" w:rsidDel="001A2CD5" w:rsidRDefault="00B069E5">
          <w:pPr>
            <w:pStyle w:val="TOC1"/>
            <w:tabs>
              <w:tab w:val="left" w:pos="880"/>
              <w:tab w:val="right" w:leader="dot" w:pos="10790"/>
            </w:tabs>
            <w:rPr>
              <w:del w:id="679" w:author=" " w:date="2008-10-31T17:06:00Z"/>
              <w:rFonts w:eastAsiaTheme="minorEastAsia"/>
              <w:noProof/>
            </w:rPr>
          </w:pPr>
          <w:del w:id="680" w:author=" " w:date="2008-10-31T17:06:00Z">
            <w:r w:rsidRPr="001A2CD5" w:rsidDel="001A2CD5">
              <w:rPr>
                <w:noProof/>
                <w:rPrChange w:id="681" w:author=" " w:date="2008-10-31T17:06:00Z">
                  <w:rPr>
                    <w:rStyle w:val="Hyperlink"/>
                    <w:noProof/>
                  </w:rPr>
                </w:rPrChange>
              </w:rPr>
              <w:delText>8.1.3.5</w:delText>
            </w:r>
            <w:r w:rsidDel="001A2CD5">
              <w:rPr>
                <w:rFonts w:eastAsiaTheme="minorEastAsia"/>
                <w:noProof/>
              </w:rPr>
              <w:tab/>
            </w:r>
            <w:r w:rsidRPr="001A2CD5" w:rsidDel="001A2CD5">
              <w:rPr>
                <w:noProof/>
                <w:rPrChange w:id="682" w:author=" " w:date="2008-10-31T17:06:00Z">
                  <w:rPr>
                    <w:rStyle w:val="Hyperlink"/>
                    <w:noProof/>
                  </w:rPr>
                </w:rPrChange>
              </w:rPr>
              <w:delText>Know Issues</w:delText>
            </w:r>
            <w:r w:rsidDel="001A2CD5">
              <w:rPr>
                <w:noProof/>
                <w:webHidden/>
              </w:rPr>
              <w:tab/>
            </w:r>
            <w:r w:rsidR="003152FE" w:rsidDel="001A2CD5">
              <w:rPr>
                <w:noProof/>
                <w:webHidden/>
              </w:rPr>
              <w:delText>80</w:delText>
            </w:r>
          </w:del>
        </w:p>
        <w:p w:rsidR="00B069E5" w:rsidDel="001A2CD5" w:rsidRDefault="00B069E5">
          <w:pPr>
            <w:pStyle w:val="TOC1"/>
            <w:tabs>
              <w:tab w:val="left" w:pos="440"/>
              <w:tab w:val="right" w:leader="dot" w:pos="10790"/>
            </w:tabs>
            <w:rPr>
              <w:del w:id="683" w:author=" " w:date="2008-10-31T17:06:00Z"/>
              <w:rFonts w:eastAsiaTheme="minorEastAsia"/>
              <w:noProof/>
            </w:rPr>
          </w:pPr>
          <w:del w:id="684" w:author=" " w:date="2008-10-31T17:06:00Z">
            <w:r w:rsidRPr="001A2CD5" w:rsidDel="001A2CD5">
              <w:rPr>
                <w:noProof/>
                <w:rPrChange w:id="685" w:author=" " w:date="2008-10-31T17:06:00Z">
                  <w:rPr>
                    <w:rStyle w:val="Hyperlink"/>
                    <w:noProof/>
                  </w:rPr>
                </w:rPrChange>
              </w:rPr>
              <w:delText>9.</w:delText>
            </w:r>
            <w:r w:rsidDel="001A2CD5">
              <w:rPr>
                <w:rFonts w:eastAsiaTheme="minorEastAsia"/>
                <w:noProof/>
              </w:rPr>
              <w:tab/>
            </w:r>
            <w:r w:rsidRPr="001A2CD5" w:rsidDel="001A2CD5">
              <w:rPr>
                <w:noProof/>
                <w:rPrChange w:id="686" w:author=" " w:date="2008-10-31T17:06:00Z">
                  <w:rPr>
                    <w:rStyle w:val="Hyperlink"/>
                    <w:noProof/>
                  </w:rPr>
                </w:rPrChange>
              </w:rPr>
              <w:delText>CSM Acegi Adapter</w:delText>
            </w:r>
            <w:r w:rsidDel="001A2CD5">
              <w:rPr>
                <w:noProof/>
                <w:webHidden/>
              </w:rPr>
              <w:tab/>
            </w:r>
            <w:r w:rsidR="003152FE" w:rsidDel="001A2CD5">
              <w:rPr>
                <w:noProof/>
                <w:webHidden/>
              </w:rPr>
              <w:delText>81</w:delText>
            </w:r>
          </w:del>
        </w:p>
        <w:p w:rsidR="00B069E5" w:rsidDel="001A2CD5" w:rsidRDefault="00B069E5">
          <w:pPr>
            <w:pStyle w:val="TOC1"/>
            <w:tabs>
              <w:tab w:val="left" w:pos="720"/>
              <w:tab w:val="right" w:leader="dot" w:pos="10790"/>
            </w:tabs>
            <w:rPr>
              <w:del w:id="687" w:author=" " w:date="2008-10-31T17:06:00Z"/>
              <w:rFonts w:eastAsiaTheme="minorEastAsia"/>
              <w:noProof/>
            </w:rPr>
          </w:pPr>
          <w:del w:id="688" w:author=" " w:date="2008-10-31T17:06:00Z">
            <w:r w:rsidRPr="001A2CD5" w:rsidDel="001A2CD5">
              <w:rPr>
                <w:noProof/>
                <w:rPrChange w:id="689" w:author=" " w:date="2008-10-31T17:06:00Z">
                  <w:rPr>
                    <w:rStyle w:val="Hyperlink"/>
                    <w:noProof/>
                  </w:rPr>
                </w:rPrChange>
              </w:rPr>
              <w:delText>9.1</w:delText>
            </w:r>
            <w:r w:rsidDel="001A2CD5">
              <w:rPr>
                <w:rFonts w:eastAsiaTheme="minorEastAsia"/>
                <w:noProof/>
              </w:rPr>
              <w:tab/>
            </w:r>
            <w:r w:rsidRPr="001A2CD5" w:rsidDel="001A2CD5">
              <w:rPr>
                <w:noProof/>
                <w:rPrChange w:id="690" w:author=" " w:date="2008-10-31T17:06:00Z">
                  <w:rPr>
                    <w:rStyle w:val="Hyperlink"/>
                    <w:noProof/>
                  </w:rPr>
                </w:rPrChange>
              </w:rPr>
              <w:delText>Overview</w:delText>
            </w:r>
            <w:r w:rsidDel="001A2CD5">
              <w:rPr>
                <w:noProof/>
                <w:webHidden/>
              </w:rPr>
              <w:tab/>
            </w:r>
            <w:r w:rsidR="003152FE" w:rsidDel="001A2CD5">
              <w:rPr>
                <w:noProof/>
                <w:webHidden/>
              </w:rPr>
              <w:delText>81</w:delText>
            </w:r>
          </w:del>
        </w:p>
        <w:p w:rsidR="00B069E5" w:rsidDel="001A2CD5" w:rsidRDefault="00B069E5">
          <w:pPr>
            <w:pStyle w:val="TOC1"/>
            <w:tabs>
              <w:tab w:val="left" w:pos="720"/>
              <w:tab w:val="right" w:leader="dot" w:pos="10790"/>
            </w:tabs>
            <w:rPr>
              <w:del w:id="691" w:author=" " w:date="2008-10-31T17:06:00Z"/>
              <w:rFonts w:eastAsiaTheme="minorEastAsia"/>
              <w:noProof/>
            </w:rPr>
          </w:pPr>
          <w:del w:id="692" w:author=" " w:date="2008-10-31T17:06:00Z">
            <w:r w:rsidRPr="001A2CD5" w:rsidDel="001A2CD5">
              <w:rPr>
                <w:noProof/>
                <w:rPrChange w:id="693" w:author=" " w:date="2008-10-31T17:06:00Z">
                  <w:rPr>
                    <w:rStyle w:val="Hyperlink"/>
                    <w:noProof/>
                  </w:rPr>
                </w:rPrChange>
              </w:rPr>
              <w:delText>9.1.1</w:delText>
            </w:r>
            <w:r w:rsidDel="001A2CD5">
              <w:rPr>
                <w:rFonts w:eastAsiaTheme="minorEastAsia"/>
                <w:noProof/>
              </w:rPr>
              <w:tab/>
            </w:r>
            <w:r w:rsidRPr="001A2CD5" w:rsidDel="001A2CD5">
              <w:rPr>
                <w:noProof/>
                <w:rPrChange w:id="694" w:author=" " w:date="2008-10-31T17:06:00Z">
                  <w:rPr>
                    <w:rStyle w:val="Hyperlink"/>
                    <w:noProof/>
                  </w:rPr>
                </w:rPrChange>
              </w:rPr>
              <w:delText>Implementation</w:delText>
            </w:r>
            <w:r w:rsidDel="001A2CD5">
              <w:rPr>
                <w:noProof/>
                <w:webHidden/>
              </w:rPr>
              <w:tab/>
            </w:r>
            <w:r w:rsidR="003152FE" w:rsidDel="001A2CD5">
              <w:rPr>
                <w:noProof/>
                <w:webHidden/>
              </w:rPr>
              <w:delText>81</w:delText>
            </w:r>
          </w:del>
        </w:p>
        <w:p w:rsidR="00B069E5" w:rsidDel="001A2CD5" w:rsidRDefault="00B069E5">
          <w:pPr>
            <w:pStyle w:val="TOC1"/>
            <w:tabs>
              <w:tab w:val="left" w:pos="880"/>
              <w:tab w:val="right" w:leader="dot" w:pos="10790"/>
            </w:tabs>
            <w:rPr>
              <w:del w:id="695" w:author=" " w:date="2008-10-31T17:06:00Z"/>
              <w:rFonts w:eastAsiaTheme="minorEastAsia"/>
              <w:noProof/>
            </w:rPr>
          </w:pPr>
          <w:del w:id="696" w:author=" " w:date="2008-10-31T17:06:00Z">
            <w:r w:rsidRPr="001A2CD5" w:rsidDel="001A2CD5">
              <w:rPr>
                <w:noProof/>
                <w:rPrChange w:id="697" w:author=" " w:date="2008-10-31T17:06:00Z">
                  <w:rPr>
                    <w:rStyle w:val="Hyperlink"/>
                    <w:noProof/>
                  </w:rPr>
                </w:rPrChange>
              </w:rPr>
              <w:delText>9.1.1.1</w:delText>
            </w:r>
            <w:r w:rsidDel="001A2CD5">
              <w:rPr>
                <w:rFonts w:eastAsiaTheme="minorEastAsia"/>
                <w:noProof/>
              </w:rPr>
              <w:tab/>
            </w:r>
            <w:r w:rsidRPr="001A2CD5" w:rsidDel="001A2CD5">
              <w:rPr>
                <w:noProof/>
                <w:rPrChange w:id="698" w:author=" " w:date="2008-10-31T17:06:00Z">
                  <w:rPr>
                    <w:rStyle w:val="Hyperlink"/>
                    <w:noProof/>
                  </w:rPr>
                </w:rPrChange>
              </w:rPr>
              <w:delText>Method Level Security</w:delText>
            </w:r>
            <w:r w:rsidDel="001A2CD5">
              <w:rPr>
                <w:noProof/>
                <w:webHidden/>
              </w:rPr>
              <w:tab/>
            </w:r>
            <w:r w:rsidR="003152FE" w:rsidDel="001A2CD5">
              <w:rPr>
                <w:noProof/>
                <w:webHidden/>
              </w:rPr>
              <w:delText>82</w:delText>
            </w:r>
          </w:del>
        </w:p>
        <w:p w:rsidR="00B069E5" w:rsidDel="001A2CD5" w:rsidRDefault="00B069E5">
          <w:pPr>
            <w:pStyle w:val="TOC1"/>
            <w:tabs>
              <w:tab w:val="left" w:pos="880"/>
              <w:tab w:val="right" w:leader="dot" w:pos="10790"/>
            </w:tabs>
            <w:rPr>
              <w:del w:id="699" w:author=" " w:date="2008-10-31T17:06:00Z"/>
              <w:rFonts w:eastAsiaTheme="minorEastAsia"/>
              <w:noProof/>
            </w:rPr>
          </w:pPr>
          <w:del w:id="700" w:author=" " w:date="2008-10-31T17:06:00Z">
            <w:r w:rsidRPr="001A2CD5" w:rsidDel="001A2CD5">
              <w:rPr>
                <w:noProof/>
                <w:rPrChange w:id="701" w:author=" " w:date="2008-10-31T17:06:00Z">
                  <w:rPr>
                    <w:rStyle w:val="Hyperlink"/>
                    <w:noProof/>
                  </w:rPr>
                </w:rPrChange>
              </w:rPr>
              <w:delText>9.1.1.2</w:delText>
            </w:r>
            <w:r w:rsidDel="001A2CD5">
              <w:rPr>
                <w:rFonts w:eastAsiaTheme="minorEastAsia"/>
                <w:noProof/>
              </w:rPr>
              <w:tab/>
            </w:r>
            <w:r w:rsidRPr="001A2CD5" w:rsidDel="001A2CD5">
              <w:rPr>
                <w:noProof/>
                <w:rPrChange w:id="702" w:author=" " w:date="2008-10-31T17:06:00Z">
                  <w:rPr>
                    <w:rStyle w:val="Hyperlink"/>
                    <w:noProof/>
                  </w:rPr>
                </w:rPrChange>
              </w:rPr>
              <w:delText>Method Parameter Level Security</w:delText>
            </w:r>
            <w:r w:rsidDel="001A2CD5">
              <w:rPr>
                <w:noProof/>
                <w:webHidden/>
              </w:rPr>
              <w:tab/>
            </w:r>
            <w:r w:rsidR="003152FE" w:rsidDel="001A2CD5">
              <w:rPr>
                <w:noProof/>
                <w:webHidden/>
              </w:rPr>
              <w:delText>83</w:delText>
            </w:r>
          </w:del>
        </w:p>
        <w:p w:rsidR="00B069E5" w:rsidDel="001A2CD5" w:rsidRDefault="00B069E5">
          <w:pPr>
            <w:pStyle w:val="TOC1"/>
            <w:tabs>
              <w:tab w:val="left" w:pos="720"/>
              <w:tab w:val="right" w:leader="dot" w:pos="10790"/>
            </w:tabs>
            <w:rPr>
              <w:del w:id="703" w:author=" " w:date="2008-10-31T17:06:00Z"/>
              <w:rFonts w:eastAsiaTheme="minorEastAsia"/>
              <w:noProof/>
            </w:rPr>
          </w:pPr>
          <w:del w:id="704" w:author=" " w:date="2008-10-31T17:06:00Z">
            <w:r w:rsidRPr="001A2CD5" w:rsidDel="001A2CD5">
              <w:rPr>
                <w:noProof/>
                <w:rPrChange w:id="705" w:author=" " w:date="2008-10-31T17:06:00Z">
                  <w:rPr>
                    <w:rStyle w:val="Hyperlink"/>
                    <w:noProof/>
                  </w:rPr>
                </w:rPrChange>
              </w:rPr>
              <w:delText>9.1.2</w:delText>
            </w:r>
            <w:r w:rsidDel="001A2CD5">
              <w:rPr>
                <w:rFonts w:eastAsiaTheme="minorEastAsia"/>
                <w:noProof/>
              </w:rPr>
              <w:tab/>
            </w:r>
            <w:r w:rsidRPr="001A2CD5" w:rsidDel="001A2CD5">
              <w:rPr>
                <w:noProof/>
                <w:rPrChange w:id="706" w:author=" " w:date="2008-10-31T17:06:00Z">
                  <w:rPr>
                    <w:rStyle w:val="Hyperlink"/>
                    <w:noProof/>
                  </w:rPr>
                </w:rPrChange>
              </w:rPr>
              <w:delText>Workflow</w:delText>
            </w:r>
            <w:r w:rsidDel="001A2CD5">
              <w:rPr>
                <w:noProof/>
                <w:webHidden/>
              </w:rPr>
              <w:tab/>
            </w:r>
            <w:r w:rsidR="003152FE" w:rsidDel="001A2CD5">
              <w:rPr>
                <w:noProof/>
                <w:webHidden/>
              </w:rPr>
              <w:delText>83</w:delText>
            </w:r>
          </w:del>
        </w:p>
        <w:p w:rsidR="00B069E5" w:rsidDel="001A2CD5" w:rsidRDefault="00B069E5">
          <w:pPr>
            <w:pStyle w:val="TOC1"/>
            <w:tabs>
              <w:tab w:val="left" w:pos="720"/>
              <w:tab w:val="right" w:leader="dot" w:pos="10790"/>
            </w:tabs>
            <w:rPr>
              <w:del w:id="707" w:author=" " w:date="2008-10-31T17:06:00Z"/>
              <w:rFonts w:eastAsiaTheme="minorEastAsia"/>
              <w:noProof/>
            </w:rPr>
          </w:pPr>
          <w:del w:id="708" w:author=" " w:date="2008-10-31T17:06:00Z">
            <w:r w:rsidRPr="001A2CD5" w:rsidDel="001A2CD5">
              <w:rPr>
                <w:noProof/>
                <w:rPrChange w:id="709" w:author=" " w:date="2008-10-31T17:06:00Z">
                  <w:rPr>
                    <w:rStyle w:val="Hyperlink"/>
                    <w:noProof/>
                  </w:rPr>
                </w:rPrChange>
              </w:rPr>
              <w:delText>9.1.3</w:delText>
            </w:r>
            <w:r w:rsidDel="001A2CD5">
              <w:rPr>
                <w:rFonts w:eastAsiaTheme="minorEastAsia"/>
                <w:noProof/>
              </w:rPr>
              <w:tab/>
            </w:r>
            <w:r w:rsidRPr="001A2CD5" w:rsidDel="001A2CD5">
              <w:rPr>
                <w:noProof/>
                <w:rPrChange w:id="710" w:author=" " w:date="2008-10-31T17:06:00Z">
                  <w:rPr>
                    <w:rStyle w:val="Hyperlink"/>
                    <w:noProof/>
                  </w:rPr>
                </w:rPrChange>
              </w:rPr>
              <w:delText>Integrating and Configuring</w:delText>
            </w:r>
            <w:r w:rsidDel="001A2CD5">
              <w:rPr>
                <w:noProof/>
                <w:webHidden/>
              </w:rPr>
              <w:tab/>
            </w:r>
            <w:r w:rsidR="003152FE" w:rsidDel="001A2CD5">
              <w:rPr>
                <w:noProof/>
                <w:webHidden/>
              </w:rPr>
              <w:delText>83</w:delText>
            </w:r>
          </w:del>
        </w:p>
        <w:p w:rsidR="00B069E5" w:rsidDel="001A2CD5" w:rsidRDefault="00B069E5">
          <w:pPr>
            <w:pStyle w:val="TOC1"/>
            <w:tabs>
              <w:tab w:val="left" w:pos="880"/>
              <w:tab w:val="right" w:leader="dot" w:pos="10790"/>
            </w:tabs>
            <w:rPr>
              <w:del w:id="711" w:author=" " w:date="2008-10-31T17:06:00Z"/>
              <w:rFonts w:eastAsiaTheme="minorEastAsia"/>
              <w:noProof/>
            </w:rPr>
          </w:pPr>
          <w:del w:id="712" w:author=" " w:date="2008-10-31T17:06:00Z">
            <w:r w:rsidRPr="001A2CD5" w:rsidDel="001A2CD5">
              <w:rPr>
                <w:noProof/>
                <w:rPrChange w:id="713" w:author=" " w:date="2008-10-31T17:06:00Z">
                  <w:rPr>
                    <w:rStyle w:val="Hyperlink"/>
                    <w:noProof/>
                  </w:rPr>
                </w:rPrChange>
              </w:rPr>
              <w:delText>9.1.3.1</w:delText>
            </w:r>
            <w:r w:rsidDel="001A2CD5">
              <w:rPr>
                <w:rFonts w:eastAsiaTheme="minorEastAsia"/>
                <w:noProof/>
              </w:rPr>
              <w:tab/>
            </w:r>
            <w:r w:rsidRPr="001A2CD5" w:rsidDel="001A2CD5">
              <w:rPr>
                <w:noProof/>
                <w:rPrChange w:id="714" w:author=" " w:date="2008-10-31T17:06:00Z">
                  <w:rPr>
                    <w:rStyle w:val="Hyperlink"/>
                    <w:noProof/>
                  </w:rPr>
                </w:rPrChange>
              </w:rPr>
              <w:delText>Configure Acegi Security</w:delText>
            </w:r>
            <w:r w:rsidDel="001A2CD5">
              <w:rPr>
                <w:noProof/>
                <w:webHidden/>
              </w:rPr>
              <w:tab/>
            </w:r>
            <w:r w:rsidR="003152FE" w:rsidDel="001A2CD5">
              <w:rPr>
                <w:noProof/>
                <w:webHidden/>
              </w:rPr>
              <w:delText>83</w:delText>
            </w:r>
          </w:del>
        </w:p>
        <w:p w:rsidR="00B069E5" w:rsidDel="001A2CD5" w:rsidRDefault="00B069E5">
          <w:pPr>
            <w:pStyle w:val="TOC1"/>
            <w:tabs>
              <w:tab w:val="left" w:pos="880"/>
              <w:tab w:val="right" w:leader="dot" w:pos="10790"/>
            </w:tabs>
            <w:rPr>
              <w:del w:id="715" w:author=" " w:date="2008-10-31T17:06:00Z"/>
              <w:rFonts w:eastAsiaTheme="minorEastAsia"/>
              <w:noProof/>
            </w:rPr>
          </w:pPr>
          <w:del w:id="716" w:author=" " w:date="2008-10-31T17:06:00Z">
            <w:r w:rsidRPr="001A2CD5" w:rsidDel="001A2CD5">
              <w:rPr>
                <w:noProof/>
                <w:rPrChange w:id="717" w:author=" " w:date="2008-10-31T17:06:00Z">
                  <w:rPr>
                    <w:rStyle w:val="Hyperlink"/>
                    <w:noProof/>
                  </w:rPr>
                </w:rPrChange>
              </w:rPr>
              <w:delText>9.1.3.2</w:delText>
            </w:r>
            <w:r w:rsidDel="001A2CD5">
              <w:rPr>
                <w:rFonts w:eastAsiaTheme="minorEastAsia"/>
                <w:noProof/>
              </w:rPr>
              <w:tab/>
            </w:r>
            <w:r w:rsidRPr="001A2CD5" w:rsidDel="001A2CD5">
              <w:rPr>
                <w:noProof/>
                <w:rPrChange w:id="718" w:author=" " w:date="2008-10-31T17:06:00Z">
                  <w:rPr>
                    <w:rStyle w:val="Hyperlink"/>
                    <w:noProof/>
                  </w:rPr>
                </w:rPrChange>
              </w:rPr>
              <w:delText>Database properties and configuration</w:delText>
            </w:r>
            <w:r w:rsidDel="001A2CD5">
              <w:rPr>
                <w:noProof/>
                <w:webHidden/>
              </w:rPr>
              <w:tab/>
            </w:r>
            <w:r w:rsidR="003152FE" w:rsidDel="001A2CD5">
              <w:rPr>
                <w:noProof/>
                <w:webHidden/>
              </w:rPr>
              <w:delText>84</w:delText>
            </w:r>
          </w:del>
        </w:p>
        <w:p w:rsidR="00B069E5" w:rsidDel="001A2CD5" w:rsidRDefault="00B069E5">
          <w:pPr>
            <w:pStyle w:val="TOC3"/>
            <w:tabs>
              <w:tab w:val="right" w:leader="dot" w:pos="10790"/>
            </w:tabs>
            <w:rPr>
              <w:del w:id="719" w:author=" " w:date="2008-10-31T17:06:00Z"/>
              <w:noProof/>
            </w:rPr>
          </w:pPr>
          <w:del w:id="720" w:author=" " w:date="2008-10-31T17:06:00Z">
            <w:r w:rsidRPr="001A2CD5" w:rsidDel="001A2CD5">
              <w:rPr>
                <w:noProof/>
                <w:rPrChange w:id="721" w:author=" " w:date="2008-10-31T17:06:00Z">
                  <w:rPr>
                    <w:rStyle w:val="Hyperlink"/>
                    <w:noProof/>
                  </w:rPr>
                </w:rPrChange>
              </w:rPr>
              <w:delText>Create and Prime Database</w:delText>
            </w:r>
            <w:r w:rsidDel="001A2CD5">
              <w:rPr>
                <w:noProof/>
                <w:webHidden/>
              </w:rPr>
              <w:tab/>
            </w:r>
            <w:r w:rsidR="003152FE" w:rsidDel="001A2CD5">
              <w:rPr>
                <w:noProof/>
                <w:webHidden/>
              </w:rPr>
              <w:delText>84</w:delText>
            </w:r>
          </w:del>
        </w:p>
        <w:p w:rsidR="00B069E5" w:rsidDel="001A2CD5" w:rsidRDefault="00B069E5">
          <w:pPr>
            <w:pStyle w:val="TOC3"/>
            <w:tabs>
              <w:tab w:val="right" w:leader="dot" w:pos="10790"/>
            </w:tabs>
            <w:rPr>
              <w:del w:id="722" w:author=" " w:date="2008-10-31T17:06:00Z"/>
              <w:noProof/>
            </w:rPr>
          </w:pPr>
          <w:del w:id="723" w:author=" " w:date="2008-10-31T17:06:00Z">
            <w:r w:rsidRPr="001A2CD5" w:rsidDel="001A2CD5">
              <w:rPr>
                <w:noProof/>
                <w:rPrChange w:id="724" w:author=" " w:date="2008-10-31T17:06:00Z">
                  <w:rPr>
                    <w:rStyle w:val="Hyperlink"/>
                    <w:noProof/>
                  </w:rPr>
                </w:rPrChange>
              </w:rPr>
              <w:delText>Configure Datasource</w:delText>
            </w:r>
            <w:r w:rsidDel="001A2CD5">
              <w:rPr>
                <w:noProof/>
                <w:webHidden/>
              </w:rPr>
              <w:tab/>
            </w:r>
            <w:r w:rsidR="003152FE" w:rsidDel="001A2CD5">
              <w:rPr>
                <w:noProof/>
                <w:webHidden/>
              </w:rPr>
              <w:delText>85</w:delText>
            </w:r>
          </w:del>
        </w:p>
        <w:p w:rsidR="00B069E5" w:rsidDel="001A2CD5" w:rsidRDefault="00B069E5">
          <w:pPr>
            <w:pStyle w:val="TOC3"/>
            <w:tabs>
              <w:tab w:val="right" w:leader="dot" w:pos="10790"/>
            </w:tabs>
            <w:rPr>
              <w:del w:id="725" w:author=" " w:date="2008-10-31T17:06:00Z"/>
              <w:noProof/>
            </w:rPr>
          </w:pPr>
          <w:del w:id="726" w:author=" " w:date="2008-10-31T17:06:00Z">
            <w:r w:rsidRPr="001A2CD5" w:rsidDel="001A2CD5">
              <w:rPr>
                <w:noProof/>
                <w:rPrChange w:id="727" w:author=" " w:date="2008-10-31T17:06:00Z">
                  <w:rPr>
                    <w:rStyle w:val="Hyperlink"/>
                    <w:noProof/>
                  </w:rPr>
                </w:rPrChange>
              </w:rPr>
              <w:delText>Configure Hibernate Configuration file</w:delText>
            </w:r>
            <w:r w:rsidDel="001A2CD5">
              <w:rPr>
                <w:noProof/>
                <w:webHidden/>
              </w:rPr>
              <w:tab/>
            </w:r>
            <w:r w:rsidR="003152FE" w:rsidDel="001A2CD5">
              <w:rPr>
                <w:noProof/>
                <w:webHidden/>
              </w:rPr>
              <w:delText>86</w:delText>
            </w:r>
          </w:del>
        </w:p>
        <w:p w:rsidR="00B069E5" w:rsidDel="001A2CD5" w:rsidRDefault="00B069E5">
          <w:pPr>
            <w:pStyle w:val="TOC1"/>
            <w:tabs>
              <w:tab w:val="left" w:pos="880"/>
              <w:tab w:val="right" w:leader="dot" w:pos="10790"/>
            </w:tabs>
            <w:rPr>
              <w:del w:id="728" w:author=" " w:date="2008-10-31T17:06:00Z"/>
              <w:rFonts w:eastAsiaTheme="minorEastAsia"/>
              <w:noProof/>
            </w:rPr>
          </w:pPr>
          <w:del w:id="729" w:author=" " w:date="2008-10-31T17:06:00Z">
            <w:r w:rsidRPr="001A2CD5" w:rsidDel="001A2CD5">
              <w:rPr>
                <w:noProof/>
                <w:rPrChange w:id="730" w:author=" " w:date="2008-10-31T17:06:00Z">
                  <w:rPr>
                    <w:rStyle w:val="Hyperlink"/>
                    <w:noProof/>
                  </w:rPr>
                </w:rPrChange>
              </w:rPr>
              <w:delText>9.1.3.3</w:delText>
            </w:r>
            <w:r w:rsidDel="001A2CD5">
              <w:rPr>
                <w:rFonts w:eastAsiaTheme="minorEastAsia"/>
                <w:noProof/>
              </w:rPr>
              <w:tab/>
            </w:r>
            <w:r w:rsidRPr="001A2CD5" w:rsidDel="001A2CD5">
              <w:rPr>
                <w:noProof/>
                <w:rPrChange w:id="731" w:author=" " w:date="2008-10-31T17:06:00Z">
                  <w:rPr>
                    <w:rStyle w:val="Hyperlink"/>
                    <w:noProof/>
                  </w:rPr>
                </w:rPrChange>
              </w:rPr>
              <w:delText>Configure JAAS LoginModule</w:delText>
            </w:r>
            <w:r w:rsidDel="001A2CD5">
              <w:rPr>
                <w:noProof/>
                <w:webHidden/>
              </w:rPr>
              <w:tab/>
            </w:r>
            <w:r w:rsidR="003152FE" w:rsidDel="001A2CD5">
              <w:rPr>
                <w:noProof/>
                <w:webHidden/>
              </w:rPr>
              <w:delText>87</w:delText>
            </w:r>
          </w:del>
        </w:p>
        <w:p w:rsidR="00B069E5" w:rsidDel="001A2CD5" w:rsidRDefault="00B069E5">
          <w:pPr>
            <w:pStyle w:val="TOC3"/>
            <w:tabs>
              <w:tab w:val="right" w:leader="dot" w:pos="10790"/>
            </w:tabs>
            <w:rPr>
              <w:del w:id="732" w:author=" " w:date="2008-10-31T17:06:00Z"/>
              <w:noProof/>
            </w:rPr>
          </w:pPr>
          <w:del w:id="733" w:author=" " w:date="2008-10-31T17:06:00Z">
            <w:r w:rsidRPr="001A2CD5" w:rsidDel="001A2CD5">
              <w:rPr>
                <w:noProof/>
                <w:rPrChange w:id="734" w:author=" " w:date="2008-10-31T17:06:00Z">
                  <w:rPr>
                    <w:rStyle w:val="Hyperlink"/>
                    <w:noProof/>
                  </w:rPr>
                </w:rPrChange>
              </w:rPr>
              <w:delText>Configuring a Login Module in JAAS</w:delText>
            </w:r>
            <w:r w:rsidDel="001A2CD5">
              <w:rPr>
                <w:noProof/>
                <w:webHidden/>
              </w:rPr>
              <w:tab/>
            </w:r>
            <w:r w:rsidR="003152FE" w:rsidDel="001A2CD5">
              <w:rPr>
                <w:noProof/>
                <w:webHidden/>
              </w:rPr>
              <w:delText>87</w:delText>
            </w:r>
          </w:del>
        </w:p>
        <w:p w:rsidR="00B069E5" w:rsidDel="001A2CD5" w:rsidRDefault="00B069E5">
          <w:pPr>
            <w:pStyle w:val="TOC1"/>
            <w:tabs>
              <w:tab w:val="left" w:pos="880"/>
              <w:tab w:val="right" w:leader="dot" w:pos="10790"/>
            </w:tabs>
            <w:rPr>
              <w:del w:id="735" w:author=" " w:date="2008-10-31T17:06:00Z"/>
              <w:rFonts w:eastAsiaTheme="minorEastAsia"/>
              <w:noProof/>
            </w:rPr>
          </w:pPr>
          <w:del w:id="736" w:author=" " w:date="2008-10-31T17:06:00Z">
            <w:r w:rsidRPr="001A2CD5" w:rsidDel="001A2CD5">
              <w:rPr>
                <w:noProof/>
                <w:rPrChange w:id="737" w:author=" " w:date="2008-10-31T17:06:00Z">
                  <w:rPr>
                    <w:rStyle w:val="Hyperlink"/>
                    <w:noProof/>
                  </w:rPr>
                </w:rPrChange>
              </w:rPr>
              <w:delText>9.1.3.4</w:delText>
            </w:r>
            <w:r w:rsidDel="001A2CD5">
              <w:rPr>
                <w:rFonts w:eastAsiaTheme="minorEastAsia"/>
                <w:noProof/>
              </w:rPr>
              <w:tab/>
            </w:r>
            <w:r w:rsidRPr="001A2CD5" w:rsidDel="001A2CD5">
              <w:rPr>
                <w:noProof/>
                <w:rPrChange w:id="738" w:author=" " w:date="2008-10-31T17:06:00Z">
                  <w:rPr>
                    <w:rStyle w:val="Hyperlink"/>
                    <w:noProof/>
                  </w:rPr>
                </w:rPrChange>
              </w:rPr>
              <w:delText>User provisioning via UPT</w:delText>
            </w:r>
            <w:r w:rsidDel="001A2CD5">
              <w:rPr>
                <w:noProof/>
                <w:webHidden/>
              </w:rPr>
              <w:tab/>
            </w:r>
            <w:r w:rsidR="003152FE" w:rsidDel="001A2CD5">
              <w:rPr>
                <w:noProof/>
                <w:webHidden/>
              </w:rPr>
              <w:delText>89</w:delText>
            </w:r>
          </w:del>
        </w:p>
        <w:p w:rsidR="00B069E5" w:rsidDel="001A2CD5" w:rsidRDefault="00B069E5">
          <w:pPr>
            <w:pStyle w:val="TOC1"/>
            <w:tabs>
              <w:tab w:val="left" w:pos="720"/>
              <w:tab w:val="right" w:leader="dot" w:pos="10790"/>
            </w:tabs>
            <w:rPr>
              <w:del w:id="739" w:author=" " w:date="2008-10-31T17:06:00Z"/>
              <w:rFonts w:eastAsiaTheme="minorEastAsia"/>
              <w:noProof/>
            </w:rPr>
          </w:pPr>
          <w:del w:id="740" w:author=" " w:date="2008-10-31T17:06:00Z">
            <w:r w:rsidRPr="001A2CD5" w:rsidDel="001A2CD5">
              <w:rPr>
                <w:noProof/>
                <w:rPrChange w:id="741" w:author=" " w:date="2008-10-31T17:06:00Z">
                  <w:rPr>
                    <w:rStyle w:val="Hyperlink"/>
                    <w:noProof/>
                  </w:rPr>
                </w:rPrChange>
              </w:rPr>
              <w:delText>10.</w:delText>
            </w:r>
            <w:r w:rsidDel="001A2CD5">
              <w:rPr>
                <w:rFonts w:eastAsiaTheme="minorEastAsia"/>
                <w:noProof/>
              </w:rPr>
              <w:tab/>
            </w:r>
            <w:r w:rsidRPr="001A2CD5" w:rsidDel="001A2CD5">
              <w:rPr>
                <w:noProof/>
                <w:rPrChange w:id="742" w:author=" " w:date="2008-10-31T17:06:00Z">
                  <w:rPr>
                    <w:rStyle w:val="Hyperlink"/>
                    <w:noProof/>
                  </w:rPr>
                </w:rPrChange>
              </w:rPr>
              <w:delText>CSM caGrid Integration</w:delText>
            </w:r>
            <w:r w:rsidDel="001A2CD5">
              <w:rPr>
                <w:noProof/>
                <w:webHidden/>
              </w:rPr>
              <w:tab/>
            </w:r>
            <w:r w:rsidR="003152FE" w:rsidDel="001A2CD5">
              <w:rPr>
                <w:noProof/>
                <w:webHidden/>
              </w:rPr>
              <w:delText>89</w:delText>
            </w:r>
          </w:del>
        </w:p>
        <w:p w:rsidR="00B069E5" w:rsidDel="001A2CD5" w:rsidRDefault="00B069E5">
          <w:pPr>
            <w:pStyle w:val="TOC1"/>
            <w:tabs>
              <w:tab w:val="left" w:pos="720"/>
              <w:tab w:val="right" w:leader="dot" w:pos="10790"/>
            </w:tabs>
            <w:rPr>
              <w:del w:id="743" w:author=" " w:date="2008-10-31T17:06:00Z"/>
              <w:rFonts w:eastAsiaTheme="minorEastAsia"/>
              <w:noProof/>
            </w:rPr>
          </w:pPr>
          <w:del w:id="744" w:author=" " w:date="2008-10-31T17:06:00Z">
            <w:r w:rsidRPr="001A2CD5" w:rsidDel="001A2CD5">
              <w:rPr>
                <w:noProof/>
                <w:rPrChange w:id="745" w:author=" " w:date="2008-10-31T17:06:00Z">
                  <w:rPr>
                    <w:rStyle w:val="Hyperlink"/>
                    <w:noProof/>
                  </w:rPr>
                </w:rPrChange>
              </w:rPr>
              <w:delText>10.1</w:delText>
            </w:r>
            <w:r w:rsidDel="001A2CD5">
              <w:rPr>
                <w:rFonts w:eastAsiaTheme="minorEastAsia"/>
                <w:noProof/>
              </w:rPr>
              <w:tab/>
            </w:r>
            <w:r w:rsidRPr="001A2CD5" w:rsidDel="001A2CD5">
              <w:rPr>
                <w:noProof/>
                <w:rPrChange w:id="746" w:author=" " w:date="2008-10-31T17:06:00Z">
                  <w:rPr>
                    <w:rStyle w:val="Hyperlink"/>
                    <w:noProof/>
                  </w:rPr>
                </w:rPrChange>
              </w:rPr>
              <w:delText>Authentication</w:delText>
            </w:r>
            <w:r w:rsidDel="001A2CD5">
              <w:rPr>
                <w:noProof/>
                <w:webHidden/>
              </w:rPr>
              <w:tab/>
            </w:r>
            <w:r w:rsidR="003152FE" w:rsidDel="001A2CD5">
              <w:rPr>
                <w:noProof/>
                <w:webHidden/>
              </w:rPr>
              <w:delText>89</w:delText>
            </w:r>
          </w:del>
        </w:p>
        <w:p w:rsidR="00B069E5" w:rsidDel="001A2CD5" w:rsidRDefault="00B069E5">
          <w:pPr>
            <w:pStyle w:val="TOC1"/>
            <w:tabs>
              <w:tab w:val="left" w:pos="880"/>
              <w:tab w:val="right" w:leader="dot" w:pos="10790"/>
            </w:tabs>
            <w:rPr>
              <w:del w:id="747" w:author=" " w:date="2008-10-31T17:06:00Z"/>
              <w:rFonts w:eastAsiaTheme="minorEastAsia"/>
              <w:noProof/>
            </w:rPr>
          </w:pPr>
          <w:del w:id="748" w:author=" " w:date="2008-10-31T17:06:00Z">
            <w:r w:rsidRPr="001A2CD5" w:rsidDel="001A2CD5">
              <w:rPr>
                <w:noProof/>
                <w:rPrChange w:id="749" w:author=" " w:date="2008-10-31T17:06:00Z">
                  <w:rPr>
                    <w:rStyle w:val="Hyperlink"/>
                    <w:noProof/>
                  </w:rPr>
                </w:rPrChange>
              </w:rPr>
              <w:delText>10.1.1</w:delText>
            </w:r>
            <w:r w:rsidDel="001A2CD5">
              <w:rPr>
                <w:rFonts w:eastAsiaTheme="minorEastAsia"/>
                <w:noProof/>
              </w:rPr>
              <w:tab/>
            </w:r>
            <w:r w:rsidRPr="001A2CD5" w:rsidDel="001A2CD5">
              <w:rPr>
                <w:noProof/>
                <w:rPrChange w:id="750" w:author=" " w:date="2008-10-31T17:06:00Z">
                  <w:rPr>
                    <w:rStyle w:val="Hyperlink"/>
                    <w:noProof/>
                  </w:rPr>
                </w:rPrChange>
              </w:rPr>
              <w:delText>CSM configuration for IdP / Authentication Service</w:delText>
            </w:r>
            <w:r w:rsidDel="001A2CD5">
              <w:rPr>
                <w:noProof/>
                <w:webHidden/>
              </w:rPr>
              <w:tab/>
            </w:r>
            <w:r w:rsidR="003152FE" w:rsidDel="001A2CD5">
              <w:rPr>
                <w:noProof/>
                <w:webHidden/>
              </w:rPr>
              <w:delText>89</w:delText>
            </w:r>
          </w:del>
        </w:p>
        <w:p w:rsidR="00B069E5" w:rsidDel="001A2CD5" w:rsidRDefault="00B069E5">
          <w:pPr>
            <w:pStyle w:val="TOC1"/>
            <w:tabs>
              <w:tab w:val="left" w:pos="1100"/>
              <w:tab w:val="right" w:leader="dot" w:pos="10790"/>
            </w:tabs>
            <w:rPr>
              <w:del w:id="751" w:author=" " w:date="2008-10-31T17:06:00Z"/>
              <w:rFonts w:eastAsiaTheme="minorEastAsia"/>
              <w:noProof/>
            </w:rPr>
          </w:pPr>
          <w:del w:id="752" w:author=" " w:date="2008-10-31T17:06:00Z">
            <w:r w:rsidRPr="001A2CD5" w:rsidDel="001A2CD5">
              <w:rPr>
                <w:noProof/>
                <w:rPrChange w:id="753" w:author=" " w:date="2008-10-31T17:06:00Z">
                  <w:rPr>
                    <w:rStyle w:val="Hyperlink"/>
                    <w:noProof/>
                  </w:rPr>
                </w:rPrChange>
              </w:rPr>
              <w:delText>10.1.1.1</w:delText>
            </w:r>
            <w:r w:rsidDel="001A2CD5">
              <w:rPr>
                <w:rFonts w:eastAsiaTheme="minorEastAsia"/>
                <w:noProof/>
              </w:rPr>
              <w:tab/>
            </w:r>
            <w:r w:rsidRPr="001A2CD5" w:rsidDel="001A2CD5">
              <w:rPr>
                <w:noProof/>
                <w:rPrChange w:id="754" w:author=" " w:date="2008-10-31T17:06:00Z">
                  <w:rPr>
                    <w:rStyle w:val="Hyperlink"/>
                    <w:noProof/>
                  </w:rPr>
                </w:rPrChange>
              </w:rPr>
              <w:delText>Configuring RDBMS Login Module for CSM-caGrid IDP Integration</w:delText>
            </w:r>
            <w:r w:rsidDel="001A2CD5">
              <w:rPr>
                <w:noProof/>
                <w:webHidden/>
              </w:rPr>
              <w:tab/>
            </w:r>
            <w:r w:rsidR="003152FE" w:rsidDel="001A2CD5">
              <w:rPr>
                <w:noProof/>
                <w:webHidden/>
              </w:rPr>
              <w:delText>90</w:delText>
            </w:r>
          </w:del>
        </w:p>
        <w:p w:rsidR="00B069E5" w:rsidDel="001A2CD5" w:rsidRDefault="00B069E5">
          <w:pPr>
            <w:pStyle w:val="TOC1"/>
            <w:tabs>
              <w:tab w:val="left" w:pos="1100"/>
              <w:tab w:val="right" w:leader="dot" w:pos="10790"/>
            </w:tabs>
            <w:rPr>
              <w:del w:id="755" w:author=" " w:date="2008-10-31T17:06:00Z"/>
              <w:rFonts w:eastAsiaTheme="minorEastAsia"/>
              <w:noProof/>
            </w:rPr>
          </w:pPr>
          <w:del w:id="756" w:author=" " w:date="2008-10-31T17:06:00Z">
            <w:r w:rsidRPr="001A2CD5" w:rsidDel="001A2CD5">
              <w:rPr>
                <w:noProof/>
                <w:rPrChange w:id="757" w:author=" " w:date="2008-10-31T17:06:00Z">
                  <w:rPr>
                    <w:rStyle w:val="Hyperlink"/>
                    <w:noProof/>
                  </w:rPr>
                </w:rPrChange>
              </w:rPr>
              <w:delText>10.1.1.2</w:delText>
            </w:r>
            <w:r w:rsidDel="001A2CD5">
              <w:rPr>
                <w:rFonts w:eastAsiaTheme="minorEastAsia"/>
                <w:noProof/>
              </w:rPr>
              <w:tab/>
            </w:r>
            <w:r w:rsidRPr="001A2CD5" w:rsidDel="001A2CD5">
              <w:rPr>
                <w:noProof/>
                <w:rPrChange w:id="758" w:author=" " w:date="2008-10-31T17:06:00Z">
                  <w:rPr>
                    <w:rStyle w:val="Hyperlink"/>
                    <w:noProof/>
                  </w:rPr>
                </w:rPrChange>
              </w:rPr>
              <w:delText>Configuring LDAP Login Module for CSM-caGrid IDP Integration</w:delText>
            </w:r>
            <w:r w:rsidDel="001A2CD5">
              <w:rPr>
                <w:noProof/>
                <w:webHidden/>
              </w:rPr>
              <w:tab/>
            </w:r>
            <w:r w:rsidR="003152FE" w:rsidDel="001A2CD5">
              <w:rPr>
                <w:noProof/>
                <w:webHidden/>
              </w:rPr>
              <w:delText>91</w:delText>
            </w:r>
          </w:del>
        </w:p>
        <w:p w:rsidR="00B069E5" w:rsidDel="001A2CD5" w:rsidRDefault="00B069E5">
          <w:pPr>
            <w:pStyle w:val="TOC1"/>
            <w:tabs>
              <w:tab w:val="left" w:pos="720"/>
              <w:tab w:val="right" w:leader="dot" w:pos="10790"/>
            </w:tabs>
            <w:rPr>
              <w:del w:id="759" w:author=" " w:date="2008-10-31T17:06:00Z"/>
              <w:rFonts w:eastAsiaTheme="minorEastAsia"/>
              <w:noProof/>
            </w:rPr>
          </w:pPr>
          <w:del w:id="760" w:author=" " w:date="2008-10-31T17:06:00Z">
            <w:r w:rsidRPr="001A2CD5" w:rsidDel="001A2CD5">
              <w:rPr>
                <w:noProof/>
                <w:rPrChange w:id="761" w:author=" " w:date="2008-10-31T17:06:00Z">
                  <w:rPr>
                    <w:rStyle w:val="Hyperlink"/>
                    <w:noProof/>
                  </w:rPr>
                </w:rPrChange>
              </w:rPr>
              <w:delText>10.2</w:delText>
            </w:r>
            <w:r w:rsidDel="001A2CD5">
              <w:rPr>
                <w:rFonts w:eastAsiaTheme="minorEastAsia"/>
                <w:noProof/>
              </w:rPr>
              <w:tab/>
            </w:r>
            <w:r w:rsidRPr="001A2CD5" w:rsidDel="001A2CD5">
              <w:rPr>
                <w:noProof/>
                <w:rPrChange w:id="762" w:author=" " w:date="2008-10-31T17:06:00Z">
                  <w:rPr>
                    <w:rStyle w:val="Hyperlink"/>
                    <w:noProof/>
                  </w:rPr>
                </w:rPrChange>
              </w:rPr>
              <w:delText>Authorization</w:delText>
            </w:r>
            <w:r w:rsidDel="001A2CD5">
              <w:rPr>
                <w:noProof/>
                <w:webHidden/>
              </w:rPr>
              <w:tab/>
            </w:r>
            <w:r w:rsidR="003152FE" w:rsidDel="001A2CD5">
              <w:rPr>
                <w:noProof/>
                <w:webHidden/>
              </w:rPr>
              <w:delText>92</w:delText>
            </w:r>
          </w:del>
        </w:p>
        <w:p w:rsidR="00B069E5" w:rsidDel="001A2CD5" w:rsidRDefault="00B069E5">
          <w:pPr>
            <w:pStyle w:val="TOC1"/>
            <w:tabs>
              <w:tab w:val="left" w:pos="880"/>
              <w:tab w:val="right" w:leader="dot" w:pos="10790"/>
            </w:tabs>
            <w:rPr>
              <w:del w:id="763" w:author=" " w:date="2008-10-31T17:06:00Z"/>
              <w:rFonts w:eastAsiaTheme="minorEastAsia"/>
              <w:noProof/>
            </w:rPr>
          </w:pPr>
          <w:del w:id="764" w:author=" " w:date="2008-10-31T17:06:00Z">
            <w:r w:rsidRPr="001A2CD5" w:rsidDel="001A2CD5">
              <w:rPr>
                <w:noProof/>
                <w:rPrChange w:id="765" w:author=" " w:date="2008-10-31T17:06:00Z">
                  <w:rPr>
                    <w:rStyle w:val="Hyperlink"/>
                    <w:noProof/>
                  </w:rPr>
                </w:rPrChange>
              </w:rPr>
              <w:delText>10.2.1</w:delText>
            </w:r>
            <w:r w:rsidDel="001A2CD5">
              <w:rPr>
                <w:rFonts w:eastAsiaTheme="minorEastAsia"/>
                <w:noProof/>
              </w:rPr>
              <w:tab/>
            </w:r>
            <w:r w:rsidRPr="001A2CD5" w:rsidDel="001A2CD5">
              <w:rPr>
                <w:noProof/>
                <w:rPrChange w:id="766" w:author=" " w:date="2008-10-31T17:06:00Z">
                  <w:rPr>
                    <w:rStyle w:val="Hyperlink"/>
                    <w:noProof/>
                  </w:rPr>
                </w:rPrChange>
              </w:rPr>
              <w:delText>Using Grid Group Nam es for Check Permission</w:delText>
            </w:r>
            <w:r w:rsidDel="001A2CD5">
              <w:rPr>
                <w:noProof/>
                <w:webHidden/>
              </w:rPr>
              <w:tab/>
            </w:r>
            <w:r w:rsidR="003152FE" w:rsidDel="001A2CD5">
              <w:rPr>
                <w:noProof/>
                <w:webHidden/>
              </w:rPr>
              <w:delText>92</w:delText>
            </w:r>
          </w:del>
        </w:p>
        <w:p w:rsidR="00B069E5" w:rsidDel="001A2CD5" w:rsidRDefault="00B069E5">
          <w:pPr>
            <w:pStyle w:val="TOC1"/>
            <w:tabs>
              <w:tab w:val="left" w:pos="720"/>
              <w:tab w:val="right" w:leader="dot" w:pos="10790"/>
            </w:tabs>
            <w:rPr>
              <w:del w:id="767" w:author=" " w:date="2008-10-31T17:06:00Z"/>
              <w:rFonts w:eastAsiaTheme="minorEastAsia"/>
              <w:noProof/>
            </w:rPr>
          </w:pPr>
          <w:del w:id="768" w:author=" " w:date="2008-10-31T17:06:00Z">
            <w:r w:rsidRPr="001A2CD5" w:rsidDel="001A2CD5">
              <w:rPr>
                <w:noProof/>
                <w:rPrChange w:id="769" w:author=" " w:date="2008-10-31T17:06:00Z">
                  <w:rPr>
                    <w:rStyle w:val="Hyperlink"/>
                    <w:noProof/>
                  </w:rPr>
                </w:rPrChange>
              </w:rPr>
              <w:delText>10.3</w:delText>
            </w:r>
            <w:r w:rsidDel="001A2CD5">
              <w:rPr>
                <w:rFonts w:eastAsiaTheme="minorEastAsia"/>
                <w:noProof/>
              </w:rPr>
              <w:tab/>
            </w:r>
            <w:r w:rsidRPr="001A2CD5" w:rsidDel="001A2CD5">
              <w:rPr>
                <w:noProof/>
                <w:rPrChange w:id="770" w:author=" " w:date="2008-10-31T17:06:00Z">
                  <w:rPr>
                    <w:rStyle w:val="Hyperlink"/>
                    <w:noProof/>
                  </w:rPr>
                </w:rPrChange>
              </w:rPr>
              <w:delText>Migrating from CSM v3.2 to CSM v4.0</w:delText>
            </w:r>
            <w:r w:rsidDel="001A2CD5">
              <w:rPr>
                <w:noProof/>
                <w:webHidden/>
              </w:rPr>
              <w:tab/>
            </w:r>
            <w:r w:rsidR="003152FE" w:rsidDel="001A2CD5">
              <w:rPr>
                <w:noProof/>
                <w:webHidden/>
              </w:rPr>
              <w:delText>92</w:delText>
            </w:r>
          </w:del>
        </w:p>
        <w:p w:rsidR="00B069E5" w:rsidDel="001A2CD5" w:rsidRDefault="00B069E5">
          <w:pPr>
            <w:pStyle w:val="TOC1"/>
            <w:tabs>
              <w:tab w:val="left" w:pos="880"/>
              <w:tab w:val="right" w:leader="dot" w:pos="10790"/>
            </w:tabs>
            <w:rPr>
              <w:del w:id="771" w:author=" " w:date="2008-10-31T17:06:00Z"/>
              <w:rFonts w:eastAsiaTheme="minorEastAsia"/>
              <w:noProof/>
            </w:rPr>
          </w:pPr>
          <w:del w:id="772" w:author=" " w:date="2008-10-31T17:06:00Z">
            <w:r w:rsidRPr="001A2CD5" w:rsidDel="001A2CD5">
              <w:rPr>
                <w:noProof/>
                <w:rPrChange w:id="773" w:author=" " w:date="2008-10-31T17:06:00Z">
                  <w:rPr>
                    <w:rStyle w:val="Hyperlink"/>
                    <w:noProof/>
                  </w:rPr>
                </w:rPrChange>
              </w:rPr>
              <w:delText>10.3.1</w:delText>
            </w:r>
            <w:r w:rsidDel="001A2CD5">
              <w:rPr>
                <w:rFonts w:eastAsiaTheme="minorEastAsia"/>
                <w:noProof/>
              </w:rPr>
              <w:tab/>
            </w:r>
            <w:r w:rsidRPr="001A2CD5" w:rsidDel="001A2CD5">
              <w:rPr>
                <w:rFonts w:cs="Andalus"/>
                <w:noProof/>
                <w:rPrChange w:id="774" w:author=" " w:date="2008-10-31T17:06:00Z">
                  <w:rPr>
                    <w:rStyle w:val="Hyperlink"/>
                    <w:rFonts w:cs="Andalus"/>
                    <w:noProof/>
                  </w:rPr>
                </w:rPrChange>
              </w:rPr>
              <w:delText>MySQL Migration</w:delText>
            </w:r>
            <w:r w:rsidDel="001A2CD5">
              <w:rPr>
                <w:noProof/>
                <w:webHidden/>
              </w:rPr>
              <w:tab/>
            </w:r>
            <w:r w:rsidR="003152FE" w:rsidDel="001A2CD5">
              <w:rPr>
                <w:noProof/>
                <w:webHidden/>
              </w:rPr>
              <w:delText>92</w:delText>
            </w:r>
          </w:del>
        </w:p>
        <w:p w:rsidR="00B069E5" w:rsidDel="001A2CD5" w:rsidRDefault="00B069E5">
          <w:pPr>
            <w:pStyle w:val="TOC1"/>
            <w:tabs>
              <w:tab w:val="left" w:pos="880"/>
              <w:tab w:val="right" w:leader="dot" w:pos="10790"/>
            </w:tabs>
            <w:rPr>
              <w:del w:id="775" w:author=" " w:date="2008-10-31T17:06:00Z"/>
              <w:rFonts w:eastAsiaTheme="minorEastAsia"/>
              <w:noProof/>
            </w:rPr>
          </w:pPr>
          <w:del w:id="776" w:author=" " w:date="2008-10-31T17:06:00Z">
            <w:r w:rsidRPr="001A2CD5" w:rsidDel="001A2CD5">
              <w:rPr>
                <w:rFonts w:cs="Andalus"/>
                <w:noProof/>
                <w:rPrChange w:id="777" w:author=" " w:date="2008-10-31T17:06:00Z">
                  <w:rPr>
                    <w:rStyle w:val="Hyperlink"/>
                    <w:rFonts w:cs="Andalus"/>
                    <w:noProof/>
                  </w:rPr>
                </w:rPrChange>
              </w:rPr>
              <w:delText>10.3.2</w:delText>
            </w:r>
            <w:r w:rsidDel="001A2CD5">
              <w:rPr>
                <w:rFonts w:eastAsiaTheme="minorEastAsia"/>
                <w:noProof/>
              </w:rPr>
              <w:tab/>
            </w:r>
            <w:r w:rsidRPr="001A2CD5" w:rsidDel="001A2CD5">
              <w:rPr>
                <w:rFonts w:cs="Andalus"/>
                <w:noProof/>
                <w:rPrChange w:id="778" w:author=" " w:date="2008-10-31T17:06:00Z">
                  <w:rPr>
                    <w:rStyle w:val="Hyperlink"/>
                    <w:rFonts w:cs="Andalus"/>
                    <w:noProof/>
                  </w:rPr>
                </w:rPrChange>
              </w:rPr>
              <w:delText>Oracle Migration</w:delText>
            </w:r>
            <w:r w:rsidDel="001A2CD5">
              <w:rPr>
                <w:noProof/>
                <w:webHidden/>
              </w:rPr>
              <w:tab/>
            </w:r>
            <w:r w:rsidR="003152FE" w:rsidDel="001A2CD5">
              <w:rPr>
                <w:noProof/>
                <w:webHidden/>
              </w:rPr>
              <w:delText>93</w:delText>
            </w:r>
          </w:del>
        </w:p>
        <w:p w:rsidR="00B069E5" w:rsidDel="001A2CD5" w:rsidRDefault="00B069E5">
          <w:pPr>
            <w:pStyle w:val="TOC1"/>
            <w:tabs>
              <w:tab w:val="right" w:leader="dot" w:pos="10790"/>
            </w:tabs>
            <w:rPr>
              <w:del w:id="779" w:author=" " w:date="2008-10-31T17:06:00Z"/>
              <w:rFonts w:eastAsiaTheme="minorEastAsia"/>
              <w:noProof/>
            </w:rPr>
          </w:pPr>
          <w:del w:id="780" w:author=" " w:date="2008-10-31T17:06:00Z">
            <w:r w:rsidRPr="001A2CD5" w:rsidDel="001A2CD5">
              <w:rPr>
                <w:noProof/>
                <w:rPrChange w:id="781" w:author=" " w:date="2008-10-31T17:06:00Z">
                  <w:rPr>
                    <w:rStyle w:val="Hyperlink"/>
                    <w:noProof/>
                  </w:rPr>
                </w:rPrChange>
              </w:rPr>
              <w:delText>Appendix A: CSM Acegi Sample configuration File</w:delText>
            </w:r>
            <w:r w:rsidDel="001A2CD5">
              <w:rPr>
                <w:noProof/>
                <w:webHidden/>
              </w:rPr>
              <w:tab/>
            </w:r>
            <w:r w:rsidR="003152FE" w:rsidDel="001A2CD5">
              <w:rPr>
                <w:noProof/>
                <w:webHidden/>
              </w:rPr>
              <w:delText>93</w:delText>
            </w:r>
          </w:del>
        </w:p>
        <w:p w:rsidR="00B069E5" w:rsidDel="001A2CD5" w:rsidRDefault="00B069E5">
          <w:pPr>
            <w:pStyle w:val="TOC1"/>
            <w:tabs>
              <w:tab w:val="right" w:leader="dot" w:pos="10790"/>
            </w:tabs>
            <w:rPr>
              <w:del w:id="782" w:author=" " w:date="2008-10-31T17:06:00Z"/>
              <w:rFonts w:eastAsiaTheme="minorEastAsia"/>
              <w:noProof/>
            </w:rPr>
          </w:pPr>
          <w:del w:id="783" w:author=" " w:date="2008-10-31T17:06:00Z">
            <w:r w:rsidRPr="001A2CD5" w:rsidDel="001A2CD5">
              <w:rPr>
                <w:noProof/>
                <w:rPrChange w:id="784" w:author=" " w:date="2008-10-31T17:06:00Z">
                  <w:rPr>
                    <w:rStyle w:val="Hyperlink"/>
                    <w:noProof/>
                  </w:rPr>
                </w:rPrChange>
              </w:rPr>
              <w:delText>Glossary</w:delText>
            </w:r>
            <w:r w:rsidDel="001A2CD5">
              <w:rPr>
                <w:noProof/>
                <w:webHidden/>
              </w:rPr>
              <w:tab/>
            </w:r>
            <w:r w:rsidR="003152FE" w:rsidDel="001A2CD5">
              <w:rPr>
                <w:noProof/>
                <w:webHidden/>
              </w:rPr>
              <w:delText>97</w:delText>
            </w:r>
          </w:del>
        </w:p>
        <w:p w:rsidR="002409D8" w:rsidRDefault="00E040EA" w:rsidP="002409D8">
          <w:r>
            <w:fldChar w:fldCharType="end"/>
          </w:r>
        </w:p>
        <w:p w:rsidR="002409D8" w:rsidRDefault="002409D8">
          <w:r>
            <w:br w:type="page"/>
          </w:r>
        </w:p>
        <w:p w:rsidR="0080383D" w:rsidRDefault="00E040EA" w:rsidP="002409D8"/>
      </w:sdtContent>
    </w:sdt>
    <w:p w:rsidR="0080383D" w:rsidRPr="00910416" w:rsidRDefault="0080383D" w:rsidP="009F0D55">
      <w:pPr>
        <w:ind w:firstLine="360"/>
        <w:jc w:val="center"/>
        <w:rPr>
          <w:b/>
          <w:sz w:val="36"/>
        </w:rPr>
      </w:pPr>
      <w:r w:rsidRPr="00910416">
        <w:rPr>
          <w:b/>
          <w:sz w:val="36"/>
        </w:rPr>
        <w:t xml:space="preserve">CSM </w:t>
      </w:r>
      <w:r>
        <w:rPr>
          <w:b/>
          <w:sz w:val="36"/>
        </w:rPr>
        <w:t>Guide for Application Developer</w:t>
      </w:r>
    </w:p>
    <w:p w:rsidR="003B4001" w:rsidRPr="003B4001" w:rsidRDefault="009723CD" w:rsidP="004F6AD8">
      <w:pPr>
        <w:pStyle w:val="Heading1"/>
        <w:numPr>
          <w:ilvl w:val="0"/>
          <w:numId w:val="1"/>
        </w:numPr>
      </w:pPr>
      <w:bookmarkStart w:id="785" w:name="_Toc213472233"/>
      <w:r>
        <w:t>Introduction</w:t>
      </w:r>
      <w:bookmarkEnd w:id="785"/>
    </w:p>
    <w:p w:rsidR="003B4001" w:rsidRPr="003B4001" w:rsidRDefault="003B4001" w:rsidP="003B4001"/>
    <w:p w:rsidR="002409D8" w:rsidRDefault="0080383D" w:rsidP="002409D8">
      <w:pPr>
        <w:pStyle w:val="BodyText"/>
        <w:rPr>
          <w:rFonts w:asciiTheme="minorHAnsi" w:hAnsiTheme="minorHAnsi"/>
        </w:rPr>
      </w:pPr>
      <w:r w:rsidRPr="0080383D">
        <w:rPr>
          <w:rFonts w:asciiTheme="minorHAnsi" w:hAnsiTheme="minorHAnsi"/>
        </w:rPr>
        <w:t xml:space="preserve">This document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3B4001" w:rsidRDefault="002409D8" w:rsidP="004F6AD8">
      <w:pPr>
        <w:pStyle w:val="Heading1"/>
        <w:numPr>
          <w:ilvl w:val="0"/>
          <w:numId w:val="1"/>
        </w:numPr>
      </w:pPr>
      <w:bookmarkStart w:id="786" w:name="_Toc213472234"/>
      <w:r>
        <w:t>Scope</w:t>
      </w:r>
      <w:bookmarkEnd w:id="786"/>
      <w:r w:rsidR="003B4001">
        <w:t xml:space="preserve"> </w:t>
      </w:r>
    </w:p>
    <w:p w:rsidR="0069361E" w:rsidRPr="0069361E" w:rsidRDefault="0069361E" w:rsidP="0069361E"/>
    <w:p w:rsidR="007570F9" w:rsidRDefault="007570F9" w:rsidP="007570F9">
      <w:pPr>
        <w:pStyle w:val="BodyText"/>
        <w:rPr>
          <w:rFonts w:asciiTheme="minorHAnsi" w:hAnsiTheme="minorHAnsi"/>
          <w:sz w:val="18"/>
        </w:rPr>
      </w:pPr>
      <w:r w:rsidRPr="00F758B3">
        <w:rPr>
          <w:rFonts w:asciiTheme="minorHAnsi" w:hAnsiTheme="minorHAnsi"/>
        </w:rPr>
        <w:t>T</w:t>
      </w:r>
      <w:r w:rsidRPr="007570F9">
        <w:rPr>
          <w:rFonts w:asciiTheme="minorHAnsi" w:hAnsiTheme="minorHAnsi"/>
        </w:rPr>
        <w:t xml:space="preserve">his document </w:t>
      </w:r>
      <w:r w:rsidR="00D51374">
        <w:rPr>
          <w:rFonts w:asciiTheme="minorHAnsi" w:hAnsiTheme="minorHAnsi"/>
        </w:rPr>
        <w:t xml:space="preserve">is a master document that covers all CSM modules that </w:t>
      </w:r>
      <w:r w:rsidRPr="007570F9">
        <w:rPr>
          <w:rFonts w:asciiTheme="minorHAnsi" w:hAnsiTheme="minorHAnsi"/>
        </w:rPr>
        <w:t>shows how to deploy and integrate the CSM services, including</w:t>
      </w:r>
      <w:r w:rsidR="00D51374">
        <w:rPr>
          <w:rFonts w:asciiTheme="minorHAnsi" w:hAnsiTheme="minorHAnsi"/>
        </w:rPr>
        <w:t xml:space="preserve"> Authentication, Authorization,</w:t>
      </w:r>
      <w:r w:rsidRPr="007570F9">
        <w:rPr>
          <w:rFonts w:asciiTheme="minorHAnsi" w:hAnsiTheme="minorHAnsi"/>
        </w:rPr>
        <w:t xml:space="preserve"> User Provisioning</w:t>
      </w:r>
      <w:r w:rsidR="00D51374">
        <w:rPr>
          <w:rFonts w:asciiTheme="minorHAnsi" w:hAnsiTheme="minorHAnsi"/>
        </w:rPr>
        <w:t xml:space="preserve"> Tool, CSM Security Web Services, CSM Acegi Adapter, CSM caGrid Integration. This document covers the User Guide and Application Developers Guide for all modules of CSM</w:t>
      </w:r>
      <w:r w:rsidR="0069361E">
        <w:rPr>
          <w:rFonts w:asciiTheme="minorHAnsi" w:hAnsiTheme="minorHAnsi"/>
        </w:rPr>
        <w:t xml:space="preserve"> including CSM API, CSM UPT, CSM Security Webservices, CSM Acegi Adapter and CSM caGrid Integration.</w:t>
      </w:r>
      <w:ins w:id="787" w:author=" " w:date="2008-11-03T10:45:00Z">
        <w:r w:rsidR="00395DD3">
          <w:rPr>
            <w:rFonts w:asciiTheme="minorHAnsi" w:hAnsiTheme="minorHAnsi"/>
          </w:rPr>
          <w:t xml:space="preserve"> The CSM GAARDS Migration Module (CGMM) is </w:t>
        </w:r>
      </w:ins>
      <w:ins w:id="788" w:author=" " w:date="2008-11-03T10:46:00Z">
        <w:r w:rsidR="00395DD3">
          <w:rPr>
            <w:rFonts w:asciiTheme="minorHAnsi" w:hAnsiTheme="minorHAnsi"/>
          </w:rPr>
          <w:t>out of scope. Refer the CGMM Guide for information</w:t>
        </w:r>
      </w:ins>
    </w:p>
    <w:p w:rsidR="00D51374" w:rsidRDefault="00D51374" w:rsidP="007570F9">
      <w:pPr>
        <w:pStyle w:val="BodyText"/>
        <w:rPr>
          <w:rFonts w:asciiTheme="minorHAnsi" w:hAnsiTheme="minorHAnsi"/>
          <w:sz w:val="18"/>
        </w:rPr>
      </w:pPr>
    </w:p>
    <w:p w:rsidR="00D51374" w:rsidRDefault="00D51374" w:rsidP="004F6AD8">
      <w:pPr>
        <w:pStyle w:val="Heading1"/>
        <w:numPr>
          <w:ilvl w:val="0"/>
          <w:numId w:val="1"/>
        </w:numPr>
      </w:pPr>
      <w:bookmarkStart w:id="789" w:name="_Toc213472235"/>
      <w:r>
        <w:t>Using this Guide</w:t>
      </w:r>
      <w:bookmarkEnd w:id="789"/>
    </w:p>
    <w:p w:rsidR="00301B06" w:rsidRDefault="00301B06" w:rsidP="007570F9">
      <w:pPr>
        <w:pStyle w:val="BodyText"/>
        <w:rPr>
          <w:rFonts w:asciiTheme="minorHAnsi" w:hAnsiTheme="minorHAnsi"/>
        </w:rPr>
      </w:pPr>
    </w:p>
    <w:p w:rsidR="004E2F53" w:rsidRPr="007C0A1E" w:rsidRDefault="00AD5F42" w:rsidP="007570F9">
      <w:pPr>
        <w:pStyle w:val="BodyText"/>
        <w:rPr>
          <w:rFonts w:asciiTheme="minorHAnsi" w:hAnsiTheme="minorHAnsi"/>
        </w:rPr>
      </w:pPr>
      <w:r w:rsidRPr="007C0A1E">
        <w:rPr>
          <w:rFonts w:asciiTheme="minorHAnsi" w:hAnsiTheme="minorHAnsi"/>
        </w:rPr>
        <w:t>Begin by reading the CSM Overview</w:t>
      </w:r>
      <w:r w:rsidR="00B47EC8" w:rsidRPr="007C0A1E">
        <w:rPr>
          <w:rFonts w:asciiTheme="minorHAnsi" w:hAnsiTheme="minorHAnsi"/>
        </w:rPr>
        <w:t xml:space="preserve"> followed by </w:t>
      </w:r>
      <w:hyperlink w:anchor="_CSM_API_User" w:history="1">
        <w:r w:rsidR="00B47EC8" w:rsidRPr="0039766A">
          <w:rPr>
            <w:rStyle w:val="Hyperlink"/>
            <w:rFonts w:asciiTheme="minorHAnsi" w:hAnsiTheme="minorHAnsi"/>
          </w:rPr>
          <w:t>CSM API User Guide</w:t>
        </w:r>
      </w:hyperlink>
      <w:r w:rsidR="00B47EC8" w:rsidRPr="007C0A1E">
        <w:rPr>
          <w:rFonts w:asciiTheme="minorHAnsi" w:hAnsiTheme="minorHAnsi"/>
        </w:rPr>
        <w:t xml:space="preserve"> sections. It will give detailed knowledge and workflow for a User to successfully integrate CSM into their applications. The </w:t>
      </w:r>
      <w:hyperlink w:anchor="_CSM_UPT_Users" w:history="1">
        <w:r w:rsidR="00B47EC8" w:rsidRPr="0039766A">
          <w:rPr>
            <w:rStyle w:val="Hyperlink"/>
            <w:rFonts w:asciiTheme="minorHAnsi" w:hAnsiTheme="minorHAnsi"/>
          </w:rPr>
          <w:t>CSM UPT User Guide</w:t>
        </w:r>
      </w:hyperlink>
      <w:r w:rsidR="00B47EC8" w:rsidRPr="007C0A1E">
        <w:rPr>
          <w:rFonts w:asciiTheme="minorHAnsi" w:hAnsiTheme="minorHAnsi"/>
        </w:rPr>
        <w:t xml:space="preserve"> section gives the workflow and details about the Authorization Policy provisioning necessary to use CSM for Authentication or Authorization.</w:t>
      </w:r>
      <w:r w:rsidR="00FA5A6C" w:rsidRPr="007C0A1E">
        <w:rPr>
          <w:rFonts w:asciiTheme="minorHAnsi" w:hAnsiTheme="minorHAnsi"/>
        </w:rPr>
        <w:t xml:space="preserve"> Once the primary features of Authentication, Authorization and User Provisioning are understood, read the </w:t>
      </w:r>
      <w:hyperlink w:anchor="_CSM_Web_Services" w:history="1">
        <w:r w:rsidR="00FA5A6C" w:rsidRPr="0039766A">
          <w:rPr>
            <w:rStyle w:val="Hyperlink"/>
            <w:rFonts w:asciiTheme="minorHAnsi" w:hAnsiTheme="minorHAnsi"/>
          </w:rPr>
          <w:t>CSM Security Web Service</w:t>
        </w:r>
        <w:r w:rsidR="0039766A">
          <w:rPr>
            <w:rStyle w:val="Hyperlink"/>
            <w:rFonts w:asciiTheme="minorHAnsi" w:hAnsiTheme="minorHAnsi"/>
          </w:rPr>
          <w:t>s Guide</w:t>
        </w:r>
      </w:hyperlink>
      <w:r w:rsidR="0039766A">
        <w:rPr>
          <w:rFonts w:asciiTheme="minorHAnsi" w:hAnsiTheme="minorHAnsi"/>
        </w:rPr>
        <w:t xml:space="preserve"> </w:t>
      </w:r>
      <w:r w:rsidR="00FA5A6C" w:rsidRPr="007C0A1E">
        <w:rPr>
          <w:rFonts w:asciiTheme="minorHAnsi" w:hAnsiTheme="minorHAnsi"/>
        </w:rPr>
        <w:t xml:space="preserve"> </w:t>
      </w:r>
      <w:r w:rsidR="00841464" w:rsidRPr="007C0A1E">
        <w:rPr>
          <w:rFonts w:asciiTheme="minorHAnsi" w:hAnsiTheme="minorHAnsi"/>
        </w:rPr>
        <w:t>section to know how to expose the CSM authentication and Authorization service features to web service consumers.</w:t>
      </w:r>
      <w:r w:rsidR="002010E0">
        <w:rPr>
          <w:rFonts w:asciiTheme="minorHAnsi" w:hAnsiTheme="minorHAnsi"/>
        </w:rPr>
        <w:t xml:space="preserve"> Read the </w:t>
      </w:r>
      <w:hyperlink w:anchor="_CSM_Instance_Level" w:history="1">
        <w:r w:rsidR="002010E0" w:rsidRPr="00196D64">
          <w:rPr>
            <w:rStyle w:val="Hyperlink"/>
            <w:rFonts w:asciiTheme="minorHAnsi" w:hAnsiTheme="minorHAnsi"/>
          </w:rPr>
          <w:t>CSM Instance Level and Attribute Level Security</w:t>
        </w:r>
      </w:hyperlink>
      <w:r w:rsidR="002010E0">
        <w:rPr>
          <w:rFonts w:asciiTheme="minorHAnsi" w:hAnsiTheme="minorHAnsi"/>
        </w:rPr>
        <w:t xml:space="preserve"> section to know about the new feature introduced</w:t>
      </w:r>
      <w:ins w:id="790" w:author=" " w:date="2008-11-03T10:42:00Z">
        <w:r w:rsidR="001A5D9D">
          <w:rPr>
            <w:rFonts w:asciiTheme="minorHAnsi" w:hAnsiTheme="minorHAnsi"/>
          </w:rPr>
          <w:t xml:space="preserve"> since</w:t>
        </w:r>
      </w:ins>
      <w:del w:id="791" w:author=" " w:date="2008-11-03T10:42:00Z">
        <w:r w:rsidR="002010E0" w:rsidDel="001A5D9D">
          <w:rPr>
            <w:rFonts w:asciiTheme="minorHAnsi" w:hAnsiTheme="minorHAnsi"/>
          </w:rPr>
          <w:delText xml:space="preserve"> in</w:delText>
        </w:r>
      </w:del>
      <w:r w:rsidR="002010E0">
        <w:rPr>
          <w:rFonts w:asciiTheme="minorHAnsi" w:hAnsiTheme="minorHAnsi"/>
        </w:rPr>
        <w:t xml:space="preserve"> CSM v4.0.</w:t>
      </w:r>
      <w:r w:rsidR="004E2F53">
        <w:rPr>
          <w:rFonts w:asciiTheme="minorHAnsi" w:hAnsiTheme="minorHAnsi"/>
        </w:rPr>
        <w:t xml:space="preserve"> For applications that use or want to use Acegi and leverage CSM Authentication and Authorization features, they should go through the </w:t>
      </w:r>
      <w:hyperlink w:anchor="_CSM_Acegi_Adapter" w:history="1">
        <w:r w:rsidR="004E2F53" w:rsidRPr="00196D64">
          <w:rPr>
            <w:rStyle w:val="Hyperlink"/>
            <w:rFonts w:asciiTheme="minorHAnsi" w:hAnsiTheme="minorHAnsi"/>
          </w:rPr>
          <w:t>CSM Acegi Adapter</w:t>
        </w:r>
      </w:hyperlink>
      <w:r w:rsidR="004E2F53">
        <w:rPr>
          <w:rFonts w:asciiTheme="minorHAnsi" w:hAnsiTheme="minorHAnsi"/>
        </w:rPr>
        <w:t xml:space="preserve"> section to read how method level and method parameter level security is implemented and available out of the box. This section provides a workflow and steps necessary to integrate CSM Acegi adapter into existing or new applications using the Acegi framework. Next read the </w:t>
      </w:r>
      <w:hyperlink w:anchor="_CSM_caGrid_Integration" w:history="1">
        <w:r w:rsidR="004E2F53" w:rsidRPr="00196D64">
          <w:rPr>
            <w:rStyle w:val="Hyperlink"/>
            <w:rFonts w:asciiTheme="minorHAnsi" w:hAnsiTheme="minorHAnsi"/>
          </w:rPr>
          <w:t>CSM caGrid Integration section</w:t>
        </w:r>
      </w:hyperlink>
      <w:r w:rsidR="004E2F53">
        <w:rPr>
          <w:rFonts w:asciiTheme="minorHAnsi" w:hAnsiTheme="minorHAnsi"/>
        </w:rPr>
        <w:t xml:space="preserve"> know how to level CSM in the caGrid environment.</w:t>
      </w:r>
    </w:p>
    <w:p w:rsidR="00D62305" w:rsidRDefault="00D62305" w:rsidP="00D62305">
      <w:pPr>
        <w:pStyle w:val="BodyText"/>
        <w:ind w:left="0"/>
        <w:rPr>
          <w:rFonts w:asciiTheme="minorHAnsi" w:hAnsiTheme="minorHAnsi"/>
        </w:rPr>
      </w:pPr>
    </w:p>
    <w:p w:rsidR="0044655F" w:rsidRDefault="0044655F" w:rsidP="00D62305">
      <w:pPr>
        <w:pStyle w:val="BodyText"/>
        <w:ind w:left="0"/>
        <w:rPr>
          <w:rFonts w:asciiTheme="minorHAnsi" w:hAnsiTheme="minorHAnsi"/>
          <w:sz w:val="18"/>
        </w:rPr>
      </w:pPr>
    </w:p>
    <w:p w:rsidR="0057047E" w:rsidRDefault="00917DCD" w:rsidP="004F6AD8">
      <w:pPr>
        <w:pStyle w:val="Heading1"/>
        <w:numPr>
          <w:ilvl w:val="0"/>
          <w:numId w:val="1"/>
        </w:numPr>
      </w:pPr>
      <w:bookmarkStart w:id="792" w:name="_Toc213472236"/>
      <w:r>
        <w:lastRenderedPageBreak/>
        <w:t xml:space="preserve">CSM </w:t>
      </w:r>
      <w:r w:rsidR="002409D8">
        <w:t>Overview</w:t>
      </w:r>
      <w:bookmarkEnd w:id="792"/>
    </w:p>
    <w:p w:rsidR="00075D2D" w:rsidRDefault="00FD266F" w:rsidP="004F6AD8">
      <w:pPr>
        <w:pStyle w:val="Heading1"/>
        <w:numPr>
          <w:ilvl w:val="1"/>
          <w:numId w:val="1"/>
        </w:numPr>
      </w:pPr>
      <w:bookmarkStart w:id="793" w:name="_Toc213472237"/>
      <w:r>
        <w:t>Explanation</w:t>
      </w:r>
      <w:bookmarkEnd w:id="793"/>
    </w:p>
    <w:p w:rsidR="009F30C6" w:rsidRPr="009F30C6" w:rsidRDefault="009F30C6" w:rsidP="009F30C6"/>
    <w:p w:rsidR="00075D2D" w:rsidRPr="00075D2D" w:rsidRDefault="00075D2D" w:rsidP="00075D2D">
      <w:pPr>
        <w:pStyle w:val="BodyText"/>
        <w:rPr>
          <w:rFonts w:asciiTheme="minorHAnsi" w:hAnsiTheme="minorHAnsi"/>
        </w:rPr>
      </w:pPr>
      <w:r w:rsidRPr="00075D2D">
        <w:rPr>
          <w:rFonts w:asciiTheme="minorHAnsi" w:hAnsiTheme="minorHAnsi"/>
        </w:rPr>
        <w:t>The CSM provides application developers with powerful security tools in a flexible delivery.  CSM provides solutions for:</w:t>
      </w:r>
    </w:p>
    <w:p w:rsidR="00075D2D" w:rsidRPr="00075D2D" w:rsidRDefault="00075D2D" w:rsidP="004F6AD8">
      <w:pPr>
        <w:widowControl w:val="0"/>
        <w:numPr>
          <w:ilvl w:val="0"/>
          <w:numId w:val="86"/>
        </w:numPr>
        <w:tabs>
          <w:tab w:val="num" w:pos="720"/>
        </w:tabs>
        <w:spacing w:after="0" w:line="240" w:lineRule="atLeast"/>
        <w:ind w:left="720"/>
        <w:rPr>
          <w:sz w:val="24"/>
          <w:szCs w:val="24"/>
        </w:rPr>
      </w:pPr>
      <w:r w:rsidRPr="00075D2D">
        <w:rPr>
          <w:b/>
          <w:bCs/>
          <w:sz w:val="24"/>
          <w:szCs w:val="24"/>
        </w:rPr>
        <w:t>Authentication</w:t>
      </w:r>
      <w:r w:rsidRPr="00075D2D">
        <w:rPr>
          <w:sz w:val="24"/>
          <w:szCs w:val="24"/>
        </w:rPr>
        <w:t xml:space="preserve"> - validating and verifying a user’s credentials to allow access to an application. CSM, working with credential providers (</w:t>
      </w:r>
      <w:r w:rsidRPr="00075D2D">
        <w:rPr>
          <w:bCs/>
          <w:sz w:val="24"/>
          <w:szCs w:val="24"/>
        </w:rPr>
        <w:t>Lightweight Directory Access Protocol</w:t>
      </w:r>
      <w:r w:rsidRPr="00075D2D">
        <w:rPr>
          <w:sz w:val="24"/>
          <w:szCs w:val="24"/>
        </w:rPr>
        <w:t xml:space="preserve"> (LDAP), Relational Database Management Systems (RDBMS), etc.), confirms that a user exists and that the password is valid for that application. It also provides a lockout manager which locks out unauthorized users for a pre-configured amount of time after the (also pre-configured) number of allowed attempts is reached.</w:t>
      </w:r>
    </w:p>
    <w:p w:rsidR="00075D2D" w:rsidRDefault="00075D2D" w:rsidP="004F6AD8">
      <w:pPr>
        <w:widowControl w:val="0"/>
        <w:numPr>
          <w:ilvl w:val="0"/>
          <w:numId w:val="86"/>
        </w:numPr>
        <w:tabs>
          <w:tab w:val="num" w:pos="720"/>
        </w:tabs>
        <w:spacing w:after="0" w:line="240" w:lineRule="atLeast"/>
        <w:ind w:left="720"/>
        <w:rPr>
          <w:sz w:val="24"/>
          <w:szCs w:val="24"/>
        </w:rPr>
      </w:pPr>
      <w:r w:rsidRPr="00075D2D">
        <w:rPr>
          <w:b/>
          <w:bCs/>
          <w:sz w:val="24"/>
          <w:szCs w:val="24"/>
        </w:rPr>
        <w:t>Authorization</w:t>
      </w:r>
      <w:r w:rsidRPr="00075D2D">
        <w:rPr>
          <w:sz w:val="24"/>
          <w:szCs w:val="24"/>
        </w:rPr>
        <w:t xml:space="preserve"> - granting access to data, methods, and objects. CSM incorporates an Authorization schema and database so that users can only perform the operations or access the data to which they have access rights.</w:t>
      </w:r>
    </w:p>
    <w:p w:rsidR="00DF7A7D" w:rsidRPr="00075D2D" w:rsidRDefault="00DF7A7D" w:rsidP="004F6AD8">
      <w:pPr>
        <w:widowControl w:val="0"/>
        <w:numPr>
          <w:ilvl w:val="0"/>
          <w:numId w:val="86"/>
        </w:numPr>
        <w:tabs>
          <w:tab w:val="num" w:pos="720"/>
        </w:tabs>
        <w:spacing w:after="0" w:line="240" w:lineRule="atLeast"/>
        <w:ind w:left="720"/>
        <w:rPr>
          <w:sz w:val="24"/>
          <w:szCs w:val="24"/>
        </w:rPr>
      </w:pPr>
      <w:r>
        <w:rPr>
          <w:b/>
          <w:bCs/>
          <w:sz w:val="24"/>
          <w:szCs w:val="24"/>
        </w:rPr>
        <w:t>Instance and Attribute level security</w:t>
      </w:r>
      <w:r w:rsidR="0085158B">
        <w:rPr>
          <w:b/>
          <w:bCs/>
          <w:sz w:val="24"/>
          <w:szCs w:val="24"/>
        </w:rPr>
        <w:t xml:space="preserve"> </w:t>
      </w:r>
      <w:r w:rsidR="004967F6">
        <w:rPr>
          <w:b/>
          <w:bCs/>
          <w:sz w:val="24"/>
          <w:szCs w:val="24"/>
        </w:rPr>
        <w:t xml:space="preserve">- </w:t>
      </w:r>
      <w:r w:rsidR="004967F6">
        <w:t>allows users to perform instance level filtering of data. The User Provision Tool (UPT) allows administrators to provision security filters for instances of domain classes and the API filters the results of the queries based on the access policy. The filtering of data is done at the database level with minimum overheads.  It also</w:t>
      </w:r>
      <w:r w:rsidR="008D7B59">
        <w:t xml:space="preserve"> does</w:t>
      </w:r>
      <w:r w:rsidR="004967F6">
        <w:t xml:space="preserve"> attribute level filtering of data based on user permissions.</w:t>
      </w:r>
    </w:p>
    <w:p w:rsidR="00075D2D" w:rsidRPr="00075D2D" w:rsidRDefault="00075D2D" w:rsidP="004F6AD8">
      <w:pPr>
        <w:numPr>
          <w:ilvl w:val="0"/>
          <w:numId w:val="86"/>
        </w:numPr>
        <w:tabs>
          <w:tab w:val="num" w:pos="720"/>
        </w:tabs>
        <w:spacing w:after="0" w:line="240" w:lineRule="atLeast"/>
        <w:ind w:left="720"/>
        <w:rPr>
          <w:sz w:val="24"/>
          <w:szCs w:val="24"/>
        </w:rPr>
      </w:pPr>
      <w:r w:rsidRPr="00075D2D">
        <w:rPr>
          <w:b/>
          <w:bCs/>
          <w:sz w:val="24"/>
          <w:szCs w:val="24"/>
        </w:rPr>
        <w:t>User Provisioning</w:t>
      </w:r>
      <w:r w:rsidRPr="00075D2D">
        <w:rPr>
          <w:sz w:val="24"/>
          <w:szCs w:val="24"/>
        </w:rPr>
        <w:t xml:space="preserve"> - creating or modifying users and their associated access rights to your application and its data. CSM provides a web-based UPT that can easily be integrated with a single or multiple applications and authorization databases. The UPT provides functionality to create authorization data elements like Roles, Protection Elements, Users, etc., and also provides functionality to associate them with each other. The runtime API can then use this authorization data to authorize user actions. The UPT consists of two modes – Super Admin and Admin. </w:t>
      </w:r>
    </w:p>
    <w:p w:rsidR="00075D2D" w:rsidRPr="00075D2D" w:rsidRDefault="00075D2D" w:rsidP="004F6AD8">
      <w:pPr>
        <w:widowControl w:val="0"/>
        <w:numPr>
          <w:ilvl w:val="2"/>
          <w:numId w:val="86"/>
        </w:numPr>
        <w:tabs>
          <w:tab w:val="num" w:pos="1080"/>
          <w:tab w:val="num" w:pos="1800"/>
        </w:tabs>
        <w:spacing w:after="0" w:line="240" w:lineRule="atLeast"/>
        <w:ind w:left="1080"/>
        <w:rPr>
          <w:sz w:val="24"/>
          <w:szCs w:val="24"/>
        </w:rPr>
      </w:pPr>
      <w:r w:rsidRPr="00075D2D">
        <w:rPr>
          <w:b/>
          <w:sz w:val="24"/>
          <w:szCs w:val="24"/>
        </w:rPr>
        <w:t>Super Admin</w:t>
      </w:r>
      <w:r w:rsidRPr="00075D2D">
        <w:rPr>
          <w:b/>
          <w:i/>
          <w:sz w:val="24"/>
          <w:szCs w:val="24"/>
        </w:rPr>
        <w:t xml:space="preserve"> </w:t>
      </w:r>
      <w:r w:rsidRPr="00075D2D">
        <w:rPr>
          <w:sz w:val="24"/>
          <w:szCs w:val="24"/>
        </w:rPr>
        <w:t>– accessed by the UPT’s overall administrator; used to register an application, assign administrators, and create or modify standard privileges.</w:t>
      </w:r>
    </w:p>
    <w:p w:rsidR="00075D2D" w:rsidRPr="00075D2D" w:rsidRDefault="00075D2D" w:rsidP="004F6AD8">
      <w:pPr>
        <w:widowControl w:val="0"/>
        <w:numPr>
          <w:ilvl w:val="2"/>
          <w:numId w:val="86"/>
        </w:numPr>
        <w:tabs>
          <w:tab w:val="num" w:pos="1080"/>
          <w:tab w:val="num" w:pos="1800"/>
        </w:tabs>
        <w:spacing w:after="0" w:line="240" w:lineRule="atLeast"/>
        <w:ind w:left="1080"/>
        <w:rPr>
          <w:sz w:val="24"/>
          <w:szCs w:val="24"/>
        </w:rPr>
      </w:pPr>
      <w:r w:rsidRPr="00075D2D">
        <w:rPr>
          <w:b/>
          <w:sz w:val="24"/>
          <w:szCs w:val="24"/>
        </w:rPr>
        <w:t>Admin</w:t>
      </w:r>
      <w:r w:rsidRPr="00075D2D">
        <w:rPr>
          <w:b/>
          <w:i/>
          <w:sz w:val="24"/>
          <w:szCs w:val="24"/>
        </w:rPr>
        <w:t xml:space="preserve"> </w:t>
      </w:r>
      <w:r w:rsidRPr="00075D2D">
        <w:rPr>
          <w:sz w:val="24"/>
          <w:szCs w:val="24"/>
        </w:rPr>
        <w:t>– used by application administrators to modify authorization data, such as roles, users, protection elements, etc</w:t>
      </w:r>
    </w:p>
    <w:p w:rsidR="00075D2D" w:rsidRPr="00075D2D" w:rsidRDefault="00075D2D" w:rsidP="004F6AD8">
      <w:pPr>
        <w:numPr>
          <w:ilvl w:val="0"/>
          <w:numId w:val="86"/>
        </w:numPr>
        <w:tabs>
          <w:tab w:val="num" w:pos="720"/>
        </w:tabs>
        <w:spacing w:after="0" w:line="240" w:lineRule="atLeast"/>
        <w:ind w:left="720"/>
        <w:rPr>
          <w:bCs/>
          <w:sz w:val="24"/>
          <w:szCs w:val="24"/>
        </w:rPr>
      </w:pPr>
      <w:r w:rsidRPr="00075D2D">
        <w:rPr>
          <w:b/>
          <w:bCs/>
          <w:sz w:val="24"/>
          <w:szCs w:val="24"/>
        </w:rPr>
        <w:t xml:space="preserve">Audit Logging - </w:t>
      </w:r>
      <w:r w:rsidRPr="00075D2D">
        <w:rPr>
          <w:bCs/>
          <w:sz w:val="24"/>
          <w:szCs w:val="24"/>
        </w:rPr>
        <w:t xml:space="preserve">In an effort to make CSM compliant with CRF 21/ part 11, CSM </w:t>
      </w:r>
      <w:r w:rsidR="00CD419D">
        <w:rPr>
          <w:bCs/>
          <w:sz w:val="24"/>
          <w:szCs w:val="24"/>
        </w:rPr>
        <w:t xml:space="preserve">provides </w:t>
      </w:r>
      <w:r w:rsidRPr="00075D2D">
        <w:rPr>
          <w:bCs/>
          <w:sz w:val="24"/>
          <w:szCs w:val="24"/>
        </w:rPr>
        <w:t xml:space="preserve">auditing and logging functionality. CSM uses </w:t>
      </w:r>
      <w:r w:rsidR="00CD419D">
        <w:rPr>
          <w:bCs/>
          <w:sz w:val="24"/>
          <w:szCs w:val="24"/>
        </w:rPr>
        <w:t xml:space="preserve">NCICB’s </w:t>
      </w:r>
      <w:r w:rsidRPr="00075D2D">
        <w:rPr>
          <w:bCs/>
          <w:sz w:val="24"/>
          <w:szCs w:val="24"/>
        </w:rPr>
        <w:t>Common Logging Module (CLM)</w:t>
      </w:r>
      <w:r w:rsidR="00CD419D">
        <w:rPr>
          <w:bCs/>
          <w:sz w:val="24"/>
          <w:szCs w:val="24"/>
        </w:rPr>
        <w:t xml:space="preserve">, which is another caCORE product, </w:t>
      </w:r>
      <w:r w:rsidRPr="00075D2D">
        <w:rPr>
          <w:bCs/>
          <w:sz w:val="24"/>
          <w:szCs w:val="24"/>
        </w:rPr>
        <w:t>for the purpose of event logging as well as automated object state change logging into a persistent database.</w:t>
      </w:r>
    </w:p>
    <w:p w:rsidR="00075D2D" w:rsidRDefault="00075D2D" w:rsidP="00075D2D"/>
    <w:p w:rsidR="00EF11F6" w:rsidRDefault="00E040EA" w:rsidP="00075D2D">
      <w:r>
        <w:pict>
          <v:group id="_x0000_s1058" editas="canvas" style="width:478.15pt;height:315pt;mso-position-horizontal-relative:char;mso-position-vertical-relative:line" coordorigin="1237,1854" coordsize="9563,63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237;top:1854;width:9563;height:630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0" type="#_x0000_t202" style="position:absolute;left:5562;top:4734;width:1620;height:483" stroked="f">
              <v:textbox style="mso-next-textbox:#_x0000_s1060">
                <w:txbxContent>
                  <w:p w:rsidR="00D54780" w:rsidRDefault="00D54780" w:rsidP="00E508D0">
                    <w:pPr>
                      <w:rPr>
                        <w:rFonts w:ascii="Tahoma" w:hAnsi="Tahoma" w:cs="Tahoma"/>
                        <w:sz w:val="18"/>
                        <w:szCs w:val="18"/>
                      </w:rPr>
                    </w:pPr>
                    <w:r>
                      <w:rPr>
                        <w:rFonts w:ascii="Tahoma" w:hAnsi="Tahoma" w:cs="Tahoma"/>
                        <w:sz w:val="18"/>
                        <w:szCs w:val="18"/>
                      </w:rPr>
                      <w:t>Audit Messages</w:t>
                    </w:r>
                  </w:p>
                </w:txbxContent>
              </v:textbox>
            </v:shape>
            <v:shape id="_x0000_s1061" type="#_x0000_t202" style="position:absolute;left:5382;top:5814;width:1440;height:483" stroked="f">
              <v:textbox style="mso-next-textbox:#_x0000_s1061">
                <w:txbxContent>
                  <w:p w:rsidR="00D54780" w:rsidRDefault="00D54780" w:rsidP="00E508D0">
                    <w:pPr>
                      <w:rPr>
                        <w:rFonts w:ascii="Tahoma" w:hAnsi="Tahoma" w:cs="Tahoma"/>
                        <w:sz w:val="18"/>
                        <w:szCs w:val="18"/>
                      </w:rPr>
                    </w:pPr>
                    <w:r>
                      <w:rPr>
                        <w:rFonts w:ascii="Tahoma" w:hAnsi="Tahoma" w:cs="Tahoma"/>
                        <w:sz w:val="18"/>
                        <w:szCs w:val="18"/>
                      </w:rPr>
                      <w:t>Authorize</w:t>
                    </w:r>
                  </w:p>
                </w:txbxContent>
              </v:textbox>
            </v:shape>
            <v:roundrect id="_x0000_s1062" style="position:absolute;left:4662;top:2034;width:2247;height:1896;v-text-anchor:middle" arcsize="10923f" filled="f" fillcolor="#00e4a8">
              <v:stroke dashstyle="1 1"/>
              <v:shadow color="#1c1c1c"/>
              <v:textbox style="mso-next-textbox:#_x0000_s1062" inset="4.68pt,2.34pt,4.68pt,2.34pt">
                <w:txbxContent>
                  <w:p w:rsidR="00D54780" w:rsidRDefault="00D54780" w:rsidP="00E508D0">
                    <w:pPr>
                      <w:autoSpaceDE w:val="0"/>
                      <w:autoSpaceDN w:val="0"/>
                      <w:jc w:val="center"/>
                      <w:rPr>
                        <w:rFonts w:ascii="Tahoma" w:cs="Tahoma"/>
                        <w:color w:val="000000"/>
                        <w:sz w:val="21"/>
                        <w:szCs w:val="21"/>
                      </w:rPr>
                    </w:pPr>
                    <w:r>
                      <w:rPr>
                        <w:rFonts w:ascii="Tahoma" w:cs="Tahoma"/>
                        <w:color w:val="000000"/>
                        <w:sz w:val="21"/>
                        <w:szCs w:val="21"/>
                      </w:rPr>
                      <w:t>Credential Providers</w:t>
                    </w:r>
                  </w:p>
                  <w:p w:rsidR="00D54780" w:rsidRDefault="00D54780" w:rsidP="00E508D0">
                    <w:pPr>
                      <w:autoSpaceDE w:val="0"/>
                      <w:autoSpaceDN w:val="0"/>
                      <w:jc w:val="center"/>
                      <w:rPr>
                        <w:rFonts w:ascii="Tahoma" w:cs="Tahoma"/>
                        <w:color w:val="000000"/>
                        <w:sz w:val="23"/>
                        <w:szCs w:val="23"/>
                      </w:rPr>
                    </w:pPr>
                  </w:p>
                  <w:p w:rsidR="00D54780" w:rsidRDefault="00D54780" w:rsidP="00E508D0">
                    <w:pPr>
                      <w:autoSpaceDE w:val="0"/>
                      <w:autoSpaceDN w:val="0"/>
                      <w:jc w:val="center"/>
                      <w:rPr>
                        <w:rFonts w:ascii="Tahoma" w:cs="Tahoma"/>
                        <w:color w:val="000000"/>
                        <w:sz w:val="23"/>
                        <w:szCs w:val="23"/>
                      </w:rPr>
                    </w:pPr>
                  </w:p>
                  <w:p w:rsidR="00D54780" w:rsidRDefault="00D54780" w:rsidP="00E508D0">
                    <w:pPr>
                      <w:autoSpaceDE w:val="0"/>
                      <w:autoSpaceDN w:val="0"/>
                      <w:jc w:val="center"/>
                      <w:rPr>
                        <w:rFonts w:ascii="Tahoma" w:cs="Tahoma"/>
                        <w:color w:val="000000"/>
                        <w:sz w:val="23"/>
                        <w:szCs w:val="23"/>
                      </w:rPr>
                    </w:pPr>
                  </w:p>
                  <w:p w:rsidR="00D54780" w:rsidRDefault="00D54780" w:rsidP="00E508D0">
                    <w:pPr>
                      <w:autoSpaceDE w:val="0"/>
                      <w:autoSpaceDN w:val="0"/>
                      <w:jc w:val="center"/>
                      <w:rPr>
                        <w:rFonts w:ascii="Tahoma" w:cs="Tahoma"/>
                        <w:color w:val="000000"/>
                        <w:sz w:val="23"/>
                        <w:szCs w:val="23"/>
                      </w:rPr>
                    </w:pPr>
                  </w:p>
                  <w:p w:rsidR="00D54780" w:rsidRDefault="00D54780" w:rsidP="00E508D0">
                    <w:pPr>
                      <w:autoSpaceDE w:val="0"/>
                      <w:autoSpaceDN w:val="0"/>
                      <w:jc w:val="center"/>
                      <w:rPr>
                        <w:rFonts w:ascii="Tahoma" w:cs="Tahoma"/>
                        <w:color w:val="000000"/>
                        <w:sz w:val="23"/>
                        <w:szCs w:val="23"/>
                      </w:rPr>
                    </w:pP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3" type="#_x0000_t22" style="position:absolute;left:5898;top:2631;width:739;height:1253;v-text-anchor:middle" fillcolor="#33c">
              <v:shadow color="#1c1c1c"/>
              <v:textbox style="mso-next-textbox:#_x0000_s1063" inset="4.68pt,2.34pt,4.68pt,2.34pt">
                <w:txbxContent>
                  <w:p w:rsidR="00D54780" w:rsidRDefault="00D54780" w:rsidP="00E508D0">
                    <w:pPr>
                      <w:autoSpaceDE w:val="0"/>
                      <w:autoSpaceDN w:val="0"/>
                      <w:jc w:val="center"/>
                      <w:rPr>
                        <w:rFonts w:ascii="Tahoma" w:cs="Tahoma"/>
                        <w:color w:val="FFFFFF"/>
                        <w:sz w:val="23"/>
                        <w:szCs w:val="23"/>
                      </w:rPr>
                    </w:pPr>
                    <w:r>
                      <w:rPr>
                        <w:rFonts w:ascii="Tahoma" w:cs="Tahoma"/>
                        <w:color w:val="FFFFFF"/>
                        <w:sz w:val="23"/>
                        <w:szCs w:val="23"/>
                      </w:rPr>
                      <w:t>LDAP</w:t>
                    </w:r>
                  </w:p>
                </w:txbxContent>
              </v:textbox>
            </v:shape>
            <v:roundrect id="_x0000_s1064" style="position:absolute;left:1930;top:3086;width:1847;height:3340;mso-wrap-style:none" arcsize="10923f" fillcolor="#00e4a8">
              <v:shadow color="#1c1c1c"/>
              <v:textbox style="mso-next-textbox:#_x0000_s1064" inset="8.64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Application server</w:t>
                    </w:r>
                  </w:p>
                </w:txbxContent>
              </v:textbox>
            </v:roundrect>
            <v:roundrect id="_x0000_s1065" style="position:absolute;left:2089;top:3593;width:1511;height:754;mso-wrap-style:none" arcsize="10923f" fillcolor="#f6fd99">
              <v:shadow color="#1c1c1c"/>
              <v:textbox style="mso-next-textbox:#_x0000_s1065"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Application ABC</w:t>
                    </w:r>
                  </w:p>
                </w:txbxContent>
              </v:textbox>
            </v:roundrect>
            <v:roundrect id="_x0000_s1066" style="position:absolute;left:2076;top:5729;width:1518;height:504;mso-wrap-style:none;v-text-anchor:middle" arcsize="10923f" fillcolor="#f4848f">
              <v:shadow color="#1c1c1c"/>
              <v:textbox style="mso-next-textbox:#_x0000_s1066"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Security module</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3762;top:5454;width:3420;height:573;rotation:-743294fd;v-text-anchor:middle" fillcolor="#fb493b">
              <v:shadow color="#1c1c1c"/>
              <v:textbox style="mso-next-textbox:#_x0000_s1067" inset="4.68pt,2.34pt,4.68pt,2.34pt">
                <w:txbxContent>
                  <w:p w:rsidR="00D54780" w:rsidRDefault="00D54780" w:rsidP="00E508D0">
                    <w:pPr>
                      <w:rPr>
                        <w:szCs w:val="18"/>
                      </w:rPr>
                    </w:pPr>
                  </w:p>
                </w:txbxContent>
              </v:textbox>
            </v:shape>
            <v:shape id="_x0000_s1068" type="#_x0000_t22" style="position:absolute;left:7254;top:4251;width:1541;height:1507;mso-wrap-style:none;v-text-anchor:middle" fillcolor="#bf6951">
              <v:shadow color="#1c1c1c"/>
              <v:textbox style="mso-next-textbox:#_x0000_s1068" inset="4.68pt,2.34pt,4.68pt,2.34pt">
                <w:txbxContent>
                  <w:p w:rsidR="00D54780" w:rsidRDefault="00D54780" w:rsidP="00E508D0">
                    <w:pPr>
                      <w:autoSpaceDE w:val="0"/>
                      <w:autoSpaceDN w:val="0"/>
                      <w:jc w:val="center"/>
                      <w:rPr>
                        <w:rFonts w:ascii="Tahoma" w:cs="Tahoma"/>
                        <w:color w:val="000000"/>
                        <w:sz w:val="23"/>
                        <w:szCs w:val="23"/>
                      </w:rPr>
                    </w:pPr>
                    <w:r>
                      <w:rPr>
                        <w:rFonts w:ascii="Tahoma" w:cs="Tahoma"/>
                        <w:color w:val="000000"/>
                        <w:sz w:val="23"/>
                        <w:szCs w:val="23"/>
                      </w:rPr>
                      <w:t>Common</w:t>
                    </w:r>
                  </w:p>
                  <w:p w:rsidR="00D54780" w:rsidRDefault="00D54780" w:rsidP="00E508D0">
                    <w:pPr>
                      <w:autoSpaceDE w:val="0"/>
                      <w:autoSpaceDN w:val="0"/>
                      <w:jc w:val="center"/>
                      <w:rPr>
                        <w:rFonts w:ascii="Tahoma" w:cs="Tahoma"/>
                        <w:color w:val="000000"/>
                        <w:sz w:val="23"/>
                        <w:szCs w:val="23"/>
                      </w:rPr>
                    </w:pPr>
                    <w:r>
                      <w:rPr>
                        <w:rFonts w:ascii="Tahoma" w:cs="Tahoma"/>
                        <w:color w:val="000000"/>
                        <w:sz w:val="23"/>
                        <w:szCs w:val="23"/>
                      </w:rPr>
                      <w:t>Authorization</w:t>
                    </w:r>
                  </w:p>
                  <w:p w:rsidR="00D54780" w:rsidRDefault="00D54780" w:rsidP="00E508D0">
                    <w:pPr>
                      <w:autoSpaceDE w:val="0"/>
                      <w:autoSpaceDN w:val="0"/>
                      <w:jc w:val="center"/>
                      <w:rPr>
                        <w:rFonts w:ascii="Tahoma" w:cs="Tahoma"/>
                        <w:color w:val="000000"/>
                        <w:sz w:val="23"/>
                        <w:szCs w:val="23"/>
                      </w:rPr>
                    </w:pPr>
                    <w:r>
                      <w:rPr>
                        <w:rFonts w:ascii="Tahoma" w:cs="Tahoma"/>
                        <w:color w:val="000000"/>
                        <w:sz w:val="23"/>
                        <w:szCs w:val="23"/>
                      </w:rPr>
                      <w:t>Schema</w:t>
                    </w:r>
                  </w:p>
                </w:txbxContent>
              </v:textbox>
            </v:shape>
            <v:roundrect id="_x0000_s1069" style="position:absolute;left:4330;top:6483;width:1328;height:1442;v-text-anchor:middle" arcsize="10923f" fillcolor="#d4f991">
              <v:shadow color="#1c1c1c"/>
              <v:textbox style="mso-next-textbox:#_x0000_s1069"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Web server</w:t>
                    </w:r>
                  </w:p>
                </w:txbxContent>
              </v:textbox>
            </v:roundrect>
            <v:rect id="_x0000_s1070" style="position:absolute;left:2190;top:6555;width:1330;height:1226;v-text-anchor:middle" fillcolor="#00e4a8">
              <v:shadow color="#1c1c1c"/>
              <v:textbox style="mso-next-textbox:#_x0000_s1070"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User</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Provisioning</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 xml:space="preserve">Web </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interface</w:t>
                    </w:r>
                  </w:p>
                </w:txbxContent>
              </v:textbox>
            </v:rect>
            <v:group id="_x0000_s1071" style="position:absolute;left:6674;top:6388;width:1966;height:1766" coordorigin="2951,3106" coordsize="1208,805">
              <v:roundrect id="_x0000_s1072" style="position:absolute;left:2951;top:3106;width:1208;height:805" arcsize="10923f" fillcolor="#00e4a8">
                <v:shadow color="#1c1c1c"/>
                <v:textbox style="mso-next-textbox:#_x0000_s1072"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Application</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server</w:t>
                      </w:r>
                    </w:p>
                  </w:txbxContent>
                </v:textbox>
              </v:roundrect>
              <v:roundrect id="_x0000_s1073" style="position:absolute;left:3057;top:3436;width:1031;height:439;v-text-anchor:middle" arcsize="10923f" fillcolor="#ffcf01">
                <v:shadow color="#1c1c1c"/>
                <v:textbox style="mso-next-textbox:#_x0000_s1073" inset="4.68pt,2.34pt,4.68pt,2.34pt">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User</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Provisioning</w:t>
                      </w:r>
                    </w:p>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application</w:t>
                      </w:r>
                    </w:p>
                  </w:txbxContent>
                </v:textbox>
              </v:roundrect>
            </v:group>
            <v:shape id="_x0000_s1074" type="#_x0000_t69" style="position:absolute;left:3520;top:7131;width:810;height:146;v-text-anchor:middle" fillcolor="#00644a">
              <v:shadow color="#1c1c1c"/>
            </v:shape>
            <v:shape id="_x0000_s1075" type="#_x0000_t69" style="position:absolute;left:5658;top:7145;width:1016;height:145;v-text-anchor:middle" fillcolor="#00644a">
              <v:shadow color="#1c1c1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76" type="#_x0000_t70" style="position:absolute;left:7967;top:5848;width:115;height:504;v-text-anchor:middle" fillcolor="#00644a">
              <v:shadow color="#1c1c1c"/>
            </v:shape>
            <v:shape id="_x0000_s1077" type="#_x0000_t22" style="position:absolute;left:4962;top:2466;width:943;height:1253;mso-wrap-style:none;v-text-anchor:middle" fillcolor="#33c">
              <v:shadow color="#1c1c1c"/>
              <v:textbox style="mso-next-textbox:#_x0000_s1077" inset="4.68pt,2.34pt,4.68pt,2.34pt">
                <w:txbxContent>
                  <w:p w:rsidR="00D54780" w:rsidRDefault="00D54780" w:rsidP="00E508D0">
                    <w:pPr>
                      <w:autoSpaceDE w:val="0"/>
                      <w:autoSpaceDN w:val="0"/>
                      <w:jc w:val="center"/>
                      <w:rPr>
                        <w:rFonts w:ascii="Tahoma" w:cs="Tahoma"/>
                        <w:color w:val="FFFFFF"/>
                        <w:sz w:val="23"/>
                        <w:szCs w:val="23"/>
                      </w:rPr>
                    </w:pPr>
                    <w:r>
                      <w:rPr>
                        <w:rFonts w:ascii="Tahoma" w:cs="Tahoma"/>
                        <w:color w:val="FFFFFF"/>
                        <w:sz w:val="23"/>
                        <w:szCs w:val="23"/>
                      </w:rPr>
                      <w:t>RDBMS</w:t>
                    </w:r>
                  </w:p>
                </w:txbxContent>
              </v:textbox>
            </v:shape>
            <v:shape id="_x0000_s1078" type="#_x0000_t70" style="position:absolute;left:4179;top:3417;width:746;height:2300;rotation:3458776fd;v-text-anchor:middle" adj="7140,2981" fillcolor="#aff7f7">
              <v:shadow color="#1c1c1c"/>
              <v:textbox style="mso-rotate:270;mso-next-textbox:#_x0000_s1078" inset="4.68pt,2.34pt,4.68pt,2.34pt">
                <w:txbxContent>
                  <w:p w:rsidR="00D54780" w:rsidRDefault="00D54780" w:rsidP="00E508D0">
                    <w:pPr>
                      <w:rPr>
                        <w:szCs w:val="28"/>
                      </w:rPr>
                    </w:pPr>
                  </w:p>
                </w:txbxContent>
              </v:textbox>
            </v:shape>
            <v:rect id="_x0000_s1079" style="position:absolute;left:2430;top:4860;width:720;height:360;v-text-anchor:middle" fillcolor="#00e4a8">
              <v:shadow color="#1c1c1c"/>
              <v:textbox style="mso-next-textbox:#_x0000_s1079" inset="4.68pt,2.34pt,4.68pt,2.34pt">
                <w:txbxContent>
                  <w:p w:rsidR="00D54780" w:rsidRDefault="00D54780" w:rsidP="00E508D0">
                    <w:pPr>
                      <w:autoSpaceDE w:val="0"/>
                      <w:autoSpaceDN w:val="0"/>
                      <w:jc w:val="center"/>
                      <w:rPr>
                        <w:rFonts w:ascii="Tahoma" w:cs="Tahoma"/>
                        <w:color w:val="000000"/>
                        <w:sz w:val="23"/>
                        <w:szCs w:val="23"/>
                      </w:rPr>
                    </w:pPr>
                    <w:r>
                      <w:rPr>
                        <w:rFonts w:ascii="Tahoma" w:cs="Tahoma"/>
                        <w:color w:val="000000"/>
                        <w:sz w:val="23"/>
                        <w:szCs w:val="23"/>
                      </w:rPr>
                      <w:t>JAAS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0" type="#_x0000_t13" style="position:absolute;left:1467;top:4579;width:1360;height:949;rotation:90;mso-wrap-style:none;v-text-anchor:middle" adj="15900,5176" fillcolor="aqua">
              <v:shadow color="#1c1c1c"/>
              <v:textbox style="layout-flow:vertical-ideographic;mso-rotate:270;mso-next-textbox:#_x0000_s1080" inset="4.68pt,2.34pt,4.68pt,2.34pt">
                <w:txbxContent>
                  <w:p w:rsidR="00D54780" w:rsidRDefault="00D54780" w:rsidP="00E508D0">
                    <w:pPr>
                      <w:autoSpaceDE w:val="0"/>
                      <w:autoSpaceDN w:val="0"/>
                      <w:jc w:val="center"/>
                      <w:rPr>
                        <w:rFonts w:ascii="Tahoma" w:cs="Tahoma"/>
                        <w:color w:val="000000"/>
                        <w:sz w:val="18"/>
                        <w:szCs w:val="18"/>
                      </w:rPr>
                    </w:pPr>
                  </w:p>
                  <w:p w:rsidR="00D54780" w:rsidRDefault="00D54780" w:rsidP="00E508D0">
                    <w:pPr>
                      <w:autoSpaceDE w:val="0"/>
                      <w:autoSpaceDN w:val="0"/>
                      <w:spacing w:line="240" w:lineRule="auto"/>
                      <w:jc w:val="center"/>
                      <w:rPr>
                        <w:rFonts w:ascii="Tahoma" w:cs="Tahoma"/>
                        <w:color w:val="000000"/>
                        <w:sz w:val="18"/>
                        <w:szCs w:val="18"/>
                      </w:rPr>
                    </w:pPr>
                    <w:r>
                      <w:rPr>
                        <w:rFonts w:ascii="Tahoma" w:cs="Tahoma"/>
                        <w:color w:val="000000"/>
                        <w:sz w:val="18"/>
                        <w:szCs w:val="18"/>
                      </w:rPr>
                      <w:t>Authenticate</w:t>
                    </w:r>
                  </w:p>
                </w:txbxContent>
              </v:textbox>
            </v:shape>
            <v:shape id="_x0000_s1081" type="#_x0000_t202" style="position:absolute;left:3725;top:3804;width:1440;height:561" filled="f" stroked="f">
              <v:textbox style="mso-next-textbox:#_x0000_s1081">
                <w:txbxContent>
                  <w:p w:rsidR="00D54780" w:rsidRDefault="00D54780" w:rsidP="00E508D0">
                    <w:pPr>
                      <w:autoSpaceDE w:val="0"/>
                      <w:autoSpaceDN w:val="0"/>
                      <w:jc w:val="center"/>
                      <w:rPr>
                        <w:rFonts w:ascii="Tahoma" w:cs="Tahoma"/>
                        <w:color w:val="000000"/>
                        <w:sz w:val="18"/>
                        <w:szCs w:val="18"/>
                      </w:rPr>
                    </w:pPr>
                    <w:r>
                      <w:rPr>
                        <w:rFonts w:ascii="Tahoma" w:cs="Tahoma"/>
                        <w:color w:val="000000"/>
                        <w:sz w:val="18"/>
                        <w:szCs w:val="18"/>
                      </w:rPr>
                      <w:t>Authenticate</w:t>
                    </w:r>
                  </w:p>
                  <w:p w:rsidR="00D54780" w:rsidRDefault="00D54780" w:rsidP="00E508D0"/>
                </w:txbxContent>
              </v:textbox>
            </v:shape>
            <v:shape id="_x0000_s1083" type="#_x0000_t22" style="position:absolute;left:7362;top:2177;width:1440;height:1657" fillcolor="#9cf">
              <v:textbox style="mso-next-textbox:#_x0000_s1083">
                <w:txbxContent>
                  <w:p w:rsidR="00D54780" w:rsidRDefault="00D54780" w:rsidP="00E508D0">
                    <w:pPr>
                      <w:autoSpaceDE w:val="0"/>
                      <w:autoSpaceDN w:val="0"/>
                      <w:jc w:val="center"/>
                      <w:rPr>
                        <w:rFonts w:ascii="Tahoma" w:cs="Tahoma"/>
                        <w:color w:val="000000"/>
                        <w:sz w:val="23"/>
                        <w:szCs w:val="23"/>
                      </w:rPr>
                    </w:pPr>
                    <w:r>
                      <w:rPr>
                        <w:rFonts w:ascii="Tahoma" w:cs="Tahoma"/>
                        <w:color w:val="000000"/>
                        <w:sz w:val="23"/>
                        <w:szCs w:val="23"/>
                      </w:rPr>
                      <w:t>Common Logging Database</w:t>
                    </w:r>
                  </w:p>
                </w:txbxContent>
              </v:textbox>
            </v:shape>
            <v:shape id="_x0000_s1084" type="#_x0000_t13" style="position:absolute;left:3538;top:4562;width:4140;height:360;rotation:-1861753fd" adj="19326,3600" fillcolor="#ff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2" type="#_x0000_t68" style="position:absolute;left:3090;top:4383;width:582;height:1317;v-text-anchor:middle" fillcolor="red">
              <v:shadow color="#1c1c1c"/>
              <v:textbox style="layout-flow:vertical-ideographic;mso-next-textbox:#_x0000_s1082" inset="4.68pt,2.34pt,4.68pt,2.34pt">
                <w:txbxContent>
                  <w:p w:rsidR="00D54780" w:rsidRDefault="00D54780" w:rsidP="00E508D0">
                    <w:pPr>
                      <w:autoSpaceDE w:val="0"/>
                      <w:autoSpaceDN w:val="0"/>
                      <w:spacing w:line="240" w:lineRule="auto"/>
                      <w:jc w:val="center"/>
                      <w:rPr>
                        <w:rFonts w:ascii="Tahoma" w:cs="Tahoma"/>
                        <w:color w:val="000000"/>
                        <w:sz w:val="18"/>
                        <w:szCs w:val="18"/>
                      </w:rPr>
                    </w:pPr>
                    <w:r>
                      <w:rPr>
                        <w:rFonts w:ascii="Tahoma" w:cs="Tahoma"/>
                        <w:color w:val="000000"/>
                        <w:sz w:val="18"/>
                        <w:szCs w:val="18"/>
                      </w:rPr>
                      <w:t>Authorize</w:t>
                    </w:r>
                  </w:p>
                  <w:p w:rsidR="00D54780" w:rsidRDefault="00D54780" w:rsidP="00E508D0"/>
                </w:txbxContent>
              </v:textbox>
            </v:shape>
            <w10:wrap type="none"/>
            <w10:anchorlock/>
          </v:group>
        </w:pict>
      </w:r>
      <w:r w:rsidR="004B7FFB">
        <w:t xml:space="preserve"> </w:t>
      </w:r>
      <w:r w:rsidR="004B7FFB">
        <w:tab/>
      </w:r>
    </w:p>
    <w:p w:rsidR="008078E3" w:rsidRPr="000C10E3" w:rsidRDefault="00EF11F6" w:rsidP="0008781F">
      <w:pPr>
        <w:ind w:firstLine="360"/>
      </w:pPr>
      <w:r>
        <w:t xml:space="preserve">Figure </w:t>
      </w:r>
      <w:r w:rsidR="00D65C20">
        <w:t>4.1</w:t>
      </w:r>
      <w:r>
        <w:t xml:space="preserve"> CSM Architecture</w:t>
      </w:r>
      <w:r w:rsidR="004B7FFB">
        <w:t xml:space="preserve"> </w:t>
      </w:r>
      <w:r w:rsidR="004B7FFB">
        <w:tab/>
      </w:r>
    </w:p>
    <w:p w:rsidR="000C10E3" w:rsidRDefault="000C10E3" w:rsidP="000C10E3">
      <w:pPr>
        <w:pStyle w:val="BodyText"/>
        <w:rPr>
          <w:rFonts w:asciiTheme="minorHAnsi" w:hAnsiTheme="minorHAnsi"/>
        </w:rPr>
      </w:pPr>
      <w:r w:rsidRPr="000C10E3">
        <w:rPr>
          <w:rFonts w:asciiTheme="minorHAnsi" w:hAnsiTheme="minorHAnsi"/>
        </w:rPr>
        <w:t>CSM works with Java Authentication and Authorization Service (JAAS) to authenticate and authorize for the Application ABC. To authenticate, it references credential providers such as an LDAP or RDBMS. CSM can be configured to check multiple credential providers in a defined order. To authorize, CSM refers to the Authorization Schema. The Authorization Schema contains the Users, Roles, Protection Elements, etc., and their associations, so that the application knows whether or not to allow a user to access a particular object. The Authorization data can be stored on a variety of databases. It is created and modified by the Application Administrator using the web-based UPT.</w:t>
      </w:r>
    </w:p>
    <w:p w:rsidR="00E508D0" w:rsidRPr="000C10E3" w:rsidRDefault="00E508D0" w:rsidP="000C10E3">
      <w:pPr>
        <w:pStyle w:val="BodyText"/>
        <w:rPr>
          <w:rFonts w:asciiTheme="minorHAnsi" w:hAnsiTheme="minorHAnsi"/>
        </w:rPr>
      </w:pPr>
    </w:p>
    <w:p w:rsidR="000C10E3" w:rsidRDefault="000C10E3" w:rsidP="000C10E3">
      <w:pPr>
        <w:pStyle w:val="BodyText"/>
        <w:rPr>
          <w:rFonts w:asciiTheme="minorHAnsi" w:hAnsiTheme="minorHAnsi"/>
        </w:rPr>
      </w:pPr>
      <w:r w:rsidRPr="000C10E3">
        <w:rPr>
          <w:rFonts w:asciiTheme="minorHAnsi" w:hAnsiTheme="minorHAnsi"/>
        </w:rPr>
        <w:t xml:space="preserve">CSM uses </w:t>
      </w:r>
      <w:r w:rsidR="005B5417">
        <w:rPr>
          <w:rFonts w:asciiTheme="minorHAnsi" w:hAnsiTheme="minorHAnsi"/>
        </w:rPr>
        <w:t xml:space="preserve">NCICB’s Common Logging Module (CLM) </w:t>
      </w:r>
      <w:r w:rsidRPr="000C10E3">
        <w:rPr>
          <w:rFonts w:asciiTheme="minorHAnsi" w:hAnsiTheme="minorHAnsi"/>
        </w:rPr>
        <w:t xml:space="preserve">to perform all the Audit and Logging. CSM logs all of the events and object state changes (security objects stated below in Table </w:t>
      </w:r>
      <w:r w:rsidR="007A2804">
        <w:rPr>
          <w:rFonts w:asciiTheme="minorHAnsi" w:hAnsiTheme="minorHAnsi"/>
        </w:rPr>
        <w:t>4-1</w:t>
      </w:r>
      <w:r w:rsidRPr="000C10E3">
        <w:rPr>
          <w:rFonts w:asciiTheme="minorHAnsi" w:hAnsiTheme="minorHAnsi"/>
        </w:rPr>
        <w:t>). These logs will be stored in a separate Common Logging Database for backup and review. Since logging can be configured using log4j, client applications have control over the logging of audit trails.</w:t>
      </w:r>
      <w:r w:rsidR="00EC325F">
        <w:rPr>
          <w:rFonts w:asciiTheme="minorHAnsi" w:hAnsiTheme="minorHAnsi"/>
        </w:rPr>
        <w:t xml:space="preserve"> More details regarding audit logging by CSM can be found in the </w:t>
      </w:r>
      <w:hyperlink w:anchor="_Audit_Logging" w:history="1">
        <w:r w:rsidR="00EC325F" w:rsidRPr="00786392">
          <w:rPr>
            <w:rStyle w:val="Hyperlink"/>
            <w:rFonts w:asciiTheme="minorHAnsi" w:hAnsiTheme="minorHAnsi"/>
          </w:rPr>
          <w:t>Audit Logging</w:t>
        </w:r>
      </w:hyperlink>
      <w:r w:rsidR="00EC325F">
        <w:rPr>
          <w:rFonts w:asciiTheme="minorHAnsi" w:hAnsiTheme="minorHAnsi"/>
        </w:rPr>
        <w:t xml:space="preserve"> </w:t>
      </w:r>
      <w:r w:rsidR="00850D65">
        <w:rPr>
          <w:rFonts w:asciiTheme="minorHAnsi" w:hAnsiTheme="minorHAnsi"/>
        </w:rPr>
        <w:t>section.</w:t>
      </w:r>
    </w:p>
    <w:p w:rsidR="00C158DD" w:rsidRDefault="00C158DD" w:rsidP="004F6AD8">
      <w:pPr>
        <w:pStyle w:val="Heading1"/>
        <w:numPr>
          <w:ilvl w:val="1"/>
          <w:numId w:val="1"/>
        </w:numPr>
      </w:pPr>
      <w:bookmarkStart w:id="794" w:name="_Toc213472238"/>
      <w:r>
        <w:t>Security Concepts</w:t>
      </w:r>
      <w:bookmarkEnd w:id="794"/>
    </w:p>
    <w:p w:rsidR="004B7FFB" w:rsidRDefault="004B7FFB" w:rsidP="000C10E3">
      <w:pPr>
        <w:pStyle w:val="BodyText"/>
        <w:rPr>
          <w:rFonts w:asciiTheme="minorHAnsi" w:hAnsiTheme="minorHAnsi"/>
        </w:rPr>
      </w:pPr>
    </w:p>
    <w:p w:rsidR="004B7FFB" w:rsidRPr="000C10E3" w:rsidRDefault="004B7FFB" w:rsidP="00C158DD">
      <w:pPr>
        <w:pStyle w:val="BodyText"/>
        <w:ind w:left="0"/>
        <w:rPr>
          <w:rFonts w:asciiTheme="minorHAnsi" w:hAnsiTheme="minorHAnsi"/>
        </w:rPr>
      </w:pPr>
    </w:p>
    <w:p w:rsidR="004B7FFB" w:rsidRPr="0044655F" w:rsidRDefault="004B7FFB" w:rsidP="004B7FFB">
      <w:pPr>
        <w:pStyle w:val="BodyText"/>
        <w:rPr>
          <w:rFonts w:asciiTheme="minorHAnsi" w:hAnsiTheme="minorHAnsi"/>
        </w:rPr>
      </w:pPr>
      <w:r w:rsidRPr="0044655F">
        <w:rPr>
          <w:rFonts w:asciiTheme="minorHAnsi" w:hAnsiTheme="minorHAnsi"/>
        </w:rPr>
        <w:t xml:space="preserve">In order to successfully integrate CSM with an application, it is important to understand the definitions for the security concepts defined in </w:t>
      </w:r>
      <w:fldSimple w:instr=" REF _Ref98220364 \h  \* MERGEFORMAT ">
        <w:r w:rsidR="003152FE" w:rsidRPr="0044655F">
          <w:rPr>
            <w:rFonts w:asciiTheme="minorHAnsi" w:hAnsiTheme="minorHAnsi"/>
          </w:rPr>
          <w:t xml:space="preserve">Table </w:t>
        </w:r>
        <w:r w:rsidR="003152FE">
          <w:rPr>
            <w:rFonts w:asciiTheme="minorHAnsi" w:hAnsiTheme="minorHAnsi"/>
            <w:noProof/>
          </w:rPr>
          <w:t>4.1</w:t>
        </w:r>
      </w:fldSimple>
      <w:r w:rsidRPr="0044655F">
        <w:rPr>
          <w:rFonts w:asciiTheme="minorHAnsi" w:hAnsiTheme="minorHAnsi"/>
        </w:rPr>
        <w:t>. Application Developers should understand these concepts and begin to understand how they apply to their particular application.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042"/>
        <w:gridCol w:w="7128"/>
      </w:tblGrid>
      <w:tr w:rsidR="004B7FFB" w:rsidRPr="0044655F" w:rsidTr="008C423B">
        <w:trPr>
          <w:tblHeader/>
        </w:trPr>
        <w:tc>
          <w:tcPr>
            <w:tcW w:w="3042" w:type="dxa"/>
            <w:shd w:val="clear" w:color="auto" w:fill="D9D9D9"/>
            <w:vAlign w:val="center"/>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lastRenderedPageBreak/>
              <w:t>Security Concept</w:t>
            </w:r>
          </w:p>
        </w:tc>
        <w:tc>
          <w:tcPr>
            <w:tcW w:w="7128" w:type="dxa"/>
            <w:shd w:val="clear" w:color="auto" w:fill="D9D9D9"/>
            <w:vAlign w:val="center"/>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Definition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95" w:name="_Toc98138034"/>
            <w:r w:rsidRPr="0044655F">
              <w:rPr>
                <w:rFonts w:asciiTheme="minorHAnsi" w:hAnsiTheme="minorHAnsi"/>
              </w:rPr>
              <w:t>Application</w:t>
            </w:r>
            <w:bookmarkEnd w:id="795"/>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Any software or set of software intended to achieve business or technical goals.</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96" w:name="_Toc98138035"/>
            <w:r w:rsidRPr="0044655F">
              <w:rPr>
                <w:rFonts w:asciiTheme="minorHAnsi" w:hAnsiTheme="minorHAnsi"/>
              </w:rPr>
              <w:t>User</w:t>
            </w:r>
            <w:bookmarkEnd w:id="796"/>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User is someone that requires access to an application. Users can become part of a Group, and can have an associated Protection Group and Roles.</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97" w:name="_Toc98138036"/>
            <w:r w:rsidRPr="0044655F">
              <w:rPr>
                <w:rFonts w:asciiTheme="minorHAnsi" w:hAnsiTheme="minorHAnsi"/>
              </w:rPr>
              <w:t>Group</w:t>
            </w:r>
            <w:bookmarkEnd w:id="797"/>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Group is a collection of application users. By combining users into a Group, it becomes easier to manage their collective roles and access rights in your application.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98" w:name="_Toc98138037"/>
            <w:r w:rsidRPr="0044655F">
              <w:rPr>
                <w:rFonts w:asciiTheme="minorHAnsi" w:hAnsiTheme="minorHAnsi"/>
              </w:rPr>
              <w:t>Protection Element</w:t>
            </w:r>
            <w:bookmarkEnd w:id="798"/>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Protection Element is any entity (typically data) that has controlled access. Examples include Social Security Number, City, and Salary. Protection Elements can also include operations, buttons, links, etc.</w:t>
            </w:r>
            <w:r w:rsidRPr="0044655F">
              <w:rPr>
                <w:rFonts w:asciiTheme="minorHAnsi" w:hAnsiTheme="minorHAnsi"/>
              </w:rPr>
              <w:tab/>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799" w:name="_Toc98138038"/>
            <w:r w:rsidRPr="0044655F">
              <w:rPr>
                <w:rFonts w:asciiTheme="minorHAnsi" w:hAnsiTheme="minorHAnsi"/>
              </w:rPr>
              <w:t>Protection Group</w:t>
            </w:r>
            <w:bookmarkEnd w:id="799"/>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800" w:name="_Toc98138039"/>
            <w:r w:rsidRPr="0044655F">
              <w:rPr>
                <w:rFonts w:asciiTheme="minorHAnsi" w:hAnsiTheme="minorHAnsi"/>
              </w:rPr>
              <w:t>Privilege</w:t>
            </w:r>
            <w:bookmarkEnd w:id="800"/>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Privilege refers to any operation performed upon data.  CSM makes use of a standard set of privileges.  This will help standardize authorization to comply with JAAS and Authorization Policy and allow for adoption of technology such as SAML in the future.</w:t>
            </w:r>
          </w:p>
        </w:tc>
      </w:tr>
      <w:tr w:rsidR="004B7FFB" w:rsidRPr="0044655F" w:rsidTr="008C423B">
        <w:tc>
          <w:tcPr>
            <w:tcW w:w="3042" w:type="dxa"/>
          </w:tcPr>
          <w:p w:rsidR="004B7FFB" w:rsidRPr="0044655F" w:rsidRDefault="004B7FFB" w:rsidP="008C423B">
            <w:pPr>
              <w:pStyle w:val="TableText"/>
              <w:rPr>
                <w:rFonts w:asciiTheme="minorHAnsi" w:hAnsiTheme="minorHAnsi"/>
              </w:rPr>
            </w:pPr>
            <w:bookmarkStart w:id="801" w:name="_Toc98138040"/>
            <w:r w:rsidRPr="0044655F">
              <w:rPr>
                <w:rFonts w:asciiTheme="minorHAnsi" w:hAnsiTheme="minorHAnsi"/>
              </w:rPr>
              <w:t>Role</w:t>
            </w:r>
            <w:bookmarkEnd w:id="801"/>
          </w:p>
        </w:tc>
        <w:tc>
          <w:tcPr>
            <w:tcW w:w="7128" w:type="dxa"/>
          </w:tcPr>
          <w:p w:rsidR="004B7FFB" w:rsidRPr="0044655F" w:rsidRDefault="004B7FFB" w:rsidP="008C423B">
            <w:pPr>
              <w:pStyle w:val="TableText"/>
              <w:rPr>
                <w:rFonts w:asciiTheme="minorHAnsi" w:hAnsiTheme="minorHAnsi"/>
              </w:rPr>
            </w:pPr>
            <w:r w:rsidRPr="0044655F">
              <w:rPr>
                <w:rFonts w:asciiTheme="minorHAnsi" w:hAnsiTheme="minorHAnsi"/>
              </w:rPr>
              <w:t>A Role is a collection of application Privileges</w:t>
            </w:r>
            <w:r>
              <w:rPr>
                <w:rFonts w:asciiTheme="minorHAnsi" w:hAnsiTheme="minorHAnsi"/>
              </w:rPr>
              <w:t>. Examples include Record Admin</w:t>
            </w:r>
            <w:r w:rsidRPr="0044655F">
              <w:rPr>
                <w:rFonts w:asciiTheme="minorHAnsi" w:hAnsiTheme="minorHAnsi"/>
              </w:rPr>
              <w:t xml:space="preserve"> and HR Manager.</w:t>
            </w:r>
          </w:p>
        </w:tc>
      </w:tr>
    </w:tbl>
    <w:p w:rsidR="004B7FFB" w:rsidRPr="0044655F" w:rsidRDefault="004B7FFB" w:rsidP="004B7FFB">
      <w:pPr>
        <w:pStyle w:val="Caption"/>
        <w:ind w:left="720"/>
        <w:rPr>
          <w:rFonts w:asciiTheme="minorHAnsi" w:hAnsiTheme="minorHAnsi"/>
          <w:sz w:val="24"/>
          <w:szCs w:val="24"/>
        </w:rPr>
      </w:pPr>
      <w:bookmarkStart w:id="802" w:name="_Ref98220364"/>
      <w:r w:rsidRPr="0044655F">
        <w:rPr>
          <w:rFonts w:asciiTheme="minorHAnsi" w:hAnsiTheme="minorHAnsi"/>
          <w:sz w:val="24"/>
          <w:szCs w:val="24"/>
        </w:rPr>
        <w:t xml:space="preserve">Table </w:t>
      </w:r>
      <w:r w:rsidR="00371393">
        <w:rPr>
          <w:rFonts w:asciiTheme="minorHAnsi" w:hAnsiTheme="minorHAnsi"/>
          <w:sz w:val="24"/>
          <w:szCs w:val="24"/>
        </w:rPr>
        <w:t>4.</w:t>
      </w:r>
      <w:r w:rsidR="00BC17EA">
        <w:rPr>
          <w:rFonts w:asciiTheme="minorHAnsi" w:hAnsiTheme="minorHAnsi"/>
          <w:sz w:val="24"/>
          <w:szCs w:val="24"/>
        </w:rPr>
        <w:t>1</w:t>
      </w:r>
      <w:bookmarkEnd w:id="802"/>
      <w:r w:rsidRPr="0044655F">
        <w:rPr>
          <w:rFonts w:asciiTheme="minorHAnsi" w:hAnsiTheme="minorHAnsi"/>
          <w:sz w:val="24"/>
          <w:szCs w:val="24"/>
        </w:rPr>
        <w:t xml:space="preserve"> Security concept definitions</w:t>
      </w:r>
    </w:p>
    <w:p w:rsidR="004B7FFB" w:rsidRPr="0044655F" w:rsidRDefault="004B7FFB" w:rsidP="004B7FFB">
      <w:pPr>
        <w:pStyle w:val="BodyText"/>
        <w:rPr>
          <w:rFonts w:asciiTheme="minorHAnsi" w:hAnsiTheme="minorHAnsi"/>
        </w:rPr>
      </w:pPr>
      <w:r w:rsidRPr="0044655F">
        <w:rPr>
          <w:rFonts w:asciiTheme="minorHAnsi" w:hAnsiTheme="minorHAnsi"/>
        </w:rPr>
        <w:t>CSM users need to identify aspects of the application that should be labeled as Protection Elements. These elements are combined to Protection Groups, and then users are assigned Roles for that Protection Group.</w:t>
      </w:r>
    </w:p>
    <w:p w:rsidR="004B7FFB" w:rsidRPr="0044655F" w:rsidRDefault="004B7FFB" w:rsidP="004B7FFB">
      <w:pPr>
        <w:pStyle w:val="BodyText"/>
        <w:rPr>
          <w:rFonts w:asciiTheme="minorHAnsi" w:hAnsiTheme="minorHAnsi"/>
        </w:rPr>
      </w:pPr>
      <w:r w:rsidRPr="0044655F">
        <w:rPr>
          <w:rFonts w:asciiTheme="minorHAnsi" w:hAnsiTheme="minorHAnsi"/>
        </w:rPr>
        <w:t xml:space="preserve">Shown in </w:t>
      </w:r>
      <w:fldSimple w:instr=" REF _Ref98220892 \h  \* MERGEFORMAT ">
        <w:r w:rsidR="003152FE" w:rsidRPr="0044655F">
          <w:rPr>
            <w:rFonts w:asciiTheme="minorHAnsi" w:hAnsiTheme="minorHAnsi"/>
          </w:rPr>
          <w:t xml:space="preserve">Table </w:t>
        </w:r>
        <w:r w:rsidR="003152FE">
          <w:rPr>
            <w:rFonts w:asciiTheme="minorHAnsi" w:hAnsiTheme="minorHAnsi"/>
          </w:rPr>
          <w:t>4</w:t>
        </w:r>
        <w:r w:rsidR="003152FE" w:rsidRPr="0044655F">
          <w:rPr>
            <w:rFonts w:asciiTheme="minorHAnsi" w:hAnsiTheme="minorHAnsi"/>
          </w:rPr>
          <w:noBreakHyphen/>
        </w:r>
        <w:r w:rsidR="003152FE">
          <w:rPr>
            <w:rFonts w:asciiTheme="minorHAnsi" w:hAnsiTheme="minorHAnsi"/>
          </w:rPr>
          <w:t>1</w:t>
        </w:r>
      </w:fldSimple>
      <w:r w:rsidRPr="0044655F">
        <w:rPr>
          <w:rFonts w:asciiTheme="minorHAnsi" w:hAnsiTheme="minorHAnsi"/>
        </w:rPr>
        <w:t xml:space="preserve"> 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30"/>
        <w:gridCol w:w="7740"/>
      </w:tblGrid>
      <w:tr w:rsidR="004B7FFB" w:rsidRPr="0044655F" w:rsidTr="008C423B">
        <w:trPr>
          <w:cantSplit/>
          <w:tblHeader/>
        </w:trPr>
        <w:tc>
          <w:tcPr>
            <w:tcW w:w="2430" w:type="dxa"/>
            <w:shd w:val="clear" w:color="auto" w:fill="D9D9D9"/>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Related Concept</w:t>
            </w:r>
          </w:p>
        </w:tc>
        <w:tc>
          <w:tcPr>
            <w:tcW w:w="7740" w:type="dxa"/>
            <w:shd w:val="clear" w:color="auto" w:fill="D9D9D9"/>
          </w:tcPr>
          <w:p w:rsidR="004B7FFB" w:rsidRPr="0044655F" w:rsidRDefault="004B7FFB" w:rsidP="008C423B">
            <w:pPr>
              <w:pStyle w:val="tabletext2"/>
              <w:rPr>
                <w:rFonts w:asciiTheme="minorHAnsi" w:hAnsiTheme="minorHAnsi"/>
                <w:sz w:val="24"/>
                <w:szCs w:val="24"/>
              </w:rPr>
            </w:pPr>
            <w:r w:rsidRPr="0044655F">
              <w:rPr>
                <w:rFonts w:asciiTheme="minorHAnsi" w:hAnsiTheme="minorHAnsi"/>
                <w:sz w:val="24"/>
                <w:szCs w:val="24"/>
              </w:rPr>
              <w:t>Definition</w:t>
            </w:r>
          </w:p>
        </w:tc>
      </w:tr>
      <w:tr w:rsidR="004B7FFB" w:rsidRPr="0044655F" w:rsidTr="008C423B">
        <w:tc>
          <w:tcPr>
            <w:tcW w:w="2430" w:type="dxa"/>
            <w:vAlign w:val="center"/>
          </w:tcPr>
          <w:p w:rsidR="004B7FFB" w:rsidRPr="0044655F" w:rsidRDefault="004B7FFB" w:rsidP="008C423B">
            <w:pPr>
              <w:pStyle w:val="TableText"/>
              <w:rPr>
                <w:rFonts w:asciiTheme="minorHAnsi" w:hAnsiTheme="minorHAnsi"/>
              </w:rPr>
            </w:pPr>
            <w:bookmarkStart w:id="803" w:name="_Toc98138042"/>
            <w:r w:rsidRPr="0044655F">
              <w:rPr>
                <w:rFonts w:asciiTheme="minorHAnsi" w:hAnsiTheme="minorHAnsi"/>
              </w:rPr>
              <w:t>Credential Provider</w:t>
            </w:r>
            <w:bookmarkEnd w:id="803"/>
          </w:p>
          <w:p w:rsidR="004B7FFB" w:rsidRPr="0044655F" w:rsidRDefault="004B7FFB" w:rsidP="008C423B">
            <w:pPr>
              <w:pStyle w:val="TableText"/>
              <w:rPr>
                <w:rFonts w:asciiTheme="minorHAnsi" w:hAnsiTheme="minorHAnsi"/>
              </w:rPr>
            </w:pPr>
          </w:p>
          <w:p w:rsidR="004B7FFB" w:rsidRPr="0044655F" w:rsidRDefault="004B7FFB" w:rsidP="008C423B">
            <w:pPr>
              <w:pStyle w:val="TableText"/>
              <w:rPr>
                <w:rFonts w:asciiTheme="minorHAnsi" w:hAnsiTheme="minorHAnsi"/>
              </w:rPr>
            </w:pPr>
          </w:p>
          <w:p w:rsidR="004B7FFB" w:rsidRPr="0044655F" w:rsidRDefault="004B7FFB" w:rsidP="008C423B">
            <w:pPr>
              <w:pStyle w:val="TableText"/>
              <w:rPr>
                <w:rFonts w:asciiTheme="minorHAnsi" w:hAnsiTheme="minorHAnsi"/>
              </w:rPr>
            </w:pPr>
          </w:p>
        </w:tc>
        <w:tc>
          <w:tcPr>
            <w:tcW w:w="7740" w:type="dxa"/>
          </w:tcPr>
          <w:p w:rsidR="004B7FFB" w:rsidRPr="0044655F" w:rsidRDefault="004B7FFB" w:rsidP="008C423B">
            <w:pPr>
              <w:pStyle w:val="TableText"/>
              <w:rPr>
                <w:rFonts w:asciiTheme="minorHAnsi" w:hAnsiTheme="minorHAnsi"/>
                <w:i/>
                <w:iCs/>
              </w:rPr>
            </w:pPr>
            <w:r w:rsidRPr="0044655F">
              <w:rPr>
                <w:rFonts w:asciiTheme="minorHAnsi" w:hAnsiTheme="minorHAnsi"/>
              </w:rPr>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r>
              <w:rPr>
                <w:rFonts w:asciiTheme="minorHAnsi" w:hAnsiTheme="minorHAnsi"/>
              </w:rPr>
              <w:t>JAAS</w:t>
            </w:r>
          </w:p>
        </w:tc>
        <w:tc>
          <w:tcPr>
            <w:tcW w:w="7740" w:type="dxa"/>
          </w:tcPr>
          <w:p w:rsidR="008D08E8" w:rsidRPr="008D08E8" w:rsidRDefault="008D08E8" w:rsidP="00150B0B">
            <w:pPr>
              <w:pStyle w:val="TableText"/>
              <w:rPr>
                <w:rFonts w:asciiTheme="minorHAnsi" w:hAnsiTheme="minorHAnsi"/>
              </w:rPr>
            </w:pPr>
            <w:r w:rsidRPr="008D08E8">
              <w:rPr>
                <w:rFonts w:asciiTheme="minorHAnsi" w:hAnsiTheme="minorHAnsi"/>
              </w:rPr>
              <w:t>Set of Java packages that enable services to authenticate and enforce access controls upon users. JAAS implements a Java version of the standard Pluggable Authentication Module framework, and supports user- based authorization.</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bookmarkStart w:id="804" w:name="_Toc98138043"/>
            <w:r w:rsidRPr="0044655F">
              <w:rPr>
                <w:rFonts w:asciiTheme="minorHAnsi" w:hAnsiTheme="minorHAnsi"/>
              </w:rPr>
              <w:t>LDAP</w:t>
            </w:r>
            <w:bookmarkEnd w:id="804"/>
          </w:p>
        </w:tc>
        <w:tc>
          <w:tcPr>
            <w:tcW w:w="7740" w:type="dxa"/>
          </w:tcPr>
          <w:p w:rsidR="008D08E8" w:rsidRPr="0044655F" w:rsidRDefault="008D08E8" w:rsidP="008C423B">
            <w:pPr>
              <w:pStyle w:val="TableText"/>
              <w:rPr>
                <w:rFonts w:asciiTheme="minorHAnsi" w:hAnsiTheme="minorHAnsi"/>
              </w:rPr>
            </w:pPr>
            <w:r w:rsidRPr="0044655F">
              <w:rPr>
                <w:rFonts w:asciiTheme="minorHAnsi" w:hAnsiTheme="minorHAnsi"/>
              </w:rPr>
              <w:t xml:space="preserve">Credential providers may choose to store credential information using a directory based on LDAP.  An LDAP is simply a set of protocols for accessing information directories. Using LDAP, client programs can login to a server, </w:t>
            </w:r>
            <w:r w:rsidRPr="0044655F">
              <w:rPr>
                <w:rFonts w:asciiTheme="minorHAnsi" w:hAnsiTheme="minorHAnsi"/>
              </w:rPr>
              <w:lastRenderedPageBreak/>
              <w:t xml:space="preserve">access a directory, and verify credential entries. </w:t>
            </w:r>
          </w:p>
        </w:tc>
      </w:tr>
      <w:tr w:rsidR="008D08E8" w:rsidRPr="0044655F" w:rsidTr="008C423B">
        <w:tc>
          <w:tcPr>
            <w:tcW w:w="2430" w:type="dxa"/>
            <w:vAlign w:val="center"/>
          </w:tcPr>
          <w:p w:rsidR="008D08E8" w:rsidRPr="0044655F" w:rsidRDefault="008D08E8" w:rsidP="008C423B">
            <w:pPr>
              <w:pStyle w:val="TableText"/>
              <w:rPr>
                <w:rFonts w:asciiTheme="minorHAnsi" w:hAnsiTheme="minorHAnsi"/>
              </w:rPr>
            </w:pPr>
            <w:bookmarkStart w:id="805" w:name="_Toc98138044"/>
            <w:r w:rsidRPr="0044655F">
              <w:rPr>
                <w:rFonts w:asciiTheme="minorHAnsi" w:hAnsiTheme="minorHAnsi"/>
              </w:rPr>
              <w:lastRenderedPageBreak/>
              <w:t>RDBMS</w:t>
            </w:r>
            <w:bookmarkEnd w:id="805"/>
          </w:p>
        </w:tc>
        <w:tc>
          <w:tcPr>
            <w:tcW w:w="7740" w:type="dxa"/>
          </w:tcPr>
          <w:p w:rsidR="008D08E8" w:rsidRPr="0044655F" w:rsidRDefault="008D08E8" w:rsidP="008C423B">
            <w:pPr>
              <w:pStyle w:val="TableText"/>
              <w:rPr>
                <w:rFonts w:asciiTheme="minorHAnsi" w:hAnsiTheme="minorHAnsi"/>
              </w:rPr>
            </w:pPr>
            <w:r w:rsidRPr="0044655F">
              <w:rPr>
                <w:rFonts w:asciiTheme="minorHAnsi" w:hAnsiTheme="minorHAnsi"/>
              </w:rPr>
              <w:t>Credential providers may choose to store credential information with a RDBMS. Unlike with LDAP, credential data is stored in the form of related tables. </w:t>
            </w:r>
          </w:p>
        </w:tc>
      </w:tr>
      <w:tr w:rsidR="000F5F77" w:rsidRPr="0044655F" w:rsidTr="00150B0B">
        <w:tc>
          <w:tcPr>
            <w:tcW w:w="2430" w:type="dxa"/>
          </w:tcPr>
          <w:p w:rsidR="000F5F77" w:rsidRPr="00210949" w:rsidRDefault="000F5F77" w:rsidP="00150B0B">
            <w:pPr>
              <w:pStyle w:val="TableText"/>
              <w:rPr>
                <w:rFonts w:asciiTheme="minorHAnsi" w:hAnsiTheme="minorHAnsi"/>
              </w:rPr>
            </w:pPr>
            <w:r w:rsidRPr="00210949">
              <w:rPr>
                <w:rFonts w:asciiTheme="minorHAnsi" w:hAnsiTheme="minorHAnsi"/>
              </w:rPr>
              <w:t>Login Module</w:t>
            </w:r>
          </w:p>
        </w:tc>
        <w:tc>
          <w:tcPr>
            <w:tcW w:w="7740" w:type="dxa"/>
          </w:tcPr>
          <w:p w:rsidR="000F5F77" w:rsidRPr="00210949" w:rsidRDefault="000F5F77" w:rsidP="00150B0B">
            <w:pPr>
              <w:pStyle w:val="TableText"/>
              <w:rPr>
                <w:rFonts w:asciiTheme="minorHAnsi" w:hAnsiTheme="minorHAnsi"/>
                <w:b/>
                <w:bCs/>
              </w:rPr>
            </w:pPr>
            <w:r w:rsidRPr="00210949">
              <w:rPr>
                <w:rFonts w:asciiTheme="minorHAnsi" w:hAnsiTheme="minorHAnsi"/>
              </w:rPr>
              <w:t>Responsible for authenticating users and for populating users and groups. A Login Module is a required component of an authentication provider, and can be a component of an identity assertion provider if you want to develop a separate LoginModule for perimeter authentication. LoginModules that are not used for perimeter authentication also verify the proof material submitted (for example, a user password).</w:t>
            </w:r>
          </w:p>
        </w:tc>
      </w:tr>
    </w:tbl>
    <w:p w:rsidR="004B7FFB" w:rsidRDefault="004B7FFB" w:rsidP="004B7FFB">
      <w:pPr>
        <w:pStyle w:val="Caption"/>
        <w:ind w:left="720"/>
        <w:rPr>
          <w:rFonts w:asciiTheme="minorHAnsi" w:hAnsiTheme="minorHAnsi"/>
          <w:sz w:val="24"/>
          <w:szCs w:val="24"/>
        </w:rPr>
      </w:pPr>
      <w:r w:rsidRPr="0044655F">
        <w:rPr>
          <w:rFonts w:asciiTheme="minorHAnsi" w:hAnsiTheme="minorHAnsi"/>
          <w:sz w:val="24"/>
          <w:szCs w:val="24"/>
        </w:rPr>
        <w:t xml:space="preserve"> </w:t>
      </w:r>
      <w:bookmarkStart w:id="806" w:name="_Ref98220892"/>
      <w:r w:rsidRPr="0044655F">
        <w:rPr>
          <w:rFonts w:asciiTheme="minorHAnsi" w:hAnsiTheme="minorHAnsi"/>
          <w:sz w:val="24"/>
          <w:szCs w:val="24"/>
        </w:rPr>
        <w:t xml:space="preserve">Table </w:t>
      </w:r>
      <w:r w:rsidR="00FB59AD">
        <w:rPr>
          <w:rFonts w:asciiTheme="minorHAnsi" w:hAnsiTheme="minorHAnsi"/>
          <w:sz w:val="24"/>
          <w:szCs w:val="24"/>
        </w:rPr>
        <w:t>4</w:t>
      </w:r>
      <w:r w:rsidRPr="0044655F">
        <w:rPr>
          <w:rFonts w:asciiTheme="minorHAnsi" w:hAnsiTheme="minorHAnsi"/>
          <w:sz w:val="24"/>
          <w:szCs w:val="24"/>
        </w:rPr>
        <w:noBreakHyphen/>
      </w:r>
      <w:r w:rsidR="00E040EA" w:rsidRPr="0044655F">
        <w:rPr>
          <w:rFonts w:asciiTheme="minorHAnsi" w:hAnsiTheme="minorHAnsi"/>
          <w:sz w:val="24"/>
          <w:szCs w:val="24"/>
        </w:rPr>
        <w:fldChar w:fldCharType="begin"/>
      </w:r>
      <w:r w:rsidRPr="0044655F">
        <w:rPr>
          <w:rFonts w:asciiTheme="minorHAnsi" w:hAnsiTheme="minorHAnsi"/>
          <w:sz w:val="24"/>
          <w:szCs w:val="24"/>
        </w:rPr>
        <w:instrText xml:space="preserve"> SEQ Table \* ARABIC \s 1 </w:instrText>
      </w:r>
      <w:r w:rsidR="00E040EA" w:rsidRPr="0044655F">
        <w:rPr>
          <w:rFonts w:asciiTheme="minorHAnsi" w:hAnsiTheme="minorHAnsi"/>
          <w:sz w:val="24"/>
          <w:szCs w:val="24"/>
        </w:rPr>
        <w:fldChar w:fldCharType="separate"/>
      </w:r>
      <w:r w:rsidR="003152FE">
        <w:rPr>
          <w:rFonts w:asciiTheme="minorHAnsi" w:hAnsiTheme="minorHAnsi"/>
          <w:noProof/>
          <w:sz w:val="24"/>
          <w:szCs w:val="24"/>
        </w:rPr>
        <w:t>1</w:t>
      </w:r>
      <w:r w:rsidR="00E040EA" w:rsidRPr="0044655F">
        <w:rPr>
          <w:rFonts w:asciiTheme="minorHAnsi" w:hAnsiTheme="minorHAnsi"/>
          <w:sz w:val="24"/>
          <w:szCs w:val="24"/>
        </w:rPr>
        <w:fldChar w:fldCharType="end"/>
      </w:r>
      <w:bookmarkEnd w:id="806"/>
      <w:r w:rsidRPr="0044655F">
        <w:rPr>
          <w:rFonts w:asciiTheme="minorHAnsi" w:hAnsiTheme="minorHAnsi"/>
          <w:sz w:val="24"/>
          <w:szCs w:val="24"/>
        </w:rPr>
        <w:t xml:space="preserve"> </w:t>
      </w:r>
      <w:r w:rsidR="00FB223F" w:rsidRPr="0044655F">
        <w:rPr>
          <w:rFonts w:asciiTheme="minorHAnsi" w:hAnsiTheme="minorHAnsi"/>
          <w:sz w:val="24"/>
          <w:szCs w:val="24"/>
        </w:rPr>
        <w:t>related</w:t>
      </w:r>
      <w:r w:rsidRPr="0044655F">
        <w:rPr>
          <w:rFonts w:asciiTheme="minorHAnsi" w:hAnsiTheme="minorHAnsi"/>
          <w:sz w:val="24"/>
          <w:szCs w:val="24"/>
        </w:rPr>
        <w:t xml:space="preserve"> security concept definitions</w:t>
      </w:r>
    </w:p>
    <w:p w:rsidR="002B74CD" w:rsidRDefault="002B74CD" w:rsidP="002B74CD">
      <w:pPr>
        <w:pStyle w:val="BodyText"/>
      </w:pPr>
    </w:p>
    <w:p w:rsidR="002B74CD" w:rsidRDefault="002B74CD" w:rsidP="004F6AD8">
      <w:pPr>
        <w:pStyle w:val="Heading1"/>
        <w:numPr>
          <w:ilvl w:val="1"/>
          <w:numId w:val="1"/>
        </w:numPr>
      </w:pPr>
      <w:bookmarkStart w:id="807" w:name="_Toc213472239"/>
      <w:r>
        <w:t>Minimal System Requirements</w:t>
      </w:r>
      <w:bookmarkEnd w:id="807"/>
    </w:p>
    <w:p w:rsidR="002B74CD" w:rsidRDefault="002B74CD" w:rsidP="002B74CD">
      <w:pPr>
        <w:pStyle w:val="BodyText"/>
      </w:pPr>
    </w:p>
    <w:p w:rsidR="002B74CD" w:rsidRPr="00BC17EA" w:rsidRDefault="009A4CA6" w:rsidP="002B74CD">
      <w:pPr>
        <w:pStyle w:val="BodyText"/>
        <w:rPr>
          <w:rFonts w:asciiTheme="minorHAnsi" w:hAnsiTheme="minorHAnsi"/>
        </w:rPr>
      </w:pPr>
      <w:r>
        <w:rPr>
          <w:rFonts w:asciiTheme="minorHAnsi" w:hAnsiTheme="minorHAnsi"/>
        </w:rPr>
        <w:t>The following software is required and not included with CSM Software as</w:t>
      </w:r>
      <w:r w:rsidR="002B74CD" w:rsidRPr="00BC17EA">
        <w:rPr>
          <w:rFonts w:asciiTheme="minorHAnsi" w:hAnsiTheme="minorHAnsi"/>
        </w:rPr>
        <w:t xml:space="preserve"> listed in</w:t>
      </w:r>
      <w:r>
        <w:rPr>
          <w:rFonts w:asciiTheme="minorHAnsi" w:hAnsiTheme="minorHAnsi"/>
        </w:rPr>
        <w:t xml:space="preserve"> Table 4-3.  </w:t>
      </w:r>
      <w:r w:rsidR="002B74CD" w:rsidRPr="00BC17EA">
        <w:rPr>
          <w:rFonts w:asciiTheme="minorHAnsi" w:hAnsiTheme="minorHAnsi"/>
        </w:rPr>
        <w:t>The software name, version, description, and URL hyperlinks are indicated in the table.</w:t>
      </w:r>
    </w:p>
    <w:tbl>
      <w:tblPr>
        <w:tblW w:w="4605" w:type="pct"/>
        <w:tblInd w:w="46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tblPr>
      <w:tblGrid>
        <w:gridCol w:w="1553"/>
        <w:gridCol w:w="3915"/>
        <w:gridCol w:w="1220"/>
        <w:gridCol w:w="3458"/>
      </w:tblGrid>
      <w:tr w:rsidR="002B74CD" w:rsidRPr="00BC17EA" w:rsidTr="00150B0B">
        <w:trPr>
          <w:trHeight w:val="421"/>
        </w:trPr>
        <w:tc>
          <w:tcPr>
            <w:tcW w:w="765"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Software</w:t>
            </w:r>
          </w:p>
        </w:tc>
        <w:tc>
          <w:tcPr>
            <w:tcW w:w="1929"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Description</w:t>
            </w:r>
          </w:p>
        </w:tc>
        <w:tc>
          <w:tcPr>
            <w:tcW w:w="601"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Version</w:t>
            </w:r>
          </w:p>
        </w:tc>
        <w:tc>
          <w:tcPr>
            <w:tcW w:w="1704" w:type="pct"/>
            <w:shd w:val="clear" w:color="auto" w:fill="CCCCCC"/>
          </w:tcPr>
          <w:p w:rsidR="002B74CD" w:rsidRPr="00BC17EA" w:rsidRDefault="002B74CD" w:rsidP="00150B0B">
            <w:pPr>
              <w:pStyle w:val="TableHeaderText"/>
              <w:rPr>
                <w:rFonts w:asciiTheme="minorHAnsi" w:hAnsiTheme="minorHAnsi"/>
              </w:rPr>
            </w:pPr>
            <w:r w:rsidRPr="00BC17EA">
              <w:rPr>
                <w:rFonts w:asciiTheme="minorHAnsi" w:hAnsiTheme="minorHAnsi"/>
              </w:rPr>
              <w:t>URL</w:t>
            </w:r>
          </w:p>
        </w:tc>
      </w:tr>
      <w:tr w:rsidR="002B74CD" w:rsidRPr="00BC17EA" w:rsidTr="00150B0B">
        <w:trPr>
          <w:trHeight w:val="1187"/>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JDK</w:t>
            </w:r>
          </w:p>
        </w:tc>
        <w:tc>
          <w:tcPr>
            <w:tcW w:w="1929" w:type="pct"/>
          </w:tcPr>
          <w:p w:rsidR="002B74CD" w:rsidRPr="00BC17EA" w:rsidRDefault="002B74CD" w:rsidP="00150B0B">
            <w:pPr>
              <w:pStyle w:val="TableText"/>
              <w:rPr>
                <w:rFonts w:asciiTheme="minorHAnsi" w:hAnsiTheme="minorHAnsi"/>
                <w:bCs/>
              </w:rPr>
            </w:pPr>
            <w:r w:rsidRPr="00BC17EA">
              <w:rPr>
                <w:rFonts w:asciiTheme="minorHAnsi" w:hAnsiTheme="minorHAnsi"/>
                <w:bCs/>
              </w:rPr>
              <w:t xml:space="preserve">The J2SE Software Development Kit (SDK) supports creating J2SE applications </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 xml:space="preserve">1.5.0_11 </w:t>
            </w:r>
            <w:r w:rsidRPr="00BC17EA">
              <w:rPr>
                <w:rFonts w:asciiTheme="minorHAnsi" w:hAnsiTheme="minorHAnsi"/>
              </w:rPr>
              <w:br/>
              <w:t>or higher</w:t>
            </w:r>
          </w:p>
        </w:tc>
        <w:tc>
          <w:tcPr>
            <w:tcW w:w="1704" w:type="pct"/>
          </w:tcPr>
          <w:p w:rsidR="002B74CD" w:rsidRPr="00BC17EA" w:rsidRDefault="00E040EA" w:rsidP="00150B0B">
            <w:pPr>
              <w:pStyle w:val="TableText"/>
              <w:rPr>
                <w:rFonts w:asciiTheme="minorHAnsi" w:hAnsiTheme="minorHAnsi"/>
              </w:rPr>
            </w:pPr>
            <w:hyperlink r:id="rId13" w:history="1">
              <w:r w:rsidR="002B74CD" w:rsidRPr="00BC17EA">
                <w:rPr>
                  <w:rStyle w:val="Hyperlink"/>
                  <w:rFonts w:asciiTheme="minorHAnsi" w:hAnsiTheme="minorHAnsi"/>
                </w:rPr>
                <w:t>http://java.sun.com/j2se/1.5.0/download.html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Oracle</w:t>
            </w:r>
          </w:p>
        </w:tc>
        <w:tc>
          <w:tcPr>
            <w:tcW w:w="1929" w:type="pct"/>
            <w:vMerge w:val="restart"/>
          </w:tcPr>
          <w:p w:rsidR="002B74CD" w:rsidRPr="00BC17EA" w:rsidRDefault="002B74CD" w:rsidP="00150B0B">
            <w:pPr>
              <w:pStyle w:val="TableText"/>
              <w:rPr>
                <w:rFonts w:asciiTheme="minorHAnsi" w:hAnsiTheme="minorHAnsi"/>
                <w:bCs/>
              </w:rPr>
            </w:pPr>
            <w:r w:rsidRPr="00BC17EA">
              <w:rPr>
                <w:rFonts w:asciiTheme="minorHAnsi" w:hAnsiTheme="minorHAnsi"/>
                <w:bCs/>
              </w:rPr>
              <w:t>Database Server</w:t>
            </w:r>
            <w:r w:rsidRPr="00BC17EA">
              <w:rPr>
                <w:rFonts w:asciiTheme="minorHAnsi" w:hAnsiTheme="minorHAnsi"/>
                <w:bCs/>
                <w:szCs w:val="22"/>
                <w:vertAlign w:val="superscript"/>
              </w:rPr>
              <w:t>†</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9i</w:t>
            </w:r>
          </w:p>
        </w:tc>
        <w:tc>
          <w:tcPr>
            <w:tcW w:w="1704" w:type="pct"/>
          </w:tcPr>
          <w:p w:rsidR="002B74CD" w:rsidRPr="00BC17EA" w:rsidRDefault="00E040EA" w:rsidP="00150B0B">
            <w:pPr>
              <w:pStyle w:val="TableText"/>
              <w:rPr>
                <w:rFonts w:asciiTheme="minorHAnsi" w:hAnsiTheme="minorHAnsi"/>
              </w:rPr>
            </w:pPr>
            <w:hyperlink r:id="rId14" w:history="1">
              <w:r w:rsidR="002B74CD" w:rsidRPr="00BC17EA">
                <w:rPr>
                  <w:rStyle w:val="Hyperlink"/>
                  <w:rFonts w:asciiTheme="minorHAnsi" w:hAnsiTheme="minorHAnsi"/>
                </w:rPr>
                <w:t>http://www.oracle.com/technology/products/oracle9i/index.html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MySQL</w:t>
            </w:r>
          </w:p>
        </w:tc>
        <w:tc>
          <w:tcPr>
            <w:tcW w:w="1929" w:type="pct"/>
            <w:vMerge/>
          </w:tcPr>
          <w:p w:rsidR="002B74CD" w:rsidRPr="00BC17EA" w:rsidRDefault="002B74CD" w:rsidP="00150B0B">
            <w:pPr>
              <w:pStyle w:val="TableText"/>
              <w:rPr>
                <w:rFonts w:asciiTheme="minorHAnsi" w:hAnsiTheme="minorHAnsi"/>
                <w:bCs/>
              </w:rPr>
            </w:pP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5.0.27</w:t>
            </w:r>
          </w:p>
        </w:tc>
        <w:tc>
          <w:tcPr>
            <w:tcW w:w="1704" w:type="pct"/>
          </w:tcPr>
          <w:p w:rsidR="002B74CD" w:rsidRPr="00BC17EA" w:rsidRDefault="00E040EA" w:rsidP="00150B0B">
            <w:pPr>
              <w:pStyle w:val="TableText"/>
              <w:rPr>
                <w:rFonts w:asciiTheme="minorHAnsi" w:hAnsiTheme="minorHAnsi"/>
              </w:rPr>
            </w:pPr>
            <w:hyperlink r:id="rId15" w:history="1">
              <w:r w:rsidR="002B74CD" w:rsidRPr="00BC17EA">
                <w:rPr>
                  <w:rStyle w:val="Hyperlink"/>
                  <w:rFonts w:asciiTheme="minorHAnsi" w:hAnsiTheme="minorHAnsi"/>
                </w:rPr>
                <w:t>http://dev.mysql.com/downloads/mysql/5.0.html</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JBoss</w:t>
            </w:r>
          </w:p>
        </w:tc>
        <w:tc>
          <w:tcPr>
            <w:tcW w:w="1929" w:type="pct"/>
            <w:vMerge w:val="restart"/>
          </w:tcPr>
          <w:p w:rsidR="002B74CD" w:rsidRPr="00BC17EA" w:rsidRDefault="002B74CD" w:rsidP="00150B0B">
            <w:pPr>
              <w:pStyle w:val="TableText"/>
              <w:rPr>
                <w:rFonts w:asciiTheme="minorHAnsi" w:hAnsiTheme="minorHAnsi"/>
                <w:bCs/>
              </w:rPr>
            </w:pPr>
            <w:r w:rsidRPr="00BC17EA">
              <w:rPr>
                <w:rFonts w:asciiTheme="minorHAnsi" w:hAnsiTheme="minorHAnsi"/>
                <w:bCs/>
              </w:rPr>
              <w:t>Application Server</w:t>
            </w:r>
            <w:r w:rsidRPr="00BC17EA">
              <w:rPr>
                <w:rFonts w:asciiTheme="minorHAnsi" w:hAnsiTheme="minorHAnsi"/>
                <w:bCs/>
                <w:szCs w:val="22"/>
                <w:vertAlign w:val="superscript"/>
              </w:rPr>
              <w:t>†</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4.0.5</w:t>
            </w:r>
          </w:p>
        </w:tc>
        <w:tc>
          <w:tcPr>
            <w:tcW w:w="1704" w:type="pct"/>
          </w:tcPr>
          <w:p w:rsidR="002B74CD" w:rsidRPr="00BC17EA" w:rsidRDefault="00E040EA" w:rsidP="00150B0B">
            <w:pPr>
              <w:pStyle w:val="TableText"/>
              <w:rPr>
                <w:rFonts w:asciiTheme="minorHAnsi" w:hAnsiTheme="minorHAnsi"/>
              </w:rPr>
            </w:pPr>
            <w:hyperlink r:id="rId16" w:history="1">
              <w:r w:rsidR="002B74CD" w:rsidRPr="00BC17EA">
                <w:rPr>
                  <w:rStyle w:val="Hyperlink"/>
                  <w:rFonts w:asciiTheme="minorHAnsi" w:hAnsiTheme="minorHAnsi"/>
                </w:rPr>
                <w:t>http://labs.jboss.com/jbossas/downloads</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Tomcat</w:t>
            </w:r>
          </w:p>
        </w:tc>
        <w:tc>
          <w:tcPr>
            <w:tcW w:w="1929" w:type="pct"/>
            <w:vMerge/>
          </w:tcPr>
          <w:p w:rsidR="002B74CD" w:rsidRPr="00BC17EA" w:rsidRDefault="002B74CD" w:rsidP="00150B0B">
            <w:pPr>
              <w:pStyle w:val="TableText"/>
              <w:rPr>
                <w:rFonts w:asciiTheme="minorHAnsi" w:hAnsiTheme="minorHAnsi"/>
                <w:bCs/>
              </w:rPr>
            </w:pP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5.5.20</w:t>
            </w:r>
          </w:p>
        </w:tc>
        <w:tc>
          <w:tcPr>
            <w:tcW w:w="1704" w:type="pct"/>
          </w:tcPr>
          <w:p w:rsidR="002B74CD" w:rsidRPr="00BC17EA" w:rsidRDefault="00E040EA" w:rsidP="00150B0B">
            <w:pPr>
              <w:pStyle w:val="TableText"/>
              <w:rPr>
                <w:rFonts w:asciiTheme="minorHAnsi" w:hAnsiTheme="minorHAnsi"/>
              </w:rPr>
            </w:pPr>
            <w:hyperlink r:id="rId17" w:history="1">
              <w:r w:rsidR="002B74CD" w:rsidRPr="00BC17EA">
                <w:rPr>
                  <w:rStyle w:val="Hyperlink"/>
                  <w:rFonts w:asciiTheme="minorHAnsi" w:hAnsiTheme="minorHAnsi"/>
                </w:rPr>
                <w:t>http://tomcat.apache.org/download-55.cgi</w:t>
              </w:r>
            </w:hyperlink>
            <w:r w:rsidR="002B74CD" w:rsidRPr="00BC17EA">
              <w:rPr>
                <w:rFonts w:asciiTheme="minorHAnsi" w:hAnsiTheme="minorHAnsi"/>
              </w:rPr>
              <w:t xml:space="preserve"> </w:t>
            </w:r>
          </w:p>
        </w:tc>
      </w:tr>
      <w:tr w:rsidR="002B74CD" w:rsidRPr="00BC17EA" w:rsidTr="00150B0B">
        <w:trPr>
          <w:trHeight w:val="365"/>
        </w:trPr>
        <w:tc>
          <w:tcPr>
            <w:tcW w:w="765" w:type="pct"/>
          </w:tcPr>
          <w:p w:rsidR="002B74CD" w:rsidRPr="00BC17EA" w:rsidRDefault="002B74CD" w:rsidP="00150B0B">
            <w:pPr>
              <w:pStyle w:val="TableText"/>
              <w:rPr>
                <w:rFonts w:asciiTheme="minorHAnsi" w:hAnsiTheme="minorHAnsi"/>
              </w:rPr>
            </w:pPr>
            <w:r w:rsidRPr="00BC17EA">
              <w:rPr>
                <w:rFonts w:asciiTheme="minorHAnsi" w:hAnsiTheme="minorHAnsi"/>
              </w:rPr>
              <w:t>Ant</w:t>
            </w:r>
          </w:p>
        </w:tc>
        <w:tc>
          <w:tcPr>
            <w:tcW w:w="1929" w:type="pct"/>
          </w:tcPr>
          <w:p w:rsidR="002B74CD" w:rsidRPr="00BC17EA" w:rsidRDefault="002B74CD" w:rsidP="00150B0B">
            <w:pPr>
              <w:pStyle w:val="TableText"/>
              <w:rPr>
                <w:rFonts w:asciiTheme="minorHAnsi" w:hAnsiTheme="minorHAnsi"/>
                <w:bCs/>
              </w:rPr>
            </w:pPr>
            <w:r w:rsidRPr="00BC17EA">
              <w:rPr>
                <w:rFonts w:asciiTheme="minorHAnsi" w:hAnsiTheme="minorHAnsi"/>
                <w:bCs/>
              </w:rPr>
              <w:t>Build Tool</w:t>
            </w:r>
          </w:p>
        </w:tc>
        <w:tc>
          <w:tcPr>
            <w:tcW w:w="601" w:type="pct"/>
          </w:tcPr>
          <w:p w:rsidR="002B74CD" w:rsidRPr="00BC17EA" w:rsidRDefault="002B74CD" w:rsidP="00150B0B">
            <w:pPr>
              <w:pStyle w:val="TableText"/>
              <w:rPr>
                <w:rFonts w:asciiTheme="minorHAnsi" w:hAnsiTheme="minorHAnsi"/>
              </w:rPr>
            </w:pPr>
            <w:r w:rsidRPr="00BC17EA">
              <w:rPr>
                <w:rFonts w:asciiTheme="minorHAnsi" w:hAnsiTheme="minorHAnsi"/>
              </w:rPr>
              <w:t xml:space="preserve">1.6.5 </w:t>
            </w:r>
            <w:r w:rsidRPr="00BC17EA">
              <w:rPr>
                <w:rFonts w:asciiTheme="minorHAnsi" w:hAnsiTheme="minorHAnsi"/>
              </w:rPr>
              <w:br/>
              <w:t>or higher</w:t>
            </w:r>
          </w:p>
        </w:tc>
        <w:tc>
          <w:tcPr>
            <w:tcW w:w="1704" w:type="pct"/>
          </w:tcPr>
          <w:p w:rsidR="002B74CD" w:rsidRPr="00BC17EA" w:rsidRDefault="00E040EA" w:rsidP="00150B0B">
            <w:pPr>
              <w:pStyle w:val="TableText"/>
              <w:rPr>
                <w:rFonts w:asciiTheme="minorHAnsi" w:hAnsiTheme="minorHAnsi"/>
              </w:rPr>
            </w:pPr>
            <w:hyperlink r:id="rId18" w:history="1">
              <w:r w:rsidR="002B74CD" w:rsidRPr="00BC17EA">
                <w:rPr>
                  <w:rStyle w:val="Hyperlink"/>
                  <w:rFonts w:asciiTheme="minorHAnsi" w:hAnsiTheme="minorHAnsi"/>
                </w:rPr>
                <w:t>http://ant.apache.org/bindownload.cgi</w:t>
              </w:r>
            </w:hyperlink>
            <w:r w:rsidR="002B74CD" w:rsidRPr="00BC17EA">
              <w:rPr>
                <w:rFonts w:asciiTheme="minorHAnsi" w:hAnsiTheme="minorHAnsi"/>
              </w:rPr>
              <w:t xml:space="preserve"> </w:t>
            </w:r>
          </w:p>
        </w:tc>
      </w:tr>
    </w:tbl>
    <w:p w:rsidR="002B74CD" w:rsidRPr="0090242A" w:rsidRDefault="002B74CD" w:rsidP="002B74CD">
      <w:pPr>
        <w:pStyle w:val="Caption"/>
        <w:ind w:left="720"/>
        <w:rPr>
          <w:rFonts w:asciiTheme="minorHAnsi" w:hAnsiTheme="minorHAnsi"/>
          <w:sz w:val="24"/>
          <w:szCs w:val="24"/>
        </w:rPr>
      </w:pPr>
      <w:bookmarkStart w:id="808" w:name="_Ref177877242"/>
      <w:r w:rsidRPr="0090242A">
        <w:rPr>
          <w:rFonts w:asciiTheme="minorHAnsi" w:hAnsiTheme="minorHAnsi"/>
          <w:sz w:val="24"/>
          <w:szCs w:val="24"/>
        </w:rPr>
        <w:t xml:space="preserve">Table </w:t>
      </w:r>
      <w:r w:rsidR="0090242A">
        <w:rPr>
          <w:rFonts w:asciiTheme="minorHAnsi" w:hAnsiTheme="minorHAnsi"/>
          <w:sz w:val="24"/>
          <w:szCs w:val="24"/>
        </w:rPr>
        <w:t>4</w:t>
      </w:r>
      <w:r w:rsidRPr="0090242A">
        <w:rPr>
          <w:rFonts w:asciiTheme="minorHAnsi" w:hAnsiTheme="minorHAnsi"/>
          <w:sz w:val="24"/>
          <w:szCs w:val="24"/>
        </w:rPr>
        <w:noBreakHyphen/>
      </w:r>
      <w:r w:rsidR="00232859">
        <w:rPr>
          <w:rFonts w:asciiTheme="minorHAnsi" w:hAnsiTheme="minorHAnsi"/>
          <w:sz w:val="24"/>
          <w:szCs w:val="24"/>
        </w:rPr>
        <w:t>3</w:t>
      </w:r>
      <w:bookmarkEnd w:id="808"/>
      <w:r w:rsidRPr="0090242A">
        <w:rPr>
          <w:rFonts w:asciiTheme="minorHAnsi" w:hAnsiTheme="minorHAnsi"/>
          <w:sz w:val="24"/>
          <w:szCs w:val="24"/>
        </w:rPr>
        <w:t xml:space="preserve"> Minimal software requirements</w:t>
      </w:r>
    </w:p>
    <w:p w:rsidR="000C10E3" w:rsidRPr="00075D2D" w:rsidRDefault="002B74CD" w:rsidP="00790E4F">
      <w:pPr>
        <w:pStyle w:val="ListParagraph"/>
        <w:jc w:val="both"/>
      </w:pPr>
      <w:r w:rsidRPr="00BC17EA">
        <w:rPr>
          <w:bCs/>
          <w:vertAlign w:val="superscript"/>
        </w:rPr>
        <w:t>†</w:t>
      </w:r>
      <w:r w:rsidRPr="00BC17EA">
        <w:t xml:space="preserve"> </w:t>
      </w:r>
      <w:r w:rsidRPr="00BC17EA">
        <w:rPr>
          <w:sz w:val="20"/>
        </w:rPr>
        <w:t>Only one is required.</w:t>
      </w:r>
    </w:p>
    <w:p w:rsidR="0076456A" w:rsidRDefault="0076456A" w:rsidP="004F6AD8">
      <w:pPr>
        <w:pStyle w:val="Heading1"/>
        <w:numPr>
          <w:ilvl w:val="0"/>
          <w:numId w:val="1"/>
        </w:numPr>
      </w:pPr>
      <w:bookmarkStart w:id="809" w:name="_CSM_API_User"/>
      <w:bookmarkStart w:id="810" w:name="_Toc213472240"/>
      <w:bookmarkEnd w:id="809"/>
      <w:r>
        <w:t>CSM API User Guide</w:t>
      </w:r>
      <w:bookmarkEnd w:id="810"/>
    </w:p>
    <w:p w:rsidR="00FE3B84" w:rsidRDefault="00FE3B84" w:rsidP="00FE3B84">
      <w:pPr>
        <w:ind w:left="360"/>
      </w:pPr>
    </w:p>
    <w:p w:rsidR="001C346F" w:rsidRDefault="001C346F" w:rsidP="004F6AD8">
      <w:pPr>
        <w:pStyle w:val="Heading1"/>
        <w:numPr>
          <w:ilvl w:val="1"/>
          <w:numId w:val="1"/>
        </w:numPr>
      </w:pPr>
      <w:bookmarkStart w:id="811" w:name="_Toc213472241"/>
      <w:r>
        <w:lastRenderedPageBreak/>
        <w:t>Workflow</w:t>
      </w:r>
      <w:bookmarkEnd w:id="811"/>
    </w:p>
    <w:p w:rsidR="001C346F" w:rsidRDefault="001C346F" w:rsidP="001C346F"/>
    <w:p w:rsidR="001C346F" w:rsidRPr="007469CF" w:rsidRDefault="001C346F" w:rsidP="001C346F">
      <w:pPr>
        <w:spacing w:after="120"/>
        <w:ind w:left="360"/>
        <w:rPr>
          <w:sz w:val="24"/>
          <w:szCs w:val="24"/>
        </w:rPr>
      </w:pPr>
      <w:r w:rsidRPr="007469CF">
        <w:rPr>
          <w:sz w:val="24"/>
          <w:szCs w:val="24"/>
        </w:rPr>
        <w:t xml:space="preserve">This workflow section outlines the basic steps, both strategic and technical, for successful CSM integration.  </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Decide which services you would like to integrate with an application.  If the application should authenticate users against an LDAP or other directory, select Authentication.  If granular data protection is important, also integrate with the authorization and provisioning services.  These options allow administrators to specify which users have access to particular components of the application.   </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Read the </w:t>
      </w:r>
      <w:r w:rsidRPr="00D272CD">
        <w:rPr>
          <w:i/>
          <w:iCs/>
          <w:sz w:val="24"/>
          <w:szCs w:val="24"/>
        </w:rPr>
        <w:t>CSM Guide for Application Developers</w:t>
      </w:r>
      <w:r w:rsidRPr="00D272CD">
        <w:rPr>
          <w:sz w:val="24"/>
          <w:szCs w:val="24"/>
        </w:rPr>
        <w:t xml:space="preserve"> </w:t>
      </w:r>
      <w:r w:rsidRPr="007469CF">
        <w:rPr>
          <w:sz w:val="24"/>
          <w:szCs w:val="24"/>
        </w:rPr>
        <w:t xml:space="preserve">(this document).  It provides an overview, workflow, and specific deployment and integration steps.  If using the provisioning service, also read the </w:t>
      </w:r>
      <w:hyperlink w:anchor="_CSM_UPT_Users" w:history="1">
        <w:r w:rsidRPr="00B069E5">
          <w:rPr>
            <w:rStyle w:val="Hyperlink"/>
            <w:iCs/>
            <w:sz w:val="24"/>
            <w:szCs w:val="24"/>
          </w:rPr>
          <w:t>UPT User Guide</w:t>
        </w:r>
      </w:hyperlink>
      <w:r w:rsidR="00041F81">
        <w:rPr>
          <w:sz w:val="24"/>
          <w:szCs w:val="24"/>
        </w:rPr>
        <w:t xml:space="preserve"> available in this document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Appoint a Security Schema Administrator who is familiar with the application and its user base.  Using the User Provisioning Tool (UPT), these individuals input user</w:t>
      </w:r>
      <w:r w:rsidR="0074681E">
        <w:rPr>
          <w:sz w:val="24"/>
          <w:szCs w:val="24"/>
        </w:rPr>
        <w:t>s</w:t>
      </w:r>
      <w:r w:rsidRPr="007469CF">
        <w:rPr>
          <w:sz w:val="24"/>
          <w:szCs w:val="24"/>
        </w:rPr>
        <w:t>, roles, etc., and ultimately give</w:t>
      </w:r>
      <w:r w:rsidR="0074681E">
        <w:rPr>
          <w:sz w:val="24"/>
          <w:szCs w:val="24"/>
        </w:rPr>
        <w:t>s</w:t>
      </w:r>
      <w:r w:rsidRPr="007469CF">
        <w:rPr>
          <w:sz w:val="24"/>
          <w:szCs w:val="24"/>
        </w:rPr>
        <w:t xml:space="preserve"> privileges to users for certain application elements.</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Determine a security authorization strategy.  In this step, the Schema Administrator and the application team determines what data or links should be protected and what groups of people should have access to what.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Decide upon a deployment approach.  As discussed in </w:t>
      </w:r>
      <w:hyperlink w:anchor="_Installation_Modes" w:history="1">
        <w:r w:rsidRPr="009F40F4">
          <w:rPr>
            <w:rStyle w:val="Hyperlink"/>
            <w:sz w:val="24"/>
            <w:szCs w:val="24"/>
          </w:rPr>
          <w:t xml:space="preserve">Section </w:t>
        </w:r>
        <w:r w:rsidR="009F40F4" w:rsidRPr="009F40F4">
          <w:rPr>
            <w:rStyle w:val="Hyperlink"/>
            <w:sz w:val="24"/>
            <w:szCs w:val="24"/>
          </w:rPr>
          <w:t>6.7.2</w:t>
        </w:r>
      </w:hyperlink>
      <w:r w:rsidRPr="007469CF">
        <w:rPr>
          <w:sz w:val="24"/>
          <w:szCs w:val="24"/>
        </w:rPr>
        <w:t>, authorization data can be stored on separate servers or as part of a common authorization schema.  Similarly, the UPT can be hosted locally or commonly.  Your decision may be made based on speed, security, user commonality, or other factors.</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 xml:space="preserve">Deploy </w:t>
      </w:r>
      <w:hyperlink w:anchor="_Authentication" w:history="1">
        <w:r w:rsidRPr="00091220">
          <w:rPr>
            <w:rStyle w:val="Hyperlink"/>
            <w:sz w:val="24"/>
            <w:szCs w:val="24"/>
          </w:rPr>
          <w:t>Authentication</w:t>
        </w:r>
      </w:hyperlink>
      <w:r w:rsidRPr="007469CF">
        <w:rPr>
          <w:sz w:val="24"/>
          <w:szCs w:val="24"/>
        </w:rPr>
        <w:t xml:space="preserve">, </w:t>
      </w:r>
      <w:hyperlink w:anchor="_Authorization" w:history="1">
        <w:r w:rsidRPr="00091220">
          <w:rPr>
            <w:rStyle w:val="Hyperlink"/>
            <w:sz w:val="24"/>
            <w:szCs w:val="24"/>
          </w:rPr>
          <w:t>Authorization</w:t>
        </w:r>
      </w:hyperlink>
      <w:r w:rsidRPr="007469CF">
        <w:rPr>
          <w:sz w:val="24"/>
          <w:szCs w:val="24"/>
        </w:rPr>
        <w:t xml:space="preserve">, and </w:t>
      </w:r>
      <w:hyperlink w:anchor="_User_Provisioning_Tool_1" w:history="1">
        <w:r w:rsidRPr="00091220">
          <w:rPr>
            <w:rStyle w:val="Hyperlink"/>
            <w:sz w:val="24"/>
            <w:szCs w:val="24"/>
          </w:rPr>
          <w:t>User Provisioning</w:t>
        </w:r>
      </w:hyperlink>
      <w:r w:rsidRPr="007469CF">
        <w:rPr>
          <w:sz w:val="24"/>
          <w:szCs w:val="24"/>
        </w:rPr>
        <w:t>.  These steps are listed in detail in this document.</w:t>
      </w:r>
    </w:p>
    <w:p w:rsidR="001C346F" w:rsidRPr="001A41C6" w:rsidRDefault="001C346F" w:rsidP="004F6AD8">
      <w:pPr>
        <w:widowControl w:val="0"/>
        <w:numPr>
          <w:ilvl w:val="0"/>
          <w:numId w:val="87"/>
        </w:numPr>
        <w:spacing w:after="120" w:line="240" w:lineRule="atLeast"/>
        <w:rPr>
          <w:sz w:val="24"/>
          <w:szCs w:val="24"/>
        </w:rPr>
      </w:pPr>
      <w:r w:rsidRPr="001A41C6">
        <w:rPr>
          <w:sz w:val="24"/>
          <w:szCs w:val="24"/>
        </w:rPr>
        <w:t xml:space="preserve">Decide if you want to enable Audit Logging for these services or not. If yes then configure </w:t>
      </w:r>
      <w:hyperlink w:anchor="_Audit_Logging" w:history="1">
        <w:r w:rsidRPr="00091220">
          <w:rPr>
            <w:rStyle w:val="Hyperlink"/>
            <w:sz w:val="24"/>
            <w:szCs w:val="24"/>
          </w:rPr>
          <w:t>Audit Logging</w:t>
        </w:r>
      </w:hyperlink>
      <w:r w:rsidRPr="001A41C6">
        <w:rPr>
          <w:sz w:val="24"/>
          <w:szCs w:val="24"/>
        </w:rPr>
        <w:t xml:space="preserve"> as explained later in the document</w:t>
      </w:r>
    </w:p>
    <w:p w:rsidR="001C346F" w:rsidRPr="007469CF" w:rsidRDefault="001C346F" w:rsidP="004F6AD8">
      <w:pPr>
        <w:widowControl w:val="0"/>
        <w:numPr>
          <w:ilvl w:val="0"/>
          <w:numId w:val="87"/>
        </w:numPr>
        <w:spacing w:after="120" w:line="240" w:lineRule="atLeast"/>
        <w:rPr>
          <w:sz w:val="24"/>
          <w:szCs w:val="24"/>
        </w:rPr>
      </w:pPr>
      <w:r w:rsidRPr="007469CF">
        <w:rPr>
          <w:sz w:val="24"/>
          <w:szCs w:val="24"/>
        </w:rPr>
        <w:t>Input the authorization data using the UPT.</w:t>
      </w:r>
    </w:p>
    <w:p w:rsidR="001C346F" w:rsidRDefault="001C346F" w:rsidP="004F6AD8">
      <w:pPr>
        <w:widowControl w:val="0"/>
        <w:numPr>
          <w:ilvl w:val="0"/>
          <w:numId w:val="87"/>
        </w:numPr>
        <w:spacing w:after="120" w:line="240" w:lineRule="atLeast"/>
        <w:rPr>
          <w:sz w:val="24"/>
          <w:szCs w:val="24"/>
        </w:rPr>
      </w:pPr>
      <w:r w:rsidRPr="007469CF">
        <w:rPr>
          <w:sz w:val="24"/>
          <w:szCs w:val="24"/>
        </w:rPr>
        <w:t xml:space="preserve">Integrate the application code using the integration steps for </w:t>
      </w:r>
      <w:hyperlink w:anchor="_Authentication" w:history="1">
        <w:r w:rsidR="00525323" w:rsidRPr="00091220">
          <w:rPr>
            <w:rStyle w:val="Hyperlink"/>
            <w:sz w:val="24"/>
            <w:szCs w:val="24"/>
          </w:rPr>
          <w:t>Authentication</w:t>
        </w:r>
      </w:hyperlink>
      <w:r w:rsidR="00525323" w:rsidRPr="007469CF">
        <w:rPr>
          <w:sz w:val="24"/>
          <w:szCs w:val="24"/>
        </w:rPr>
        <w:t xml:space="preserve">, </w:t>
      </w:r>
      <w:hyperlink w:anchor="_Authorization" w:history="1">
        <w:r w:rsidR="00525323" w:rsidRPr="00091220">
          <w:rPr>
            <w:rStyle w:val="Hyperlink"/>
            <w:sz w:val="24"/>
            <w:szCs w:val="24"/>
          </w:rPr>
          <w:t>Authorization</w:t>
        </w:r>
      </w:hyperlink>
      <w:r w:rsidR="00525323" w:rsidRPr="007469CF">
        <w:rPr>
          <w:sz w:val="24"/>
          <w:szCs w:val="24"/>
        </w:rPr>
        <w:t xml:space="preserve">, and </w:t>
      </w:r>
      <w:hyperlink w:anchor="_User_Provisioning_Tool_1" w:history="1">
        <w:r w:rsidR="00525323" w:rsidRPr="00091220">
          <w:rPr>
            <w:rStyle w:val="Hyperlink"/>
            <w:sz w:val="24"/>
            <w:szCs w:val="24"/>
          </w:rPr>
          <w:t>User Provisioning</w:t>
        </w:r>
      </w:hyperlink>
      <w:r w:rsidR="00525323">
        <w:rPr>
          <w:sz w:val="24"/>
          <w:szCs w:val="24"/>
        </w:rPr>
        <w:t>.</w:t>
      </w:r>
    </w:p>
    <w:p w:rsidR="001C346F" w:rsidRPr="00093510" w:rsidRDefault="001C346F" w:rsidP="004F6AD8">
      <w:pPr>
        <w:widowControl w:val="0"/>
        <w:numPr>
          <w:ilvl w:val="0"/>
          <w:numId w:val="87"/>
        </w:numPr>
        <w:spacing w:after="120" w:line="240" w:lineRule="atLeast"/>
        <w:rPr>
          <w:sz w:val="24"/>
          <w:szCs w:val="24"/>
        </w:rPr>
      </w:pPr>
      <w:r w:rsidRPr="00093510">
        <w:rPr>
          <w:sz w:val="24"/>
          <w:szCs w:val="24"/>
        </w:rPr>
        <w:t>Test and refine CSM integration with your application.  Confirm that your authorization policy and implementation meets requirements.</w:t>
      </w:r>
    </w:p>
    <w:p w:rsidR="0010650B" w:rsidRDefault="0010650B" w:rsidP="004F6AD8">
      <w:pPr>
        <w:pStyle w:val="Heading1"/>
        <w:numPr>
          <w:ilvl w:val="1"/>
          <w:numId w:val="1"/>
        </w:numPr>
      </w:pPr>
      <w:bookmarkStart w:id="812" w:name="_Toc213472242"/>
      <w:r>
        <w:t>API Services</w:t>
      </w:r>
      <w:bookmarkEnd w:id="812"/>
    </w:p>
    <w:p w:rsidR="0010650B" w:rsidRPr="007562ED" w:rsidRDefault="0010650B" w:rsidP="0067514A">
      <w:pPr>
        <w:ind w:left="360"/>
        <w:rPr>
          <w:sz w:val="24"/>
          <w:szCs w:val="24"/>
        </w:rPr>
      </w:pPr>
      <w:r w:rsidRPr="007562ED">
        <w:rPr>
          <w:sz w:val="24"/>
          <w:szCs w:val="24"/>
        </w:rPr>
        <w:t>The Security API’s consist of primary components – Authentication, Authorization and User Provisioning. The following corresponding managers control these components</w:t>
      </w:r>
      <w:r w:rsidR="0074681E">
        <w:rPr>
          <w:sz w:val="24"/>
          <w:szCs w:val="24"/>
        </w:rPr>
        <w:t>:</w:t>
      </w:r>
    </w:p>
    <w:p w:rsidR="0010650B" w:rsidRPr="007562ED" w:rsidRDefault="0010650B" w:rsidP="004F6AD8">
      <w:pPr>
        <w:pStyle w:val="ListParagraph"/>
        <w:numPr>
          <w:ilvl w:val="0"/>
          <w:numId w:val="88"/>
        </w:numPr>
        <w:rPr>
          <w:sz w:val="24"/>
          <w:szCs w:val="24"/>
        </w:rPr>
      </w:pPr>
      <w:r w:rsidRPr="007562ED">
        <w:rPr>
          <w:sz w:val="24"/>
          <w:szCs w:val="24"/>
        </w:rPr>
        <w:t>AuthenticationManager – for Authentication</w:t>
      </w:r>
    </w:p>
    <w:p w:rsidR="0010650B" w:rsidRDefault="0010650B" w:rsidP="004F6AD8">
      <w:pPr>
        <w:pStyle w:val="ListParagraph"/>
        <w:numPr>
          <w:ilvl w:val="0"/>
          <w:numId w:val="88"/>
        </w:numPr>
        <w:rPr>
          <w:sz w:val="24"/>
          <w:szCs w:val="24"/>
        </w:rPr>
      </w:pPr>
      <w:r w:rsidRPr="007562ED">
        <w:rPr>
          <w:sz w:val="24"/>
          <w:szCs w:val="24"/>
        </w:rPr>
        <w:t>AuthorizationManager – for Authorization and User Provisioning.</w:t>
      </w:r>
    </w:p>
    <w:p w:rsidR="006734FB" w:rsidRPr="000A511C" w:rsidRDefault="0067514A" w:rsidP="000A511C">
      <w:pPr>
        <w:ind w:firstLine="360"/>
        <w:rPr>
          <w:b/>
          <w:sz w:val="28"/>
          <w:szCs w:val="28"/>
        </w:rPr>
      </w:pPr>
      <w:r w:rsidRPr="000A511C">
        <w:rPr>
          <w:b/>
          <w:sz w:val="28"/>
          <w:szCs w:val="28"/>
        </w:rPr>
        <w:t>AuthenticationManager</w:t>
      </w:r>
    </w:p>
    <w:p w:rsidR="0067514A" w:rsidRPr="00EC6BF8" w:rsidRDefault="0067514A" w:rsidP="0067514A">
      <w:pPr>
        <w:ind w:left="360"/>
        <w:rPr>
          <w:sz w:val="24"/>
          <w:szCs w:val="24"/>
        </w:rPr>
      </w:pPr>
      <w:r w:rsidRPr="00EC6BF8">
        <w:rPr>
          <w:sz w:val="24"/>
          <w:szCs w:val="24"/>
        </w:rPr>
        <w:lastRenderedPageBreak/>
        <w:t>The AuthenticationManager is an interface that authenticates a user against a credential provider. See Integrating with the CSM Authentication Service to learn how to integrate with the AuthenticationManager. Developers will work primarily with the login method. Detailed descriptions about each method’s functionality and its parameters are present in the CSM API Javadocs.</w:t>
      </w:r>
    </w:p>
    <w:p w:rsidR="006734FB" w:rsidRPr="001A5238" w:rsidRDefault="00037D57" w:rsidP="001A5238">
      <w:pPr>
        <w:ind w:firstLine="360"/>
        <w:rPr>
          <w:b/>
          <w:sz w:val="28"/>
          <w:szCs w:val="28"/>
        </w:rPr>
      </w:pPr>
      <w:r w:rsidRPr="000A511C">
        <w:rPr>
          <w:b/>
          <w:sz w:val="28"/>
          <w:szCs w:val="28"/>
        </w:rPr>
        <w:t>AuthorizationManager</w:t>
      </w:r>
    </w:p>
    <w:p w:rsidR="00037D57" w:rsidRPr="007469CF" w:rsidRDefault="00037D57" w:rsidP="00037D57">
      <w:pPr>
        <w:pStyle w:val="BodyText"/>
      </w:pPr>
      <w:r w:rsidRPr="00037D57">
        <w:rPr>
          <w:rFonts w:asciiTheme="minorHAnsi" w:hAnsiTheme="minorHAnsi"/>
        </w:rPr>
        <w:t>The AuthorizationManager is an interface which provides run-time methods with the purpose of checking access permissions</w:t>
      </w:r>
      <w:r w:rsidR="00B7243A">
        <w:rPr>
          <w:rFonts w:asciiTheme="minorHAnsi" w:hAnsiTheme="minorHAnsi"/>
        </w:rPr>
        <w:t xml:space="preserve">. </w:t>
      </w:r>
      <w:r w:rsidRPr="00037D57">
        <w:rPr>
          <w:rFonts w:asciiTheme="minorHAnsi" w:hAnsiTheme="minorHAnsi"/>
        </w:rPr>
        <w:t>See</w:t>
      </w:r>
      <w:r w:rsidR="005B564E">
        <w:rPr>
          <w:rFonts w:asciiTheme="minorHAnsi" w:hAnsiTheme="minorHAnsi"/>
        </w:rPr>
        <w:t xml:space="preserve"> section </w:t>
      </w:r>
      <w:r w:rsidR="00E040EA">
        <w:rPr>
          <w:rFonts w:asciiTheme="minorHAnsi" w:hAnsiTheme="minorHAnsi"/>
          <w:i/>
        </w:rPr>
        <w:fldChar w:fldCharType="begin"/>
      </w:r>
      <w:r w:rsidR="0074681E">
        <w:rPr>
          <w:rFonts w:asciiTheme="minorHAnsi" w:hAnsiTheme="minorHAnsi"/>
        </w:rPr>
        <w:instrText xml:space="preserve"> REF _Ref181753628 \h </w:instrText>
      </w:r>
      <w:r w:rsidR="00E040EA">
        <w:rPr>
          <w:rFonts w:asciiTheme="minorHAnsi" w:hAnsiTheme="minorHAnsi"/>
          <w:i/>
        </w:rPr>
      </w:r>
      <w:r w:rsidR="00E040EA">
        <w:rPr>
          <w:rFonts w:asciiTheme="minorHAnsi" w:hAnsiTheme="minorHAnsi"/>
          <w:i/>
        </w:rPr>
        <w:fldChar w:fldCharType="separate"/>
      </w:r>
      <w:r w:rsidR="003152FE" w:rsidRPr="007469CF">
        <w:t>Integrating with the CSM Authorization Service</w:t>
      </w:r>
      <w:r w:rsidR="00E040EA">
        <w:rPr>
          <w:rFonts w:asciiTheme="minorHAnsi" w:hAnsiTheme="minorHAnsi"/>
          <w:i/>
        </w:rPr>
        <w:fldChar w:fldCharType="end"/>
      </w:r>
      <w:r w:rsidR="0074681E">
        <w:rPr>
          <w:rFonts w:asciiTheme="minorHAnsi" w:hAnsiTheme="minorHAnsi"/>
          <w:i/>
        </w:rPr>
        <w:t xml:space="preserve"> </w:t>
      </w:r>
      <w:r w:rsidRPr="00037D57">
        <w:rPr>
          <w:rFonts w:asciiTheme="minorHAnsi" w:hAnsiTheme="minorHAnsi"/>
        </w:rPr>
        <w:t>to learn how to integrate with the AuthorizationManager.</w:t>
      </w:r>
      <w:r w:rsidR="00B7243A">
        <w:rPr>
          <w:rFonts w:asciiTheme="minorHAnsi" w:hAnsiTheme="minorHAnsi"/>
        </w:rPr>
        <w:t xml:space="preserve">  </w:t>
      </w:r>
      <w:r w:rsidRPr="00037D57">
        <w:rPr>
          <w:rFonts w:asciiTheme="minorHAnsi" w:hAnsiTheme="minorHAnsi"/>
        </w:rPr>
        <w:t xml:space="preserve">This manager </w:t>
      </w:r>
      <w:r w:rsidR="00B7243A">
        <w:rPr>
          <w:rFonts w:asciiTheme="minorHAnsi" w:hAnsiTheme="minorHAnsi"/>
        </w:rPr>
        <w:t xml:space="preserve">also </w:t>
      </w:r>
      <w:r w:rsidRPr="00037D57">
        <w:rPr>
          <w:rFonts w:asciiTheme="minorHAnsi" w:hAnsiTheme="minorHAnsi"/>
        </w:rPr>
        <w:t xml:space="preserve">provides an interface where application developers can provision user access rights. </w:t>
      </w:r>
      <w:r w:rsidR="005C23CB">
        <w:rPr>
          <w:rFonts w:asciiTheme="minorHAnsi" w:hAnsiTheme="minorHAnsi"/>
        </w:rPr>
        <w:t>The user provisioning functionality is primarily used inter</w:t>
      </w:r>
      <w:r w:rsidR="00796357">
        <w:rPr>
          <w:rFonts w:asciiTheme="minorHAnsi" w:hAnsiTheme="minorHAnsi"/>
        </w:rPr>
        <w:t>n</w:t>
      </w:r>
      <w:r w:rsidR="005C23CB">
        <w:rPr>
          <w:rFonts w:asciiTheme="minorHAnsi" w:hAnsiTheme="minorHAnsi"/>
        </w:rPr>
        <w:t>ally by the User Provisioning Tool (UPT) hence</w:t>
      </w:r>
      <w:r w:rsidRPr="00037D57">
        <w:rPr>
          <w:rFonts w:asciiTheme="minorHAnsi" w:hAnsiTheme="minorHAnsi"/>
        </w:rPr>
        <w:t xml:space="preserve"> there is no integration shown in this document. Detailed descriptions about each method’s functionality and its parameters are present in the CSM API</w:t>
      </w:r>
      <w:r w:rsidR="00470FA1">
        <w:rPr>
          <w:rFonts w:asciiTheme="minorHAnsi" w:hAnsiTheme="minorHAnsi"/>
        </w:rPr>
        <w:t xml:space="preserve"> Java</w:t>
      </w:r>
      <w:r w:rsidR="00FB223F">
        <w:rPr>
          <w:rFonts w:asciiTheme="minorHAnsi" w:hAnsiTheme="minorHAnsi"/>
        </w:rPr>
        <w:t>d</w:t>
      </w:r>
      <w:r w:rsidR="00470FA1">
        <w:rPr>
          <w:rFonts w:asciiTheme="minorHAnsi" w:hAnsiTheme="minorHAnsi"/>
        </w:rPr>
        <w:t>ocs</w:t>
      </w:r>
      <w:r w:rsidR="00DE7C21">
        <w:rPr>
          <w:rFonts w:asciiTheme="minorHAnsi" w:hAnsiTheme="minorHAnsi"/>
        </w:rPr>
        <w:t>.</w:t>
      </w:r>
    </w:p>
    <w:p w:rsidR="00F26083" w:rsidRDefault="00F26083" w:rsidP="004F6AD8">
      <w:pPr>
        <w:pStyle w:val="Heading1"/>
        <w:numPr>
          <w:ilvl w:val="1"/>
          <w:numId w:val="1"/>
        </w:numPr>
      </w:pPr>
      <w:bookmarkStart w:id="813" w:name="_Authentication"/>
      <w:bookmarkStart w:id="814" w:name="_Toc213472243"/>
      <w:bookmarkEnd w:id="813"/>
      <w:r>
        <w:t>Authentication</w:t>
      </w:r>
      <w:bookmarkEnd w:id="814"/>
    </w:p>
    <w:p w:rsidR="0010650B" w:rsidRDefault="0010650B" w:rsidP="0010650B">
      <w:pPr>
        <w:ind w:left="720"/>
      </w:pPr>
    </w:p>
    <w:p w:rsidR="0010650B" w:rsidRDefault="0010650B" w:rsidP="0067514A">
      <w:pPr>
        <w:ind w:left="360"/>
        <w:rPr>
          <w:sz w:val="24"/>
          <w:szCs w:val="24"/>
        </w:rPr>
      </w:pPr>
      <w:r w:rsidRPr="007562ED">
        <w:rPr>
          <w:sz w:val="24"/>
          <w:szCs w:val="24"/>
        </w:rPr>
        <w:t>The CSM Authentication Service provides a simple and comprehensive solution for user authentication. Developers can easily incorporate the service into their applications with simple configuration and coding changes to their applications. Authentication service allows authentication using LDAP and RDBMS credential providers.</w:t>
      </w:r>
    </w:p>
    <w:p w:rsidR="003047A9" w:rsidRPr="007469CF" w:rsidRDefault="00E040EA" w:rsidP="004F6AD8">
      <w:pPr>
        <w:pStyle w:val="Heading1"/>
        <w:numPr>
          <w:ilvl w:val="2"/>
          <w:numId w:val="1"/>
        </w:numPr>
      </w:pPr>
      <w:fldSimple w:instr=" TITLE  &quot;Integrating with the CSS Authentication Service&quot;  \* MERGEFORMAT ">
        <w:bookmarkStart w:id="815" w:name="_Ref98141367"/>
        <w:bookmarkStart w:id="816" w:name="_Toc98232103"/>
        <w:bookmarkStart w:id="817" w:name="_Toc98837421"/>
        <w:bookmarkStart w:id="818" w:name="_Toc154400614"/>
        <w:bookmarkStart w:id="819" w:name="_Toc213472244"/>
        <w:r w:rsidR="003047A9" w:rsidRPr="007469CF">
          <w:t>Integrating with the Authentication Service</w:t>
        </w:r>
        <w:bookmarkEnd w:id="815"/>
        <w:bookmarkEnd w:id="816"/>
        <w:bookmarkEnd w:id="817"/>
        <w:bookmarkEnd w:id="818"/>
        <w:bookmarkEnd w:id="819"/>
      </w:fldSimple>
    </w:p>
    <w:p w:rsidR="00DB7DB1" w:rsidRDefault="00DB7DB1" w:rsidP="003047A9">
      <w:pPr>
        <w:pStyle w:val="Heading2"/>
        <w:keepLines w:val="0"/>
        <w:widowControl w:val="0"/>
        <w:numPr>
          <w:ilvl w:val="1"/>
          <w:numId w:val="0"/>
        </w:numPr>
        <w:spacing w:before="120" w:after="60" w:line="240" w:lineRule="atLeast"/>
      </w:pPr>
      <w:bookmarkStart w:id="820" w:name="_Toc93751177"/>
      <w:bookmarkStart w:id="821" w:name="_Toc98232104"/>
      <w:bookmarkStart w:id="822" w:name="_Toc98837422"/>
      <w:bookmarkStart w:id="823" w:name="_Toc154400615"/>
    </w:p>
    <w:p w:rsidR="003047A9" w:rsidRPr="005A2D73" w:rsidRDefault="003047A9" w:rsidP="00DB4413">
      <w:pPr>
        <w:ind w:firstLine="360"/>
        <w:rPr>
          <w:b/>
          <w:sz w:val="28"/>
          <w:szCs w:val="28"/>
        </w:rPr>
      </w:pPr>
      <w:r w:rsidRPr="005A2D73">
        <w:rPr>
          <w:b/>
          <w:sz w:val="28"/>
          <w:szCs w:val="28"/>
        </w:rPr>
        <w:t xml:space="preserve">Importing </w:t>
      </w:r>
      <w:r w:rsidR="00552AE6" w:rsidRPr="005A2D73">
        <w:rPr>
          <w:b/>
          <w:sz w:val="28"/>
          <w:szCs w:val="28"/>
        </w:rPr>
        <w:t xml:space="preserve">the </w:t>
      </w:r>
      <w:r w:rsidRPr="005A2D73">
        <w:rPr>
          <w:b/>
          <w:sz w:val="28"/>
          <w:szCs w:val="28"/>
        </w:rPr>
        <w:t>CSM Authentication Manager Class</w:t>
      </w:r>
      <w:bookmarkEnd w:id="820"/>
      <w:bookmarkEnd w:id="821"/>
      <w:bookmarkEnd w:id="822"/>
      <w:bookmarkEnd w:id="823"/>
    </w:p>
    <w:p w:rsidR="003047A9" w:rsidRPr="00DB4413" w:rsidRDefault="003047A9" w:rsidP="003047A9">
      <w:pPr>
        <w:pStyle w:val="BodyText"/>
        <w:rPr>
          <w:rFonts w:asciiTheme="minorHAnsi" w:hAnsiTheme="minorHAnsi"/>
        </w:rPr>
      </w:pPr>
      <w:r w:rsidRPr="00DB4413">
        <w:rPr>
          <w:rFonts w:asciiTheme="minorHAnsi" w:hAnsiTheme="minorHAnsi"/>
        </w:rPr>
        <w:t xml:space="preserve">To use the CSM </w:t>
      </w:r>
      <w:r w:rsidR="009C2CA6" w:rsidRPr="00DB4413">
        <w:rPr>
          <w:rFonts w:asciiTheme="minorHAnsi" w:hAnsiTheme="minorHAnsi"/>
        </w:rPr>
        <w:t xml:space="preserve">Authentication </w:t>
      </w:r>
      <w:r w:rsidRPr="00DB4413">
        <w:rPr>
          <w:rFonts w:asciiTheme="minorHAnsi" w:hAnsiTheme="minorHAnsi"/>
        </w:rPr>
        <w:t xml:space="preserve">Service, add the highlighted import statements (last two) as shown in </w:t>
      </w:r>
      <w:fldSimple w:instr=" REF _Ref98317747 \h  \* MERGEFORMAT ">
        <w:r w:rsidR="003152FE" w:rsidRPr="00DB4413">
          <w:rPr>
            <w:rFonts w:asciiTheme="minorHAnsi" w:hAnsiTheme="minorHAnsi"/>
          </w:rPr>
          <w:t xml:space="preserve">Figure </w:t>
        </w:r>
        <w:r w:rsidR="003152FE">
          <w:rPr>
            <w:rFonts w:asciiTheme="minorHAnsi" w:hAnsiTheme="minorHAnsi"/>
          </w:rPr>
          <w:t>5.1</w:t>
        </w:r>
      </w:fldSimple>
      <w:r w:rsidRPr="00DB4413">
        <w:rPr>
          <w:rFonts w:asciiTheme="minorHAnsi" w:hAnsiTheme="minorHAnsi"/>
        </w:rPr>
        <w:t xml:space="preserve"> to the action classes that require authentication.  </w:t>
      </w:r>
    </w:p>
    <w:p w:rsidR="003047A9" w:rsidRPr="00DB4413" w:rsidRDefault="00E040EA" w:rsidP="003047A9">
      <w:pPr>
        <w:pStyle w:val="BodyText"/>
        <w:rPr>
          <w:rFonts w:asciiTheme="minorHAnsi" w:hAnsiTheme="minorHAnsi"/>
        </w:rPr>
      </w:pPr>
      <w:r>
        <w:rPr>
          <w:rFonts w:asciiTheme="minorHAnsi" w:hAnsiTheme="minorHAnsi"/>
        </w:rPr>
      </w:r>
      <w:r>
        <w:rPr>
          <w:rFonts w:asciiTheme="minorHAnsi" w:hAnsiTheme="minorHAnsi"/>
        </w:rPr>
        <w:pict>
          <v:group id="_x0000_s1089" editas="canvas" style="width:468pt;height:118.8pt;mso-position-horizontal-relative:char;mso-position-vertical-relative:line" coordorigin="2520,3997" coordsize="7200,1840">
            <o:lock v:ext="edit" aspectratio="t"/>
            <v:shape id="_x0000_s1090" type="#_x0000_t75" style="position:absolute;left:2520;top:3997;width:7200;height:1840" o:preferrelative="f">
              <v:fill o:detectmouseclick="t"/>
              <v:path o:extrusionok="t" o:connecttype="none"/>
              <o:lock v:ext="edit" text="t"/>
            </v:shape>
            <v:shape id="_x0000_s1091" type="#_x0000_t202" style="position:absolute;left:2520;top:3997;width:7062;height:1840">
              <v:textbox style="mso-next-textbox:#_x0000_s1091">
                <w:txbxContent>
                  <w:p w:rsidR="00D54780" w:rsidRPr="00DB4413" w:rsidRDefault="00D54780" w:rsidP="003047A9">
                    <w:pPr>
                      <w:ind w:left="720"/>
                      <w:rPr>
                        <w:rFonts w:ascii="Courier New" w:hAnsi="Courier New" w:cs="Courier New"/>
                        <w:sz w:val="20"/>
                        <w:szCs w:val="20"/>
                      </w:rPr>
                    </w:pPr>
                    <w:r w:rsidRPr="00DB4413">
                      <w:rPr>
                        <w:rFonts w:ascii="Courier New" w:hAnsi="Courier New" w:cs="Courier New"/>
                        <w:sz w:val="20"/>
                        <w:szCs w:val="20"/>
                      </w:rPr>
                      <w:t>import gov.nih.nci.abcapp.UserCredentials;</w:t>
                    </w:r>
                  </w:p>
                  <w:p w:rsidR="00D54780" w:rsidRPr="00DB4413" w:rsidRDefault="00D54780" w:rsidP="003047A9">
                    <w:pPr>
                      <w:ind w:left="720"/>
                      <w:rPr>
                        <w:rFonts w:ascii="Courier New" w:hAnsi="Courier New" w:cs="Courier New"/>
                        <w:sz w:val="20"/>
                        <w:szCs w:val="20"/>
                      </w:rPr>
                    </w:pPr>
                    <w:r w:rsidRPr="00DB4413">
                      <w:rPr>
                        <w:rFonts w:ascii="Courier New" w:hAnsi="Courier New" w:cs="Courier New"/>
                        <w:sz w:val="20"/>
                        <w:szCs w:val="20"/>
                      </w:rPr>
                      <w:t>import gov.nih.nci.abcapp.model.Form;</w:t>
                    </w:r>
                  </w:p>
                  <w:p w:rsidR="00D54780" w:rsidRPr="00DB4413" w:rsidRDefault="00D54780" w:rsidP="003047A9">
                    <w:pPr>
                      <w:ind w:left="720"/>
                      <w:rPr>
                        <w:rFonts w:ascii="Courier New" w:hAnsi="Courier New" w:cs="Courier New"/>
                        <w:sz w:val="20"/>
                        <w:szCs w:val="20"/>
                      </w:rPr>
                    </w:pPr>
                    <w:r w:rsidRPr="00DB4413">
                      <w:rPr>
                        <w:rFonts w:ascii="Courier New" w:hAnsi="Courier New" w:cs="Courier New"/>
                        <w:sz w:val="20"/>
                        <w:szCs w:val="20"/>
                      </w:rPr>
                      <w:t>import gov.nih.nci.abcapp.util.Constants;</w:t>
                    </w:r>
                  </w:p>
                  <w:p w:rsidR="00D54780" w:rsidRPr="008659B6" w:rsidRDefault="00D54780" w:rsidP="003047A9">
                    <w:pPr>
                      <w:ind w:left="720"/>
                      <w:rPr>
                        <w:rFonts w:ascii="Courier New" w:hAnsi="Courier New" w:cs="Courier New"/>
                        <w:sz w:val="20"/>
                        <w:szCs w:val="20"/>
                      </w:rPr>
                    </w:pPr>
                    <w:r w:rsidRPr="008659B6">
                      <w:rPr>
                        <w:rFonts w:ascii="Courier New" w:hAnsi="Courier New" w:cs="Courier New"/>
                        <w:sz w:val="20"/>
                        <w:szCs w:val="20"/>
                      </w:rPr>
                      <w:t>import gov.nih.nci.security.SecurityServiceProvider;</w:t>
                    </w:r>
                  </w:p>
                  <w:p w:rsidR="00D54780" w:rsidRPr="00DB4413" w:rsidRDefault="00D54780" w:rsidP="003047A9">
                    <w:pPr>
                      <w:ind w:left="720"/>
                      <w:rPr>
                        <w:rFonts w:ascii="Courier New" w:hAnsi="Courier New" w:cs="Courier New"/>
                        <w:sz w:val="20"/>
                        <w:szCs w:val="20"/>
                      </w:rPr>
                    </w:pPr>
                    <w:r w:rsidRPr="008659B6">
                      <w:rPr>
                        <w:rFonts w:ascii="Courier New" w:hAnsi="Courier New" w:cs="Courier New"/>
                        <w:sz w:val="20"/>
                        <w:szCs w:val="20"/>
                      </w:rPr>
                      <w:t>import gov.nih.nci.security.AuthenticationManager;</w:t>
                    </w:r>
                  </w:p>
                  <w:p w:rsidR="00D54780" w:rsidRDefault="00D54780" w:rsidP="003047A9"/>
                  <w:p w:rsidR="00D54780" w:rsidRDefault="00D54780" w:rsidP="003047A9"/>
                </w:txbxContent>
              </v:textbox>
            </v:shape>
            <w10:wrap type="none"/>
            <w10:anchorlock/>
          </v:group>
        </w:pict>
      </w:r>
    </w:p>
    <w:p w:rsidR="003047A9" w:rsidRPr="00DB4413" w:rsidRDefault="003047A9" w:rsidP="003047A9">
      <w:pPr>
        <w:pStyle w:val="Caption"/>
        <w:ind w:left="360"/>
        <w:rPr>
          <w:rFonts w:asciiTheme="minorHAnsi" w:hAnsiTheme="minorHAnsi"/>
          <w:sz w:val="24"/>
          <w:szCs w:val="24"/>
        </w:rPr>
      </w:pPr>
      <w:bookmarkStart w:id="824" w:name="_Ref98317747"/>
      <w:r w:rsidRPr="00DB4413">
        <w:rPr>
          <w:rFonts w:asciiTheme="minorHAnsi" w:hAnsiTheme="minorHAnsi"/>
          <w:sz w:val="24"/>
          <w:szCs w:val="24"/>
        </w:rPr>
        <w:t xml:space="preserve">Figure </w:t>
      </w:r>
      <w:r w:rsidR="00C20EDE">
        <w:rPr>
          <w:rFonts w:asciiTheme="minorHAnsi" w:hAnsiTheme="minorHAnsi"/>
          <w:sz w:val="24"/>
          <w:szCs w:val="24"/>
        </w:rPr>
        <w:t>5.1</w:t>
      </w:r>
      <w:bookmarkEnd w:id="824"/>
      <w:r w:rsidRPr="00DB4413">
        <w:rPr>
          <w:rFonts w:asciiTheme="minorHAnsi" w:hAnsiTheme="minorHAnsi"/>
          <w:sz w:val="24"/>
          <w:szCs w:val="24"/>
        </w:rPr>
        <w:t xml:space="preserve"> Example ABC application - Import statements in an action class</w:t>
      </w:r>
    </w:p>
    <w:p w:rsidR="003047A9" w:rsidRDefault="003047A9" w:rsidP="003047A9">
      <w:pPr>
        <w:pStyle w:val="BodyText"/>
        <w:rPr>
          <w:rFonts w:asciiTheme="minorHAnsi" w:hAnsiTheme="minorHAnsi"/>
        </w:rPr>
      </w:pPr>
      <w:r w:rsidRPr="00DB4413">
        <w:rPr>
          <w:rFonts w:asciiTheme="minorHAnsi" w:hAnsiTheme="minorHAnsi"/>
        </w:rPr>
        <w:t xml:space="preserve">The class </w:t>
      </w:r>
      <w:r w:rsidRPr="00DB4413">
        <w:rPr>
          <w:rStyle w:val="ComputerfilesChar4"/>
          <w:rFonts w:asciiTheme="minorHAnsi" w:hAnsiTheme="minorHAnsi"/>
          <w:sz w:val="24"/>
        </w:rPr>
        <w:t>SecurityServiceProvider</w:t>
      </w:r>
      <w:r w:rsidRPr="00DB4413">
        <w:rPr>
          <w:rFonts w:asciiTheme="minorHAnsi" w:hAnsiTheme="minorHAnsi"/>
        </w:rPr>
        <w:t xml:space="preserve"> is the common interface class exposed by the CSM application. It contains methods to obtain the correct instance of the </w:t>
      </w:r>
      <w:r w:rsidRPr="00DB4413">
        <w:rPr>
          <w:rStyle w:val="ComputerfilesChar4"/>
          <w:rFonts w:asciiTheme="minorHAnsi" w:hAnsiTheme="minorHAnsi"/>
          <w:sz w:val="24"/>
        </w:rPr>
        <w:t>AuthenticationManager</w:t>
      </w:r>
      <w:r w:rsidRPr="00DB4413">
        <w:rPr>
          <w:rFonts w:asciiTheme="minorHAnsi" w:hAnsiTheme="minorHAnsi"/>
        </w:rPr>
        <w:t xml:space="preserve"> configured for that application. The client application </w:t>
      </w:r>
      <w:r w:rsidRPr="00DB4413">
        <w:rPr>
          <w:rStyle w:val="ComputerfilesChar4"/>
          <w:rFonts w:asciiTheme="minorHAnsi" w:hAnsiTheme="minorHAnsi"/>
          <w:sz w:val="24"/>
        </w:rPr>
        <w:t>abcapp</w:t>
      </w:r>
      <w:r w:rsidRPr="00DB4413">
        <w:rPr>
          <w:rFonts w:asciiTheme="minorHAnsi" w:hAnsiTheme="minorHAnsi"/>
        </w:rPr>
        <w:t xml:space="preserve"> then uses the </w:t>
      </w:r>
      <w:r w:rsidRPr="00DB4413">
        <w:rPr>
          <w:rStyle w:val="ComputerfilesChar4"/>
          <w:rFonts w:asciiTheme="minorHAnsi" w:hAnsiTheme="minorHAnsi"/>
          <w:sz w:val="24"/>
        </w:rPr>
        <w:t>AuthenticationManager</w:t>
      </w:r>
      <w:r w:rsidRPr="00DB4413">
        <w:rPr>
          <w:rFonts w:asciiTheme="minorHAnsi" w:hAnsiTheme="minorHAnsi"/>
        </w:rPr>
        <w:t xml:space="preserve"> to perform the actual authentication using the CSM.</w:t>
      </w:r>
    </w:p>
    <w:p w:rsidR="008D6F56" w:rsidRDefault="008D6F56" w:rsidP="003047A9">
      <w:pPr>
        <w:pStyle w:val="BodyText"/>
        <w:rPr>
          <w:rFonts w:asciiTheme="minorHAnsi" w:hAnsiTheme="minorHAnsi"/>
        </w:rPr>
      </w:pPr>
    </w:p>
    <w:p w:rsidR="00552AE6" w:rsidRPr="005A2D73" w:rsidRDefault="00552AE6" w:rsidP="00552AE6">
      <w:pPr>
        <w:ind w:firstLine="360"/>
        <w:rPr>
          <w:b/>
          <w:sz w:val="28"/>
          <w:szCs w:val="28"/>
        </w:rPr>
      </w:pPr>
      <w:r w:rsidRPr="005A2D73">
        <w:rPr>
          <w:b/>
          <w:sz w:val="28"/>
          <w:szCs w:val="28"/>
        </w:rPr>
        <w:t>Using the CSM Authentication Manager Class</w:t>
      </w:r>
    </w:p>
    <w:p w:rsidR="003047A9" w:rsidRPr="00DB4413" w:rsidRDefault="00E040EA" w:rsidP="003047A9">
      <w:pPr>
        <w:pStyle w:val="BodyText"/>
        <w:rPr>
          <w:rFonts w:asciiTheme="minorHAnsi" w:hAnsiTheme="minorHAnsi"/>
        </w:rPr>
      </w:pPr>
      <w:fldSimple w:instr=" REF _Ref98318083 \h  \* MERGEFORMAT ">
        <w:r w:rsidR="003152FE" w:rsidRPr="00DB4413">
          <w:rPr>
            <w:rFonts w:asciiTheme="minorHAnsi" w:hAnsiTheme="minorHAnsi"/>
          </w:rPr>
          <w:t xml:space="preserve">Figure </w:t>
        </w:r>
        <w:r w:rsidR="003152FE">
          <w:rPr>
            <w:rFonts w:asciiTheme="minorHAnsi" w:hAnsiTheme="minorHAnsi"/>
          </w:rPr>
          <w:t>5.2</w:t>
        </w:r>
      </w:fldSimple>
      <w:r w:rsidR="003047A9" w:rsidRPr="00DB4413">
        <w:rPr>
          <w:rFonts w:asciiTheme="minorHAnsi" w:hAnsiTheme="minorHAnsi"/>
        </w:rPr>
        <w:t xml:space="preserve"> illustrates an example of how to use the </w:t>
      </w:r>
      <w:r w:rsidR="003047A9" w:rsidRPr="00DB4413">
        <w:rPr>
          <w:rStyle w:val="ComputerfilesChar4"/>
          <w:rFonts w:asciiTheme="minorHAnsi" w:hAnsiTheme="minorHAnsi"/>
          <w:sz w:val="24"/>
        </w:rPr>
        <w:t>CSM</w:t>
      </w:r>
      <w:r w:rsidR="003F6F40">
        <w:rPr>
          <w:rStyle w:val="ComputerfilesChar4"/>
          <w:rFonts w:asciiTheme="minorHAnsi" w:hAnsiTheme="minorHAnsi"/>
          <w:sz w:val="24"/>
        </w:rPr>
        <w:t xml:space="preserve"> AuthenticationManager </w:t>
      </w:r>
      <w:r w:rsidR="003047A9" w:rsidRPr="00DB4413">
        <w:rPr>
          <w:rStyle w:val="ComputerfilesChar4"/>
          <w:rFonts w:asciiTheme="minorHAnsi" w:hAnsiTheme="minorHAnsi"/>
          <w:sz w:val="24"/>
        </w:rPr>
        <w:t>Service</w:t>
      </w:r>
      <w:r w:rsidR="003047A9" w:rsidRPr="00DB4413">
        <w:rPr>
          <w:rFonts w:asciiTheme="minorHAnsi" w:hAnsiTheme="minorHAnsi"/>
        </w:rPr>
        <w:t xml:space="preserve"> class in the ABC application.</w:t>
      </w:r>
    </w:p>
    <w:p w:rsidR="003047A9" w:rsidRPr="00DB4413" w:rsidRDefault="00E040EA" w:rsidP="003047A9">
      <w:pPr>
        <w:pStyle w:val="BodyText"/>
        <w:rPr>
          <w:rFonts w:asciiTheme="minorHAnsi" w:hAnsiTheme="minorHAnsi"/>
        </w:rPr>
      </w:pPr>
      <w:r>
        <w:rPr>
          <w:rFonts w:asciiTheme="minorHAnsi" w:hAnsiTheme="minorHAnsi"/>
        </w:rPr>
      </w:r>
      <w:r>
        <w:rPr>
          <w:rFonts w:asciiTheme="minorHAnsi" w:hAnsiTheme="minorHAnsi"/>
        </w:rPr>
        <w:pict>
          <v:group id="_x0000_s1086" editas="canvas" style="width:494.3pt;height:332.9pt;mso-position-horizontal-relative:char;mso-position-vertical-relative:line" coordorigin="2520,7648" coordsize="7605,5154">
            <o:lock v:ext="edit" aspectratio="t"/>
            <v:shape id="_x0000_s1087" type="#_x0000_t75" style="position:absolute;left:2520;top:7648;width:7605;height:5154" o:preferrelative="f">
              <v:fill o:detectmouseclick="t"/>
              <v:path o:extrusionok="t" o:connecttype="none"/>
              <o:lock v:ext="edit" text="t"/>
            </v:shape>
            <v:shape id="_x0000_s1088" type="#_x0000_t202" style="position:absolute;left:2520;top:7787;width:7416;height:4931">
              <v:textbox style="mso-next-textbox:#_x0000_s1088">
                <w:txbxContent>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UserCredentials credentials = new UserCredentials();</w:t>
                    </w:r>
                  </w:p>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credentials.setPassword(Form.getPassword());</w:t>
                    </w:r>
                  </w:p>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credentials.setUsername(Form.getUsername());</w:t>
                    </w:r>
                  </w:p>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//Get the user credentials from the database and login</w:t>
                    </w:r>
                  </w:p>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try{</w:t>
                    </w:r>
                  </w:p>
                  <w:p w:rsidR="00D54780" w:rsidRPr="003310ED" w:rsidRDefault="00D54780" w:rsidP="00C95C40">
                    <w:pPr>
                      <w:ind w:left="720"/>
                      <w:rPr>
                        <w:rFonts w:ascii="Courier New" w:hAnsi="Courier New" w:cs="Courier New"/>
                        <w:sz w:val="20"/>
                        <w:szCs w:val="20"/>
                      </w:rPr>
                    </w:pPr>
                    <w:r w:rsidRPr="003310ED">
                      <w:rPr>
                        <w:rFonts w:ascii="Courier New" w:hAnsi="Courier New" w:cs="Courier New"/>
                        <w:sz w:val="20"/>
                        <w:szCs w:val="20"/>
                      </w:rPr>
                      <w:t>AuthenticationManager authenticationManager = SecurityServiceProvider.getAuthenticationManager(“abcapp”);</w:t>
                    </w:r>
                  </w:p>
                  <w:p w:rsidR="00D54780" w:rsidRPr="003310ED" w:rsidRDefault="00D54780" w:rsidP="003047A9">
                    <w:pPr>
                      <w:ind w:left="720"/>
                      <w:rPr>
                        <w:rFonts w:ascii="Courier New" w:hAnsi="Courier New" w:cs="Courier New"/>
                        <w:sz w:val="20"/>
                        <w:szCs w:val="20"/>
                      </w:rPr>
                    </w:pPr>
                    <w:r w:rsidRPr="003310ED">
                      <w:rPr>
                        <w:rFonts w:ascii="Courier New" w:hAnsi="Courier New" w:cs="Courier New"/>
                        <w:sz w:val="20"/>
                        <w:szCs w:val="20"/>
                      </w:rPr>
                      <w:t>boolean loginOK = authenticationManager.login(credentials.getUsername(), credentials.getPassword());</w:t>
                    </w:r>
                  </w:p>
                  <w:p w:rsidR="00D54780" w:rsidRPr="003310ED" w:rsidRDefault="00D54780" w:rsidP="00382E9F">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if (loginOK)</w:t>
                    </w:r>
                    <w:r>
                      <w:rPr>
                        <w:rFonts w:ascii="Courier New" w:hAnsi="Courier New" w:cs="Courier New"/>
                        <w:sz w:val="20"/>
                        <w:szCs w:val="20"/>
                      </w:rPr>
                      <w:t>System.out.println("SUCESSFUL LOGIN</w:t>
                    </w:r>
                    <w:r w:rsidRPr="003310ED">
                      <w:rPr>
                        <w:rFonts w:ascii="Courier New" w:hAnsi="Courier New" w:cs="Courier New"/>
                        <w:sz w:val="20"/>
                        <w:szCs w:val="20"/>
                      </w:rPr>
                      <w:t>");</w:t>
                    </w:r>
                  </w:p>
                  <w:p w:rsidR="00D54780" w:rsidRPr="003310ED" w:rsidRDefault="00D54780" w:rsidP="003310ED">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else</w:t>
                    </w:r>
                    <w:r>
                      <w:rPr>
                        <w:rFonts w:ascii="Courier New" w:hAnsi="Courier New" w:cs="Courier New"/>
                        <w:sz w:val="20"/>
                        <w:szCs w:val="20"/>
                      </w:rPr>
                      <w:t xml:space="preserve"> System.out.println("ERROR IN LOGIN</w:t>
                    </w:r>
                    <w:r w:rsidRPr="003310ED">
                      <w:rPr>
                        <w:rFonts w:ascii="Courier New" w:hAnsi="Courier New" w:cs="Courier New"/>
                        <w:sz w:val="20"/>
                        <w:szCs w:val="20"/>
                      </w:rPr>
                      <w:t>");</w:t>
                    </w:r>
                    <w:r w:rsidRPr="003310ED">
                      <w:rPr>
                        <w:rFonts w:ascii="Courier New" w:hAnsi="Courier New" w:cs="Courier New"/>
                        <w:sz w:val="20"/>
                        <w:szCs w:val="20"/>
                      </w:rPr>
                      <w:tab/>
                    </w:r>
                  </w:p>
                  <w:p w:rsidR="00D54780" w:rsidRDefault="00D54780" w:rsidP="003047A9">
                    <w:pPr>
                      <w:rPr>
                        <w:rFonts w:ascii="Courier New" w:hAnsi="Courier New" w:cs="Courier New"/>
                        <w:sz w:val="20"/>
                        <w:szCs w:val="20"/>
                      </w:rPr>
                    </w:pPr>
                    <w:r>
                      <w:rPr>
                        <w:rFonts w:ascii="Courier New" w:hAnsi="Courier New" w:cs="Courier New"/>
                        <w:sz w:val="20"/>
                        <w:szCs w:val="20"/>
                      </w:rPr>
                      <w:t xml:space="preserve">   </w:t>
                    </w:r>
                    <w:r w:rsidRPr="003310ED">
                      <w:rPr>
                        <w:rFonts w:ascii="Courier New" w:hAnsi="Courier New" w:cs="Courier New"/>
                        <w:sz w:val="20"/>
                        <w:szCs w:val="20"/>
                      </w:rPr>
                      <w:t>}catch (CSException cse){</w:t>
                    </w:r>
                    <w:r>
                      <w:rPr>
                        <w:rFonts w:ascii="Courier New" w:hAnsi="Courier New" w:cs="Courier New"/>
                        <w:sz w:val="20"/>
                        <w:szCs w:val="20"/>
                      </w:rPr>
                      <w:t xml:space="preserve"> </w:t>
                    </w:r>
                  </w:p>
                  <w:p w:rsidR="00D54780" w:rsidRPr="003310ED" w:rsidRDefault="00D54780" w:rsidP="00AB37B5">
                    <w:pPr>
                      <w:ind w:left="720" w:firstLine="720"/>
                      <w:rPr>
                        <w:rFonts w:ascii="Courier New" w:hAnsi="Courier New" w:cs="Courier New"/>
                        <w:sz w:val="20"/>
                        <w:szCs w:val="20"/>
                      </w:rPr>
                    </w:pPr>
                    <w:r>
                      <w:rPr>
                        <w:rFonts w:ascii="Courier New" w:hAnsi="Courier New" w:cs="Courier New"/>
                        <w:sz w:val="20"/>
                        <w:szCs w:val="20"/>
                      </w:rPr>
                      <w:t>System.out.println("ERROR IN LOGIN</w:t>
                    </w:r>
                    <w:r w:rsidRPr="003310ED">
                      <w:rPr>
                        <w:rFonts w:ascii="Courier New" w:hAnsi="Courier New" w:cs="Courier New"/>
                        <w:sz w:val="20"/>
                        <w:szCs w:val="20"/>
                      </w:rPr>
                      <w:t>");</w:t>
                    </w:r>
                    <w:r w:rsidRPr="003310ED">
                      <w:rPr>
                        <w:rFonts w:ascii="Courier New" w:hAnsi="Courier New" w:cs="Courier New"/>
                        <w:sz w:val="20"/>
                        <w:szCs w:val="20"/>
                      </w:rPr>
                      <w:tab/>
                    </w:r>
                  </w:p>
                  <w:p w:rsidR="00D54780" w:rsidRPr="003310ED" w:rsidRDefault="00D54780" w:rsidP="003047A9">
                    <w:pPr>
                      <w:ind w:left="180"/>
                      <w:rPr>
                        <w:rFonts w:ascii="Courier New" w:hAnsi="Courier New" w:cs="Courier New"/>
                        <w:sz w:val="20"/>
                        <w:szCs w:val="20"/>
                      </w:rPr>
                    </w:pPr>
                    <w:r w:rsidRPr="003310ED">
                      <w:rPr>
                        <w:rFonts w:ascii="Courier New" w:hAnsi="Courier New" w:cs="Courier New"/>
                        <w:sz w:val="20"/>
                        <w:szCs w:val="20"/>
                      </w:rPr>
                      <w:t xml:space="preserve"> }</w:t>
                    </w:r>
                  </w:p>
                  <w:p w:rsidR="00D54780" w:rsidRDefault="00D54780" w:rsidP="003047A9">
                    <w:pPr>
                      <w:ind w:left="180"/>
                      <w:rPr>
                        <w:rFonts w:ascii="Courier New" w:hAnsi="Courier New" w:cs="Courier New"/>
                        <w:sz w:val="16"/>
                        <w:szCs w:val="16"/>
                      </w:rPr>
                    </w:pPr>
                  </w:p>
                  <w:p w:rsidR="00D54780" w:rsidRDefault="00D54780" w:rsidP="003047A9">
                    <w:pPr>
                      <w:rPr>
                        <w:rFonts w:ascii="Courier New" w:hAnsi="Courier New" w:cs="Courier New"/>
                      </w:rPr>
                    </w:pPr>
                    <w:r>
                      <w:rPr>
                        <w:rFonts w:ascii="Courier New" w:hAnsi="Courier New" w:cs="Courier New"/>
                      </w:rPr>
                      <w:tab/>
                    </w:r>
                  </w:p>
                  <w:p w:rsidR="00D54780" w:rsidRDefault="00D54780" w:rsidP="003047A9"/>
                </w:txbxContent>
              </v:textbox>
            </v:shape>
            <w10:wrap type="none"/>
            <w10:anchorlock/>
          </v:group>
        </w:pict>
      </w:r>
    </w:p>
    <w:p w:rsidR="003047A9" w:rsidRPr="00DB4413" w:rsidRDefault="003047A9" w:rsidP="003047A9">
      <w:pPr>
        <w:pStyle w:val="Caption"/>
        <w:ind w:left="360"/>
        <w:rPr>
          <w:rFonts w:asciiTheme="minorHAnsi" w:hAnsiTheme="minorHAnsi"/>
          <w:sz w:val="24"/>
          <w:szCs w:val="24"/>
        </w:rPr>
      </w:pPr>
      <w:bookmarkStart w:id="825" w:name="_Ref98318083"/>
      <w:r w:rsidRPr="00DB4413">
        <w:rPr>
          <w:rFonts w:asciiTheme="minorHAnsi" w:hAnsiTheme="minorHAnsi"/>
          <w:sz w:val="24"/>
          <w:szCs w:val="24"/>
        </w:rPr>
        <w:t xml:space="preserve">Figure </w:t>
      </w:r>
      <w:r w:rsidR="00C20EDE">
        <w:rPr>
          <w:rFonts w:asciiTheme="minorHAnsi" w:hAnsiTheme="minorHAnsi"/>
          <w:sz w:val="24"/>
          <w:szCs w:val="24"/>
        </w:rPr>
        <w:t>5.2</w:t>
      </w:r>
      <w:bookmarkEnd w:id="825"/>
      <w:r w:rsidRPr="00DB4413">
        <w:rPr>
          <w:rFonts w:asciiTheme="minorHAnsi" w:hAnsiTheme="minorHAnsi"/>
          <w:sz w:val="24"/>
          <w:szCs w:val="24"/>
        </w:rPr>
        <w:t xml:space="preserve"> Example code to use the CSM</w:t>
      </w:r>
      <w:r w:rsidR="00A81A23">
        <w:rPr>
          <w:rFonts w:asciiTheme="minorHAnsi" w:hAnsiTheme="minorHAnsi"/>
          <w:sz w:val="24"/>
          <w:szCs w:val="24"/>
        </w:rPr>
        <w:t xml:space="preserve"> AuthenticationManager </w:t>
      </w:r>
      <w:r w:rsidRPr="00DB4413">
        <w:rPr>
          <w:rFonts w:asciiTheme="minorHAnsi" w:hAnsiTheme="minorHAnsi"/>
          <w:sz w:val="24"/>
          <w:szCs w:val="24"/>
        </w:rPr>
        <w:t>Service class in the ABC application</w:t>
      </w:r>
    </w:p>
    <w:p w:rsidR="007562ED" w:rsidRDefault="003047A9" w:rsidP="005312F5">
      <w:pPr>
        <w:pStyle w:val="BodyText"/>
        <w:rPr>
          <w:rFonts w:asciiTheme="minorHAnsi" w:hAnsiTheme="minorHAnsi"/>
        </w:rPr>
      </w:pPr>
      <w:r w:rsidRPr="00DB4413">
        <w:rPr>
          <w:rFonts w:asciiTheme="minorHAnsi" w:hAnsiTheme="minorHAnsi"/>
        </w:rPr>
        <w:t xml:space="preserve">The client class obtains the default implementation of the </w:t>
      </w:r>
      <w:r w:rsidRPr="00DB4413">
        <w:rPr>
          <w:rStyle w:val="ComputerfilesChar4"/>
          <w:rFonts w:asciiTheme="minorHAnsi" w:hAnsiTheme="minorHAnsi"/>
          <w:sz w:val="24"/>
        </w:rPr>
        <w:t>AuthenticationManager</w:t>
      </w:r>
      <w:r w:rsidRPr="00DB4413">
        <w:rPr>
          <w:rFonts w:asciiTheme="minorHAnsi" w:hAnsiTheme="minorHAnsi"/>
        </w:rPr>
        <w:t xml:space="preserve"> by calling the static </w:t>
      </w:r>
      <w:r w:rsidRPr="00DB4413">
        <w:rPr>
          <w:rStyle w:val="ComputerfilesChar4"/>
          <w:rFonts w:asciiTheme="minorHAnsi" w:hAnsiTheme="minorHAnsi"/>
          <w:sz w:val="24"/>
        </w:rPr>
        <w:t>getAuthenticationManager</w:t>
      </w:r>
      <w:r w:rsidRPr="00DB4413">
        <w:rPr>
          <w:rFonts w:asciiTheme="minorHAnsi" w:hAnsiTheme="minorHAnsi"/>
        </w:rPr>
        <w:t xml:space="preserve"> method of the </w:t>
      </w:r>
      <w:r w:rsidRPr="00DB4413">
        <w:rPr>
          <w:rStyle w:val="ComputerfilesChar4"/>
          <w:rFonts w:asciiTheme="minorHAnsi" w:hAnsiTheme="minorHAnsi"/>
          <w:sz w:val="24"/>
        </w:rPr>
        <w:t>SecurityServiceProvider</w:t>
      </w:r>
      <w:r w:rsidRPr="00DB4413">
        <w:rPr>
          <w:rFonts w:asciiTheme="minorHAnsi" w:hAnsiTheme="minorHAnsi"/>
        </w:rPr>
        <w:t xml:space="preserve"> class by passing the application Context name – in this example “</w:t>
      </w:r>
      <w:r w:rsidRPr="00DB4413">
        <w:rPr>
          <w:rStyle w:val="ComputerfilesChar4"/>
          <w:rFonts w:asciiTheme="minorHAnsi" w:hAnsiTheme="minorHAnsi"/>
          <w:sz w:val="24"/>
        </w:rPr>
        <w:t>abcapp</w:t>
      </w:r>
      <w:r w:rsidRPr="00DB4413">
        <w:rPr>
          <w:rFonts w:asciiTheme="minorHAnsi" w:hAnsiTheme="minorHAnsi"/>
        </w:rPr>
        <w:t xml:space="preserve">”. It then invokes the login method - passing the user’s ID and password. Note that the application name should match the name used in the configuration files for JAAS to work correctly. If the credentials provided are correct then a Boolean true is returned indicating that the user is authenticated. If there is an authentication error, a </w:t>
      </w:r>
      <w:r w:rsidRPr="00DB4413">
        <w:rPr>
          <w:rStyle w:val="ComputerfilesChar4"/>
          <w:rFonts w:asciiTheme="minorHAnsi" w:hAnsiTheme="minorHAnsi"/>
          <w:sz w:val="24"/>
        </w:rPr>
        <w:t>CSException</w:t>
      </w:r>
      <w:r w:rsidRPr="00DB4413">
        <w:rPr>
          <w:rFonts w:asciiTheme="minorHAnsi" w:hAnsiTheme="minorHAnsi"/>
        </w:rPr>
        <w:t xml:space="preserve"> is thrown with the appropriate error message embedded.</w:t>
      </w:r>
    </w:p>
    <w:p w:rsidR="00D06DD8" w:rsidRDefault="00F8742F" w:rsidP="004F6AD8">
      <w:pPr>
        <w:pStyle w:val="Heading1"/>
        <w:numPr>
          <w:ilvl w:val="2"/>
          <w:numId w:val="1"/>
        </w:numPr>
      </w:pPr>
      <w:bookmarkStart w:id="826" w:name="_Toc213472245"/>
      <w:r>
        <w:t>Installation and Deployment configurations</w:t>
      </w:r>
      <w:bookmarkEnd w:id="826"/>
    </w:p>
    <w:p w:rsidR="000C501B" w:rsidRPr="000C501B" w:rsidRDefault="000C501B" w:rsidP="000C501B"/>
    <w:p w:rsidR="00D06DD8" w:rsidRPr="009262C8" w:rsidRDefault="00D06DD8" w:rsidP="0067514A">
      <w:pPr>
        <w:ind w:left="360"/>
        <w:rPr>
          <w:sz w:val="24"/>
          <w:szCs w:val="24"/>
        </w:rPr>
      </w:pPr>
      <w:r w:rsidRPr="009262C8">
        <w:rPr>
          <w:sz w:val="24"/>
          <w:szCs w:val="24"/>
        </w:rPr>
        <w:t xml:space="preserve">This section serves as a guide to help developers integrate </w:t>
      </w:r>
      <w:r w:rsidR="00C426C0">
        <w:rPr>
          <w:sz w:val="24"/>
          <w:szCs w:val="24"/>
        </w:rPr>
        <w:t xml:space="preserve">applications </w:t>
      </w:r>
      <w:r w:rsidRPr="009262C8">
        <w:rPr>
          <w:sz w:val="24"/>
          <w:szCs w:val="24"/>
        </w:rPr>
        <w:t xml:space="preserve">with </w:t>
      </w:r>
      <w:r w:rsidR="00C426C0">
        <w:rPr>
          <w:sz w:val="24"/>
          <w:szCs w:val="24"/>
        </w:rPr>
        <w:t>CSM’</w:t>
      </w:r>
      <w:r w:rsidR="00202D35">
        <w:rPr>
          <w:sz w:val="24"/>
          <w:szCs w:val="24"/>
        </w:rPr>
        <w:t xml:space="preserve">s </w:t>
      </w:r>
      <w:r w:rsidR="00C74239">
        <w:rPr>
          <w:sz w:val="24"/>
          <w:szCs w:val="24"/>
        </w:rPr>
        <w:t>Authentication</w:t>
      </w:r>
      <w:r w:rsidR="00202D35">
        <w:rPr>
          <w:sz w:val="24"/>
          <w:szCs w:val="24"/>
        </w:rPr>
        <w:t xml:space="preserve"> Service</w:t>
      </w:r>
      <w:r w:rsidRPr="009262C8">
        <w:rPr>
          <w:sz w:val="24"/>
          <w:szCs w:val="24"/>
        </w:rPr>
        <w:t>.</w:t>
      </w:r>
      <w:r w:rsidR="00EB6A4C">
        <w:rPr>
          <w:sz w:val="24"/>
          <w:szCs w:val="24"/>
        </w:rPr>
        <w:t xml:space="preserve"> It outlines</w:t>
      </w:r>
      <w:r w:rsidRPr="009262C8">
        <w:rPr>
          <w:sz w:val="24"/>
          <w:szCs w:val="24"/>
        </w:rPr>
        <w:t xml:space="preserve"> a step by step process that addresses what developers need to know in order to successfully integrate CSM’s Authentication, which includes:</w:t>
      </w:r>
    </w:p>
    <w:p w:rsidR="00D06DD8" w:rsidRPr="009262C8" w:rsidRDefault="00D06DD8" w:rsidP="004F6AD8">
      <w:pPr>
        <w:pStyle w:val="ListParagraph"/>
        <w:numPr>
          <w:ilvl w:val="0"/>
          <w:numId w:val="89"/>
        </w:numPr>
        <w:rPr>
          <w:sz w:val="24"/>
          <w:szCs w:val="24"/>
        </w:rPr>
      </w:pPr>
      <w:r w:rsidRPr="009262C8">
        <w:rPr>
          <w:sz w:val="24"/>
          <w:szCs w:val="24"/>
        </w:rPr>
        <w:t>CSM API jar placement</w:t>
      </w:r>
    </w:p>
    <w:p w:rsidR="00D06DD8" w:rsidRPr="009262C8" w:rsidRDefault="00D06DD8" w:rsidP="004F6AD8">
      <w:pPr>
        <w:pStyle w:val="ListParagraph"/>
        <w:numPr>
          <w:ilvl w:val="0"/>
          <w:numId w:val="89"/>
        </w:numPr>
        <w:rPr>
          <w:sz w:val="24"/>
          <w:szCs w:val="24"/>
        </w:rPr>
      </w:pPr>
      <w:r w:rsidRPr="009262C8">
        <w:rPr>
          <w:sz w:val="24"/>
          <w:szCs w:val="24"/>
        </w:rPr>
        <w:t>Database properties and configuration</w:t>
      </w:r>
    </w:p>
    <w:p w:rsidR="00D06DD8" w:rsidRDefault="00D06DD8" w:rsidP="004F6AD8">
      <w:pPr>
        <w:pStyle w:val="ListParagraph"/>
        <w:numPr>
          <w:ilvl w:val="0"/>
          <w:numId w:val="89"/>
        </w:numPr>
        <w:rPr>
          <w:sz w:val="24"/>
          <w:szCs w:val="24"/>
        </w:rPr>
      </w:pPr>
      <w:r w:rsidRPr="009262C8">
        <w:rPr>
          <w:sz w:val="24"/>
          <w:szCs w:val="24"/>
        </w:rPr>
        <w:t>LDAP properties and configuration</w:t>
      </w:r>
    </w:p>
    <w:p w:rsidR="006158C2" w:rsidRPr="009262C8" w:rsidRDefault="006553FE" w:rsidP="004F6AD8">
      <w:pPr>
        <w:pStyle w:val="ListParagraph"/>
        <w:numPr>
          <w:ilvl w:val="0"/>
          <w:numId w:val="89"/>
        </w:numPr>
        <w:rPr>
          <w:sz w:val="24"/>
          <w:szCs w:val="24"/>
        </w:rPr>
      </w:pPr>
      <w:r>
        <w:rPr>
          <w:sz w:val="24"/>
          <w:szCs w:val="24"/>
        </w:rPr>
        <w:t>If audit logging, CLM API jar placement and</w:t>
      </w:r>
      <w:r w:rsidR="0018158F">
        <w:rPr>
          <w:sz w:val="24"/>
          <w:szCs w:val="24"/>
        </w:rPr>
        <w:t xml:space="preserve"> configuration</w:t>
      </w:r>
      <w:r w:rsidR="009B6304">
        <w:rPr>
          <w:sz w:val="24"/>
          <w:szCs w:val="24"/>
        </w:rPr>
        <w:t>.</w:t>
      </w:r>
    </w:p>
    <w:p w:rsidR="00D06DD8" w:rsidRPr="009262C8" w:rsidRDefault="00D06DD8" w:rsidP="00D06DD8">
      <w:pPr>
        <w:rPr>
          <w:sz w:val="24"/>
          <w:szCs w:val="24"/>
        </w:rPr>
      </w:pPr>
    </w:p>
    <w:p w:rsidR="00D06DD8" w:rsidRPr="009262C8" w:rsidRDefault="00D06DD8" w:rsidP="0067514A">
      <w:pPr>
        <w:ind w:left="360"/>
        <w:rPr>
          <w:sz w:val="24"/>
          <w:szCs w:val="24"/>
        </w:rPr>
      </w:pPr>
      <w:r w:rsidRPr="009262C8">
        <w:rPr>
          <w:sz w:val="24"/>
          <w:szCs w:val="24"/>
        </w:rPr>
        <w:t xml:space="preserve">The CSM Authentication Service is available for </w:t>
      </w:r>
      <w:r w:rsidR="00510990" w:rsidRPr="009262C8">
        <w:rPr>
          <w:sz w:val="24"/>
          <w:szCs w:val="24"/>
        </w:rPr>
        <w:t>any application</w:t>
      </w:r>
      <w:r w:rsidR="004C6FFB" w:rsidRPr="009262C8">
        <w:rPr>
          <w:sz w:val="24"/>
          <w:szCs w:val="24"/>
        </w:rPr>
        <w:t xml:space="preserve"> and it </w:t>
      </w:r>
      <w:r w:rsidRPr="009262C8">
        <w:rPr>
          <w:sz w:val="24"/>
          <w:szCs w:val="24"/>
        </w:rPr>
        <w:t>can be used exclusively and is effective on its own</w:t>
      </w:r>
      <w:r w:rsidR="004C6FFB" w:rsidRPr="009262C8">
        <w:rPr>
          <w:sz w:val="24"/>
          <w:szCs w:val="24"/>
        </w:rPr>
        <w:t xml:space="preserve">. </w:t>
      </w:r>
      <w:r w:rsidRPr="009262C8">
        <w:rPr>
          <w:sz w:val="24"/>
          <w:szCs w:val="24"/>
        </w:rPr>
        <w:t>CSM’s Authentication Service does not need to replace existing authentication in an applic</w:t>
      </w:r>
      <w:r w:rsidR="003312E6">
        <w:rPr>
          <w:sz w:val="24"/>
          <w:szCs w:val="24"/>
        </w:rPr>
        <w:t>ation. It can be used to supplement an application’s current authentication mechanism. Currently, only RDBMS-based and LDAP-based authenticated is supported.</w:t>
      </w:r>
    </w:p>
    <w:p w:rsidR="00D06DD8" w:rsidRDefault="00D06DD8" w:rsidP="007562ED">
      <w:pPr>
        <w:pStyle w:val="BodyText"/>
        <w:ind w:left="720"/>
        <w:rPr>
          <w:rFonts w:asciiTheme="minorHAnsi" w:hAnsiTheme="minorHAnsi"/>
        </w:rPr>
      </w:pPr>
    </w:p>
    <w:p w:rsidR="00EF50BB" w:rsidRDefault="00511183" w:rsidP="00AD66FF">
      <w:pPr>
        <w:pStyle w:val="Heading2"/>
      </w:pPr>
      <w:bookmarkStart w:id="827" w:name="_Toc213472246"/>
      <w:r>
        <w:t xml:space="preserve">5.3.2.1 </w:t>
      </w:r>
      <w:r w:rsidR="00EF50BB">
        <w:t>JAR Placement</w:t>
      </w:r>
      <w:bookmarkEnd w:id="827"/>
    </w:p>
    <w:p w:rsidR="009059EC" w:rsidRDefault="009059EC" w:rsidP="009059EC">
      <w:pPr>
        <w:pStyle w:val="BodyText"/>
      </w:pPr>
    </w:p>
    <w:p w:rsidR="009059EC" w:rsidRPr="009059EC" w:rsidRDefault="009059EC" w:rsidP="009059EC">
      <w:pPr>
        <w:pStyle w:val="BodyText"/>
        <w:rPr>
          <w:rFonts w:asciiTheme="minorHAnsi" w:hAnsiTheme="minorHAnsi"/>
        </w:rPr>
      </w:pPr>
      <w:r w:rsidRPr="009059EC">
        <w:rPr>
          <w:rFonts w:asciiTheme="minorHAnsi" w:hAnsiTheme="minorHAnsi"/>
        </w:rPr>
        <w:t xml:space="preserve">The CSM </w:t>
      </w:r>
      <w:r w:rsidR="0039018A">
        <w:rPr>
          <w:rFonts w:asciiTheme="minorHAnsi" w:hAnsiTheme="minorHAnsi"/>
        </w:rPr>
        <w:t xml:space="preserve">API’s </w:t>
      </w:r>
      <w:r w:rsidRPr="009059EC">
        <w:rPr>
          <w:rFonts w:asciiTheme="minorHAnsi" w:hAnsiTheme="minorHAnsi"/>
        </w:rPr>
        <w:t xml:space="preserve">Application is available as a JAR </w:t>
      </w:r>
      <w:r w:rsidR="0039018A">
        <w:rPr>
          <w:rFonts w:asciiTheme="minorHAnsi" w:hAnsiTheme="minorHAnsi"/>
        </w:rPr>
        <w:t>file</w:t>
      </w:r>
      <w:r w:rsidR="00796F9A">
        <w:rPr>
          <w:rFonts w:asciiTheme="minorHAnsi" w:hAnsiTheme="minorHAnsi"/>
        </w:rPr>
        <w:t>, csmapi.jar</w:t>
      </w:r>
      <w:r w:rsidR="00D9125C">
        <w:rPr>
          <w:rFonts w:asciiTheme="minorHAnsi" w:hAnsiTheme="minorHAnsi"/>
        </w:rPr>
        <w:t>, which</w:t>
      </w:r>
      <w:r w:rsidRPr="009059EC">
        <w:rPr>
          <w:rFonts w:asciiTheme="minorHAnsi" w:hAnsiTheme="minorHAnsi"/>
        </w:rPr>
        <w:t xml:space="preserve"> needs to be placed in the </w:t>
      </w:r>
      <w:r w:rsidR="00D9125C" w:rsidRPr="009059EC">
        <w:rPr>
          <w:rFonts w:asciiTheme="minorHAnsi" w:hAnsiTheme="minorHAnsi"/>
        </w:rPr>
        <w:t>class path</w:t>
      </w:r>
      <w:r w:rsidRPr="009059EC">
        <w:rPr>
          <w:rFonts w:asciiTheme="minorHAnsi" w:hAnsiTheme="minorHAnsi"/>
        </w:rPr>
        <w:t xml:space="preserve"> of the application. Along with this JAR, there are many supporting JARs on which the CSM API depends. </w:t>
      </w:r>
      <w:r w:rsidR="00AF677B">
        <w:rPr>
          <w:rFonts w:asciiTheme="minorHAnsi" w:hAnsiTheme="minorHAnsi"/>
        </w:rPr>
        <w:t>In case of web applications, t</w:t>
      </w:r>
      <w:r w:rsidRPr="009059EC">
        <w:rPr>
          <w:rFonts w:asciiTheme="minorHAnsi" w:hAnsiTheme="minorHAnsi"/>
        </w:rPr>
        <w:t xml:space="preserve">hese should be added in the folder </w:t>
      </w:r>
      <w:r w:rsidRPr="009059EC">
        <w:rPr>
          <w:rStyle w:val="ComputerfilesChar4CharCharCharCharCharCharCharCharCharChar"/>
          <w:rFonts w:asciiTheme="minorHAnsi" w:hAnsiTheme="minorHAnsi"/>
          <w:sz w:val="24"/>
        </w:rPr>
        <w:t>&lt;application-web-root&gt;\WEB-INF\lib</w:t>
      </w:r>
      <w:r w:rsidR="00AF677B">
        <w:rPr>
          <w:rStyle w:val="ComputerfilesChar4CharCharCharCharCharCharCharCharCharChar"/>
          <w:rFonts w:asciiTheme="minorHAnsi" w:hAnsiTheme="minorHAnsi"/>
          <w:sz w:val="24"/>
        </w:rPr>
        <w:t xml:space="preserve">. </w:t>
      </w:r>
    </w:p>
    <w:p w:rsidR="009B065C" w:rsidRDefault="0064208C" w:rsidP="002523A3">
      <w:pPr>
        <w:pStyle w:val="Heading2"/>
      </w:pPr>
      <w:bookmarkStart w:id="828" w:name="_Toc213472247"/>
      <w:r>
        <w:t xml:space="preserve">5.3.2.2 </w:t>
      </w:r>
      <w:r w:rsidR="00DD6AE8">
        <w:t>Configuring Lock out in Authentication Manager</w:t>
      </w:r>
      <w:bookmarkEnd w:id="828"/>
    </w:p>
    <w:p w:rsidR="00BB737B" w:rsidRDefault="00BB737B" w:rsidP="00BB737B">
      <w:pPr>
        <w:ind w:left="360"/>
      </w:pPr>
    </w:p>
    <w:p w:rsidR="00BB737B" w:rsidRPr="00E61C04" w:rsidRDefault="00BB737B" w:rsidP="00BB737B">
      <w:pPr>
        <w:ind w:left="360"/>
        <w:rPr>
          <w:sz w:val="24"/>
          <w:szCs w:val="24"/>
        </w:rPr>
      </w:pPr>
      <w:r w:rsidRPr="00E61C04">
        <w:rPr>
          <w:sz w:val="24"/>
          <w:szCs w:val="24"/>
        </w:rPr>
        <w:t>If desired the application developers can use the optional user lockout feature provided by CSM’s default JAAS implementation of Authentication Manager. Three properties are available to configure the lockout feature and its use. For the client application to use the lockout manager all the three properties must have valid values or the lockout manager will be disabled. To be valid, these values must be non-zero positive integers.</w:t>
      </w:r>
    </w:p>
    <w:p w:rsidR="00BB737B" w:rsidRPr="00E61C04" w:rsidRDefault="00CC1EFA" w:rsidP="004F6AD8">
      <w:pPr>
        <w:pStyle w:val="ListParagraph"/>
        <w:numPr>
          <w:ilvl w:val="0"/>
          <w:numId w:val="90"/>
        </w:numPr>
        <w:rPr>
          <w:sz w:val="24"/>
          <w:szCs w:val="24"/>
        </w:rPr>
      </w:pPr>
      <w:r w:rsidRPr="00E61C04">
        <w:rPr>
          <w:b/>
          <w:sz w:val="24"/>
          <w:szCs w:val="24"/>
        </w:rPr>
        <w:t>l</w:t>
      </w:r>
      <w:r w:rsidR="00BB737B" w:rsidRPr="00E61C04">
        <w:rPr>
          <w:b/>
          <w:sz w:val="24"/>
          <w:szCs w:val="24"/>
        </w:rPr>
        <w:t>ockout-time</w:t>
      </w:r>
      <w:r w:rsidR="00BB737B" w:rsidRPr="00E61C04">
        <w:rPr>
          <w:sz w:val="24"/>
          <w:szCs w:val="24"/>
        </w:rPr>
        <w:t>: This property specifies the time in milliseconds that the user will be locked out after the configured number of unsuccessful login attempts has been reached.</w:t>
      </w:r>
    </w:p>
    <w:p w:rsidR="00BB737B" w:rsidRPr="00E61C04" w:rsidRDefault="00CC1EFA" w:rsidP="004F6AD8">
      <w:pPr>
        <w:pStyle w:val="ListParagraph"/>
        <w:numPr>
          <w:ilvl w:val="0"/>
          <w:numId w:val="90"/>
        </w:numPr>
        <w:rPr>
          <w:sz w:val="24"/>
          <w:szCs w:val="24"/>
        </w:rPr>
      </w:pPr>
      <w:r w:rsidRPr="00E61C04">
        <w:rPr>
          <w:b/>
          <w:sz w:val="24"/>
          <w:szCs w:val="24"/>
        </w:rPr>
        <w:t>a</w:t>
      </w:r>
      <w:r w:rsidR="00BB737B" w:rsidRPr="00E61C04">
        <w:rPr>
          <w:b/>
          <w:sz w:val="24"/>
          <w:szCs w:val="24"/>
        </w:rPr>
        <w:t>llowed-login-time</w:t>
      </w:r>
      <w:r w:rsidR="00BB737B" w:rsidRPr="00E61C04">
        <w:rPr>
          <w:sz w:val="24"/>
          <w:szCs w:val="24"/>
        </w:rPr>
        <w:t>:  This property specifies the time in milliseconds in which the configured number of unsuccessful login attempts must occur in order to lock the user out.</w:t>
      </w:r>
    </w:p>
    <w:p w:rsidR="00C1103E" w:rsidRPr="00E61C04" w:rsidRDefault="00CC1EFA" w:rsidP="004F6AD8">
      <w:pPr>
        <w:pStyle w:val="ListParagraph"/>
        <w:numPr>
          <w:ilvl w:val="0"/>
          <w:numId w:val="90"/>
        </w:numPr>
        <w:rPr>
          <w:sz w:val="24"/>
          <w:szCs w:val="24"/>
        </w:rPr>
      </w:pPr>
      <w:r w:rsidRPr="00E61C04">
        <w:rPr>
          <w:b/>
          <w:sz w:val="24"/>
          <w:szCs w:val="24"/>
        </w:rPr>
        <w:t>a</w:t>
      </w:r>
      <w:r w:rsidR="00BB737B" w:rsidRPr="00E61C04">
        <w:rPr>
          <w:b/>
          <w:sz w:val="24"/>
          <w:szCs w:val="24"/>
        </w:rPr>
        <w:t>llowed-attempts</w:t>
      </w:r>
      <w:r w:rsidR="00BB737B" w:rsidRPr="00E61C04">
        <w:rPr>
          <w:sz w:val="24"/>
          <w:szCs w:val="24"/>
        </w:rPr>
        <w:t>: This propert</w:t>
      </w:r>
      <w:r w:rsidR="00EA194F" w:rsidRPr="00E61C04">
        <w:rPr>
          <w:sz w:val="24"/>
          <w:szCs w:val="24"/>
        </w:rPr>
        <w:t xml:space="preserve">y </w:t>
      </w:r>
      <w:r w:rsidR="00BB737B" w:rsidRPr="00E61C04">
        <w:rPr>
          <w:sz w:val="24"/>
          <w:szCs w:val="24"/>
        </w:rPr>
        <w:t>specifies the number of unsuccessful login attempts allowed before the user account is locked out.</w:t>
      </w:r>
    </w:p>
    <w:p w:rsidR="00C1103E" w:rsidRPr="00E61C04" w:rsidRDefault="00C1103E" w:rsidP="00C1103E">
      <w:pPr>
        <w:ind w:left="360"/>
        <w:rPr>
          <w:sz w:val="24"/>
          <w:szCs w:val="24"/>
        </w:rPr>
      </w:pPr>
      <w:r w:rsidRPr="00E61C04">
        <w:rPr>
          <w:sz w:val="24"/>
          <w:szCs w:val="24"/>
        </w:rPr>
        <w:t>The default values for the lockout parameters are as given below</w:t>
      </w:r>
    </w:p>
    <w:p w:rsidR="00C1103E" w:rsidRPr="00E61C04" w:rsidRDefault="00D53CB5" w:rsidP="004F6AD8">
      <w:pPr>
        <w:pStyle w:val="ListParagraph"/>
        <w:numPr>
          <w:ilvl w:val="0"/>
          <w:numId w:val="91"/>
        </w:numPr>
        <w:rPr>
          <w:sz w:val="24"/>
          <w:szCs w:val="24"/>
        </w:rPr>
      </w:pPr>
      <w:r>
        <w:rPr>
          <w:sz w:val="24"/>
          <w:szCs w:val="24"/>
        </w:rPr>
        <w:t>lock</w:t>
      </w:r>
      <w:r w:rsidR="00C1103E" w:rsidRPr="00E61C04">
        <w:rPr>
          <w:sz w:val="24"/>
          <w:szCs w:val="24"/>
        </w:rPr>
        <w:t>out-time = 1800000 milliseconds</w:t>
      </w:r>
    </w:p>
    <w:p w:rsidR="00C1103E" w:rsidRPr="00E61C04" w:rsidRDefault="00C1103E" w:rsidP="004F6AD8">
      <w:pPr>
        <w:pStyle w:val="ListParagraph"/>
        <w:numPr>
          <w:ilvl w:val="0"/>
          <w:numId w:val="91"/>
        </w:numPr>
        <w:rPr>
          <w:sz w:val="24"/>
          <w:szCs w:val="24"/>
        </w:rPr>
      </w:pPr>
      <w:r w:rsidRPr="00E61C04">
        <w:rPr>
          <w:sz w:val="24"/>
          <w:szCs w:val="24"/>
        </w:rPr>
        <w:t>allowed-login-time = 60000 milliseconds</w:t>
      </w:r>
    </w:p>
    <w:p w:rsidR="00C1103E" w:rsidRPr="00E61C04" w:rsidRDefault="00C1103E" w:rsidP="004F6AD8">
      <w:pPr>
        <w:pStyle w:val="ListParagraph"/>
        <w:numPr>
          <w:ilvl w:val="0"/>
          <w:numId w:val="91"/>
        </w:numPr>
        <w:rPr>
          <w:sz w:val="24"/>
          <w:szCs w:val="24"/>
        </w:rPr>
      </w:pPr>
      <w:r w:rsidRPr="00E61C04">
        <w:rPr>
          <w:sz w:val="24"/>
          <w:szCs w:val="24"/>
        </w:rPr>
        <w:t>allowed-attempts = 3</w:t>
      </w:r>
    </w:p>
    <w:p w:rsidR="00C1103E" w:rsidRPr="00E61C04" w:rsidRDefault="00C1103E" w:rsidP="00C1103E">
      <w:pPr>
        <w:ind w:left="360"/>
        <w:rPr>
          <w:sz w:val="24"/>
          <w:szCs w:val="24"/>
        </w:rPr>
      </w:pPr>
      <w:r w:rsidRPr="00E61C04">
        <w:rPr>
          <w:sz w:val="24"/>
          <w:szCs w:val="24"/>
        </w:rPr>
        <w:t>Alternatively the user, in the client application class, can call and provide values for the lockout parameters by using the following method of SecurityServiceProvider Class.</w:t>
      </w:r>
    </w:p>
    <w:p w:rsidR="00C1103E" w:rsidRDefault="00E040EA" w:rsidP="00C1103E">
      <w:pPr>
        <w:ind w:left="360"/>
        <w:rPr>
          <w:sz w:val="24"/>
          <w:szCs w:val="24"/>
        </w:rPr>
      </w:pPr>
      <w:r>
        <w:rPr>
          <w:sz w:val="24"/>
          <w:szCs w:val="24"/>
        </w:rPr>
      </w:r>
      <w:r>
        <w:rPr>
          <w:sz w:val="24"/>
          <w:szCs w:val="24"/>
        </w:rPr>
        <w:pict>
          <v:shape id="_x0000_s1392" type="#_x0000_t202" style="width:517.1pt;height:55.2pt;mso-position-horizontal-relative:char;mso-position-vertical-relative:line">
            <v:textbox style="mso-next-textbox:#_x0000_s1392">
              <w:txbxContent>
                <w:p w:rsidR="00D54780" w:rsidRPr="00D10D30" w:rsidRDefault="00D54780" w:rsidP="00C1103E">
                  <w:r w:rsidRPr="00D10D30">
                    <w:t>public static AuthenticationManager getAuthenticationManager(String applicationContextName, String lockoutTime, String allowedLoginTime, String allowedAttempts) throws CSException, CSConfigurationException</w:t>
                  </w:r>
                </w:p>
              </w:txbxContent>
            </v:textbox>
            <w10:wrap type="none"/>
            <w10:anchorlock/>
          </v:shape>
        </w:pict>
      </w:r>
    </w:p>
    <w:p w:rsidR="00AA7412" w:rsidRPr="00E61C04" w:rsidRDefault="00AA7412" w:rsidP="00C1103E">
      <w:pPr>
        <w:ind w:left="360"/>
        <w:rPr>
          <w:sz w:val="24"/>
          <w:szCs w:val="24"/>
        </w:rPr>
      </w:pPr>
    </w:p>
    <w:p w:rsidR="00E038E1" w:rsidRDefault="00E038E1" w:rsidP="00AA7412">
      <w:pPr>
        <w:pStyle w:val="Heading2"/>
      </w:pPr>
      <w:bookmarkStart w:id="829" w:name="_Toc213472248"/>
      <w:r>
        <w:lastRenderedPageBreak/>
        <w:t>5.3.</w:t>
      </w:r>
      <w:r w:rsidR="00532032">
        <w:t>2</w:t>
      </w:r>
      <w:r>
        <w:t>.3 RDBMS Credential Provider</w:t>
      </w:r>
      <w:r w:rsidR="00102D60">
        <w:t xml:space="preserve"> properties and Login Module configuration</w:t>
      </w:r>
      <w:bookmarkEnd w:id="829"/>
    </w:p>
    <w:p w:rsidR="00CE2162" w:rsidRDefault="00CE2162" w:rsidP="00CE2162">
      <w:pPr>
        <w:pStyle w:val="BodyText"/>
        <w:ind w:left="0"/>
        <w:rPr>
          <w:rFonts w:asciiTheme="minorHAnsi" w:eastAsiaTheme="minorHAnsi" w:hAnsiTheme="minorHAnsi" w:cstheme="minorBidi"/>
          <w:sz w:val="22"/>
          <w:szCs w:val="22"/>
        </w:rPr>
      </w:pPr>
    </w:p>
    <w:p w:rsidR="00CB69A5" w:rsidRDefault="00CE2162" w:rsidP="00CE2162">
      <w:pPr>
        <w:pStyle w:val="BodyText"/>
        <w:rPr>
          <w:rFonts w:asciiTheme="minorHAnsi" w:hAnsiTheme="minorHAnsi"/>
        </w:rPr>
      </w:pPr>
      <w:r>
        <w:rPr>
          <w:rFonts w:asciiTheme="minorHAnsi" w:hAnsiTheme="minorHAnsi"/>
        </w:rPr>
        <w:t xml:space="preserve"> </w:t>
      </w:r>
      <w:r w:rsidR="00CB69A5" w:rsidRPr="00CB69A5">
        <w:rPr>
          <w:rFonts w:asciiTheme="minorHAnsi" w:hAnsiTheme="minorHAnsi"/>
        </w:rPr>
        <w:t>In order to authenticate using the RDBMS database, developers must provide:</w:t>
      </w:r>
    </w:p>
    <w:p w:rsidR="00CB69A5" w:rsidRDefault="00CB69A5" w:rsidP="004F6AD8">
      <w:pPr>
        <w:pStyle w:val="ListBulletCircle"/>
        <w:numPr>
          <w:ilvl w:val="0"/>
          <w:numId w:val="92"/>
        </w:numPr>
        <w:rPr>
          <w:rFonts w:asciiTheme="minorHAnsi" w:hAnsiTheme="minorHAnsi"/>
          <w:szCs w:val="24"/>
        </w:rPr>
      </w:pPr>
      <w:r w:rsidRPr="00CB69A5">
        <w:rPr>
          <w:rFonts w:asciiTheme="minorHAnsi" w:hAnsiTheme="minorHAnsi"/>
          <w:szCs w:val="24"/>
        </w:rPr>
        <w:t>The details about the database</w:t>
      </w:r>
    </w:p>
    <w:p w:rsidR="00CB69A5" w:rsidRPr="00823301" w:rsidRDefault="00CB69A5" w:rsidP="004F6AD8">
      <w:pPr>
        <w:pStyle w:val="ListBulletCircle"/>
        <w:numPr>
          <w:ilvl w:val="0"/>
          <w:numId w:val="92"/>
        </w:numPr>
        <w:rPr>
          <w:rFonts w:asciiTheme="minorHAnsi" w:hAnsiTheme="minorHAnsi"/>
          <w:szCs w:val="24"/>
        </w:rPr>
      </w:pPr>
      <w:r w:rsidRPr="00823301">
        <w:rPr>
          <w:rFonts w:asciiTheme="minorHAnsi" w:hAnsiTheme="minorHAnsi"/>
          <w:szCs w:val="24"/>
        </w:rPr>
        <w:t>The actual query which will make the database calls</w:t>
      </w:r>
    </w:p>
    <w:p w:rsidR="00CB69A5" w:rsidRPr="00CB69A5" w:rsidRDefault="00CE2162" w:rsidP="00CE2162">
      <w:pPr>
        <w:pStyle w:val="BodyText"/>
        <w:rPr>
          <w:rFonts w:asciiTheme="minorHAnsi" w:hAnsiTheme="minorHAnsi"/>
        </w:rPr>
      </w:pPr>
      <w:r>
        <w:rPr>
          <w:rFonts w:asciiTheme="minorHAnsi" w:hAnsiTheme="minorHAnsi"/>
        </w:rPr>
        <w:t xml:space="preserve"> </w:t>
      </w:r>
      <w:r w:rsidR="00CB69A5" w:rsidRPr="00CB69A5">
        <w:rPr>
          <w:rFonts w:asciiTheme="minorHAnsi" w:hAnsiTheme="minorHAnsi"/>
        </w:rPr>
        <w:t xml:space="preserve">The CSM goal is to make authentication work with any compatible application or credential provider. Therefore we use the same Login Modules to perform authentication, and these must possess a standard set of properties. </w:t>
      </w:r>
    </w:p>
    <w:p w:rsidR="00CB69A5" w:rsidRPr="00CB69A5" w:rsidRDefault="00CB69A5" w:rsidP="00CE2162">
      <w:pPr>
        <w:pStyle w:val="BodyText"/>
        <w:ind w:left="0" w:firstLine="360"/>
        <w:rPr>
          <w:rFonts w:asciiTheme="minorHAnsi" w:hAnsiTheme="minorHAnsi"/>
        </w:rPr>
      </w:pPr>
      <w:r w:rsidRPr="00CB69A5">
        <w:rPr>
          <w:rFonts w:asciiTheme="minorHAnsi" w:hAnsiTheme="minorHAnsi"/>
        </w:rPr>
        <w:t>The properties needed to establish a connection to the database include:</w:t>
      </w:r>
    </w:p>
    <w:p w:rsidR="00CB69A5" w:rsidRPr="00CB69A5" w:rsidRDefault="00CB69A5" w:rsidP="00CE2162">
      <w:pPr>
        <w:pStyle w:val="ListBulletCircle"/>
        <w:numPr>
          <w:ilvl w:val="0"/>
          <w:numId w:val="0"/>
        </w:numPr>
        <w:ind w:firstLine="360"/>
        <w:rPr>
          <w:rFonts w:asciiTheme="minorHAnsi" w:hAnsiTheme="minorHAnsi"/>
          <w:szCs w:val="24"/>
        </w:rPr>
      </w:pPr>
      <w:r w:rsidRPr="00CB69A5">
        <w:rPr>
          <w:rFonts w:asciiTheme="minorHAnsi" w:hAnsiTheme="minorHAnsi"/>
          <w:b/>
          <w:szCs w:val="24"/>
        </w:rPr>
        <w:t>Driver</w:t>
      </w:r>
      <w:r w:rsidRPr="00CB69A5">
        <w:rPr>
          <w:rFonts w:asciiTheme="minorHAnsi" w:hAnsiTheme="minorHAnsi"/>
          <w:szCs w:val="24"/>
        </w:rPr>
        <w:t xml:space="preserve"> - The database driver loaded in memory to perform database operations</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URL</w:t>
      </w:r>
      <w:r w:rsidRPr="00CB69A5">
        <w:rPr>
          <w:rFonts w:asciiTheme="minorHAnsi" w:hAnsiTheme="minorHAnsi"/>
          <w:szCs w:val="24"/>
        </w:rPr>
        <w:t xml:space="preserve"> - The URL used to locate and connect to the database</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User</w:t>
      </w:r>
      <w:r w:rsidRPr="00CB69A5">
        <w:rPr>
          <w:rFonts w:asciiTheme="minorHAnsi" w:hAnsiTheme="minorHAnsi"/>
          <w:szCs w:val="24"/>
        </w:rPr>
        <w:t xml:space="preserve"> - The user name used to connect to the database</w:t>
      </w:r>
    </w:p>
    <w:p w:rsidR="00CB69A5" w:rsidRPr="00CB69A5" w:rsidRDefault="00CB69A5" w:rsidP="005F7DB0">
      <w:pPr>
        <w:pStyle w:val="ListBulletCircle"/>
        <w:numPr>
          <w:ilvl w:val="0"/>
          <w:numId w:val="0"/>
        </w:numPr>
        <w:ind w:firstLine="360"/>
        <w:rPr>
          <w:rFonts w:asciiTheme="minorHAnsi" w:hAnsiTheme="minorHAnsi"/>
          <w:szCs w:val="24"/>
        </w:rPr>
      </w:pPr>
      <w:r w:rsidRPr="00CB69A5">
        <w:rPr>
          <w:rFonts w:asciiTheme="minorHAnsi" w:hAnsiTheme="minorHAnsi"/>
          <w:b/>
          <w:szCs w:val="24"/>
        </w:rPr>
        <w:t>Password</w:t>
      </w:r>
      <w:r w:rsidRPr="00CB69A5">
        <w:rPr>
          <w:rFonts w:asciiTheme="minorHAnsi" w:hAnsiTheme="minorHAnsi"/>
          <w:szCs w:val="24"/>
        </w:rPr>
        <w:t xml:space="preserve"> - The password used to connect to the database</w:t>
      </w:r>
    </w:p>
    <w:p w:rsidR="00823301" w:rsidRDefault="00823301" w:rsidP="00823301">
      <w:pPr>
        <w:pStyle w:val="BodyText"/>
        <w:ind w:left="0"/>
        <w:rPr>
          <w:rFonts w:asciiTheme="minorHAnsi" w:hAnsiTheme="minorHAnsi"/>
        </w:rPr>
      </w:pPr>
    </w:p>
    <w:p w:rsidR="00CB69A5" w:rsidRDefault="00CB69A5" w:rsidP="005F7DB0">
      <w:pPr>
        <w:pStyle w:val="BodyText"/>
        <w:ind w:left="0" w:firstLine="360"/>
        <w:rPr>
          <w:rFonts w:asciiTheme="minorHAnsi" w:hAnsiTheme="minorHAnsi"/>
        </w:rPr>
      </w:pPr>
      <w:r w:rsidRPr="00CB69A5">
        <w:rPr>
          <w:rFonts w:asciiTheme="minorHAnsi" w:hAnsiTheme="minorHAnsi"/>
        </w:rPr>
        <w:t>The following property provides the query to be used for the database to retrieve the user.</w:t>
      </w:r>
    </w:p>
    <w:p w:rsidR="00CB69A5" w:rsidRPr="00CB69A5" w:rsidRDefault="00CB69A5" w:rsidP="005F7DB0">
      <w:pPr>
        <w:pStyle w:val="ListBulletCircle"/>
        <w:numPr>
          <w:ilvl w:val="0"/>
          <w:numId w:val="0"/>
        </w:numPr>
        <w:ind w:left="360"/>
        <w:rPr>
          <w:rFonts w:asciiTheme="minorHAnsi" w:hAnsiTheme="minorHAnsi"/>
          <w:szCs w:val="24"/>
        </w:rPr>
      </w:pPr>
      <w:r w:rsidRPr="00CB69A5">
        <w:rPr>
          <w:rFonts w:asciiTheme="minorHAnsi" w:hAnsiTheme="minorHAnsi"/>
          <w:b/>
          <w:szCs w:val="24"/>
        </w:rPr>
        <w:t>Query</w:t>
      </w:r>
      <w:r w:rsidRPr="00CB69A5">
        <w:rPr>
          <w:rFonts w:asciiTheme="minorHAnsi" w:hAnsiTheme="minorHAnsi"/>
          <w:szCs w:val="24"/>
        </w:rPr>
        <w:t xml:space="preserve"> - The query which will be fired against the RDBMS tables to verify the user id and the password passed for authentication</w:t>
      </w:r>
    </w:p>
    <w:p w:rsidR="005F7DB0" w:rsidRDefault="005F7DB0" w:rsidP="00CB69A5">
      <w:pPr>
        <w:pStyle w:val="BodyText"/>
        <w:rPr>
          <w:rFonts w:asciiTheme="minorHAnsi" w:hAnsiTheme="minorHAnsi"/>
        </w:rPr>
      </w:pPr>
    </w:p>
    <w:p w:rsidR="00CB69A5" w:rsidRPr="00CB69A5" w:rsidRDefault="00CB69A5" w:rsidP="00CB69A5">
      <w:pPr>
        <w:pStyle w:val="BodyText"/>
        <w:rPr>
          <w:rFonts w:asciiTheme="minorHAnsi" w:hAnsiTheme="minorHAnsi"/>
        </w:rPr>
      </w:pPr>
      <w:r w:rsidRPr="00CB69A5">
        <w:rPr>
          <w:rFonts w:asciiTheme="minorHAnsi" w:hAnsiTheme="minorHAnsi"/>
        </w:rPr>
        <w:t xml:space="preserve">The </w:t>
      </w:r>
      <w:fldSimple w:instr=" REF _Ref98225777 \h  \* MERGEFORMAT ">
        <w:r w:rsidR="003152FE" w:rsidRPr="003152FE">
          <w:rPr>
            <w:rFonts w:asciiTheme="minorHAnsi" w:hAnsiTheme="minorHAnsi"/>
            <w:i/>
          </w:rPr>
          <w:t>Configuring a Login Module in JAAS</w:t>
        </w:r>
      </w:fldSimple>
      <w:r w:rsidRPr="00077612">
        <w:rPr>
          <w:rFonts w:asciiTheme="minorHAnsi" w:hAnsiTheme="minorHAnsi"/>
          <w:i/>
        </w:rPr>
        <w:t xml:space="preserve"> </w:t>
      </w:r>
      <w:r w:rsidRPr="00CB69A5">
        <w:rPr>
          <w:rFonts w:asciiTheme="minorHAnsi" w:hAnsiTheme="minorHAnsi"/>
        </w:rPr>
        <w:t xml:space="preserve">section on this page shows how to configure using JAAS or the JBoss </w:t>
      </w:r>
      <w:r w:rsidRPr="00CB69A5">
        <w:rPr>
          <w:rStyle w:val="ComputerfilesChar4"/>
          <w:rFonts w:asciiTheme="minorHAnsi" w:hAnsiTheme="minorHAnsi"/>
          <w:sz w:val="24"/>
        </w:rPr>
        <w:t>login-config.xml</w:t>
      </w:r>
      <w:r w:rsidRPr="00CB69A5">
        <w:rPr>
          <w:rFonts w:asciiTheme="minorHAnsi" w:hAnsiTheme="minorHAnsi"/>
        </w:rPr>
        <w:t xml:space="preserve"> file.</w:t>
      </w:r>
    </w:p>
    <w:p w:rsidR="00CB69A5" w:rsidRDefault="00CB69A5" w:rsidP="00D5600E">
      <w:pPr>
        <w:pStyle w:val="Heading3"/>
        <w:rPr>
          <w:rFonts w:asciiTheme="minorHAnsi" w:hAnsiTheme="minorHAnsi"/>
          <w:b w:val="0"/>
          <w:sz w:val="28"/>
          <w:szCs w:val="28"/>
        </w:rPr>
      </w:pPr>
      <w:bookmarkStart w:id="830" w:name="_Toc93751183"/>
      <w:bookmarkStart w:id="831" w:name="_Ref98225777"/>
      <w:bookmarkStart w:id="832" w:name="_Toc213472249"/>
      <w:r w:rsidRPr="005D22AB">
        <w:rPr>
          <w:rFonts w:asciiTheme="minorHAnsi" w:hAnsiTheme="minorHAnsi"/>
          <w:b w:val="0"/>
          <w:sz w:val="28"/>
          <w:szCs w:val="28"/>
        </w:rPr>
        <w:t>Configuring a Login Module in JAAS</w:t>
      </w:r>
      <w:bookmarkEnd w:id="830"/>
      <w:bookmarkEnd w:id="831"/>
      <w:bookmarkEnd w:id="832"/>
    </w:p>
    <w:p w:rsidR="00D5600E" w:rsidRPr="00D5600E" w:rsidRDefault="00D5600E" w:rsidP="00D5600E"/>
    <w:p w:rsidR="00CB69A5" w:rsidRPr="00CB69A5" w:rsidRDefault="00CB69A5" w:rsidP="00CB69A5">
      <w:pPr>
        <w:pStyle w:val="BodyText"/>
        <w:rPr>
          <w:rFonts w:asciiTheme="minorHAnsi" w:hAnsiTheme="minorHAnsi"/>
        </w:rPr>
      </w:pPr>
      <w:r w:rsidRPr="00CB69A5">
        <w:rPr>
          <w:rFonts w:asciiTheme="minorHAnsi" w:hAnsiTheme="minorHAnsi"/>
        </w:rPr>
        <w:t>Developers can configure a login module for each application by making an entry in the JAAS configuration file for that application name or context.</w:t>
      </w:r>
    </w:p>
    <w:p w:rsidR="00CB69A5" w:rsidRPr="00CB69A5" w:rsidRDefault="00CB69A5" w:rsidP="00CB69A5">
      <w:pPr>
        <w:pStyle w:val="BodyText"/>
        <w:rPr>
          <w:rFonts w:asciiTheme="minorHAnsi" w:hAnsiTheme="minorHAnsi"/>
        </w:rPr>
      </w:pPr>
      <w:r w:rsidRPr="00CB69A5">
        <w:rPr>
          <w:rFonts w:asciiTheme="minorHAnsi" w:hAnsiTheme="minorHAnsi"/>
        </w:rPr>
        <w:t xml:space="preserve">The general format for making an entry into the configuration files is shown in </w:t>
      </w:r>
      <w:fldSimple w:instr=" REF _Ref98225973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CB69A5" w:rsidRPr="00CB69A5" w:rsidRDefault="00E040EA" w:rsidP="00CB69A5">
      <w:pPr>
        <w:pStyle w:val="BodyText"/>
        <w:rPr>
          <w:rFonts w:asciiTheme="minorHAnsi" w:hAnsiTheme="minorHAnsi"/>
        </w:rPr>
      </w:pPr>
      <w:r>
        <w:rPr>
          <w:rFonts w:asciiTheme="minorHAnsi" w:hAnsiTheme="minorHAnsi"/>
        </w:rPr>
      </w:r>
      <w:r>
        <w:rPr>
          <w:rFonts w:asciiTheme="minorHAnsi" w:hAnsiTheme="minorHAnsi"/>
        </w:rPr>
        <w:pict>
          <v:shape id="_x0000_s1391" type="#_x0000_t202" style="width:449.6pt;height:135pt;mso-position-horizontal-relative:char;mso-position-vertical-relative:line">
            <v:textbox style="mso-next-textbox:#_x0000_s1391">
              <w:txbxContent>
                <w:p w:rsidR="00D54780" w:rsidRPr="00D5600E" w:rsidRDefault="00D54780" w:rsidP="00CB69A5">
                  <w:pPr>
                    <w:spacing w:after="60"/>
                    <w:ind w:left="720"/>
                    <w:rPr>
                      <w:rFonts w:cs="Courier New"/>
                      <w:sz w:val="20"/>
                      <w:szCs w:val="20"/>
                    </w:rPr>
                  </w:pPr>
                  <w:r w:rsidRPr="00D5600E">
                    <w:rPr>
                      <w:rFonts w:cs="Courier New"/>
                      <w:sz w:val="20"/>
                      <w:szCs w:val="20"/>
                    </w:rPr>
                    <w:t>Application 1 {</w:t>
                  </w:r>
                  <w:r w:rsidRPr="00D5600E">
                    <w:rPr>
                      <w:rFonts w:cs="Courier New"/>
                      <w:sz w:val="20"/>
                      <w:szCs w:val="20"/>
                    </w:rPr>
                    <w:br/>
                    <w:t>          ModuleClass  Flag    ModuleOptions;</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Application 2 {</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      </w:t>
                  </w:r>
                </w:p>
                <w:p w:rsidR="00D54780" w:rsidRDefault="00D54780" w:rsidP="00CB69A5">
                  <w:pPr>
                    <w:jc w:val="right"/>
                  </w:pPr>
                </w:p>
              </w:txbxContent>
            </v:textbox>
            <w10:wrap type="none"/>
            <w10:anchorlock/>
          </v:shape>
        </w:pict>
      </w:r>
    </w:p>
    <w:p w:rsidR="00CB69A5" w:rsidRPr="00CB69A5" w:rsidRDefault="00CB69A5" w:rsidP="00CB69A5">
      <w:pPr>
        <w:pStyle w:val="Caption"/>
        <w:ind w:left="360"/>
        <w:rPr>
          <w:rFonts w:asciiTheme="minorHAnsi" w:hAnsiTheme="minorHAnsi"/>
          <w:sz w:val="24"/>
          <w:szCs w:val="24"/>
        </w:rPr>
      </w:pPr>
      <w:bookmarkStart w:id="833" w:name="_Ref98225973"/>
      <w:r w:rsidRPr="00CB69A5">
        <w:rPr>
          <w:rFonts w:asciiTheme="minorHAnsi" w:hAnsiTheme="minorHAnsi"/>
          <w:sz w:val="24"/>
          <w:szCs w:val="24"/>
        </w:rPr>
        <w:t xml:space="preserve">Figure </w:t>
      </w:r>
      <w:r w:rsidR="00E040EA"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E040EA" w:rsidRPr="00CB69A5">
        <w:rPr>
          <w:rFonts w:asciiTheme="minorHAnsi" w:hAnsiTheme="minorHAnsi"/>
          <w:sz w:val="24"/>
          <w:szCs w:val="24"/>
        </w:rPr>
        <w:fldChar w:fldCharType="separate"/>
      </w:r>
      <w:r w:rsidR="003152FE">
        <w:rPr>
          <w:rFonts w:asciiTheme="minorHAnsi" w:hAnsiTheme="minorHAnsi"/>
          <w:noProof/>
          <w:sz w:val="24"/>
          <w:szCs w:val="24"/>
        </w:rPr>
        <w:t>5.3.2</w:t>
      </w:r>
      <w:r w:rsidR="00E040EA" w:rsidRPr="00CB69A5">
        <w:rPr>
          <w:rFonts w:asciiTheme="minorHAnsi" w:hAnsiTheme="minorHAnsi"/>
          <w:sz w:val="24"/>
          <w:szCs w:val="24"/>
        </w:rPr>
        <w:fldChar w:fldCharType="end"/>
      </w:r>
      <w:bookmarkEnd w:id="833"/>
      <w:r w:rsidRPr="00CB69A5">
        <w:rPr>
          <w:rFonts w:asciiTheme="minorHAnsi" w:hAnsiTheme="minorHAnsi"/>
          <w:sz w:val="24"/>
          <w:szCs w:val="24"/>
        </w:rPr>
        <w:t xml:space="preserve"> </w:t>
      </w:r>
      <w:r w:rsidR="00752093" w:rsidRPr="00CB69A5">
        <w:rPr>
          <w:rFonts w:asciiTheme="minorHAnsi" w:hAnsiTheme="minorHAnsi"/>
          <w:sz w:val="24"/>
          <w:szCs w:val="24"/>
        </w:rPr>
        <w:t>configuring</w:t>
      </w:r>
      <w:r w:rsidRPr="00CB69A5">
        <w:rPr>
          <w:rFonts w:asciiTheme="minorHAnsi" w:hAnsiTheme="minorHAnsi"/>
          <w:sz w:val="24"/>
          <w:szCs w:val="24"/>
        </w:rPr>
        <w:t xml:space="preserve"> a login module</w:t>
      </w:r>
    </w:p>
    <w:p w:rsidR="00CB69A5" w:rsidRPr="00CB69A5" w:rsidRDefault="00CB69A5" w:rsidP="00CB69A5">
      <w:pPr>
        <w:pStyle w:val="BodyText"/>
        <w:rPr>
          <w:rFonts w:asciiTheme="minorHAnsi" w:hAnsiTheme="minorHAnsi"/>
        </w:rPr>
      </w:pPr>
      <w:r w:rsidRPr="00CB69A5">
        <w:rPr>
          <w:rFonts w:asciiTheme="minorHAnsi" w:hAnsiTheme="minorHAnsi"/>
        </w:rPr>
        <w:t xml:space="preserve">For </w:t>
      </w:r>
      <w:r w:rsidRPr="00CB69A5">
        <w:rPr>
          <w:rStyle w:val="ComputerfilesChar4"/>
          <w:rFonts w:asciiTheme="minorHAnsi" w:hAnsiTheme="minorHAnsi"/>
          <w:sz w:val="24"/>
        </w:rPr>
        <w:t>abcapp</w:t>
      </w:r>
      <w:r w:rsidRPr="00CB69A5">
        <w:rPr>
          <w:rFonts w:asciiTheme="minorHAnsi" w:hAnsiTheme="minorHAnsi"/>
        </w:rPr>
        <w:t xml:space="preserve">, which uses RDBMSLoginModule, the JAAS configuration file entry is shown in </w:t>
      </w:r>
      <w:fldSimple w:instr=" REF _Ref98226241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CB69A5" w:rsidRPr="00CB69A5" w:rsidRDefault="00E040EA" w:rsidP="00CB69A5">
      <w:pPr>
        <w:pStyle w:val="BodyText"/>
        <w:rPr>
          <w:rFonts w:asciiTheme="minorHAnsi" w:hAnsiTheme="minorHAnsi"/>
        </w:rPr>
      </w:pPr>
      <w:r>
        <w:rPr>
          <w:rFonts w:asciiTheme="minorHAnsi" w:hAnsiTheme="minorHAnsi"/>
        </w:rPr>
      </w:r>
      <w:r>
        <w:rPr>
          <w:rFonts w:asciiTheme="minorHAnsi" w:hAnsiTheme="minorHAnsi"/>
        </w:rPr>
        <w:pict>
          <v:shape id="_x0000_s1390" type="#_x0000_t202" style="width:458.6pt;height:173.75pt;mso-position-horizontal-relative:char;mso-position-vertical-relative:line">
            <v:textbox style="mso-next-textbox:#_x0000_s1390">
              <w:txbxContent>
                <w:p w:rsidR="00D54780" w:rsidRPr="00D5600E" w:rsidRDefault="00D54780" w:rsidP="00CB69A5">
                  <w:pPr>
                    <w:autoSpaceDE w:val="0"/>
                    <w:autoSpaceDN w:val="0"/>
                    <w:spacing w:after="60"/>
                    <w:ind w:left="720"/>
                    <w:rPr>
                      <w:rFonts w:cs="Courier New"/>
                      <w:sz w:val="20"/>
                      <w:szCs w:val="20"/>
                    </w:rPr>
                  </w:pPr>
                  <w:r w:rsidRPr="00D5600E">
                    <w:rPr>
                      <w:rFonts w:cs="Courier New"/>
                      <w:sz w:val="20"/>
                      <w:szCs w:val="20"/>
                      <w:highlight w:val="white"/>
                    </w:rPr>
                    <w:t>abcapp</w:t>
                  </w:r>
                </w:p>
                <w:p w:rsidR="00D54780" w:rsidRPr="00D5600E" w:rsidRDefault="00D54780" w:rsidP="00CB69A5">
                  <w:pPr>
                    <w:autoSpaceDE w:val="0"/>
                    <w:autoSpaceDN w:val="0"/>
                    <w:spacing w:after="60"/>
                    <w:ind w:left="720"/>
                    <w:rPr>
                      <w:rFonts w:cs="Courier New"/>
                      <w:sz w:val="20"/>
                      <w:szCs w:val="20"/>
                    </w:rPr>
                  </w:pPr>
                  <w:r w:rsidRPr="00D5600E">
                    <w:rPr>
                      <w:rFonts w:cs="Courier New"/>
                      <w:sz w:val="20"/>
                      <w:szCs w:val="20"/>
                      <w:highlight w:val="white"/>
                    </w:rPr>
                    <w:t>{</w:t>
                  </w:r>
                </w:p>
                <w:p w:rsidR="00D54780" w:rsidRPr="00D5600E" w:rsidRDefault="00D54780"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D54780" w:rsidRPr="00D5600E" w:rsidRDefault="00D54780"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driver="oracle.jdbc.driver.OracleDriver" </w:t>
                  </w:r>
                </w:p>
                <w:p w:rsidR="00D54780" w:rsidRPr="00D5600E" w:rsidRDefault="00D54780" w:rsidP="00CB69A5">
                  <w:pPr>
                    <w:autoSpaceDE w:val="0"/>
                    <w:autoSpaceDN w:val="0"/>
                    <w:spacing w:after="60"/>
                    <w:ind w:left="1200"/>
                    <w:rPr>
                      <w:rFonts w:cs="Courier New"/>
                      <w:sz w:val="20"/>
                      <w:szCs w:val="20"/>
                      <w:highlight w:val="white"/>
                    </w:rPr>
                  </w:pPr>
                  <w:r w:rsidRPr="00D5600E">
                    <w:rPr>
                      <w:rFonts w:cs="Courier New"/>
                      <w:sz w:val="20"/>
                      <w:szCs w:val="20"/>
                      <w:highlight w:val="white"/>
                    </w:rPr>
                    <w:t xml:space="preserve">url="jdbc:oracle:thin:@oracle_db_server:1521:abcappdb" </w:t>
                  </w:r>
                </w:p>
                <w:p w:rsidR="00D54780" w:rsidRPr="00D5600E" w:rsidRDefault="00D54780" w:rsidP="00CB69A5">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user="USERNAME" </w:t>
                  </w:r>
                </w:p>
                <w:p w:rsidR="00D54780" w:rsidRPr="00D5600E" w:rsidRDefault="00D54780" w:rsidP="00CB69A5">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passwd="PASSWORD" </w:t>
                  </w:r>
                </w:p>
                <w:p w:rsidR="00D54780" w:rsidRPr="00D5600E" w:rsidRDefault="00D54780" w:rsidP="00CB69A5">
                  <w:pPr>
                    <w:autoSpaceDE w:val="0"/>
                    <w:autoSpaceDN w:val="0"/>
                    <w:spacing w:after="60"/>
                    <w:ind w:left="1200"/>
                    <w:rPr>
                      <w:rFonts w:cs="Courier New"/>
                      <w:sz w:val="20"/>
                      <w:szCs w:val="20"/>
                    </w:rPr>
                  </w:pPr>
                  <w:r w:rsidRPr="00D5600E">
                    <w:rPr>
                      <w:rFonts w:cs="Courier New"/>
                      <w:sz w:val="20"/>
                      <w:szCs w:val="20"/>
                      <w:highlight w:val="white"/>
                    </w:rPr>
                    <w:t>query="SELECT * FROM users WHERE username=? and password=?"</w:t>
                  </w:r>
                </w:p>
                <w:p w:rsidR="00D54780" w:rsidRPr="00D5600E" w:rsidRDefault="00D54780" w:rsidP="00C467BB">
                  <w:pPr>
                    <w:ind w:left="720"/>
                    <w:rPr>
                      <w:sz w:val="20"/>
                      <w:szCs w:val="20"/>
                    </w:rPr>
                  </w:pPr>
                  <w:r w:rsidRPr="00D5600E">
                    <w:rPr>
                      <w:rFonts w:cs="Courier New"/>
                      <w:sz w:val="20"/>
                      <w:szCs w:val="20"/>
                      <w:highlight w:val="white"/>
                    </w:rPr>
                    <w:t>}</w:t>
                  </w:r>
                </w:p>
              </w:txbxContent>
            </v:textbox>
            <w10:wrap type="none"/>
            <w10:anchorlock/>
          </v:shape>
        </w:pict>
      </w:r>
    </w:p>
    <w:p w:rsidR="00CB69A5" w:rsidRPr="00CB69A5" w:rsidRDefault="00CB69A5" w:rsidP="00CB69A5">
      <w:pPr>
        <w:pStyle w:val="Caption"/>
        <w:ind w:left="360"/>
        <w:rPr>
          <w:rFonts w:asciiTheme="minorHAnsi" w:hAnsiTheme="minorHAnsi"/>
          <w:sz w:val="24"/>
          <w:szCs w:val="24"/>
        </w:rPr>
      </w:pPr>
      <w:bookmarkStart w:id="834" w:name="_Ref98226241"/>
      <w:r w:rsidRPr="00CB69A5">
        <w:rPr>
          <w:rFonts w:asciiTheme="minorHAnsi" w:hAnsiTheme="minorHAnsi"/>
          <w:sz w:val="24"/>
          <w:szCs w:val="24"/>
        </w:rPr>
        <w:t xml:space="preserve">Figure </w:t>
      </w:r>
      <w:r w:rsidR="00E040EA"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E040EA" w:rsidRPr="00CB69A5">
        <w:rPr>
          <w:rFonts w:asciiTheme="minorHAnsi" w:hAnsiTheme="minorHAnsi"/>
          <w:sz w:val="24"/>
          <w:szCs w:val="24"/>
        </w:rPr>
        <w:fldChar w:fldCharType="separate"/>
      </w:r>
      <w:r w:rsidR="003152FE">
        <w:rPr>
          <w:rFonts w:asciiTheme="minorHAnsi" w:hAnsiTheme="minorHAnsi"/>
          <w:noProof/>
          <w:sz w:val="24"/>
          <w:szCs w:val="24"/>
        </w:rPr>
        <w:t>5.3.2</w:t>
      </w:r>
      <w:r w:rsidR="00E040EA" w:rsidRPr="00CB69A5">
        <w:rPr>
          <w:rFonts w:asciiTheme="minorHAnsi" w:hAnsiTheme="minorHAnsi"/>
          <w:sz w:val="24"/>
          <w:szCs w:val="24"/>
        </w:rPr>
        <w:fldChar w:fldCharType="end"/>
      </w:r>
      <w:bookmarkEnd w:id="834"/>
      <w:r w:rsidRPr="00CB69A5">
        <w:rPr>
          <w:rFonts w:asciiTheme="minorHAnsi" w:hAnsiTheme="minorHAnsi"/>
          <w:sz w:val="24"/>
          <w:szCs w:val="24"/>
        </w:rPr>
        <w:t xml:space="preserve"> abcapp JAAS configuration file entry</w:t>
      </w:r>
    </w:p>
    <w:p w:rsidR="00CB69A5" w:rsidRDefault="00CB69A5" w:rsidP="00CB69A5">
      <w:pPr>
        <w:pStyle w:val="BodyText"/>
        <w:rPr>
          <w:rFonts w:asciiTheme="minorHAnsi" w:hAnsiTheme="minorHAnsi"/>
        </w:rPr>
      </w:pPr>
      <w:r w:rsidRPr="00CB69A5">
        <w:rPr>
          <w:rFonts w:asciiTheme="minorHAnsi" w:hAnsiTheme="minorHAnsi"/>
        </w:rPr>
        <w:t>The configuration file entry contains the following:</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application is </w:t>
      </w:r>
      <w:r w:rsidRPr="009024D0">
        <w:rPr>
          <w:rStyle w:val="ComputerfilesChar4"/>
          <w:rFonts w:asciiTheme="minorHAnsi" w:hAnsiTheme="minorHAnsi"/>
          <w:sz w:val="24"/>
        </w:rPr>
        <w:t>abcapp</w:t>
      </w:r>
      <w:r w:rsidRPr="009024D0">
        <w:rPr>
          <w:rFonts w:asciiTheme="minorHAnsi" w:hAnsiTheme="minorHAnsi"/>
        </w:rPr>
        <w:t xml:space="preserve">. </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ModuleClass is </w:t>
      </w:r>
      <w:r w:rsidRPr="009024D0">
        <w:rPr>
          <w:rStyle w:val="ComputerfilesChar4"/>
          <w:rFonts w:asciiTheme="minorHAnsi" w:hAnsiTheme="minorHAnsi"/>
          <w:sz w:val="24"/>
        </w:rPr>
        <w:t>gov.nih.nci.security.authentication.loginmodules.RDBMSLoginModule</w:t>
      </w:r>
      <w:r w:rsidRPr="009024D0">
        <w:rPr>
          <w:rFonts w:asciiTheme="minorHAnsi" w:hAnsiTheme="minorHAnsi"/>
        </w:rPr>
        <w:t xml:space="preserve"> </w:t>
      </w:r>
    </w:p>
    <w:p w:rsidR="009024D0" w:rsidRDefault="00CB69A5" w:rsidP="004F6AD8">
      <w:pPr>
        <w:pStyle w:val="BodyText"/>
        <w:numPr>
          <w:ilvl w:val="0"/>
          <w:numId w:val="93"/>
        </w:numPr>
        <w:rPr>
          <w:rFonts w:asciiTheme="minorHAnsi" w:hAnsiTheme="minorHAnsi"/>
        </w:rPr>
      </w:pPr>
      <w:r w:rsidRPr="009024D0">
        <w:rPr>
          <w:rFonts w:asciiTheme="minorHAnsi" w:hAnsiTheme="minorHAnsi"/>
        </w:rPr>
        <w:t xml:space="preserve">The </w:t>
      </w:r>
      <w:r w:rsidRPr="009024D0">
        <w:rPr>
          <w:rStyle w:val="ComputerfilesChar4"/>
          <w:rFonts w:asciiTheme="minorHAnsi" w:hAnsiTheme="minorHAnsi"/>
          <w:sz w:val="24"/>
        </w:rPr>
        <w:t>Required</w:t>
      </w:r>
      <w:r w:rsidRPr="009024D0">
        <w:rPr>
          <w:rFonts w:asciiTheme="minorHAnsi" w:hAnsiTheme="minorHAnsi"/>
        </w:rPr>
        <w:t xml:space="preserve"> flag indicates that authentication using this credential source is a must for overall authentication to be successful. </w:t>
      </w:r>
    </w:p>
    <w:p w:rsidR="00213E89" w:rsidRPr="00213E89" w:rsidRDefault="00CB69A5" w:rsidP="004F6AD8">
      <w:pPr>
        <w:pStyle w:val="BodyText"/>
        <w:numPr>
          <w:ilvl w:val="0"/>
          <w:numId w:val="93"/>
        </w:numPr>
        <w:rPr>
          <w:rFonts w:asciiTheme="minorHAnsi" w:hAnsiTheme="minorHAnsi" w:cs="Courier New"/>
        </w:rPr>
      </w:pPr>
      <w:r w:rsidRPr="005E71B0">
        <w:rPr>
          <w:rFonts w:asciiTheme="minorHAnsi" w:hAnsiTheme="minorHAnsi"/>
        </w:rPr>
        <w:t>The ModuleOptions are a set of parameters which are passed to the ModuleClass to perform its actions.</w:t>
      </w:r>
    </w:p>
    <w:p w:rsidR="00527344" w:rsidRPr="00527344" w:rsidRDefault="00CB69A5" w:rsidP="00213E89">
      <w:pPr>
        <w:pStyle w:val="BodyText"/>
        <w:ind w:left="1080"/>
        <w:rPr>
          <w:rStyle w:val="ComputerfilesChar4"/>
          <w:rFonts w:asciiTheme="minorHAnsi" w:hAnsiTheme="minorHAnsi" w:cs="Courier New"/>
          <w:sz w:val="24"/>
        </w:rPr>
      </w:pPr>
      <w:r w:rsidRPr="005E71B0">
        <w:rPr>
          <w:rFonts w:asciiTheme="minorHAnsi" w:hAnsiTheme="minorHAnsi"/>
        </w:rPr>
        <w:t xml:space="preserve"> In the prototype, the database details as well as the query are passed as parameters: </w:t>
      </w:r>
      <w:r w:rsidRPr="005E71B0">
        <w:rPr>
          <w:rStyle w:val="ComputerfilesChar4"/>
          <w:rFonts w:asciiTheme="minorHAnsi" w:hAnsiTheme="minorHAnsi"/>
          <w:sz w:val="24"/>
        </w:rPr>
        <w:t>driver="oracle.jdbc.driver.OracleDriver"</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url="jdbc:oracle:thin:@</w:t>
      </w:r>
      <w:r w:rsidR="00A37D3C">
        <w:rPr>
          <w:rStyle w:val="ComputerfilesChar4"/>
          <w:rFonts w:asciiTheme="minorHAnsi" w:hAnsiTheme="minorHAnsi"/>
          <w:sz w:val="24"/>
        </w:rPr>
        <w:t>oracle_db_</w:t>
      </w:r>
      <w:r w:rsidR="00601E43">
        <w:rPr>
          <w:rStyle w:val="ComputerfilesChar4"/>
          <w:rFonts w:asciiTheme="minorHAnsi" w:hAnsiTheme="minorHAnsi"/>
          <w:sz w:val="24"/>
        </w:rPr>
        <w:t>server</w:t>
      </w:r>
      <w:r w:rsidR="00A37D3C">
        <w:rPr>
          <w:rStyle w:val="ComputerfilesChar4"/>
          <w:rFonts w:asciiTheme="minorHAnsi" w:hAnsiTheme="minorHAnsi"/>
          <w:sz w:val="24"/>
        </w:rPr>
        <w:t>.nci.</w:t>
      </w:r>
      <w:r w:rsidRPr="005E71B0">
        <w:rPr>
          <w:rStyle w:val="ComputerfilesChar4"/>
          <w:rFonts w:asciiTheme="minorHAnsi" w:hAnsiTheme="minorHAnsi"/>
          <w:sz w:val="24"/>
        </w:rPr>
        <w:t>nih.gov:1521:</w:t>
      </w:r>
      <w:r w:rsidR="00601E43">
        <w:rPr>
          <w:rStyle w:val="ComputerfilesChar4"/>
          <w:rFonts w:asciiTheme="minorHAnsi" w:hAnsiTheme="minorHAnsi"/>
          <w:sz w:val="24"/>
        </w:rPr>
        <w:t>abcappdb</w:t>
      </w:r>
      <w:r w:rsidRPr="005E71B0">
        <w:rPr>
          <w:rStyle w:val="ComputerfilesChar4"/>
          <w:rFonts w:asciiTheme="minorHAnsi" w:hAnsiTheme="minorHAnsi"/>
          <w:sz w:val="24"/>
        </w:rPr>
        <w:t>"</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user="USERNAME"</w:t>
      </w:r>
    </w:p>
    <w:p w:rsidR="00527344" w:rsidRDefault="00CB69A5" w:rsidP="00527344">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passwd="PASSWORD"</w:t>
      </w:r>
    </w:p>
    <w:p w:rsidR="00CB69A5" w:rsidRPr="005E71B0" w:rsidRDefault="00CB69A5" w:rsidP="00527344">
      <w:pPr>
        <w:pStyle w:val="BodyText"/>
        <w:ind w:left="1080"/>
        <w:rPr>
          <w:rStyle w:val="ComputerfilesChar4"/>
          <w:rFonts w:asciiTheme="minorHAnsi" w:hAnsiTheme="minorHAnsi" w:cs="Courier New"/>
          <w:sz w:val="24"/>
        </w:rPr>
      </w:pPr>
      <w:r w:rsidRPr="005E71B0">
        <w:rPr>
          <w:rStyle w:val="ComputerfilesChar4"/>
          <w:rFonts w:asciiTheme="minorHAnsi" w:hAnsiTheme="minorHAnsi"/>
          <w:sz w:val="24"/>
        </w:rPr>
        <w:t xml:space="preserve"> query="SELECT * FROM users WHERE username=? and password=?"</w:t>
      </w:r>
    </w:p>
    <w:p w:rsidR="005E71B0" w:rsidRPr="005E71B0" w:rsidRDefault="005E71B0" w:rsidP="005E71B0">
      <w:pPr>
        <w:pStyle w:val="BodyText"/>
        <w:rPr>
          <w:rFonts w:asciiTheme="minorHAnsi" w:hAnsiTheme="minorHAnsi" w:cs="Courier New"/>
        </w:rPr>
      </w:pPr>
    </w:p>
    <w:p w:rsidR="00CB69A5" w:rsidRDefault="00AA7B34" w:rsidP="009A0469">
      <w:pPr>
        <w:ind w:left="360"/>
      </w:pPr>
      <w:r>
        <w:rPr>
          <w:sz w:val="24"/>
          <w:szCs w:val="24"/>
        </w:rPr>
        <w:t xml:space="preserve">As shown in Figure 5.4, since </w:t>
      </w:r>
      <w:r w:rsidR="00AB57A6">
        <w:rPr>
          <w:sz w:val="24"/>
          <w:szCs w:val="24"/>
        </w:rPr>
        <w:t>‘</w:t>
      </w:r>
      <w:r w:rsidR="00CB69A5" w:rsidRPr="00CB69A5">
        <w:rPr>
          <w:rStyle w:val="ComputerfilesChar4"/>
          <w:rFonts w:asciiTheme="minorHAnsi" w:hAnsiTheme="minorHAnsi"/>
          <w:sz w:val="24"/>
          <w:szCs w:val="24"/>
        </w:rPr>
        <w:t>abcapp</w:t>
      </w:r>
      <w:r w:rsidR="00AB57A6">
        <w:rPr>
          <w:rStyle w:val="ComputerfilesChar4"/>
          <w:rFonts w:asciiTheme="minorHAnsi" w:hAnsiTheme="minorHAnsi"/>
          <w:sz w:val="24"/>
          <w:szCs w:val="24"/>
        </w:rPr>
        <w:t>’ application</w:t>
      </w:r>
      <w:r w:rsidR="00CB69A5" w:rsidRPr="00CB69A5">
        <w:rPr>
          <w:sz w:val="24"/>
          <w:szCs w:val="24"/>
        </w:rPr>
        <w:t xml:space="preserve"> has only one credential provider, only one corresponding entry was made in the configuration file. If the application uses multiple credential providers, then the LoginModule</w:t>
      </w:r>
      <w:r w:rsidR="009C5454">
        <w:rPr>
          <w:sz w:val="24"/>
          <w:szCs w:val="24"/>
        </w:rPr>
        <w:t>’</w:t>
      </w:r>
      <w:r w:rsidR="00CB69A5" w:rsidRPr="00CB69A5">
        <w:rPr>
          <w:sz w:val="24"/>
          <w:szCs w:val="24"/>
        </w:rPr>
        <w:t>s can be stacked. A single configuration file can contain entries for multiple applications.</w:t>
      </w:r>
    </w:p>
    <w:p w:rsidR="00290A5D" w:rsidRDefault="00290A5D" w:rsidP="008947DE">
      <w:pPr>
        <w:pStyle w:val="Heading3"/>
        <w:rPr>
          <w:rFonts w:asciiTheme="minorHAnsi" w:hAnsiTheme="minorHAnsi"/>
          <w:b w:val="0"/>
          <w:sz w:val="28"/>
          <w:szCs w:val="28"/>
        </w:rPr>
      </w:pPr>
      <w:bookmarkStart w:id="835" w:name="_Toc213472250"/>
      <w:r w:rsidRPr="005D22AB">
        <w:rPr>
          <w:rFonts w:asciiTheme="minorHAnsi" w:hAnsiTheme="minorHAnsi"/>
          <w:b w:val="0"/>
          <w:sz w:val="28"/>
          <w:szCs w:val="28"/>
        </w:rPr>
        <w:t xml:space="preserve">Configuring a Login Module in </w:t>
      </w:r>
      <w:r>
        <w:rPr>
          <w:rFonts w:asciiTheme="minorHAnsi" w:hAnsiTheme="minorHAnsi"/>
          <w:b w:val="0"/>
          <w:sz w:val="28"/>
          <w:szCs w:val="28"/>
        </w:rPr>
        <w:t>JBOSS</w:t>
      </w:r>
      <w:bookmarkEnd w:id="835"/>
    </w:p>
    <w:p w:rsidR="00150B0B" w:rsidRPr="00150B0B" w:rsidRDefault="00150B0B" w:rsidP="00150B0B"/>
    <w:p w:rsidR="00BE22A4" w:rsidRPr="00150B0B" w:rsidRDefault="00BE22A4" w:rsidP="00BE22A4">
      <w:pPr>
        <w:pStyle w:val="BodyText"/>
        <w:rPr>
          <w:rFonts w:asciiTheme="minorHAnsi" w:hAnsiTheme="minorHAnsi" w:cs="Courier New"/>
        </w:rPr>
      </w:pPr>
      <w:r w:rsidRPr="00150B0B">
        <w:rPr>
          <w:rFonts w:asciiTheme="minorHAnsi" w:hAnsiTheme="minorHAnsi"/>
        </w:rPr>
        <w:t xml:space="preserve">If an application uses the JBoss Server, developers can perform login module configuration differently. Rather than creating a JAAS configuration file, simply use the JBoss </w:t>
      </w:r>
      <w:r w:rsidRPr="00150B0B">
        <w:rPr>
          <w:rStyle w:val="ComputerfilesChar4"/>
          <w:rFonts w:asciiTheme="minorHAnsi" w:hAnsiTheme="minorHAnsi"/>
          <w:sz w:val="24"/>
        </w:rPr>
        <w:t>login-config.xml</w:t>
      </w:r>
      <w:r w:rsidRPr="00150B0B">
        <w:rPr>
          <w:rFonts w:asciiTheme="minorHAnsi" w:hAnsiTheme="minorHAnsi" w:cs="Courier New"/>
        </w:rPr>
        <w:t xml:space="preserve"> </w:t>
      </w:r>
      <w:r w:rsidRPr="00150B0B">
        <w:rPr>
          <w:rFonts w:asciiTheme="minorHAnsi" w:hAnsiTheme="minorHAnsi"/>
        </w:rPr>
        <w:t xml:space="preserve">file which is located at </w:t>
      </w:r>
      <w:r w:rsidRPr="00150B0B">
        <w:rPr>
          <w:rStyle w:val="ComputerfilesChar4"/>
          <w:rFonts w:asciiTheme="minorHAnsi" w:hAnsiTheme="minorHAnsi"/>
          <w:sz w:val="24"/>
        </w:rPr>
        <w:t>{jboss-home}\server\{server-name}\conf\login-config.xml.</w:t>
      </w:r>
    </w:p>
    <w:p w:rsidR="00BE22A4" w:rsidRPr="00150B0B" w:rsidRDefault="00BE22A4" w:rsidP="00BE22A4">
      <w:pPr>
        <w:pStyle w:val="BodyText"/>
        <w:rPr>
          <w:rFonts w:asciiTheme="minorHAnsi" w:hAnsiTheme="minorHAnsi"/>
        </w:rPr>
      </w:pPr>
      <w:r w:rsidRPr="00150B0B">
        <w:rPr>
          <w:rFonts w:asciiTheme="minorHAnsi" w:hAnsiTheme="minorHAnsi"/>
        </w:rPr>
        <w:t xml:space="preserve">Shown in </w:t>
      </w:r>
      <w:fldSimple w:instr=" REF _Ref98226907 \h  \* MERGEFORMAT ">
        <w:r w:rsidR="003152FE" w:rsidRPr="00150B0B">
          <w:rPr>
            <w:rFonts w:asciiTheme="minorHAnsi" w:hAnsiTheme="minorHAnsi"/>
          </w:rPr>
          <w:t xml:space="preserve">Figure </w:t>
        </w:r>
        <w:r w:rsidR="003152FE">
          <w:rPr>
            <w:rFonts w:asciiTheme="minorHAnsi" w:hAnsiTheme="minorHAnsi"/>
            <w:noProof/>
          </w:rPr>
          <w:t>5.5</w:t>
        </w:r>
      </w:fldSimple>
      <w:r w:rsidRPr="00150B0B">
        <w:rPr>
          <w:rFonts w:asciiTheme="minorHAnsi" w:hAnsiTheme="minorHAnsi"/>
        </w:rPr>
        <w:t xml:space="preserve"> is the entry for the </w:t>
      </w:r>
      <w:r w:rsidRPr="00150B0B">
        <w:rPr>
          <w:rStyle w:val="ComputerfilesChar4"/>
          <w:rFonts w:asciiTheme="minorHAnsi" w:hAnsiTheme="minorHAnsi"/>
          <w:sz w:val="24"/>
        </w:rPr>
        <w:t>abcapp</w:t>
      </w:r>
      <w:r w:rsidRPr="00150B0B">
        <w:rPr>
          <w:rFonts w:asciiTheme="minorHAnsi" w:hAnsiTheme="minorHAnsi"/>
        </w:rPr>
        <w:t xml:space="preserve"> application:</w:t>
      </w:r>
    </w:p>
    <w:p w:rsidR="00BE22A4" w:rsidRPr="00150B0B" w:rsidRDefault="00E040EA" w:rsidP="00BE22A4">
      <w:pPr>
        <w:pStyle w:val="BodyText"/>
        <w:rPr>
          <w:rFonts w:asciiTheme="minorHAnsi" w:hAnsiTheme="minorHAnsi"/>
        </w:rPr>
      </w:pPr>
      <w:r>
        <w:rPr>
          <w:rFonts w:asciiTheme="minorHAnsi" w:hAnsiTheme="minorHAnsi"/>
        </w:rPr>
      </w:r>
      <w:r>
        <w:rPr>
          <w:rFonts w:asciiTheme="minorHAnsi" w:hAnsiTheme="minorHAnsi"/>
        </w:rPr>
        <w:pict>
          <v:group id="_x0000_s1096" editas="canvas" style="width:507.45pt;height:294.35pt;mso-position-horizontal-relative:char;mso-position-vertical-relative:line" coordorigin="2520,10861" coordsize="7807,4557">
            <o:lock v:ext="edit" aspectratio="t"/>
            <v:shape id="_x0000_s1097" type="#_x0000_t75" style="position:absolute;left:2520;top:10861;width:7807;height:4557" o:preferrelative="f">
              <v:fill o:detectmouseclick="t"/>
              <v:path o:extrusionok="t" o:connecttype="none"/>
              <o:lock v:ext="edit" text="t"/>
            </v:shape>
            <v:shape id="_x0000_s1098" type="#_x0000_t202" style="position:absolute;left:2520;top:10861;width:7726;height:4423">
              <v:textbox style="mso-next-textbox:#_x0000_s1098">
                <w:txbxContent>
                  <w:p w:rsidR="00D54780" w:rsidRDefault="00D54780" w:rsidP="00926A44">
                    <w:pPr>
                      <w:rPr>
                        <w:rFonts w:cs="Courier New"/>
                        <w:sz w:val="20"/>
                        <w:szCs w:val="20"/>
                        <w:highlight w:val="white"/>
                      </w:rPr>
                    </w:pPr>
                    <w:r w:rsidRPr="00926A44">
                      <w:rPr>
                        <w:rFonts w:cs="Courier New"/>
                        <w:sz w:val="20"/>
                        <w:szCs w:val="20"/>
                        <w:highlight w:val="white"/>
                      </w:rPr>
                      <w:t>&lt;appl</w:t>
                    </w:r>
                    <w:r>
                      <w:rPr>
                        <w:rFonts w:cs="Courier New"/>
                        <w:sz w:val="20"/>
                        <w:szCs w:val="20"/>
                        <w:highlight w:val="white"/>
                      </w:rPr>
                      <w:t>ication-policy name = "abcapp"&gt;</w:t>
                    </w:r>
                  </w:p>
                  <w:p w:rsidR="00D54780" w:rsidRPr="00926A44" w:rsidRDefault="00D54780" w:rsidP="00926A4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 xml:space="preserve"> &lt;authentication&gt;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&lt;login-module code = "gov.nih.nci.security.authentication.loginmodules.RDBMSLoginModule" flag = "required" &gt;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name="driver"&gt; oracle.jdbc.driver.OracleDriver&lt;/module-option&gt;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name="url"&gt;jdbc:oracle:thin:@</w:t>
                    </w:r>
                    <w:r>
                      <w:rPr>
                        <w:rFonts w:cs="Courier New"/>
                        <w:sz w:val="20"/>
                        <w:szCs w:val="20"/>
                        <w:highlight w:val="white"/>
                      </w:rPr>
                      <w:t>oracle_db_server</w:t>
                    </w:r>
                    <w:r w:rsidRPr="00926A44">
                      <w:rPr>
                        <w:rFonts w:cs="Courier New"/>
                        <w:sz w:val="20"/>
                        <w:szCs w:val="20"/>
                        <w:highlight w:val="white"/>
                      </w:rPr>
                      <w:t>:1521:</w:t>
                    </w:r>
                    <w:r>
                      <w:rPr>
                        <w:rFonts w:cs="Courier New"/>
                        <w:sz w:val="20"/>
                        <w:szCs w:val="20"/>
                        <w:highlight w:val="white"/>
                      </w:rPr>
                      <w:t>abcappdb</w:t>
                    </w:r>
                    <w:r w:rsidRPr="00926A44">
                      <w:rPr>
                        <w:rFonts w:cs="Courier New"/>
                        <w:sz w:val="20"/>
                        <w:szCs w:val="20"/>
                        <w:highlight w:val="white"/>
                      </w:rPr>
                      <w:t>&lt;/module-option&gt;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name="user"&gt;USERNAME&lt;/module-option&gt;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name="passwd"&gt;PASSWORD&lt;/module-option&gt;</w:t>
                    </w:r>
                  </w:p>
                  <w:p w:rsidR="00D54780"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&lt;module-option name="query"&gt;SELECT * FROM users WHERE username=? and password=?&lt;/module-option&gt;</w:t>
                    </w:r>
                  </w:p>
                  <w:p w:rsidR="00D54780" w:rsidRPr="00926A44" w:rsidRDefault="00D54780" w:rsidP="00BE22A4">
                    <w:pPr>
                      <w:rPr>
                        <w:rFonts w:cs="Courier New"/>
                        <w:sz w:val="20"/>
                        <w:szCs w:val="20"/>
                        <w:highlight w:val="white"/>
                      </w:rPr>
                    </w:pPr>
                    <w:r>
                      <w:rPr>
                        <w:rFonts w:ascii="Courier New" w:hAnsi="Courier New" w:cs="Courier New"/>
                        <w:sz w:val="16"/>
                        <w:szCs w:val="16"/>
                        <w:highlight w:val="white"/>
                      </w:rPr>
                      <w:t xml:space="preserve">     </w:t>
                    </w:r>
                    <w:r w:rsidRPr="00B1310C">
                      <w:rPr>
                        <w:rFonts w:cs="Courier New"/>
                        <w:sz w:val="20"/>
                        <w:szCs w:val="20"/>
                        <w:highlight w:val="white"/>
                      </w:rPr>
                      <w:t>&lt;module-option name="encrypt</w:t>
                    </w:r>
                    <w:r>
                      <w:rPr>
                        <w:rFonts w:cs="Courier New"/>
                        <w:sz w:val="20"/>
                        <w:szCs w:val="20"/>
                        <w:highlight w:val="white"/>
                      </w:rPr>
                      <w:t>ion-enable"&gt;YES&lt;/module-option&gt;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&lt;/login-module&gt;</w:t>
                    </w:r>
                  </w:p>
                  <w:p w:rsidR="00D54780" w:rsidRPr="00926A44" w:rsidRDefault="00D54780" w:rsidP="00BE22A4">
                    <w:pPr>
                      <w:rPr>
                        <w:rFonts w:cs="Courier New"/>
                        <w:sz w:val="20"/>
                        <w:szCs w:val="20"/>
                        <w:highlight w:val="white"/>
                      </w:rPr>
                    </w:pPr>
                    <w:r>
                      <w:rPr>
                        <w:rFonts w:cs="Courier New"/>
                        <w:sz w:val="20"/>
                        <w:szCs w:val="20"/>
                        <w:highlight w:val="white"/>
                      </w:rPr>
                      <w:t xml:space="preserve">  </w:t>
                    </w:r>
                    <w:r w:rsidRPr="00926A44">
                      <w:rPr>
                        <w:rFonts w:cs="Courier New"/>
                        <w:sz w:val="20"/>
                        <w:szCs w:val="20"/>
                        <w:highlight w:val="white"/>
                      </w:rPr>
                      <w:t>&lt;/authentication&gt;</w:t>
                    </w:r>
                  </w:p>
                  <w:p w:rsidR="00D54780" w:rsidRPr="00926A44" w:rsidRDefault="00D54780" w:rsidP="00BE22A4">
                    <w:pPr>
                      <w:rPr>
                        <w:rFonts w:cs="Courier New"/>
                        <w:sz w:val="20"/>
                        <w:szCs w:val="20"/>
                        <w:highlight w:val="white"/>
                      </w:rPr>
                    </w:pPr>
                    <w:r w:rsidRPr="00926A44">
                      <w:rPr>
                        <w:rFonts w:cs="Courier New"/>
                        <w:sz w:val="20"/>
                        <w:szCs w:val="20"/>
                        <w:highlight w:val="white"/>
                      </w:rPr>
                      <w:t>&lt;/application-policy&gt;</w:t>
                    </w:r>
                  </w:p>
                </w:txbxContent>
              </v:textbox>
            </v:shape>
            <w10:wrap type="none"/>
            <w10:anchorlock/>
          </v:group>
        </w:pict>
      </w:r>
    </w:p>
    <w:p w:rsidR="00BE22A4" w:rsidRPr="00150B0B" w:rsidRDefault="00BE22A4" w:rsidP="00BE22A4">
      <w:pPr>
        <w:pStyle w:val="Caption"/>
        <w:ind w:left="360"/>
        <w:rPr>
          <w:rFonts w:asciiTheme="minorHAnsi" w:hAnsiTheme="minorHAnsi"/>
          <w:sz w:val="24"/>
          <w:szCs w:val="24"/>
        </w:rPr>
      </w:pPr>
      <w:bookmarkStart w:id="836" w:name="_Ref98226907"/>
      <w:r w:rsidRPr="00150B0B">
        <w:rPr>
          <w:rFonts w:asciiTheme="minorHAnsi" w:hAnsiTheme="minorHAnsi"/>
          <w:sz w:val="24"/>
          <w:szCs w:val="24"/>
        </w:rPr>
        <w:t xml:space="preserve">Figure </w:t>
      </w:r>
      <w:r w:rsidR="008A274F">
        <w:rPr>
          <w:rFonts w:asciiTheme="minorHAnsi" w:hAnsiTheme="minorHAnsi"/>
          <w:sz w:val="24"/>
          <w:szCs w:val="24"/>
        </w:rPr>
        <w:t>5.5</w:t>
      </w:r>
      <w:bookmarkEnd w:id="836"/>
      <w:r w:rsidRPr="00150B0B">
        <w:rPr>
          <w:rFonts w:asciiTheme="minorHAnsi" w:hAnsiTheme="minorHAnsi"/>
          <w:sz w:val="24"/>
          <w:szCs w:val="24"/>
        </w:rPr>
        <w:t xml:space="preserve"> Example abcapp entry in login-config.xml</w:t>
      </w:r>
    </w:p>
    <w:p w:rsidR="00BE22A4" w:rsidRPr="00150B0B" w:rsidRDefault="00BE22A4" w:rsidP="00BE22A4">
      <w:pPr>
        <w:pStyle w:val="BodyText"/>
        <w:rPr>
          <w:rFonts w:asciiTheme="minorHAnsi" w:hAnsiTheme="minorHAnsi"/>
        </w:rPr>
      </w:pPr>
      <w:r w:rsidRPr="00150B0B">
        <w:rPr>
          <w:rFonts w:asciiTheme="minorHAnsi" w:hAnsiTheme="minorHAnsi"/>
        </w:rPr>
        <w:t>As shown in this example:</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application-policy</w:t>
      </w:r>
      <w:r w:rsidRPr="00150B0B">
        <w:rPr>
          <w:rFonts w:asciiTheme="minorHAnsi" w:hAnsiTheme="minorHAnsi"/>
        </w:rPr>
        <w:t xml:space="preserve"> specifies the application for which we are defining the authentication policy which is </w:t>
      </w:r>
      <w:r w:rsidRPr="00150B0B">
        <w:rPr>
          <w:rStyle w:val="ComputerfilesChar4"/>
          <w:rFonts w:asciiTheme="minorHAnsi" w:hAnsiTheme="minorHAnsi"/>
          <w:sz w:val="24"/>
        </w:rPr>
        <w:t>abcapp</w:t>
      </w:r>
      <w:r w:rsidRPr="00150B0B">
        <w:rPr>
          <w:rFonts w:asciiTheme="minorHAnsi" w:hAnsiTheme="minorHAnsi"/>
        </w:rPr>
        <w:t>.</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login-module is the LoginModule class which is to be used to perform the authentication task; in this case it is </w:t>
      </w:r>
      <w:r w:rsidRPr="00150B0B">
        <w:rPr>
          <w:rStyle w:val="ComputerfilesChar4"/>
          <w:rFonts w:asciiTheme="minorHAnsi" w:hAnsiTheme="minorHAnsi"/>
          <w:sz w:val="24"/>
        </w:rPr>
        <w:t>gov.nih.nci.security.authentication.loginmodules.RDBMSLoginModule</w:t>
      </w:r>
      <w:r w:rsidRPr="00150B0B">
        <w:rPr>
          <w:rFonts w:asciiTheme="minorHAnsi" w:hAnsiTheme="minorHAnsi"/>
        </w:rPr>
        <w:t xml:space="preserve"> </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flag</w:t>
      </w:r>
      <w:r w:rsidRPr="00150B0B">
        <w:rPr>
          <w:rFonts w:asciiTheme="minorHAnsi" w:hAnsiTheme="minorHAnsi"/>
        </w:rPr>
        <w:t xml:space="preserve"> provided is “</w:t>
      </w:r>
      <w:r w:rsidRPr="00150B0B">
        <w:rPr>
          <w:rStyle w:val="ComputerfilesChar4"/>
          <w:rFonts w:asciiTheme="minorHAnsi" w:hAnsiTheme="minorHAnsi"/>
          <w:sz w:val="24"/>
        </w:rPr>
        <w:t>required</w:t>
      </w:r>
      <w:r w:rsidRPr="00150B0B">
        <w:rPr>
          <w:rFonts w:asciiTheme="minorHAnsi" w:hAnsiTheme="minorHAnsi"/>
        </w:rPr>
        <w:t xml:space="preserve">”. </w:t>
      </w:r>
    </w:p>
    <w:p w:rsidR="00BE22A4" w:rsidRPr="00150B0B" w:rsidRDefault="00BE22A4" w:rsidP="004F6AD8">
      <w:pPr>
        <w:pStyle w:val="BodyText"/>
        <w:numPr>
          <w:ilvl w:val="0"/>
          <w:numId w:val="94"/>
        </w:numPr>
        <w:rPr>
          <w:rFonts w:asciiTheme="minorHAnsi" w:hAnsiTheme="minorHAnsi"/>
        </w:rPr>
      </w:pPr>
      <w:r w:rsidRPr="00150B0B">
        <w:rPr>
          <w:rFonts w:asciiTheme="minorHAnsi" w:hAnsiTheme="minorHAnsi"/>
        </w:rPr>
        <w:t xml:space="preserve">The </w:t>
      </w:r>
      <w:r w:rsidRPr="00150B0B">
        <w:rPr>
          <w:rStyle w:val="ComputerfilesChar4"/>
          <w:rFonts w:asciiTheme="minorHAnsi" w:hAnsiTheme="minorHAnsi"/>
          <w:sz w:val="24"/>
        </w:rPr>
        <w:t>module-options</w:t>
      </w:r>
      <w:r w:rsidRPr="00150B0B">
        <w:rPr>
          <w:rFonts w:asciiTheme="minorHAnsi" w:hAnsiTheme="minorHAnsi"/>
        </w:rPr>
        <w:t xml:space="preserve"> list down the parameters which are passed to the LoginModule to perform the authentication task. In this case they are:</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name="driver"&gt;oracle.jdbc.driver.OracleDriver&lt;/module-option&gt;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name="url"&gt;jdbc:oracle:thin:@cbiodb2-d.nci.nih.gov:1521:cbdev&lt;/module-option&gt;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name="user"&gt;USERNAME&lt;/module-option&gt;</w:t>
      </w:r>
    </w:p>
    <w:p w:rsidR="00BE22A4" w:rsidRPr="00150B0B" w:rsidRDefault="00BE22A4" w:rsidP="00BE22A4">
      <w:pPr>
        <w:pStyle w:val="Computerfiles"/>
        <w:ind w:left="1080"/>
        <w:rPr>
          <w:rFonts w:asciiTheme="minorHAnsi" w:hAnsiTheme="minorHAnsi"/>
          <w:sz w:val="24"/>
          <w:szCs w:val="24"/>
          <w:highlight w:val="white"/>
        </w:rPr>
      </w:pPr>
      <w:r w:rsidRPr="00150B0B">
        <w:rPr>
          <w:rFonts w:asciiTheme="minorHAnsi" w:hAnsiTheme="minorHAnsi"/>
          <w:sz w:val="24"/>
          <w:szCs w:val="24"/>
          <w:highlight w:val="white"/>
        </w:rPr>
        <w:t>&lt;module-option name="passwd"&gt;PASSWORD&lt;/module-option&gt;</w:t>
      </w:r>
    </w:p>
    <w:p w:rsidR="00926836" w:rsidRDefault="00BE22A4" w:rsidP="00FF7B88">
      <w:pPr>
        <w:ind w:left="720"/>
        <w:rPr>
          <w:sz w:val="24"/>
          <w:szCs w:val="24"/>
          <w:highlight w:val="white"/>
        </w:rPr>
      </w:pPr>
      <w:r w:rsidRPr="00150B0B">
        <w:rPr>
          <w:sz w:val="24"/>
          <w:szCs w:val="24"/>
          <w:highlight w:val="white"/>
        </w:rPr>
        <w:t xml:space="preserve">&lt;module-option name="query"&gt;SELECT * FROM users WHERE username=? </w:t>
      </w:r>
    </w:p>
    <w:p w:rsidR="00BE22A4" w:rsidRDefault="00BE22A4" w:rsidP="00926836">
      <w:pPr>
        <w:ind w:left="720" w:firstLine="720"/>
        <w:rPr>
          <w:sz w:val="24"/>
          <w:szCs w:val="24"/>
        </w:rPr>
      </w:pPr>
      <w:r w:rsidRPr="00150B0B">
        <w:rPr>
          <w:sz w:val="24"/>
          <w:szCs w:val="24"/>
          <w:highlight w:val="white"/>
        </w:rPr>
        <w:t>and password=?&lt;/module-option&gt;</w:t>
      </w:r>
    </w:p>
    <w:p w:rsidR="007C5161" w:rsidRDefault="007C5161" w:rsidP="007C5161">
      <w:pPr>
        <w:rPr>
          <w:sz w:val="24"/>
          <w:szCs w:val="24"/>
        </w:rPr>
      </w:pPr>
    </w:p>
    <w:p w:rsidR="007C5161" w:rsidRDefault="007C5161" w:rsidP="009B1C5A">
      <w:pPr>
        <w:pStyle w:val="Heading3"/>
        <w:rPr>
          <w:b w:val="0"/>
          <w:sz w:val="28"/>
          <w:szCs w:val="28"/>
        </w:rPr>
      </w:pPr>
      <w:bookmarkStart w:id="837" w:name="_Toc213472251"/>
      <w:r w:rsidRPr="007C5161">
        <w:rPr>
          <w:b w:val="0"/>
          <w:sz w:val="28"/>
          <w:szCs w:val="28"/>
        </w:rPr>
        <w:t>Enabling Encryption in the RDBMS Login Module</w:t>
      </w:r>
      <w:bookmarkEnd w:id="837"/>
    </w:p>
    <w:p w:rsidR="00B142F4" w:rsidRPr="00B142F4" w:rsidRDefault="00B142F4" w:rsidP="00B142F4"/>
    <w:p w:rsidR="00343635" w:rsidRPr="007118F7" w:rsidRDefault="00343635" w:rsidP="00343635">
      <w:pPr>
        <w:pStyle w:val="BodyText"/>
        <w:rPr>
          <w:rFonts w:asciiTheme="minorHAnsi" w:hAnsiTheme="minorHAnsi"/>
        </w:rPr>
      </w:pPr>
      <w:r w:rsidRPr="007118F7">
        <w:rPr>
          <w:rFonts w:asciiTheme="minorHAnsi" w:hAnsiTheme="minorHAnsi"/>
        </w:rPr>
        <w:lastRenderedPageBreak/>
        <w:t xml:space="preserve">Since CSM v3.2 the RDBMS Login Module is now enhanced to support encrypted passwords. </w:t>
      </w:r>
      <w:ins w:id="838" w:author=" " w:date="2008-10-31T17:01:00Z">
        <w:r w:rsidR="003252F7">
          <w:rPr>
            <w:rFonts w:asciiTheme="minorHAnsi" w:hAnsiTheme="minorHAnsi"/>
          </w:rPr>
          <w:t xml:space="preserve">Since v4.0, </w:t>
        </w:r>
      </w:ins>
      <w:r w:rsidRPr="007118F7">
        <w:rPr>
          <w:rFonts w:asciiTheme="minorHAnsi" w:hAnsiTheme="minorHAnsi"/>
        </w:rPr>
        <w:t>CSM</w:t>
      </w:r>
      <w:del w:id="839" w:author=" " w:date="2008-10-31T17:01:00Z">
        <w:r w:rsidRPr="007118F7" w:rsidDel="003252F7">
          <w:rPr>
            <w:rFonts w:asciiTheme="minorHAnsi" w:hAnsiTheme="minorHAnsi"/>
          </w:rPr>
          <w:delText xml:space="preserve"> 4.0</w:delText>
        </w:r>
      </w:del>
      <w:r w:rsidRPr="007118F7">
        <w:rPr>
          <w:rFonts w:asciiTheme="minorHAnsi" w:hAnsiTheme="minorHAnsi"/>
        </w:rPr>
        <w:t xml:space="preserve"> now by default encrypts passwords and stores them into the CSM database. Hence if an application is using the CSM’s User Table as credential provider then it needs to specify to the RDMBS Login Module to use encryption as shown </w:t>
      </w:r>
      <w:r w:rsidR="007C5161" w:rsidRPr="007118F7">
        <w:rPr>
          <w:rFonts w:asciiTheme="minorHAnsi" w:hAnsiTheme="minorHAnsi"/>
        </w:rPr>
        <w:t xml:space="preserve">Figure 5.5 </w:t>
      </w:r>
      <w:r w:rsidRPr="007118F7">
        <w:rPr>
          <w:rFonts w:asciiTheme="minorHAnsi" w:hAnsiTheme="minorHAnsi"/>
        </w:rPr>
        <w:t>in the JBoss login-config.xml entry</w:t>
      </w:r>
      <w:r w:rsidR="007C5161" w:rsidRPr="007118F7">
        <w:rPr>
          <w:rFonts w:asciiTheme="minorHAnsi" w:hAnsiTheme="minorHAnsi"/>
        </w:rPr>
        <w:t xml:space="preserve"> w</w:t>
      </w:r>
      <w:r w:rsidRPr="007118F7">
        <w:rPr>
          <w:rFonts w:asciiTheme="minorHAnsi" w:hAnsiTheme="minorHAnsi"/>
        </w:rPr>
        <w:t xml:space="preserve">here </w:t>
      </w:r>
    </w:p>
    <w:p w:rsidR="007C5161" w:rsidRPr="006724C6" w:rsidRDefault="007C5161" w:rsidP="007C5161">
      <w:pPr>
        <w:jc w:val="center"/>
        <w:rPr>
          <w:rFonts w:cs="Courier New"/>
          <w:sz w:val="20"/>
          <w:szCs w:val="20"/>
          <w:highlight w:val="white"/>
        </w:rPr>
      </w:pPr>
      <w:r w:rsidRPr="006724C6">
        <w:rPr>
          <w:rFonts w:cs="Courier New"/>
          <w:sz w:val="20"/>
          <w:szCs w:val="20"/>
          <w:highlight w:val="white"/>
        </w:rPr>
        <w:t>&lt;module-option name="encryption-enable"&gt;YES&lt;/module-option&gt;</w:t>
      </w:r>
    </w:p>
    <w:p w:rsidR="00343635" w:rsidRPr="007118F7" w:rsidRDefault="00343635" w:rsidP="00D91612">
      <w:pPr>
        <w:ind w:left="360"/>
        <w:rPr>
          <w:sz w:val="24"/>
          <w:szCs w:val="24"/>
        </w:rPr>
      </w:pPr>
      <w:r w:rsidRPr="007118F7">
        <w:rPr>
          <w:rStyle w:val="ComputerfilesChar4"/>
          <w:rFonts w:asciiTheme="minorHAnsi" w:hAnsiTheme="minorHAnsi"/>
          <w:sz w:val="24"/>
          <w:szCs w:val="24"/>
        </w:rPr>
        <w:t>Encryption-enable</w:t>
      </w:r>
      <w:r w:rsidRPr="007118F7">
        <w:rPr>
          <w:sz w:val="24"/>
          <w:szCs w:val="24"/>
        </w:rPr>
        <w:t xml:space="preserve"> option with a </w:t>
      </w:r>
      <w:r w:rsidRPr="007118F7">
        <w:rPr>
          <w:rStyle w:val="ComputerfilesChar4"/>
          <w:rFonts w:asciiTheme="minorHAnsi" w:hAnsiTheme="minorHAnsi"/>
          <w:sz w:val="24"/>
          <w:szCs w:val="24"/>
        </w:rPr>
        <w:t xml:space="preserve">YES </w:t>
      </w:r>
      <w:r w:rsidRPr="007118F7">
        <w:rPr>
          <w:sz w:val="24"/>
          <w:szCs w:val="24"/>
        </w:rPr>
        <w:t>value uses the default CSM encryption to encrypt the user entered password before verifying it against the CSM’s User Table.</w:t>
      </w:r>
    </w:p>
    <w:p w:rsidR="00CB69A5" w:rsidRDefault="00CB69A5" w:rsidP="00342704"/>
    <w:p w:rsidR="00342704" w:rsidRDefault="00CB69A5" w:rsidP="00342704">
      <w:pPr>
        <w:pStyle w:val="Heading2"/>
      </w:pPr>
      <w:bookmarkStart w:id="840" w:name="_Toc213472252"/>
      <w:r>
        <w:t>5.3.</w:t>
      </w:r>
      <w:r w:rsidR="00DD45B1">
        <w:t>2</w:t>
      </w:r>
      <w:r>
        <w:t>.4</w:t>
      </w:r>
      <w:r w:rsidR="00342704">
        <w:t xml:space="preserve"> LDAP Credential Provider properties and Login Module configuration</w:t>
      </w:r>
      <w:bookmarkEnd w:id="840"/>
    </w:p>
    <w:p w:rsidR="00CB69A5" w:rsidRDefault="00CB69A5" w:rsidP="00CB69A5"/>
    <w:p w:rsidR="00FC05E6" w:rsidRPr="00BD1289" w:rsidRDefault="00FC05E6" w:rsidP="00FC05E6">
      <w:pPr>
        <w:pStyle w:val="BodyText"/>
        <w:rPr>
          <w:rFonts w:asciiTheme="minorHAnsi" w:hAnsiTheme="minorHAnsi"/>
        </w:rPr>
      </w:pPr>
      <w:r w:rsidRPr="00BD1289">
        <w:rPr>
          <w:rFonts w:asciiTheme="minorHAnsi" w:hAnsiTheme="minorHAnsi"/>
        </w:rPr>
        <w:t>The</w:t>
      </w:r>
      <w:r w:rsidR="00A00E46">
        <w:rPr>
          <w:rFonts w:asciiTheme="minorHAnsi" w:hAnsiTheme="minorHAnsi"/>
        </w:rPr>
        <w:t xml:space="preserve"> CSM</w:t>
      </w:r>
      <w:r w:rsidRPr="00BD1289">
        <w:rPr>
          <w:rFonts w:asciiTheme="minorHAnsi" w:hAnsiTheme="minorHAnsi"/>
        </w:rPr>
        <w:t xml:space="preserve"> default implementation also provides an LDAP-based authentication module to be used by the client applications. In order to authenticate using the LDAP, developers must provide: </w:t>
      </w:r>
    </w:p>
    <w:p w:rsidR="00FC05E6" w:rsidRPr="00BD1289" w:rsidRDefault="00FC05E6" w:rsidP="004F6AD8">
      <w:pPr>
        <w:pStyle w:val="BodyText"/>
        <w:numPr>
          <w:ilvl w:val="0"/>
          <w:numId w:val="95"/>
        </w:numPr>
        <w:rPr>
          <w:rFonts w:asciiTheme="minorHAnsi" w:hAnsiTheme="minorHAnsi"/>
        </w:rPr>
      </w:pPr>
      <w:r w:rsidRPr="00BD1289">
        <w:rPr>
          <w:rFonts w:asciiTheme="minorHAnsi" w:hAnsiTheme="minorHAnsi"/>
        </w:rPr>
        <w:t xml:space="preserve">The details about the LDAP server </w:t>
      </w:r>
    </w:p>
    <w:p w:rsidR="00FC05E6" w:rsidRPr="00BD1289" w:rsidRDefault="00FC05E6" w:rsidP="004F6AD8">
      <w:pPr>
        <w:pStyle w:val="BodyText"/>
        <w:numPr>
          <w:ilvl w:val="0"/>
          <w:numId w:val="95"/>
        </w:numPr>
        <w:rPr>
          <w:rFonts w:asciiTheme="minorHAnsi" w:hAnsiTheme="minorHAnsi"/>
        </w:rPr>
      </w:pPr>
      <w:r w:rsidRPr="00BD1289">
        <w:rPr>
          <w:rFonts w:asciiTheme="minorHAnsi" w:hAnsiTheme="minorHAnsi"/>
        </w:rPr>
        <w:t>The label for the user ID Common Name (CN)  or User Identification (UID) in the LDAP server</w:t>
      </w:r>
    </w:p>
    <w:p w:rsidR="00FC05E6" w:rsidRPr="00BD1289" w:rsidRDefault="00FC05E6" w:rsidP="00FC05E6">
      <w:pPr>
        <w:pStyle w:val="BodyText"/>
        <w:rPr>
          <w:rFonts w:asciiTheme="minorHAnsi" w:hAnsiTheme="minorHAnsi"/>
        </w:rPr>
      </w:pPr>
    </w:p>
    <w:p w:rsidR="00FC05E6" w:rsidRPr="00BD1289" w:rsidRDefault="00FC05E6" w:rsidP="00FC05E6">
      <w:pPr>
        <w:pStyle w:val="BodyText"/>
        <w:rPr>
          <w:rFonts w:asciiTheme="minorHAnsi" w:hAnsiTheme="minorHAnsi"/>
        </w:rPr>
      </w:pPr>
      <w:r w:rsidRPr="00BD1289">
        <w:rPr>
          <w:rFonts w:asciiTheme="minorHAnsi" w:hAnsiTheme="minorHAnsi"/>
        </w:rPr>
        <w:t>The properties needed to establish a connection to the LDAP include:</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ldapHost</w:t>
      </w:r>
      <w:r w:rsidRPr="00BD1289">
        <w:rPr>
          <w:rFonts w:asciiTheme="minorHAnsi" w:hAnsiTheme="minorHAnsi"/>
        </w:rPr>
        <w:t xml:space="preserve"> – The URL of the actual LDAP server.</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ldapSearchableBase</w:t>
      </w:r>
      <w:r w:rsidRPr="00BD1289">
        <w:rPr>
          <w:rFonts w:asciiTheme="minorHAnsi" w:hAnsiTheme="minorHAnsi"/>
        </w:rPr>
        <w:t xml:space="preserve"> – The base of the LDAP tree from where the search should begin.</w:t>
      </w:r>
    </w:p>
    <w:p w:rsidR="00FC05E6" w:rsidRPr="00BD1289" w:rsidRDefault="00FC05E6" w:rsidP="004F6AD8">
      <w:pPr>
        <w:pStyle w:val="BodyText"/>
        <w:numPr>
          <w:ilvl w:val="0"/>
          <w:numId w:val="96"/>
        </w:numPr>
        <w:rPr>
          <w:rFonts w:asciiTheme="minorHAnsi" w:hAnsiTheme="minorHAnsi"/>
        </w:rPr>
      </w:pPr>
      <w:r w:rsidRPr="00BD1289">
        <w:rPr>
          <w:rFonts w:asciiTheme="minorHAnsi" w:hAnsiTheme="minorHAnsi"/>
          <w:b/>
        </w:rPr>
        <w:t>ldapUserIdLabel</w:t>
      </w:r>
      <w:r w:rsidRPr="00BD1289">
        <w:rPr>
          <w:rFonts w:asciiTheme="minorHAnsi" w:hAnsiTheme="minorHAnsi"/>
        </w:rPr>
        <w:t xml:space="preserve"> – The actual user id label used for the CN entry in LDAP.</w:t>
      </w:r>
    </w:p>
    <w:p w:rsidR="00FC05E6" w:rsidRPr="00BD1289" w:rsidRDefault="00FC05E6" w:rsidP="00FC05E6">
      <w:pPr>
        <w:pStyle w:val="BodyText"/>
        <w:rPr>
          <w:rFonts w:asciiTheme="minorHAnsi" w:hAnsiTheme="minorHAnsi"/>
        </w:rPr>
      </w:pPr>
    </w:p>
    <w:p w:rsidR="00FC05E6" w:rsidRPr="00BD1289" w:rsidRDefault="00FC05E6" w:rsidP="00FC05E6">
      <w:pPr>
        <w:pStyle w:val="BodyText"/>
        <w:rPr>
          <w:rFonts w:asciiTheme="minorHAnsi" w:hAnsiTheme="minorHAnsi"/>
        </w:rPr>
      </w:pPr>
      <w:r w:rsidRPr="00BD1289">
        <w:rPr>
          <w:rFonts w:asciiTheme="minorHAnsi" w:hAnsiTheme="minorHAnsi"/>
        </w:rPr>
        <w:t xml:space="preserve">For LDAP Credential Providers </w:t>
      </w:r>
      <w:r w:rsidR="003671F8">
        <w:rPr>
          <w:rFonts w:asciiTheme="minorHAnsi" w:hAnsiTheme="minorHAnsi"/>
        </w:rPr>
        <w:t>that don’</w:t>
      </w:r>
      <w:r w:rsidRPr="00BD1289">
        <w:rPr>
          <w:rFonts w:asciiTheme="minorHAnsi" w:hAnsiTheme="minorHAnsi"/>
        </w:rPr>
        <w:t xml:space="preserve">t allow anonymous binding to verify the user credentials, then in that case you </w:t>
      </w:r>
      <w:r w:rsidR="003671F8">
        <w:rPr>
          <w:rFonts w:asciiTheme="minorHAnsi" w:hAnsiTheme="minorHAnsi"/>
        </w:rPr>
        <w:t xml:space="preserve">will </w:t>
      </w:r>
      <w:r w:rsidRPr="00BD1289">
        <w:rPr>
          <w:rFonts w:asciiTheme="minorHAnsi" w:hAnsiTheme="minorHAnsi"/>
        </w:rPr>
        <w:t>need to provide the common admin user name and password as additional properties to the LDAP Login module configuration.</w:t>
      </w:r>
    </w:p>
    <w:p w:rsidR="00FC05E6" w:rsidRPr="00BD1289" w:rsidRDefault="00FC05E6" w:rsidP="004F6AD8">
      <w:pPr>
        <w:pStyle w:val="ListBulletCircle"/>
        <w:numPr>
          <w:ilvl w:val="0"/>
          <w:numId w:val="97"/>
        </w:numPr>
        <w:rPr>
          <w:rFonts w:asciiTheme="minorHAnsi" w:hAnsiTheme="minorHAnsi"/>
        </w:rPr>
      </w:pPr>
      <w:r w:rsidRPr="00BD1289">
        <w:rPr>
          <w:rFonts w:asciiTheme="minorHAnsi" w:hAnsiTheme="minorHAnsi"/>
          <w:b/>
        </w:rPr>
        <w:t>ldapAdminUserName</w:t>
      </w:r>
      <w:r w:rsidRPr="00BD1289">
        <w:rPr>
          <w:rFonts w:asciiTheme="minorHAnsi" w:hAnsiTheme="minorHAnsi"/>
        </w:rPr>
        <w:t xml:space="preserve"> – The fully qualified name of the common admin user or the look up which would be used to bind to the LDAP server to be able to verify individual user ids and password</w:t>
      </w:r>
    </w:p>
    <w:p w:rsidR="00FC05E6" w:rsidRPr="00BD1289" w:rsidRDefault="00FC05E6" w:rsidP="004F6AD8">
      <w:pPr>
        <w:pStyle w:val="ListBulletCircle"/>
        <w:numPr>
          <w:ilvl w:val="0"/>
          <w:numId w:val="97"/>
        </w:numPr>
        <w:rPr>
          <w:rFonts w:asciiTheme="minorHAnsi" w:hAnsiTheme="minorHAnsi"/>
        </w:rPr>
      </w:pPr>
      <w:r w:rsidRPr="00BD1289">
        <w:rPr>
          <w:rFonts w:asciiTheme="minorHAnsi" w:hAnsiTheme="minorHAnsi"/>
          <w:b/>
        </w:rPr>
        <w:t xml:space="preserve">ldapAdminPassword </w:t>
      </w:r>
      <w:r w:rsidRPr="00BD1289">
        <w:rPr>
          <w:rFonts w:asciiTheme="minorHAnsi" w:hAnsiTheme="minorHAnsi"/>
        </w:rPr>
        <w:t>– Password for the LDAP Admin User mentioned above.</w:t>
      </w:r>
    </w:p>
    <w:p w:rsidR="00FC05E6" w:rsidRDefault="00FC05E6" w:rsidP="00CB69A5"/>
    <w:p w:rsidR="00AF1B01" w:rsidRDefault="009A3125" w:rsidP="00181961">
      <w:pPr>
        <w:pStyle w:val="Heading3"/>
        <w:rPr>
          <w:b w:val="0"/>
          <w:sz w:val="28"/>
          <w:szCs w:val="28"/>
        </w:rPr>
      </w:pPr>
      <w:bookmarkStart w:id="841" w:name="_Toc213472253"/>
      <w:r>
        <w:rPr>
          <w:b w:val="0"/>
          <w:sz w:val="28"/>
          <w:szCs w:val="28"/>
        </w:rPr>
        <w:t>Configur</w:t>
      </w:r>
      <w:r w:rsidR="00C82F58">
        <w:rPr>
          <w:b w:val="0"/>
          <w:sz w:val="28"/>
          <w:szCs w:val="28"/>
        </w:rPr>
        <w:t>i</w:t>
      </w:r>
      <w:r>
        <w:rPr>
          <w:b w:val="0"/>
          <w:sz w:val="28"/>
          <w:szCs w:val="28"/>
        </w:rPr>
        <w:t>ng LDAP Login Module in JAAS</w:t>
      </w:r>
      <w:bookmarkEnd w:id="841"/>
    </w:p>
    <w:p w:rsidR="00C82F58" w:rsidRPr="00C82F58" w:rsidRDefault="00C82F58" w:rsidP="00C82F58"/>
    <w:p w:rsidR="00D85EAF" w:rsidRPr="009D7091" w:rsidRDefault="00D85EAF" w:rsidP="00D85EAF">
      <w:pPr>
        <w:pStyle w:val="BodyText"/>
        <w:rPr>
          <w:rFonts w:asciiTheme="minorHAnsi" w:hAnsiTheme="minorHAnsi"/>
        </w:rPr>
      </w:pPr>
      <w:r w:rsidRPr="009D7091">
        <w:rPr>
          <w:rFonts w:asciiTheme="minorHAnsi" w:hAnsiTheme="minorHAnsi"/>
        </w:rPr>
        <w:t xml:space="preserve">For </w:t>
      </w:r>
      <w:r w:rsidRPr="009D7091">
        <w:rPr>
          <w:rStyle w:val="ComputerfilesChar4"/>
          <w:rFonts w:asciiTheme="minorHAnsi" w:hAnsiTheme="minorHAnsi"/>
          <w:sz w:val="24"/>
        </w:rPr>
        <w:t>abcapp</w:t>
      </w:r>
      <w:r w:rsidRPr="009D7091">
        <w:rPr>
          <w:rFonts w:asciiTheme="minorHAnsi" w:hAnsiTheme="minorHAnsi"/>
        </w:rPr>
        <w:t xml:space="preserve">, which uses LDAPLoginModule, the JAAS config file entry is shown in </w:t>
      </w:r>
      <w:fldSimple w:instr=" REF _Ref98230672 \h  \* MERGEFORMAT ">
        <w:r w:rsidR="003152FE" w:rsidRPr="009D7091">
          <w:rPr>
            <w:rFonts w:asciiTheme="minorHAnsi" w:hAnsiTheme="minorHAnsi"/>
          </w:rPr>
          <w:t>Figure 5.6</w:t>
        </w:r>
      </w:fldSimple>
      <w:r w:rsidRPr="009D7091">
        <w:rPr>
          <w:rFonts w:asciiTheme="minorHAnsi" w:hAnsiTheme="minorHAnsi"/>
        </w:rPr>
        <w:t>.</w:t>
      </w:r>
    </w:p>
    <w:p w:rsidR="00D85EAF" w:rsidRPr="009D7091" w:rsidRDefault="00E040EA" w:rsidP="00D85EAF">
      <w:pPr>
        <w:autoSpaceDE w:val="0"/>
        <w:autoSpaceDN w:val="0"/>
        <w:rPr>
          <w:rFonts w:cs="Courier New"/>
          <w:sz w:val="24"/>
          <w:szCs w:val="24"/>
          <w:highlight w:val="white"/>
        </w:rPr>
      </w:pPr>
      <w:r>
        <w:rPr>
          <w:rFonts w:cs="Courier New"/>
          <w:sz w:val="24"/>
          <w:szCs w:val="24"/>
        </w:rPr>
      </w:r>
      <w:r>
        <w:rPr>
          <w:rFonts w:cs="Courier New"/>
          <w:sz w:val="24"/>
          <w:szCs w:val="24"/>
        </w:rPr>
        <w:pict>
          <v:group id="_x0000_s1108" editas="canvas" style="width:495pt;height:192.1pt;mso-position-horizontal-relative:char;mso-position-vertical-relative:line" coordorigin="1412,2778" coordsize="7616,2974">
            <o:lock v:ext="edit" aspectratio="t"/>
            <v:shape id="_x0000_s1109" type="#_x0000_t75" style="position:absolute;left:1412;top:2778;width:7616;height:2974" o:preferrelative="f">
              <v:fill o:detectmouseclick="t"/>
              <v:path o:extrusionok="t" o:connecttype="none"/>
              <o:lock v:ext="edit" text="t"/>
            </v:shape>
            <v:shape id="_x0000_s1110" type="#_x0000_t202" style="position:absolute;left:1689;top:2917;width:7203;height:2741">
              <v:textbox style="mso-next-textbox:#_x0000_s1110">
                <w:txbxContent>
                  <w:p w:rsidR="00D54780" w:rsidRPr="00850A69" w:rsidRDefault="00D54780" w:rsidP="00D85EAF">
                    <w:pPr>
                      <w:autoSpaceDE w:val="0"/>
                      <w:autoSpaceDN w:val="0"/>
                      <w:rPr>
                        <w:rFonts w:cs="Courier New"/>
                        <w:sz w:val="20"/>
                        <w:szCs w:val="20"/>
                      </w:rPr>
                    </w:pPr>
                    <w:r w:rsidRPr="00850A69">
                      <w:rPr>
                        <w:rFonts w:cs="Courier New"/>
                        <w:sz w:val="20"/>
                        <w:szCs w:val="20"/>
                        <w:highlight w:val="white"/>
                      </w:rPr>
                      <w:t>abcapp</w:t>
                    </w:r>
                  </w:p>
                  <w:p w:rsidR="00D54780" w:rsidRPr="00850A69" w:rsidRDefault="00D54780" w:rsidP="00D85EAF">
                    <w:pPr>
                      <w:autoSpaceDE w:val="0"/>
                      <w:autoSpaceDN w:val="0"/>
                      <w:rPr>
                        <w:rFonts w:cs="Courier New"/>
                        <w:sz w:val="20"/>
                        <w:szCs w:val="20"/>
                      </w:rPr>
                    </w:pPr>
                    <w:r w:rsidRPr="00850A69">
                      <w:rPr>
                        <w:rFonts w:cs="Courier New"/>
                        <w:sz w:val="20"/>
                        <w:szCs w:val="20"/>
                        <w:highlight w:val="white"/>
                      </w:rPr>
                      <w:t>{</w:t>
                    </w:r>
                  </w:p>
                  <w:p w:rsidR="00D54780" w:rsidRPr="00850A69" w:rsidRDefault="00D54780" w:rsidP="00D85EAF">
                    <w:pPr>
                      <w:autoSpaceDE w:val="0"/>
                      <w:autoSpaceDN w:val="0"/>
                      <w:ind w:left="480"/>
                      <w:rPr>
                        <w:rFonts w:cs="Courier New"/>
                        <w:sz w:val="20"/>
                        <w:szCs w:val="20"/>
                        <w:highlight w:val="white"/>
                      </w:rPr>
                    </w:pPr>
                    <w:r w:rsidRPr="00850A69">
                      <w:rPr>
                        <w:rFonts w:cs="Courier New"/>
                        <w:sz w:val="20"/>
                        <w:szCs w:val="20"/>
                        <w:highlight w:val="white"/>
                      </w:rPr>
                      <w:t xml:space="preserve">gov.nih.nci.security.authentication.loginmodules.LDAPLoginModule Required </w:t>
                    </w:r>
                  </w:p>
                  <w:p w:rsidR="00D54780" w:rsidRPr="00850A69" w:rsidRDefault="00D54780" w:rsidP="00D85EAF">
                    <w:pPr>
                      <w:autoSpaceDE w:val="0"/>
                      <w:autoSpaceDN w:val="0"/>
                      <w:ind w:left="480"/>
                      <w:rPr>
                        <w:rFonts w:cs="Courier New"/>
                        <w:sz w:val="20"/>
                        <w:szCs w:val="20"/>
                      </w:rPr>
                    </w:pPr>
                    <w:r w:rsidRPr="00850A69">
                      <w:rPr>
                        <w:rFonts w:cs="Courier New"/>
                        <w:sz w:val="20"/>
                        <w:szCs w:val="20"/>
                        <w:highlight w:val="white"/>
                      </w:rPr>
                      <w:t>ldapHost=</w:t>
                    </w:r>
                    <w:r w:rsidRPr="00850A69">
                      <w:rPr>
                        <w:sz w:val="20"/>
                        <w:szCs w:val="20"/>
                      </w:rPr>
                      <w:t xml:space="preserve"> “</w:t>
                    </w:r>
                    <w:r w:rsidRPr="00850A69">
                      <w:rPr>
                        <w:rFonts w:cs="Courier New"/>
                        <w:sz w:val="20"/>
                        <w:szCs w:val="20"/>
                      </w:rPr>
                      <w:t>ldaps://ncids2b.nci.nih.gov:636”</w:t>
                    </w:r>
                  </w:p>
                  <w:p w:rsidR="00D54780" w:rsidRPr="00850A69" w:rsidRDefault="00D54780" w:rsidP="00D85EAF">
                    <w:pPr>
                      <w:autoSpaceDE w:val="0"/>
                      <w:autoSpaceDN w:val="0"/>
                      <w:ind w:left="480"/>
                      <w:rPr>
                        <w:rFonts w:cs="Courier New"/>
                        <w:sz w:val="20"/>
                        <w:szCs w:val="20"/>
                      </w:rPr>
                    </w:pPr>
                    <w:r w:rsidRPr="00850A69">
                      <w:rPr>
                        <w:rFonts w:cs="Courier New"/>
                        <w:sz w:val="20"/>
                        <w:szCs w:val="20"/>
                      </w:rPr>
                      <w:t>ldapSearchableBase=</w:t>
                    </w:r>
                    <w:r w:rsidRPr="00850A69">
                      <w:rPr>
                        <w:sz w:val="20"/>
                        <w:szCs w:val="20"/>
                      </w:rPr>
                      <w:t xml:space="preserve"> “</w:t>
                    </w:r>
                    <w:r w:rsidRPr="00850A69">
                      <w:rPr>
                        <w:rFonts w:cs="Courier New"/>
                        <w:sz w:val="20"/>
                        <w:szCs w:val="20"/>
                      </w:rPr>
                      <w:t>ou=nci,o=nih”</w:t>
                    </w:r>
                  </w:p>
                  <w:p w:rsidR="00D54780" w:rsidRPr="00850A69" w:rsidRDefault="00D54780" w:rsidP="00D85EAF">
                    <w:pPr>
                      <w:autoSpaceDE w:val="0"/>
                      <w:autoSpaceDN w:val="0"/>
                      <w:ind w:left="480"/>
                      <w:rPr>
                        <w:rFonts w:cs="Courier New"/>
                        <w:sz w:val="20"/>
                        <w:szCs w:val="20"/>
                        <w:highlight w:val="white"/>
                      </w:rPr>
                    </w:pPr>
                    <w:r w:rsidRPr="00850A69">
                      <w:rPr>
                        <w:rFonts w:cs="Courier New"/>
                        <w:sz w:val="20"/>
                        <w:szCs w:val="20"/>
                      </w:rPr>
                      <w:t>ldapUserIdLabel=”cn”;</w:t>
                    </w:r>
                  </w:p>
                  <w:p w:rsidR="00D54780" w:rsidRPr="00850A69" w:rsidRDefault="00D54780" w:rsidP="00D85EAF">
                    <w:pPr>
                      <w:rPr>
                        <w:rFonts w:cs="Courier New"/>
                        <w:sz w:val="20"/>
                        <w:szCs w:val="20"/>
                      </w:rPr>
                    </w:pPr>
                    <w:r w:rsidRPr="00850A69">
                      <w:rPr>
                        <w:rFonts w:cs="Courier New"/>
                        <w:sz w:val="20"/>
                        <w:szCs w:val="20"/>
                        <w:highlight w:val="white"/>
                      </w:rPr>
                      <w:t>}</w:t>
                    </w:r>
                    <w:r w:rsidRPr="00850A69">
                      <w:rPr>
                        <w:rFonts w:cs="Courier New"/>
                        <w:sz w:val="20"/>
                        <w:szCs w:val="20"/>
                      </w:rPr>
                      <w:t>;</w:t>
                    </w:r>
                  </w:p>
                  <w:p w:rsidR="00D54780" w:rsidRDefault="00D54780" w:rsidP="00D85EAF"/>
                </w:txbxContent>
              </v:textbox>
            </v:shape>
            <w10:wrap type="none"/>
            <w10:anchorlock/>
          </v:group>
        </w:pict>
      </w:r>
    </w:p>
    <w:p w:rsidR="00D85EAF" w:rsidRPr="009D7091" w:rsidRDefault="00D85EAF" w:rsidP="00D85EAF">
      <w:pPr>
        <w:pStyle w:val="Caption"/>
        <w:ind w:left="360"/>
        <w:rPr>
          <w:rFonts w:asciiTheme="minorHAnsi" w:hAnsiTheme="minorHAnsi" w:cs="Courier New"/>
          <w:sz w:val="24"/>
          <w:szCs w:val="24"/>
          <w:highlight w:val="white"/>
        </w:rPr>
      </w:pPr>
      <w:bookmarkStart w:id="842" w:name="_Ref98230672"/>
      <w:r w:rsidRPr="009D7091">
        <w:rPr>
          <w:rFonts w:asciiTheme="minorHAnsi" w:hAnsiTheme="minorHAnsi"/>
          <w:sz w:val="24"/>
          <w:szCs w:val="24"/>
        </w:rPr>
        <w:t>Figure 5.6</w:t>
      </w:r>
      <w:bookmarkEnd w:id="842"/>
      <w:r w:rsidRPr="009D7091">
        <w:rPr>
          <w:rFonts w:asciiTheme="minorHAnsi" w:hAnsiTheme="minorHAnsi"/>
          <w:sz w:val="24"/>
          <w:szCs w:val="24"/>
        </w:rPr>
        <w:t xml:space="preserve"> Example JAAS configuration file entry</w:t>
      </w:r>
    </w:p>
    <w:p w:rsidR="008078B7" w:rsidRPr="009D7091" w:rsidRDefault="00D85EAF" w:rsidP="008078B7">
      <w:pPr>
        <w:pStyle w:val="BodyText"/>
        <w:rPr>
          <w:rFonts w:asciiTheme="minorHAnsi" w:hAnsiTheme="minorHAnsi"/>
        </w:rPr>
      </w:pPr>
      <w:r w:rsidRPr="009D7091">
        <w:rPr>
          <w:rFonts w:asciiTheme="minorHAnsi" w:hAnsiTheme="minorHAnsi"/>
        </w:rPr>
        <w:t xml:space="preserve">As shown in </w:t>
      </w:r>
      <w:fldSimple w:instr=" REF _Ref98230672 \h  \* MERGEFORMAT ">
        <w:r w:rsidR="003152FE" w:rsidRPr="009D7091">
          <w:rPr>
            <w:rFonts w:asciiTheme="minorHAnsi" w:hAnsiTheme="minorHAnsi"/>
          </w:rPr>
          <w:t>Figure 5.6</w:t>
        </w:r>
      </w:fldSimple>
      <w:r w:rsidRPr="009D7091">
        <w:rPr>
          <w:rFonts w:asciiTheme="minorHAnsi" w:hAnsiTheme="minorHAnsi"/>
        </w:rPr>
        <w:t>:</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application is </w:t>
      </w:r>
      <w:r w:rsidRPr="009D7091">
        <w:rPr>
          <w:rStyle w:val="ComputerfilesChar4"/>
          <w:rFonts w:asciiTheme="minorHAnsi" w:hAnsiTheme="minorHAnsi"/>
          <w:sz w:val="24"/>
        </w:rPr>
        <w:t>abcapp</w:t>
      </w:r>
      <w:r w:rsidRPr="009D7091">
        <w:rPr>
          <w:rFonts w:asciiTheme="minorHAnsi" w:hAnsiTheme="minorHAnsi"/>
        </w:rPr>
        <w:t xml:space="preserve">. </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ModuleClass is </w:t>
      </w:r>
      <w:r w:rsidRPr="009D7091">
        <w:rPr>
          <w:rStyle w:val="ComputerfilesChar4"/>
          <w:rFonts w:asciiTheme="minorHAnsi" w:hAnsiTheme="minorHAnsi"/>
          <w:sz w:val="24"/>
        </w:rPr>
        <w:t>gov.nih.nci.security.authentication.loginmodules.LDAPLoginModule</w:t>
      </w:r>
      <w:r w:rsidRPr="009D7091">
        <w:rPr>
          <w:rFonts w:asciiTheme="minorHAnsi" w:hAnsiTheme="minorHAnsi"/>
        </w:rPr>
        <w:t xml:space="preserve">. </w:t>
      </w:r>
    </w:p>
    <w:p w:rsidR="008078B7" w:rsidRPr="009D7091" w:rsidRDefault="00D85EAF" w:rsidP="004F6AD8">
      <w:pPr>
        <w:pStyle w:val="BodyText"/>
        <w:numPr>
          <w:ilvl w:val="0"/>
          <w:numId w:val="98"/>
        </w:numPr>
        <w:rPr>
          <w:rFonts w:asciiTheme="minorHAnsi" w:hAnsiTheme="minorHAnsi"/>
        </w:rPr>
      </w:pPr>
      <w:r w:rsidRPr="009D7091">
        <w:rPr>
          <w:rFonts w:asciiTheme="minorHAnsi" w:hAnsiTheme="minorHAnsi"/>
        </w:rPr>
        <w:t xml:space="preserve">The </w:t>
      </w:r>
      <w:r w:rsidRPr="009D7091">
        <w:rPr>
          <w:rStyle w:val="ComputerfilesChar4"/>
          <w:rFonts w:asciiTheme="minorHAnsi" w:hAnsiTheme="minorHAnsi"/>
          <w:sz w:val="24"/>
        </w:rPr>
        <w:t>Required</w:t>
      </w:r>
      <w:r w:rsidRPr="009D7091">
        <w:rPr>
          <w:rFonts w:asciiTheme="minorHAnsi" w:hAnsiTheme="minorHAnsi"/>
        </w:rPr>
        <w:t xml:space="preserve"> flag indicates that authentication using this credential source is a must for overall authentication to be successful. </w:t>
      </w:r>
    </w:p>
    <w:p w:rsidR="00D85EAF" w:rsidRPr="009D7091" w:rsidRDefault="00D85EAF" w:rsidP="004F6AD8">
      <w:pPr>
        <w:pStyle w:val="BodyText"/>
        <w:numPr>
          <w:ilvl w:val="0"/>
          <w:numId w:val="98"/>
        </w:numPr>
        <w:rPr>
          <w:rFonts w:asciiTheme="minorHAnsi" w:hAnsiTheme="minorHAnsi"/>
        </w:rPr>
      </w:pPr>
      <w:r w:rsidRPr="009D7091">
        <w:rPr>
          <w:rFonts w:asciiTheme="minorHAnsi" w:hAnsiTheme="minorHAnsi"/>
        </w:rPr>
        <w:t>The LDAP details are passed:</w:t>
      </w:r>
    </w:p>
    <w:p w:rsidR="00D85EAF" w:rsidRPr="009D7091" w:rsidRDefault="00D85EAF" w:rsidP="00D85EAF">
      <w:pPr>
        <w:pStyle w:val="Computerfiles"/>
        <w:rPr>
          <w:rFonts w:asciiTheme="minorHAnsi" w:hAnsiTheme="minorHAnsi"/>
          <w:sz w:val="24"/>
          <w:szCs w:val="24"/>
          <w:highlight w:val="white"/>
        </w:rPr>
      </w:pPr>
      <w:r w:rsidRPr="009D7091">
        <w:rPr>
          <w:rFonts w:asciiTheme="minorHAnsi" w:hAnsiTheme="minorHAnsi"/>
          <w:sz w:val="24"/>
          <w:szCs w:val="24"/>
        </w:rPr>
        <w:t xml:space="preserve"> </w:t>
      </w:r>
      <w:r w:rsidRPr="009D7091">
        <w:rPr>
          <w:rFonts w:asciiTheme="minorHAnsi" w:hAnsiTheme="minorHAnsi"/>
          <w:sz w:val="24"/>
          <w:szCs w:val="24"/>
        </w:rPr>
        <w:tab/>
      </w:r>
      <w:r w:rsidRPr="009D7091">
        <w:rPr>
          <w:rFonts w:asciiTheme="minorHAnsi" w:hAnsiTheme="minorHAnsi"/>
          <w:sz w:val="24"/>
          <w:szCs w:val="24"/>
          <w:highlight w:val="white"/>
        </w:rPr>
        <w:t>ldapHost="</w:t>
      </w:r>
      <w:r w:rsidRPr="009D7091">
        <w:rPr>
          <w:rFonts w:asciiTheme="minorHAnsi" w:hAnsiTheme="minorHAnsi"/>
          <w:sz w:val="24"/>
          <w:szCs w:val="24"/>
        </w:rPr>
        <w:t>ldaps://ncids2b.nci.nih.gov:636</w:t>
      </w:r>
      <w:r w:rsidRPr="009D7091">
        <w:rPr>
          <w:rFonts w:asciiTheme="minorHAnsi" w:hAnsiTheme="minorHAnsi"/>
          <w:sz w:val="24"/>
          <w:szCs w:val="24"/>
          <w:highlight w:val="white"/>
        </w:rPr>
        <w:t>"</w:t>
      </w:r>
    </w:p>
    <w:p w:rsidR="00D85EAF" w:rsidRPr="009D7091" w:rsidRDefault="00D85EAF" w:rsidP="00D85EAF">
      <w:pPr>
        <w:pStyle w:val="Computerfiles"/>
        <w:rPr>
          <w:rFonts w:asciiTheme="minorHAnsi" w:hAnsiTheme="minorHAnsi"/>
          <w:sz w:val="24"/>
          <w:szCs w:val="24"/>
          <w:lang w:val="fr-FR"/>
        </w:rPr>
      </w:pPr>
      <w:r w:rsidRPr="009D7091">
        <w:rPr>
          <w:rFonts w:asciiTheme="minorHAnsi" w:hAnsiTheme="minorHAnsi"/>
          <w:sz w:val="24"/>
          <w:szCs w:val="24"/>
          <w:highlight w:val="white"/>
        </w:rPr>
        <w:t xml:space="preserve"> </w:t>
      </w:r>
      <w:r w:rsidRPr="009D7091">
        <w:rPr>
          <w:rFonts w:asciiTheme="minorHAnsi" w:hAnsiTheme="minorHAnsi"/>
          <w:sz w:val="24"/>
          <w:szCs w:val="24"/>
        </w:rPr>
        <w:tab/>
      </w:r>
      <w:r w:rsidRPr="009D7091">
        <w:rPr>
          <w:rFonts w:asciiTheme="minorHAnsi" w:hAnsiTheme="minorHAnsi"/>
          <w:sz w:val="24"/>
          <w:szCs w:val="24"/>
          <w:lang w:val="fr-FR"/>
        </w:rPr>
        <w:t>ldapSearchableBase= “ou=nci,o=nih”</w:t>
      </w:r>
    </w:p>
    <w:p w:rsidR="00D85EAF" w:rsidRPr="009D7091" w:rsidRDefault="00D85EAF" w:rsidP="00D85EAF">
      <w:pPr>
        <w:pStyle w:val="Computerfiles"/>
        <w:ind w:firstLine="0"/>
        <w:rPr>
          <w:rFonts w:asciiTheme="minorHAnsi" w:hAnsiTheme="minorHAnsi"/>
          <w:sz w:val="24"/>
          <w:szCs w:val="24"/>
          <w:highlight w:val="white"/>
        </w:rPr>
      </w:pPr>
      <w:r w:rsidRPr="009D7091">
        <w:rPr>
          <w:rFonts w:asciiTheme="minorHAnsi" w:hAnsiTheme="minorHAnsi"/>
          <w:sz w:val="24"/>
          <w:szCs w:val="24"/>
        </w:rPr>
        <w:t>ldapUserIdLabel=”cn”</w:t>
      </w:r>
    </w:p>
    <w:p w:rsidR="009D7091" w:rsidRPr="009D7091" w:rsidRDefault="009D7091" w:rsidP="00D85EAF">
      <w:pPr>
        <w:pStyle w:val="BodyText"/>
        <w:rPr>
          <w:rFonts w:asciiTheme="minorHAnsi" w:hAnsiTheme="minorHAnsi"/>
          <w:b/>
        </w:rPr>
      </w:pPr>
    </w:p>
    <w:p w:rsidR="00A05DA9" w:rsidRPr="009D7091" w:rsidRDefault="00D85EAF" w:rsidP="00D85EAF">
      <w:pPr>
        <w:pStyle w:val="BodyText"/>
        <w:rPr>
          <w:rFonts w:asciiTheme="minorHAnsi" w:hAnsiTheme="minorHAnsi"/>
        </w:rPr>
      </w:pPr>
      <w:r w:rsidRPr="009D7091">
        <w:rPr>
          <w:rFonts w:asciiTheme="minorHAnsi" w:hAnsiTheme="minorHAnsi"/>
        </w:rPr>
        <w:t xml:space="preserve">Since </w:t>
      </w:r>
      <w:r w:rsidRPr="009D7091">
        <w:rPr>
          <w:rStyle w:val="ComputerfilesChar4"/>
          <w:rFonts w:asciiTheme="minorHAnsi" w:hAnsiTheme="minorHAnsi"/>
          <w:sz w:val="24"/>
        </w:rPr>
        <w:t>abcapp</w:t>
      </w:r>
      <w:r w:rsidRPr="009D7091">
        <w:rPr>
          <w:rFonts w:asciiTheme="minorHAnsi" w:hAnsiTheme="minorHAnsi"/>
        </w:rPr>
        <w:t xml:space="preserve"> has only one credential provider, only one corresponding entry was made in the configuration file. If the application uses multiple credential providers then the LoginModules can be stacked. A single configuration file can contain entries for multiple applications.</w:t>
      </w:r>
    </w:p>
    <w:p w:rsidR="00572930" w:rsidRDefault="00572930" w:rsidP="00572930">
      <w:pPr>
        <w:pStyle w:val="Heading3"/>
        <w:rPr>
          <w:b w:val="0"/>
          <w:sz w:val="28"/>
          <w:szCs w:val="28"/>
        </w:rPr>
      </w:pPr>
      <w:bookmarkStart w:id="843" w:name="_Toc213472254"/>
      <w:r>
        <w:rPr>
          <w:b w:val="0"/>
          <w:sz w:val="28"/>
          <w:szCs w:val="28"/>
        </w:rPr>
        <w:t>Configuring LDAP Login Module in JBoss</w:t>
      </w:r>
      <w:bookmarkEnd w:id="843"/>
    </w:p>
    <w:p w:rsidR="0037259C" w:rsidRPr="003E3104" w:rsidRDefault="0037259C" w:rsidP="0037259C">
      <w:pPr>
        <w:pStyle w:val="BodyText"/>
        <w:rPr>
          <w:rFonts w:asciiTheme="minorHAnsi" w:hAnsiTheme="minorHAnsi" w:cs="Courier New"/>
        </w:rPr>
      </w:pPr>
      <w:r w:rsidRPr="003E3104">
        <w:rPr>
          <w:rFonts w:asciiTheme="minorHAnsi" w:hAnsiTheme="minorHAnsi"/>
        </w:rPr>
        <w:t xml:space="preserve">If an application uses the JBoss Server, developers can perform login module configuration differently. Rather than creating a JAAS configuration file, simply use the JBoss </w:t>
      </w:r>
      <w:r w:rsidRPr="003E3104">
        <w:rPr>
          <w:rStyle w:val="ComputerfilesChar4"/>
          <w:rFonts w:asciiTheme="minorHAnsi" w:hAnsiTheme="minorHAnsi"/>
          <w:sz w:val="24"/>
        </w:rPr>
        <w:t>login-config.xml</w:t>
      </w:r>
      <w:r w:rsidRPr="003E3104">
        <w:rPr>
          <w:rFonts w:asciiTheme="minorHAnsi" w:hAnsiTheme="minorHAnsi" w:cs="Courier New"/>
        </w:rPr>
        <w:t xml:space="preserve"> </w:t>
      </w:r>
      <w:r w:rsidRPr="003E3104">
        <w:rPr>
          <w:rFonts w:asciiTheme="minorHAnsi" w:hAnsiTheme="minorHAnsi"/>
        </w:rPr>
        <w:t xml:space="preserve">file which is located at </w:t>
      </w:r>
      <w:r w:rsidRPr="003E3104">
        <w:rPr>
          <w:rStyle w:val="ComputerfilesChar4"/>
          <w:rFonts w:asciiTheme="minorHAnsi" w:hAnsiTheme="minorHAnsi"/>
          <w:sz w:val="24"/>
        </w:rPr>
        <w:t>{jboss-home}\server\{server-name}\conf\login-config.xml.</w:t>
      </w:r>
    </w:p>
    <w:p w:rsidR="0037259C" w:rsidRPr="003E3104" w:rsidRDefault="0037259C" w:rsidP="0037259C">
      <w:pPr>
        <w:pStyle w:val="BodyText"/>
        <w:rPr>
          <w:rFonts w:asciiTheme="minorHAnsi" w:hAnsiTheme="minorHAnsi"/>
        </w:rPr>
      </w:pPr>
      <w:r w:rsidRPr="003E3104">
        <w:rPr>
          <w:rFonts w:asciiTheme="minorHAnsi" w:hAnsiTheme="minorHAnsi"/>
        </w:rPr>
        <w:t xml:space="preserve">Shown in </w:t>
      </w:r>
      <w:fldSimple w:instr=" REF _Ref98231503 \h  \* MERGEFORMAT ">
        <w:r w:rsidR="003152FE" w:rsidRPr="003E3104">
          <w:rPr>
            <w:rFonts w:asciiTheme="minorHAnsi" w:hAnsiTheme="minorHAnsi"/>
          </w:rPr>
          <w:t>Figure 5.7</w:t>
        </w:r>
      </w:fldSimple>
      <w:r w:rsidRPr="003E3104">
        <w:rPr>
          <w:rFonts w:asciiTheme="minorHAnsi" w:hAnsiTheme="minorHAnsi"/>
        </w:rPr>
        <w:t xml:space="preserve"> is the entry for the </w:t>
      </w:r>
      <w:r w:rsidRPr="003E3104">
        <w:rPr>
          <w:rStyle w:val="ComputerfilesChar4"/>
          <w:rFonts w:asciiTheme="minorHAnsi" w:hAnsiTheme="minorHAnsi"/>
          <w:sz w:val="24"/>
        </w:rPr>
        <w:t>abcapp</w:t>
      </w:r>
      <w:r w:rsidRPr="003E3104">
        <w:rPr>
          <w:rFonts w:asciiTheme="minorHAnsi" w:hAnsiTheme="minorHAnsi"/>
        </w:rPr>
        <w:t xml:space="preserve"> application:</w:t>
      </w:r>
    </w:p>
    <w:p w:rsidR="0037259C" w:rsidRPr="003E3104" w:rsidRDefault="00E040EA" w:rsidP="0037259C">
      <w:pPr>
        <w:pStyle w:val="BodyText"/>
        <w:rPr>
          <w:rFonts w:asciiTheme="minorHAnsi" w:hAnsiTheme="minorHAnsi"/>
        </w:rPr>
      </w:pPr>
      <w:r>
        <w:rPr>
          <w:rFonts w:asciiTheme="minorHAnsi" w:hAnsiTheme="minorHAnsi"/>
        </w:rPr>
      </w:r>
      <w:r>
        <w:rPr>
          <w:rFonts w:asciiTheme="minorHAnsi" w:hAnsiTheme="minorHAnsi"/>
        </w:rPr>
        <w:pict>
          <v:group id="_x0000_s1114" editas="canvas" style="width:510.95pt;height:226.85pt;mso-position-horizontal-relative:char;mso-position-vertical-relative:line" coordorigin="2520,10861" coordsize="7861,3513">
            <o:lock v:ext="edit" aspectratio="t"/>
            <v:shape id="_x0000_s1115" type="#_x0000_t75" style="position:absolute;left:2520;top:10861;width:7861;height:3513" o:preferrelative="f">
              <v:fill o:detectmouseclick="t"/>
              <v:path o:extrusionok="t" o:connecttype="none"/>
              <o:lock v:ext="edit" text="t"/>
            </v:shape>
            <v:shape id="_x0000_s1116" type="#_x0000_t202" style="position:absolute;left:2520;top:10861;width:7585;height:3430">
              <v:textbox style="mso-next-textbox:#_x0000_s1116">
                <w:txbxContent>
                  <w:p w:rsidR="00D54780" w:rsidRPr="007F750E" w:rsidRDefault="00D54780" w:rsidP="0037259C">
                    <w:pPr>
                      <w:rPr>
                        <w:rFonts w:cs="Courier New"/>
                        <w:sz w:val="20"/>
                        <w:szCs w:val="20"/>
                      </w:rPr>
                    </w:pPr>
                    <w:r w:rsidRPr="007F750E">
                      <w:rPr>
                        <w:rFonts w:cs="Courier New"/>
                        <w:sz w:val="20"/>
                        <w:szCs w:val="20"/>
                      </w:rPr>
                      <w:t>&lt;application-policy name = "abcapp"&gt;</w:t>
                    </w:r>
                  </w:p>
                  <w:p w:rsidR="00D54780" w:rsidRPr="007F750E" w:rsidRDefault="00D54780" w:rsidP="0037259C">
                    <w:pPr>
                      <w:rPr>
                        <w:rFonts w:cs="Courier New"/>
                        <w:sz w:val="20"/>
                        <w:szCs w:val="20"/>
                      </w:rPr>
                    </w:pPr>
                    <w:r w:rsidRPr="007F750E">
                      <w:rPr>
                        <w:rFonts w:cs="Courier New"/>
                        <w:sz w:val="20"/>
                        <w:szCs w:val="20"/>
                      </w:rPr>
                      <w:t xml:space="preserve">  &lt;authentication&gt;</w:t>
                    </w:r>
                  </w:p>
                  <w:p w:rsidR="00D54780" w:rsidRPr="007F750E" w:rsidRDefault="00D54780" w:rsidP="0037259C">
                    <w:pPr>
                      <w:rPr>
                        <w:rFonts w:cs="Courier New"/>
                        <w:sz w:val="20"/>
                        <w:szCs w:val="20"/>
                      </w:rPr>
                    </w:pPr>
                    <w:r w:rsidRPr="007F750E">
                      <w:rPr>
                        <w:rFonts w:cs="Courier New"/>
                        <w:sz w:val="20"/>
                        <w:szCs w:val="20"/>
                      </w:rPr>
                      <w:t xml:space="preserve">    &lt;login-module code = "gov.nih.nci.security.authentication.loginmodules.LDAPLoginModule" flag = "required" &gt;</w:t>
                    </w:r>
                  </w:p>
                  <w:p w:rsidR="00D54780" w:rsidRPr="007F750E" w:rsidRDefault="00D54780" w:rsidP="0037259C">
                    <w:pPr>
                      <w:rPr>
                        <w:rFonts w:cs="Courier New"/>
                        <w:sz w:val="20"/>
                        <w:szCs w:val="20"/>
                      </w:rPr>
                    </w:pPr>
                    <w:r w:rsidRPr="007F750E">
                      <w:rPr>
                        <w:rFonts w:cs="Courier New"/>
                        <w:sz w:val="20"/>
                        <w:szCs w:val="20"/>
                      </w:rPr>
                      <w:t xml:space="preserve">      &lt;module-option name="ldapHost"&gt;ldaps://ncids2b.nci.nih.gov:636&lt;/module-option&gt;</w:t>
                    </w:r>
                  </w:p>
                  <w:p w:rsidR="00D54780" w:rsidRPr="007F750E" w:rsidRDefault="00D54780" w:rsidP="0037259C">
                    <w:pPr>
                      <w:rPr>
                        <w:rFonts w:cs="Courier New"/>
                        <w:sz w:val="20"/>
                        <w:szCs w:val="20"/>
                      </w:rPr>
                    </w:pPr>
                    <w:r w:rsidRPr="007F750E">
                      <w:rPr>
                        <w:rFonts w:cs="Courier New"/>
                        <w:sz w:val="20"/>
                        <w:szCs w:val="20"/>
                      </w:rPr>
                      <w:t xml:space="preserve">      &lt;module-option name="ldapSearchableBase"&gt;ou=nci,o=nih&lt;/module-option&gt;</w:t>
                    </w:r>
                  </w:p>
                  <w:p w:rsidR="00D54780" w:rsidRPr="007F750E" w:rsidRDefault="00D54780" w:rsidP="0037259C">
                    <w:pPr>
                      <w:rPr>
                        <w:rFonts w:cs="Courier New"/>
                        <w:sz w:val="20"/>
                        <w:szCs w:val="20"/>
                      </w:rPr>
                    </w:pPr>
                    <w:r w:rsidRPr="007F750E">
                      <w:rPr>
                        <w:rFonts w:cs="Courier New"/>
                        <w:sz w:val="20"/>
                        <w:szCs w:val="20"/>
                      </w:rPr>
                      <w:t xml:space="preserve">      &lt;module-option name="ldapUserIdLabel"&gt;cn&lt;/module-option&gt;</w:t>
                    </w:r>
                  </w:p>
                  <w:p w:rsidR="00D54780" w:rsidRPr="007F750E" w:rsidRDefault="00D54780" w:rsidP="0037259C">
                    <w:pPr>
                      <w:rPr>
                        <w:rFonts w:cs="Courier New"/>
                        <w:sz w:val="20"/>
                        <w:szCs w:val="20"/>
                      </w:rPr>
                    </w:pPr>
                    <w:r w:rsidRPr="007F750E">
                      <w:rPr>
                        <w:rFonts w:cs="Courier New"/>
                        <w:sz w:val="20"/>
                        <w:szCs w:val="20"/>
                      </w:rPr>
                      <w:t xml:space="preserve">    &lt;/login-module&gt;</w:t>
                    </w:r>
                  </w:p>
                  <w:p w:rsidR="00D54780" w:rsidRPr="007F750E" w:rsidRDefault="00D54780" w:rsidP="0037259C">
                    <w:pPr>
                      <w:rPr>
                        <w:rFonts w:cs="Courier New"/>
                        <w:sz w:val="20"/>
                        <w:szCs w:val="20"/>
                      </w:rPr>
                    </w:pPr>
                    <w:r w:rsidRPr="007F750E">
                      <w:rPr>
                        <w:rFonts w:cs="Courier New"/>
                        <w:sz w:val="20"/>
                        <w:szCs w:val="20"/>
                      </w:rPr>
                      <w:t xml:space="preserve">  &lt;/authentication&gt;</w:t>
                    </w:r>
                  </w:p>
                  <w:p w:rsidR="00D54780" w:rsidRPr="007F750E" w:rsidRDefault="00D54780" w:rsidP="0037259C">
                    <w:pPr>
                      <w:rPr>
                        <w:rFonts w:cs="Courier New"/>
                        <w:sz w:val="20"/>
                        <w:szCs w:val="20"/>
                      </w:rPr>
                    </w:pPr>
                    <w:r w:rsidRPr="007F750E">
                      <w:rPr>
                        <w:rFonts w:cs="Courier New"/>
                        <w:sz w:val="20"/>
                        <w:szCs w:val="20"/>
                      </w:rPr>
                      <w:t>&lt;/application-policy&gt;</w:t>
                    </w:r>
                  </w:p>
                </w:txbxContent>
              </v:textbox>
            </v:shape>
            <w10:wrap type="none"/>
            <w10:anchorlock/>
          </v:group>
        </w:pict>
      </w:r>
    </w:p>
    <w:p w:rsidR="0037259C" w:rsidRPr="003E3104" w:rsidRDefault="0037259C" w:rsidP="0037259C">
      <w:pPr>
        <w:pStyle w:val="Caption"/>
        <w:ind w:left="360"/>
        <w:rPr>
          <w:rFonts w:asciiTheme="minorHAnsi" w:hAnsiTheme="minorHAnsi"/>
          <w:sz w:val="24"/>
          <w:szCs w:val="24"/>
        </w:rPr>
      </w:pPr>
      <w:bookmarkStart w:id="844" w:name="_Ref98231503"/>
      <w:r w:rsidRPr="003E3104">
        <w:rPr>
          <w:rFonts w:asciiTheme="minorHAnsi" w:hAnsiTheme="minorHAnsi"/>
          <w:sz w:val="24"/>
          <w:szCs w:val="24"/>
        </w:rPr>
        <w:t>Figure</w:t>
      </w:r>
      <w:r w:rsidR="000E00D0" w:rsidRPr="003E3104">
        <w:rPr>
          <w:rFonts w:asciiTheme="minorHAnsi" w:hAnsiTheme="minorHAnsi"/>
          <w:sz w:val="24"/>
          <w:szCs w:val="24"/>
        </w:rPr>
        <w:t xml:space="preserve"> 5.7</w:t>
      </w:r>
      <w:bookmarkEnd w:id="844"/>
      <w:r w:rsidRPr="003E3104">
        <w:rPr>
          <w:rFonts w:asciiTheme="minorHAnsi" w:hAnsiTheme="minorHAnsi"/>
          <w:sz w:val="24"/>
          <w:szCs w:val="24"/>
        </w:rPr>
        <w:t xml:space="preserve"> Example LDAP JBoss configuration file</w:t>
      </w:r>
    </w:p>
    <w:p w:rsidR="0037259C" w:rsidRDefault="0037259C" w:rsidP="0037259C">
      <w:pPr>
        <w:pStyle w:val="BodyText"/>
        <w:rPr>
          <w:rFonts w:asciiTheme="minorHAnsi" w:hAnsiTheme="minorHAnsi"/>
        </w:rPr>
      </w:pPr>
      <w:r w:rsidRPr="003E3104">
        <w:rPr>
          <w:rFonts w:asciiTheme="minorHAnsi" w:hAnsiTheme="minorHAnsi"/>
        </w:rPr>
        <w:t xml:space="preserve">As shown in </w:t>
      </w:r>
      <w:fldSimple w:instr=" REF _Ref98231503 \h  \* MERGEFORMAT ">
        <w:r w:rsidR="003152FE" w:rsidRPr="003E3104">
          <w:rPr>
            <w:rFonts w:asciiTheme="minorHAnsi" w:hAnsiTheme="minorHAnsi"/>
          </w:rPr>
          <w:t>Figure 5.7</w:t>
        </w:r>
      </w:fldSimple>
      <w:r w:rsidRPr="003E3104">
        <w:rPr>
          <w:rFonts w:asciiTheme="minorHAnsi" w:hAnsiTheme="minorHAnsi"/>
        </w:rPr>
        <w:t>:</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application-policy</w:t>
      </w:r>
      <w:r w:rsidRPr="003E3104">
        <w:rPr>
          <w:rFonts w:asciiTheme="minorHAnsi" w:hAnsiTheme="minorHAnsi"/>
          <w:szCs w:val="24"/>
        </w:rPr>
        <w:t xml:space="preserve"> is the application for which we are defining the authentication policy – in this case </w:t>
      </w:r>
      <w:r w:rsidRPr="003E3104">
        <w:rPr>
          <w:rStyle w:val="ComputerfilesChar4"/>
          <w:rFonts w:asciiTheme="minorHAnsi" w:hAnsiTheme="minorHAnsi"/>
          <w:sz w:val="24"/>
          <w:szCs w:val="24"/>
        </w:rPr>
        <w:t>abcapp</w:t>
      </w:r>
      <w:r w:rsidRPr="003E3104">
        <w:rPr>
          <w:rFonts w:asciiTheme="minorHAnsi" w:hAnsiTheme="minorHAnsi"/>
          <w:szCs w:val="24"/>
        </w:rPr>
        <w:t xml:space="preserve">. </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login-module is the LoginModule class which is to be used to perform the authentication task; in this case it is </w:t>
      </w:r>
      <w:r w:rsidRPr="003E3104">
        <w:rPr>
          <w:rStyle w:val="ComputerfilesChar4"/>
          <w:rFonts w:asciiTheme="minorHAnsi" w:hAnsiTheme="minorHAnsi"/>
          <w:sz w:val="24"/>
          <w:szCs w:val="24"/>
        </w:rPr>
        <w:t>gov.nih.nci.security.authentication.loginmodules.LDAPLoginModule</w:t>
      </w:r>
      <w:r w:rsidRPr="003E3104">
        <w:rPr>
          <w:rFonts w:asciiTheme="minorHAnsi" w:hAnsiTheme="minorHAnsi"/>
          <w:szCs w:val="24"/>
        </w:rPr>
        <w:t>.</w:t>
      </w:r>
    </w:p>
    <w:p w:rsid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flag</w:t>
      </w:r>
      <w:r w:rsidRPr="003E3104">
        <w:rPr>
          <w:rFonts w:asciiTheme="minorHAnsi" w:hAnsiTheme="minorHAnsi"/>
          <w:szCs w:val="24"/>
        </w:rPr>
        <w:t xml:space="preserve"> provided is “</w:t>
      </w:r>
      <w:r w:rsidRPr="003E3104">
        <w:rPr>
          <w:rStyle w:val="ComputerfilesChar4"/>
          <w:rFonts w:asciiTheme="minorHAnsi" w:hAnsiTheme="minorHAnsi"/>
          <w:sz w:val="24"/>
          <w:szCs w:val="24"/>
        </w:rPr>
        <w:t>required</w:t>
      </w:r>
      <w:r w:rsidRPr="003E3104">
        <w:rPr>
          <w:rFonts w:asciiTheme="minorHAnsi" w:hAnsiTheme="minorHAnsi"/>
          <w:szCs w:val="24"/>
        </w:rPr>
        <w:t xml:space="preserve">”. </w:t>
      </w:r>
    </w:p>
    <w:p w:rsidR="0037259C" w:rsidRPr="003E3104" w:rsidRDefault="0037259C" w:rsidP="004F6AD8">
      <w:pPr>
        <w:pStyle w:val="ListBulletCircle"/>
        <w:numPr>
          <w:ilvl w:val="0"/>
          <w:numId w:val="99"/>
        </w:numPr>
        <w:rPr>
          <w:rFonts w:asciiTheme="minorHAnsi" w:hAnsiTheme="minorHAnsi"/>
          <w:szCs w:val="24"/>
        </w:rPr>
      </w:pPr>
      <w:r w:rsidRPr="003E3104">
        <w:rPr>
          <w:rFonts w:asciiTheme="minorHAnsi" w:hAnsiTheme="minorHAnsi"/>
          <w:szCs w:val="24"/>
        </w:rPr>
        <w:t xml:space="preserve">The </w:t>
      </w:r>
      <w:r w:rsidRPr="003E3104">
        <w:rPr>
          <w:rStyle w:val="ComputerfilesChar4"/>
          <w:rFonts w:asciiTheme="minorHAnsi" w:hAnsiTheme="minorHAnsi"/>
          <w:sz w:val="24"/>
          <w:szCs w:val="24"/>
        </w:rPr>
        <w:t>module-options</w:t>
      </w:r>
      <w:r w:rsidRPr="003E3104">
        <w:rPr>
          <w:rFonts w:asciiTheme="minorHAnsi" w:hAnsiTheme="minorHAnsi"/>
          <w:szCs w:val="24"/>
        </w:rPr>
        <w:t xml:space="preserve"> list down the parameters which are passed to the LoginModule to perform the authentication task. In this case they are:</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name="ldapHost"&gt;ldaps://ncids2b.nci.nih.gov:636&lt;/module-option&gt;</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name="ldapSearchableBase"&gt;ou=nci,o=nih&lt;/module-option&gt;</w:t>
      </w:r>
    </w:p>
    <w:p w:rsidR="0037259C" w:rsidRPr="003E3104" w:rsidRDefault="0037259C" w:rsidP="0037259C">
      <w:pPr>
        <w:pStyle w:val="Computerfiles"/>
        <w:ind w:firstLine="0"/>
        <w:rPr>
          <w:rFonts w:asciiTheme="minorHAnsi" w:hAnsiTheme="minorHAnsi"/>
          <w:sz w:val="24"/>
          <w:szCs w:val="24"/>
        </w:rPr>
      </w:pPr>
      <w:r w:rsidRPr="003E3104">
        <w:rPr>
          <w:rFonts w:asciiTheme="minorHAnsi" w:hAnsiTheme="minorHAnsi"/>
          <w:sz w:val="24"/>
          <w:szCs w:val="24"/>
        </w:rPr>
        <w:t>&lt;module-option name="ldapUserIdLabel"&gt;cn&lt;/module-option&gt;</w:t>
      </w:r>
    </w:p>
    <w:p w:rsidR="002E53F1" w:rsidRDefault="002E53F1" w:rsidP="007562ED">
      <w:pPr>
        <w:pStyle w:val="BodyText"/>
        <w:ind w:left="720"/>
        <w:rPr>
          <w:rFonts w:asciiTheme="minorHAnsi" w:hAnsiTheme="minorHAnsi"/>
        </w:rPr>
      </w:pPr>
    </w:p>
    <w:p w:rsidR="002E7D92" w:rsidRDefault="002E7D92" w:rsidP="002E7D92">
      <w:pPr>
        <w:pStyle w:val="Heading3"/>
        <w:rPr>
          <w:b w:val="0"/>
          <w:sz w:val="28"/>
          <w:szCs w:val="28"/>
        </w:rPr>
      </w:pPr>
      <w:bookmarkStart w:id="845" w:name="_Toc213472255"/>
      <w:r>
        <w:rPr>
          <w:b w:val="0"/>
          <w:sz w:val="28"/>
          <w:szCs w:val="28"/>
        </w:rPr>
        <w:t>Configuring LDAP Login Module using Anonymous Bind</w:t>
      </w:r>
      <w:bookmarkEnd w:id="845"/>
    </w:p>
    <w:p w:rsidR="00737F06" w:rsidRPr="00B10586" w:rsidRDefault="00737F06" w:rsidP="00737F06">
      <w:pPr>
        <w:pStyle w:val="BodyText"/>
        <w:rPr>
          <w:rFonts w:asciiTheme="minorHAnsi" w:hAnsiTheme="minorHAnsi" w:cs="Courier New"/>
        </w:rPr>
      </w:pPr>
      <w:r w:rsidRPr="00B10586">
        <w:rPr>
          <w:rFonts w:asciiTheme="minorHAnsi" w:hAnsiTheme="minorHAnsi"/>
        </w:rPr>
        <w:t>If an application uses an LDAP Server that doesn’t support anonymous binds to perform a lookup, in that case you need to specify an admin (or a lookup user) id and a password to be able to bind to the LDAP server to verify user name and password. In order to do so additional parameters needs to be passed to the LDAP LoginModule entry in the JAAS Login Configuration file. Following is an entry for the same using JBoss’s Login-Config.xml file</w:t>
      </w:r>
    </w:p>
    <w:p w:rsidR="00737F06" w:rsidRPr="00B10586" w:rsidRDefault="00737F06" w:rsidP="00737F06">
      <w:pPr>
        <w:pStyle w:val="BodyText"/>
        <w:rPr>
          <w:rFonts w:asciiTheme="minorHAnsi" w:hAnsiTheme="minorHAnsi"/>
        </w:rPr>
      </w:pPr>
      <w:r w:rsidRPr="00B10586">
        <w:rPr>
          <w:rFonts w:asciiTheme="minorHAnsi" w:hAnsiTheme="minorHAnsi"/>
        </w:rPr>
        <w:t xml:space="preserve">Shown in </w:t>
      </w:r>
      <w:fldSimple w:instr=" REF _Ref98231503 \h  \* MERGEFORMAT ">
        <w:r w:rsidR="003152FE" w:rsidRPr="003E3104">
          <w:rPr>
            <w:rFonts w:asciiTheme="minorHAnsi" w:hAnsiTheme="minorHAnsi"/>
          </w:rPr>
          <w:t>Figure 5.</w:t>
        </w:r>
        <w:r w:rsidR="003152FE">
          <w:rPr>
            <w:rFonts w:asciiTheme="minorHAnsi" w:hAnsiTheme="minorHAnsi"/>
          </w:rPr>
          <w:t>8</w:t>
        </w:r>
      </w:fldSimple>
      <w:r w:rsidRPr="00B10586">
        <w:rPr>
          <w:rFonts w:asciiTheme="minorHAnsi" w:hAnsiTheme="minorHAnsi"/>
        </w:rPr>
        <w:t xml:space="preserve"> is the entry for the </w:t>
      </w:r>
      <w:r w:rsidRPr="00B10586">
        <w:rPr>
          <w:rStyle w:val="ComputerfilesChar4"/>
          <w:rFonts w:asciiTheme="minorHAnsi" w:hAnsiTheme="minorHAnsi"/>
          <w:sz w:val="24"/>
        </w:rPr>
        <w:t>abcapp</w:t>
      </w:r>
      <w:r w:rsidRPr="00B10586">
        <w:rPr>
          <w:rFonts w:asciiTheme="minorHAnsi" w:hAnsiTheme="minorHAnsi"/>
        </w:rPr>
        <w:t xml:space="preserve"> application:</w:t>
      </w:r>
    </w:p>
    <w:p w:rsidR="00737F06" w:rsidRPr="00B10586" w:rsidRDefault="00E040EA" w:rsidP="00737F06">
      <w:pPr>
        <w:pStyle w:val="BodyText"/>
        <w:rPr>
          <w:rFonts w:asciiTheme="minorHAnsi" w:hAnsiTheme="minorHAnsi"/>
        </w:rPr>
      </w:pPr>
      <w:r>
        <w:rPr>
          <w:rFonts w:asciiTheme="minorHAnsi" w:hAnsiTheme="minorHAnsi"/>
        </w:rPr>
      </w:r>
      <w:r>
        <w:rPr>
          <w:rFonts w:asciiTheme="minorHAnsi" w:hAnsiTheme="minorHAnsi"/>
        </w:rPr>
        <w:pict>
          <v:group id="_x0000_s1117" editas="canvas" style="width:513.6pt;height:299.7pt;mso-position-horizontal-relative:char;mso-position-vertical-relative:line" coordorigin="2520,10861" coordsize="7902,4640">
            <o:lock v:ext="edit" aspectratio="t"/>
            <v:shape id="_x0000_s1118" type="#_x0000_t75" style="position:absolute;left:2520;top:10861;width:7902;height:4640" o:preferrelative="f">
              <v:fill o:detectmouseclick="t"/>
              <v:path o:extrusionok="t" o:connecttype="none"/>
              <o:lock v:ext="edit" text="t"/>
            </v:shape>
            <v:shape id="_x0000_s1119" type="#_x0000_t202" style="position:absolute;left:2520;top:10861;width:7834;height:4557">
              <v:textbox style="mso-next-textbox:#_x0000_s1119">
                <w:txbxContent>
                  <w:p w:rsidR="00D54780" w:rsidRPr="00A15AFC" w:rsidRDefault="00D54780" w:rsidP="00737F06">
                    <w:pPr>
                      <w:rPr>
                        <w:rFonts w:cs="Courier New"/>
                        <w:sz w:val="20"/>
                        <w:szCs w:val="20"/>
                      </w:rPr>
                    </w:pPr>
                    <w:r w:rsidRPr="00A15AFC">
                      <w:rPr>
                        <w:rFonts w:cs="Courier New"/>
                        <w:sz w:val="20"/>
                        <w:szCs w:val="20"/>
                      </w:rPr>
                      <w:t>&lt;application-policy name = "OpenLDAP"&gt;</w:t>
                    </w:r>
                  </w:p>
                  <w:p w:rsidR="00D54780" w:rsidRPr="00A15AFC" w:rsidRDefault="00D54780" w:rsidP="00737F06">
                    <w:pPr>
                      <w:rPr>
                        <w:rFonts w:cs="Courier New"/>
                        <w:sz w:val="20"/>
                        <w:szCs w:val="20"/>
                      </w:rPr>
                    </w:pPr>
                    <w:r w:rsidRPr="00A15AFC">
                      <w:rPr>
                        <w:rFonts w:cs="Courier New"/>
                        <w:sz w:val="20"/>
                        <w:szCs w:val="20"/>
                      </w:rPr>
                      <w:t xml:space="preserve">  &lt;authentication&gt;</w:t>
                    </w:r>
                  </w:p>
                  <w:p w:rsidR="00D54780" w:rsidRPr="00A15AFC" w:rsidRDefault="00D54780" w:rsidP="00737F06">
                    <w:pPr>
                      <w:rPr>
                        <w:rFonts w:cs="Courier New"/>
                        <w:sz w:val="20"/>
                        <w:szCs w:val="20"/>
                      </w:rPr>
                    </w:pPr>
                    <w:r w:rsidRPr="00A15AFC">
                      <w:rPr>
                        <w:rFonts w:cs="Courier New"/>
                        <w:sz w:val="20"/>
                        <w:szCs w:val="20"/>
                      </w:rPr>
                      <w:t xml:space="preserve">    &lt;login-module code = "gov.nih.nci.security.authentication.loginmodules.LDAPLoginModule" flag = "required" &gt;</w:t>
                    </w:r>
                  </w:p>
                  <w:p w:rsidR="00D54780" w:rsidRPr="00A15AFC" w:rsidRDefault="00D54780" w:rsidP="00737F06">
                    <w:pPr>
                      <w:rPr>
                        <w:rFonts w:cs="Courier New"/>
                        <w:sz w:val="20"/>
                        <w:szCs w:val="20"/>
                      </w:rPr>
                    </w:pPr>
                    <w:r w:rsidRPr="00A15AFC">
                      <w:rPr>
                        <w:rFonts w:cs="Courier New"/>
                        <w:sz w:val="20"/>
                        <w:szCs w:val="20"/>
                      </w:rPr>
                      <w:t xml:space="preserve">      &lt;module-option name="ldapHost"&gt;ldap://ncicbds-dev.nci.nih.gov:389&lt;/module-option&gt;</w:t>
                    </w:r>
                  </w:p>
                  <w:p w:rsidR="00D54780" w:rsidRPr="00A15AFC" w:rsidRDefault="00D54780" w:rsidP="00737F06">
                    <w:pPr>
                      <w:rPr>
                        <w:rFonts w:cs="Courier New"/>
                        <w:sz w:val="20"/>
                        <w:szCs w:val="20"/>
                      </w:rPr>
                    </w:pPr>
                    <w:r w:rsidRPr="00A15AFC">
                      <w:rPr>
                        <w:rFonts w:cs="Courier New"/>
                        <w:sz w:val="20"/>
                        <w:szCs w:val="20"/>
                      </w:rPr>
                      <w:t xml:space="preserve">      &lt;module-option name="ldapSearchableBase"&gt;ou=csm,dc=ncicb-dev,dc=nci,dc=nih,dc=gov&lt;/module-option&gt;</w:t>
                    </w:r>
                  </w:p>
                  <w:p w:rsidR="00D54780" w:rsidRPr="00A15AFC" w:rsidRDefault="00D54780" w:rsidP="00737F06">
                    <w:pPr>
                      <w:rPr>
                        <w:rFonts w:cs="Courier New"/>
                        <w:sz w:val="20"/>
                        <w:szCs w:val="20"/>
                      </w:rPr>
                    </w:pPr>
                    <w:r w:rsidRPr="00A15AFC">
                      <w:rPr>
                        <w:rFonts w:cs="Courier New"/>
                        <w:sz w:val="20"/>
                        <w:szCs w:val="20"/>
                      </w:rPr>
                      <w:t xml:space="preserve">      &lt;module-option name="ldapUserIdLabel"&gt;uid&lt;/module-option&gt;</w:t>
                    </w:r>
                  </w:p>
                  <w:p w:rsidR="00D54780" w:rsidRPr="00A15AFC" w:rsidRDefault="00D54780" w:rsidP="00737F06">
                    <w:pPr>
                      <w:rPr>
                        <w:rFonts w:cs="Courier New"/>
                        <w:sz w:val="20"/>
                        <w:szCs w:val="20"/>
                      </w:rPr>
                    </w:pPr>
                    <w:r w:rsidRPr="00A15AFC">
                      <w:rPr>
                        <w:rFonts w:cs="Courier New"/>
                        <w:sz w:val="20"/>
                        <w:szCs w:val="20"/>
                      </w:rPr>
                      <w:t xml:space="preserve">      &lt;module-option name="ldapAdminUserName"&gt;uid=csmAdmin,ou=csm,dc=ncicb-dev,dc=nci,dc=nih,dc=gov&lt;/module-option&gt;</w:t>
                    </w:r>
                  </w:p>
                  <w:p w:rsidR="00D54780" w:rsidRPr="00A15AFC" w:rsidRDefault="00D54780" w:rsidP="00737F06">
                    <w:pPr>
                      <w:rPr>
                        <w:rFonts w:cs="Courier New"/>
                        <w:sz w:val="20"/>
                        <w:szCs w:val="20"/>
                      </w:rPr>
                    </w:pPr>
                    <w:r w:rsidRPr="00A15AFC">
                      <w:rPr>
                        <w:rFonts w:cs="Courier New"/>
                        <w:sz w:val="20"/>
                        <w:szCs w:val="20"/>
                      </w:rPr>
                      <w:t xml:space="preserve">      &lt;module-option name="ldapAdminPassword"&gt;PASSWORD&lt;/module-option&gt;</w:t>
                    </w:r>
                  </w:p>
                  <w:p w:rsidR="00D54780" w:rsidRPr="00A15AFC" w:rsidRDefault="00D54780" w:rsidP="00737F06">
                    <w:pPr>
                      <w:rPr>
                        <w:rFonts w:cs="Courier New"/>
                        <w:sz w:val="20"/>
                        <w:szCs w:val="20"/>
                      </w:rPr>
                    </w:pPr>
                    <w:r w:rsidRPr="00A15AFC">
                      <w:rPr>
                        <w:rFonts w:cs="Courier New"/>
                        <w:sz w:val="20"/>
                        <w:szCs w:val="20"/>
                      </w:rPr>
                      <w:t xml:space="preserve">    &lt;/login-module&gt;</w:t>
                    </w:r>
                  </w:p>
                  <w:p w:rsidR="00D54780" w:rsidRPr="00A15AFC" w:rsidRDefault="00D54780" w:rsidP="00737F06">
                    <w:pPr>
                      <w:rPr>
                        <w:rFonts w:cs="Courier New"/>
                        <w:sz w:val="20"/>
                        <w:szCs w:val="20"/>
                      </w:rPr>
                    </w:pPr>
                    <w:r w:rsidRPr="00A15AFC">
                      <w:rPr>
                        <w:rFonts w:cs="Courier New"/>
                        <w:sz w:val="20"/>
                        <w:szCs w:val="20"/>
                      </w:rPr>
                      <w:t xml:space="preserve">  &lt;/authentication&gt;</w:t>
                    </w:r>
                  </w:p>
                  <w:p w:rsidR="00D54780" w:rsidRPr="00A15AFC" w:rsidRDefault="00D54780" w:rsidP="00737F06">
                    <w:pPr>
                      <w:rPr>
                        <w:rFonts w:cs="Courier New"/>
                        <w:sz w:val="20"/>
                        <w:szCs w:val="20"/>
                      </w:rPr>
                    </w:pPr>
                    <w:r w:rsidRPr="00A15AFC">
                      <w:rPr>
                        <w:rFonts w:cs="Courier New"/>
                        <w:sz w:val="20"/>
                        <w:szCs w:val="20"/>
                      </w:rPr>
                      <w:t>&lt;/application-policy&gt;</w:t>
                    </w:r>
                  </w:p>
                </w:txbxContent>
              </v:textbox>
            </v:shape>
            <w10:wrap type="none"/>
            <w10:anchorlock/>
          </v:group>
        </w:pict>
      </w:r>
    </w:p>
    <w:p w:rsidR="00737F06" w:rsidRPr="00B10586" w:rsidRDefault="00737F06" w:rsidP="00737F06">
      <w:pPr>
        <w:pStyle w:val="Caption"/>
        <w:ind w:left="360"/>
        <w:rPr>
          <w:rFonts w:asciiTheme="minorHAnsi" w:hAnsiTheme="minorHAnsi"/>
          <w:sz w:val="24"/>
          <w:szCs w:val="24"/>
        </w:rPr>
      </w:pPr>
      <w:r w:rsidRPr="00B10586">
        <w:rPr>
          <w:rFonts w:asciiTheme="minorHAnsi" w:hAnsiTheme="minorHAnsi"/>
          <w:sz w:val="24"/>
          <w:szCs w:val="24"/>
        </w:rPr>
        <w:t>Figure 5.8 Example LDAP JBoss configuration file for LDAP Servers requiring Binding</w:t>
      </w:r>
    </w:p>
    <w:p w:rsidR="00737F06" w:rsidRDefault="00737F06" w:rsidP="00737F06">
      <w:pPr>
        <w:pStyle w:val="BodyText"/>
        <w:rPr>
          <w:rFonts w:asciiTheme="minorHAnsi" w:hAnsiTheme="minorHAnsi"/>
        </w:rPr>
      </w:pPr>
      <w:r w:rsidRPr="00B10586">
        <w:rPr>
          <w:rFonts w:asciiTheme="minorHAnsi" w:hAnsiTheme="minorHAnsi"/>
        </w:rPr>
        <w:t xml:space="preserve">As shown in </w:t>
      </w:r>
      <w:fldSimple w:instr=" REF _Ref98231503 \h  \* MERGEFORMAT ">
        <w:r w:rsidR="003152FE" w:rsidRPr="003E3104">
          <w:rPr>
            <w:rFonts w:asciiTheme="minorHAnsi" w:hAnsiTheme="minorHAnsi"/>
          </w:rPr>
          <w:t>Figure 5.</w:t>
        </w:r>
        <w:r w:rsidR="003152FE">
          <w:rPr>
            <w:rFonts w:asciiTheme="minorHAnsi" w:hAnsiTheme="minorHAnsi"/>
          </w:rPr>
          <w:t>8</w:t>
        </w:r>
      </w:fldSimple>
      <w:r w:rsidRPr="00B10586">
        <w:rPr>
          <w:rFonts w:asciiTheme="minorHAnsi" w:hAnsiTheme="minorHAnsi"/>
        </w:rPr>
        <w:t>:</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application-policy</w:t>
      </w:r>
      <w:r w:rsidRPr="00B10586">
        <w:rPr>
          <w:rFonts w:asciiTheme="minorHAnsi" w:hAnsiTheme="minorHAnsi"/>
        </w:rPr>
        <w:t xml:space="preserve"> is the application for which we are defining the authentication policy – in this case </w:t>
      </w:r>
      <w:r w:rsidRPr="00B10586">
        <w:rPr>
          <w:rStyle w:val="ComputerfilesChar4"/>
          <w:rFonts w:asciiTheme="minorHAnsi" w:hAnsiTheme="minorHAnsi"/>
          <w:sz w:val="24"/>
        </w:rPr>
        <w:t>abcapp</w:t>
      </w:r>
      <w:r w:rsidRPr="00B10586">
        <w:rPr>
          <w:rFonts w:asciiTheme="minorHAnsi" w:hAnsiTheme="minorHAnsi"/>
        </w:rPr>
        <w:t xml:space="preserve">. </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login-module is the LoginModule class which is to be used to perform the authentication task; in this case it is </w:t>
      </w:r>
      <w:r w:rsidRPr="00B10586">
        <w:rPr>
          <w:rStyle w:val="ComputerfilesChar4"/>
          <w:rFonts w:asciiTheme="minorHAnsi" w:hAnsiTheme="minorHAnsi"/>
          <w:sz w:val="24"/>
        </w:rPr>
        <w:t>gov.nih.nci.security.authentication.loginmodules.LDAPLoginModule</w:t>
      </w:r>
      <w:r w:rsidRPr="00B10586">
        <w:rPr>
          <w:rFonts w:asciiTheme="minorHAnsi" w:hAnsiTheme="minorHAnsi"/>
        </w:rPr>
        <w:t>.</w:t>
      </w:r>
    </w:p>
    <w:p w:rsid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flag</w:t>
      </w:r>
      <w:r w:rsidRPr="00B10586">
        <w:rPr>
          <w:rFonts w:asciiTheme="minorHAnsi" w:hAnsiTheme="minorHAnsi"/>
        </w:rPr>
        <w:t xml:space="preserve"> provided is “</w:t>
      </w:r>
      <w:r w:rsidRPr="00B10586">
        <w:rPr>
          <w:rStyle w:val="ComputerfilesChar4"/>
          <w:rFonts w:asciiTheme="minorHAnsi" w:hAnsiTheme="minorHAnsi"/>
          <w:sz w:val="24"/>
        </w:rPr>
        <w:t>required</w:t>
      </w:r>
      <w:r w:rsidRPr="00B10586">
        <w:rPr>
          <w:rFonts w:asciiTheme="minorHAnsi" w:hAnsiTheme="minorHAnsi"/>
        </w:rPr>
        <w:t xml:space="preserve">”. </w:t>
      </w:r>
    </w:p>
    <w:p w:rsidR="00737F06" w:rsidRPr="00B10586" w:rsidRDefault="00737F06" w:rsidP="004F6AD8">
      <w:pPr>
        <w:pStyle w:val="BodyText"/>
        <w:numPr>
          <w:ilvl w:val="0"/>
          <w:numId w:val="100"/>
        </w:numPr>
        <w:rPr>
          <w:rFonts w:asciiTheme="minorHAnsi" w:hAnsiTheme="minorHAnsi"/>
        </w:rPr>
      </w:pPr>
      <w:r w:rsidRPr="00B10586">
        <w:rPr>
          <w:rFonts w:asciiTheme="minorHAnsi" w:hAnsiTheme="minorHAnsi"/>
        </w:rPr>
        <w:t xml:space="preserve">The </w:t>
      </w:r>
      <w:r w:rsidRPr="00B10586">
        <w:rPr>
          <w:rStyle w:val="ComputerfilesChar4"/>
          <w:rFonts w:asciiTheme="minorHAnsi" w:hAnsiTheme="minorHAnsi"/>
          <w:sz w:val="24"/>
        </w:rPr>
        <w:t>module-options</w:t>
      </w:r>
      <w:r w:rsidRPr="00B10586">
        <w:rPr>
          <w:rFonts w:asciiTheme="minorHAnsi" w:hAnsiTheme="minorHAnsi"/>
        </w:rPr>
        <w:t xml:space="preserve"> list down the parameters which are passed to the LoginModule to perform the authentication task. In this case they are:</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name="ldapHost"&gt;ldaps://ncids2b.nci.nih.gov:636&lt;/module-option&gt;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name="ldapSearchableBase"&gt;ou=nci,o=nih&lt;/module-option&gt;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&lt;module-option name="ldapUserIdLabel"&gt;cn&lt;/module-option&gt;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 xml:space="preserve">      &lt;module-option name="ldapAdminUserName"&gt;uid=csmAdmin,ou=csm,dc=ncicb-dev,dc=nci,dc=nih,dc=gov&lt;/module-option&gt;</w:t>
      </w:r>
    </w:p>
    <w:p w:rsidR="00737F06" w:rsidRPr="00B10586" w:rsidRDefault="00737F06" w:rsidP="00737F06">
      <w:pPr>
        <w:pStyle w:val="Computerfiles"/>
        <w:ind w:firstLine="0"/>
        <w:rPr>
          <w:rFonts w:asciiTheme="minorHAnsi" w:hAnsiTheme="minorHAnsi"/>
          <w:sz w:val="24"/>
          <w:szCs w:val="24"/>
        </w:rPr>
      </w:pPr>
      <w:r w:rsidRPr="00B10586">
        <w:rPr>
          <w:rFonts w:asciiTheme="minorHAnsi" w:hAnsiTheme="minorHAnsi"/>
          <w:sz w:val="24"/>
          <w:szCs w:val="24"/>
        </w:rPr>
        <w:t xml:space="preserve">      &lt;module-option name="ldapAdminPassword"&gt;PASSWORD&lt;/module-option&gt;</w:t>
      </w:r>
    </w:p>
    <w:p w:rsidR="002E53F1" w:rsidRDefault="002E53F1" w:rsidP="002E7D92">
      <w:pPr>
        <w:pStyle w:val="BodyText"/>
        <w:rPr>
          <w:rFonts w:asciiTheme="minorHAnsi" w:hAnsiTheme="minorHAnsi"/>
        </w:rPr>
      </w:pPr>
    </w:p>
    <w:p w:rsidR="00C87EB6" w:rsidRDefault="00C87EB6" w:rsidP="00A22516">
      <w:pPr>
        <w:pStyle w:val="BodyText"/>
        <w:ind w:left="0"/>
        <w:rPr>
          <w:rFonts w:asciiTheme="minorHAnsi" w:hAnsiTheme="minorHAnsi"/>
        </w:rPr>
      </w:pPr>
    </w:p>
    <w:p w:rsidR="00A22516" w:rsidRDefault="00A22516" w:rsidP="00A22516">
      <w:pPr>
        <w:pStyle w:val="Heading2"/>
      </w:pPr>
      <w:bookmarkStart w:id="846" w:name="_Toc213472256"/>
      <w:r>
        <w:t>5.3.2.</w:t>
      </w:r>
      <w:r w:rsidR="004D5685">
        <w:t>5</w:t>
      </w:r>
      <w:r>
        <w:t xml:space="preserve"> Activating CLM Audit Logging</w:t>
      </w:r>
      <w:bookmarkEnd w:id="846"/>
    </w:p>
    <w:p w:rsidR="00A22516" w:rsidRDefault="00A22516" w:rsidP="00A22516">
      <w:pPr>
        <w:pStyle w:val="BodyText"/>
        <w:ind w:left="0"/>
        <w:rPr>
          <w:rFonts w:asciiTheme="minorHAnsi" w:hAnsiTheme="minorHAnsi"/>
        </w:rPr>
      </w:pPr>
    </w:p>
    <w:p w:rsidR="00C87EB6" w:rsidRPr="00A21808" w:rsidRDefault="007D1BD1" w:rsidP="007D1BD1">
      <w:pPr>
        <w:pStyle w:val="BodyText"/>
        <w:rPr>
          <w:rFonts w:asciiTheme="minorHAnsi" w:hAnsiTheme="minorHAnsi"/>
        </w:rPr>
      </w:pPr>
      <w:r w:rsidRPr="00A21808">
        <w:rPr>
          <w:rFonts w:asciiTheme="minorHAnsi" w:hAnsiTheme="minorHAnsi"/>
        </w:rPr>
        <w:t xml:space="preserve">In order to activate the CLM’s Audit Logging capabilities for Authorization, the user needs to follow the steps to deploy Audit Logging service as mentioned in the </w:t>
      </w:r>
      <w:hyperlink w:anchor="_Audit_Logging" w:history="1">
        <w:r w:rsidR="004C6FC1" w:rsidRPr="00A21808">
          <w:rPr>
            <w:rStyle w:val="Hyperlink"/>
            <w:rFonts w:asciiTheme="minorHAnsi" w:hAnsiTheme="minorHAnsi"/>
          </w:rPr>
          <w:t xml:space="preserve">Audit Logging </w:t>
        </w:r>
        <w:r w:rsidRPr="00A21808">
          <w:rPr>
            <w:rStyle w:val="Hyperlink"/>
            <w:rFonts w:asciiTheme="minorHAnsi" w:hAnsiTheme="minorHAnsi"/>
          </w:rPr>
          <w:t>section</w:t>
        </w:r>
      </w:hyperlink>
      <w:r w:rsidRPr="00A21808">
        <w:rPr>
          <w:rFonts w:asciiTheme="minorHAnsi" w:hAnsiTheme="minorHAnsi"/>
        </w:rPr>
        <w:t xml:space="preserve"> below</w:t>
      </w:r>
    </w:p>
    <w:p w:rsidR="00C87EB6" w:rsidRPr="007562ED" w:rsidRDefault="00C87EB6" w:rsidP="007562ED">
      <w:pPr>
        <w:pStyle w:val="BodyText"/>
        <w:ind w:left="720"/>
        <w:rPr>
          <w:rFonts w:asciiTheme="minorHAnsi" w:hAnsiTheme="minorHAnsi"/>
        </w:rPr>
      </w:pPr>
    </w:p>
    <w:p w:rsidR="00A5275B" w:rsidRDefault="00F26083" w:rsidP="004F6AD8">
      <w:pPr>
        <w:pStyle w:val="Heading1"/>
        <w:numPr>
          <w:ilvl w:val="1"/>
          <w:numId w:val="1"/>
        </w:numPr>
      </w:pPr>
      <w:bookmarkStart w:id="847" w:name="_Authorization"/>
      <w:bookmarkStart w:id="848" w:name="_Toc213472257"/>
      <w:bookmarkEnd w:id="847"/>
      <w:r>
        <w:t>Authorization</w:t>
      </w:r>
      <w:bookmarkEnd w:id="848"/>
    </w:p>
    <w:p w:rsidR="005E4EFE" w:rsidRPr="005E4EFE" w:rsidRDefault="005E4EFE" w:rsidP="005E4EFE"/>
    <w:p w:rsidR="00045F33" w:rsidRDefault="00C87EB6" w:rsidP="00826271">
      <w:pPr>
        <w:ind w:left="360"/>
      </w:pPr>
      <w:r w:rsidRPr="005E4EFE">
        <w:rPr>
          <w:sz w:val="24"/>
          <w:szCs w:val="24"/>
        </w:rPr>
        <w:t xml:space="preserve">The security APIs have been provided to facilitate the security needs at run time. These APIs can be used programmatically. They have been written using Java, so it is assumed that developers know the Java language.  </w:t>
      </w:r>
    </w:p>
    <w:p w:rsidR="00045F33" w:rsidRPr="00045F33" w:rsidRDefault="00045F33" w:rsidP="00045F33"/>
    <w:p w:rsidR="00985465" w:rsidRDefault="00985465" w:rsidP="00985465">
      <w:pPr>
        <w:pStyle w:val="Heading1"/>
        <w:numPr>
          <w:ilvl w:val="2"/>
          <w:numId w:val="1"/>
        </w:numPr>
      </w:pPr>
      <w:bookmarkStart w:id="849" w:name="_Toc213472258"/>
      <w:r>
        <w:t>Integrating CSM API’s Overview</w:t>
      </w:r>
      <w:bookmarkEnd w:id="849"/>
    </w:p>
    <w:p w:rsidR="00985465" w:rsidRPr="00714B9C" w:rsidRDefault="00985465" w:rsidP="00985465">
      <w:pPr>
        <w:pStyle w:val="Heading3"/>
        <w:keepLines w:val="0"/>
        <w:widowControl w:val="0"/>
        <w:numPr>
          <w:ilvl w:val="2"/>
          <w:numId w:val="0"/>
        </w:numPr>
        <w:spacing w:before="120" w:after="60" w:line="240" w:lineRule="atLeast"/>
        <w:rPr>
          <w:rFonts w:asciiTheme="minorHAnsi" w:hAnsiTheme="minorHAnsi"/>
        </w:rPr>
      </w:pPr>
    </w:p>
    <w:p w:rsidR="00985465" w:rsidRPr="00714B9C" w:rsidRDefault="00985465" w:rsidP="00985465">
      <w:pPr>
        <w:pStyle w:val="BodyText"/>
        <w:rPr>
          <w:rFonts w:asciiTheme="minorHAnsi" w:hAnsiTheme="minorHAnsi"/>
        </w:rPr>
      </w:pPr>
      <w:r w:rsidRPr="00714B9C">
        <w:rPr>
          <w:rFonts w:asciiTheme="minorHAnsi" w:hAnsiTheme="minorHAnsi"/>
        </w:rPr>
        <w:t xml:space="preserve">This section provides instruction for integrating the CSM APIs with JBoss. The integration is flexible enough to meet the needs for several scenarios depending on the number of applications hosted on JBoss and whether or not a common schema is used. Following are the scenarios:    </w:t>
      </w:r>
    </w:p>
    <w:p w:rsidR="00985465" w:rsidRPr="00714B9C" w:rsidRDefault="00985465" w:rsidP="00985465">
      <w:pPr>
        <w:numPr>
          <w:ilvl w:val="0"/>
          <w:numId w:val="103"/>
        </w:numPr>
        <w:tabs>
          <w:tab w:val="clear" w:pos="360"/>
          <w:tab w:val="num" w:pos="720"/>
        </w:tabs>
        <w:spacing w:after="0" w:line="240" w:lineRule="auto"/>
        <w:ind w:firstLine="0"/>
        <w:rPr>
          <w:sz w:val="24"/>
          <w:szCs w:val="24"/>
        </w:rPr>
      </w:pPr>
      <w:r w:rsidRPr="00714B9C">
        <w:rPr>
          <w:sz w:val="24"/>
          <w:szCs w:val="24"/>
        </w:rPr>
        <w:t>JBOSS is hosting a number of applications</w:t>
      </w:r>
    </w:p>
    <w:p w:rsidR="00985465" w:rsidRPr="00714B9C" w:rsidRDefault="00985465" w:rsidP="00985465">
      <w:pPr>
        <w:widowControl w:val="0"/>
        <w:numPr>
          <w:ilvl w:val="1"/>
          <w:numId w:val="103"/>
        </w:numPr>
        <w:tabs>
          <w:tab w:val="clear" w:pos="720"/>
        </w:tabs>
        <w:spacing w:after="0" w:line="240" w:lineRule="atLeast"/>
        <w:ind w:left="1051" w:hanging="331"/>
        <w:rPr>
          <w:sz w:val="24"/>
          <w:szCs w:val="24"/>
        </w:rPr>
      </w:pPr>
      <w:r w:rsidRPr="00714B9C">
        <w:rPr>
          <w:sz w:val="24"/>
          <w:szCs w:val="24"/>
        </w:rPr>
        <w:t>use common schema</w:t>
      </w:r>
    </w:p>
    <w:p w:rsidR="00985465" w:rsidRPr="00714B9C" w:rsidRDefault="00985465" w:rsidP="00985465">
      <w:pPr>
        <w:widowControl w:val="0"/>
        <w:numPr>
          <w:ilvl w:val="1"/>
          <w:numId w:val="103"/>
        </w:numPr>
        <w:spacing w:after="0" w:line="240" w:lineRule="atLeast"/>
        <w:ind w:left="1051" w:hanging="331"/>
        <w:rPr>
          <w:sz w:val="24"/>
          <w:szCs w:val="24"/>
        </w:rPr>
      </w:pPr>
      <w:r w:rsidRPr="00714B9C">
        <w:rPr>
          <w:sz w:val="24"/>
          <w:szCs w:val="24"/>
        </w:rPr>
        <w:t>use separate schema</w:t>
      </w:r>
    </w:p>
    <w:p w:rsidR="00985465" w:rsidRPr="00714B9C" w:rsidRDefault="00985465" w:rsidP="00985465">
      <w:pPr>
        <w:numPr>
          <w:ilvl w:val="0"/>
          <w:numId w:val="103"/>
        </w:numPr>
        <w:tabs>
          <w:tab w:val="clear" w:pos="360"/>
          <w:tab w:val="num" w:pos="720"/>
        </w:tabs>
        <w:spacing w:after="0" w:line="240" w:lineRule="auto"/>
        <w:ind w:firstLine="0"/>
        <w:rPr>
          <w:sz w:val="24"/>
          <w:szCs w:val="24"/>
        </w:rPr>
      </w:pPr>
      <w:r w:rsidRPr="00714B9C">
        <w:rPr>
          <w:sz w:val="24"/>
          <w:szCs w:val="24"/>
        </w:rPr>
        <w:t>JBOSS is hosting only one application</w:t>
      </w:r>
    </w:p>
    <w:p w:rsidR="00985465" w:rsidRPr="00714B9C" w:rsidRDefault="00985465" w:rsidP="00985465">
      <w:pPr>
        <w:widowControl w:val="0"/>
        <w:numPr>
          <w:ilvl w:val="1"/>
          <w:numId w:val="103"/>
        </w:numPr>
        <w:spacing w:after="0" w:line="240" w:lineRule="atLeast"/>
        <w:ind w:left="1051" w:hanging="331"/>
        <w:rPr>
          <w:sz w:val="24"/>
          <w:szCs w:val="24"/>
        </w:rPr>
      </w:pPr>
      <w:r w:rsidRPr="00714B9C">
        <w:rPr>
          <w:sz w:val="24"/>
          <w:szCs w:val="24"/>
        </w:rPr>
        <w:t>use common schema</w:t>
      </w:r>
    </w:p>
    <w:p w:rsidR="006C1FC6" w:rsidRPr="007056F7" w:rsidRDefault="00985465" w:rsidP="006C1FC6">
      <w:pPr>
        <w:widowControl w:val="0"/>
        <w:numPr>
          <w:ilvl w:val="1"/>
          <w:numId w:val="103"/>
        </w:numPr>
        <w:spacing w:after="0" w:line="240" w:lineRule="atLeast"/>
        <w:ind w:left="1051" w:hanging="331"/>
      </w:pPr>
      <w:r w:rsidRPr="00A07176">
        <w:rPr>
          <w:sz w:val="24"/>
          <w:szCs w:val="24"/>
        </w:rPr>
        <w:t>use separate schema</w:t>
      </w:r>
    </w:p>
    <w:p w:rsidR="007056F7" w:rsidRDefault="007056F7" w:rsidP="007056F7">
      <w:pPr>
        <w:widowControl w:val="0"/>
        <w:spacing w:after="0" w:line="240" w:lineRule="atLeast"/>
        <w:ind w:left="360"/>
      </w:pPr>
    </w:p>
    <w:p w:rsidR="007056F7" w:rsidRDefault="007056F7" w:rsidP="007056F7">
      <w:pPr>
        <w:pStyle w:val="Heading2"/>
        <w:numPr>
          <w:ilvl w:val="3"/>
          <w:numId w:val="1"/>
        </w:numPr>
      </w:pPr>
      <w:bookmarkStart w:id="850" w:name="_Toc98232105"/>
      <w:bookmarkStart w:id="851" w:name="_Ref98824616"/>
      <w:bookmarkStart w:id="852" w:name="_Ref98824620"/>
      <w:bookmarkStart w:id="853" w:name="_Ref98825472"/>
      <w:bookmarkStart w:id="854" w:name="_Ref98825480"/>
      <w:bookmarkStart w:id="855" w:name="_Ref98825585"/>
      <w:bookmarkStart w:id="856" w:name="_Ref98825589"/>
      <w:bookmarkStart w:id="857" w:name="_Toc98837423"/>
      <w:bookmarkStart w:id="858" w:name="_Toc154400616"/>
      <w:bookmarkStart w:id="859" w:name="_Ref181753628"/>
      <w:bookmarkStart w:id="860" w:name="_Toc213472259"/>
      <w:r w:rsidRPr="007469CF">
        <w:t>Integrating with the CSM Authorization Service</w:t>
      </w:r>
      <w:bookmarkEnd w:id="850"/>
      <w:bookmarkEnd w:id="851"/>
      <w:bookmarkEnd w:id="852"/>
      <w:bookmarkEnd w:id="853"/>
      <w:bookmarkEnd w:id="854"/>
      <w:bookmarkEnd w:id="855"/>
      <w:bookmarkEnd w:id="856"/>
      <w:bookmarkEnd w:id="857"/>
      <w:bookmarkEnd w:id="858"/>
      <w:bookmarkEnd w:id="859"/>
      <w:bookmarkEnd w:id="860"/>
    </w:p>
    <w:p w:rsidR="00587CFB" w:rsidRPr="00587CFB" w:rsidRDefault="00587CFB" w:rsidP="00587CFB"/>
    <w:p w:rsidR="007056F7" w:rsidRPr="00587CFB" w:rsidRDefault="007056F7" w:rsidP="00587CFB">
      <w:pPr>
        <w:ind w:firstLine="360"/>
        <w:rPr>
          <w:b/>
          <w:sz w:val="28"/>
          <w:szCs w:val="28"/>
        </w:rPr>
      </w:pPr>
      <w:bookmarkStart w:id="861" w:name="_Toc98232106"/>
      <w:bookmarkStart w:id="862" w:name="_Toc98837424"/>
      <w:bookmarkStart w:id="863" w:name="_Toc154400617"/>
      <w:r w:rsidRPr="00587CFB">
        <w:rPr>
          <w:b/>
          <w:sz w:val="28"/>
          <w:szCs w:val="28"/>
        </w:rPr>
        <w:t>Importing and Using the CSM Authorization Manager Class</w:t>
      </w:r>
      <w:bookmarkEnd w:id="861"/>
      <w:bookmarkEnd w:id="862"/>
      <w:bookmarkEnd w:id="863"/>
    </w:p>
    <w:p w:rsidR="007056F7" w:rsidRPr="00304FB2" w:rsidRDefault="007056F7" w:rsidP="007056F7">
      <w:pPr>
        <w:pStyle w:val="BodyText"/>
        <w:rPr>
          <w:rFonts w:asciiTheme="minorHAnsi" w:hAnsiTheme="minorHAnsi"/>
        </w:rPr>
      </w:pPr>
      <w:r w:rsidRPr="00304FB2">
        <w:rPr>
          <w:rFonts w:asciiTheme="minorHAnsi" w:hAnsiTheme="minorHAnsi"/>
        </w:rPr>
        <w:t xml:space="preserve">To use the CSM Service, add the highlighted import statements (last two) as shown in </w:t>
      </w:r>
      <w:fldSimple w:instr=" REF _Ref98319185 \h  \* MERGEFORMAT ">
        <w:r w:rsidR="003152FE" w:rsidRPr="00304FB2">
          <w:rPr>
            <w:rFonts w:asciiTheme="minorHAnsi" w:hAnsiTheme="minorHAnsi"/>
            <w:iCs/>
          </w:rPr>
          <w:t>Figure 5.9</w:t>
        </w:r>
      </w:fldSimple>
      <w:r w:rsidRPr="00304FB2">
        <w:rPr>
          <w:rFonts w:asciiTheme="minorHAnsi" w:hAnsiTheme="minorHAnsi"/>
        </w:rPr>
        <w:t xml:space="preserve"> to the action classes that require authorization.</w:t>
      </w:r>
    </w:p>
    <w:p w:rsidR="007056F7" w:rsidRPr="00304FB2" w:rsidRDefault="00E040EA" w:rsidP="007056F7">
      <w:pPr>
        <w:pStyle w:val="Caption"/>
        <w:rPr>
          <w:rFonts w:asciiTheme="minorHAnsi" w:hAnsiTheme="minorHAnsi"/>
          <w:sz w:val="24"/>
          <w:szCs w:val="24"/>
        </w:rPr>
      </w:pPr>
      <w:r>
        <w:rPr>
          <w:rFonts w:asciiTheme="minorHAnsi" w:hAnsiTheme="minorHAnsi"/>
          <w:sz w:val="24"/>
          <w:szCs w:val="24"/>
        </w:rPr>
      </w:r>
      <w:r>
        <w:rPr>
          <w:rFonts w:asciiTheme="minorHAnsi" w:hAnsiTheme="minorHAnsi"/>
          <w:sz w:val="24"/>
          <w:szCs w:val="24"/>
        </w:rPr>
        <w:pict>
          <v:group id="_x0000_s1136" editas="canvas" style="width:468pt;height:142.05pt;mso-position-horizontal-relative:char;mso-position-vertical-relative:line" coordorigin="2520,3997" coordsize="7200,2200">
            <o:lock v:ext="edit" aspectratio="t"/>
            <v:shape id="_x0000_s1137" type="#_x0000_t75" style="position:absolute;left:2520;top:3997;width:7200;height:2200" o:preferrelative="f">
              <v:fill o:detectmouseclick="t"/>
              <v:path o:extrusionok="t" o:connecttype="none"/>
              <o:lock v:ext="edit" text="t"/>
            </v:shape>
            <v:shape id="_x0000_s1138" type="#_x0000_t202" style="position:absolute;left:2797;top:3997;width:6923;height:2068">
              <v:textbox style="mso-next-textbox:#_x0000_s1138">
                <w:txbxContent>
                  <w:p w:rsidR="00D54780" w:rsidRPr="00304FB2" w:rsidRDefault="00D54780" w:rsidP="007056F7">
                    <w:pPr>
                      <w:ind w:left="720"/>
                      <w:rPr>
                        <w:rFonts w:cs="Courier New"/>
                        <w:sz w:val="20"/>
                        <w:szCs w:val="20"/>
                      </w:rPr>
                    </w:pPr>
                    <w:r w:rsidRPr="00304FB2">
                      <w:rPr>
                        <w:rFonts w:cs="Courier New"/>
                        <w:sz w:val="20"/>
                        <w:szCs w:val="20"/>
                      </w:rPr>
                      <w:t>import gov.nih.nci.abcapp.UserCredentials;</w:t>
                    </w:r>
                  </w:p>
                  <w:p w:rsidR="00D54780" w:rsidRPr="00304FB2" w:rsidRDefault="00D54780" w:rsidP="007056F7">
                    <w:pPr>
                      <w:ind w:left="720"/>
                      <w:rPr>
                        <w:rFonts w:cs="Courier New"/>
                        <w:sz w:val="20"/>
                        <w:szCs w:val="20"/>
                      </w:rPr>
                    </w:pPr>
                    <w:r w:rsidRPr="00304FB2">
                      <w:rPr>
                        <w:rFonts w:cs="Courier New"/>
                        <w:sz w:val="20"/>
                        <w:szCs w:val="20"/>
                      </w:rPr>
                      <w:t>import gov.nih.nci.abcapp.model.Form;</w:t>
                    </w:r>
                  </w:p>
                  <w:p w:rsidR="00D54780" w:rsidRPr="00304FB2" w:rsidRDefault="00D54780" w:rsidP="007056F7">
                    <w:pPr>
                      <w:ind w:left="720"/>
                      <w:rPr>
                        <w:rFonts w:cs="Courier New"/>
                        <w:sz w:val="20"/>
                        <w:szCs w:val="20"/>
                      </w:rPr>
                    </w:pPr>
                    <w:r w:rsidRPr="00304FB2">
                      <w:rPr>
                        <w:rFonts w:cs="Courier New"/>
                        <w:sz w:val="20"/>
                        <w:szCs w:val="20"/>
                      </w:rPr>
                      <w:t>import gov.nih.nci.abcapp.util.Constants;</w:t>
                    </w:r>
                  </w:p>
                  <w:p w:rsidR="00D54780" w:rsidRPr="00304FB2" w:rsidRDefault="00D54780" w:rsidP="007056F7">
                    <w:pPr>
                      <w:ind w:left="720"/>
                      <w:rPr>
                        <w:rFonts w:cs="Courier New"/>
                        <w:sz w:val="20"/>
                        <w:szCs w:val="20"/>
                      </w:rPr>
                    </w:pPr>
                    <w:r w:rsidRPr="00304FB2">
                      <w:rPr>
                        <w:rFonts w:cs="Courier New"/>
                        <w:sz w:val="20"/>
                        <w:szCs w:val="20"/>
                      </w:rPr>
                      <w:t>import gov.nih.nci.security.SecurityServiceProvider;</w:t>
                    </w:r>
                  </w:p>
                  <w:p w:rsidR="00D54780" w:rsidRPr="00304FB2" w:rsidRDefault="00D54780" w:rsidP="007056F7">
                    <w:pPr>
                      <w:ind w:left="720"/>
                      <w:rPr>
                        <w:rFonts w:cs="Courier New"/>
                        <w:sz w:val="20"/>
                        <w:szCs w:val="20"/>
                      </w:rPr>
                    </w:pPr>
                    <w:r w:rsidRPr="00304FB2">
                      <w:rPr>
                        <w:rFonts w:cs="Courier New"/>
                        <w:sz w:val="20"/>
                        <w:szCs w:val="20"/>
                      </w:rPr>
                      <w:t>import gov.nih.nci.security.AuthorizationManager;</w:t>
                    </w:r>
                  </w:p>
                  <w:p w:rsidR="00D54780" w:rsidRDefault="00D54780" w:rsidP="007056F7"/>
                  <w:p w:rsidR="00D54780" w:rsidRDefault="00D54780" w:rsidP="007056F7"/>
                </w:txbxContent>
              </v:textbox>
            </v:shape>
            <w10:wrap type="none"/>
            <w10:anchorlock/>
          </v:group>
        </w:pict>
      </w:r>
    </w:p>
    <w:p w:rsidR="007056F7" w:rsidRPr="00304FB2" w:rsidRDefault="007056F7" w:rsidP="007056F7">
      <w:pPr>
        <w:pStyle w:val="Caption"/>
        <w:ind w:left="360"/>
        <w:rPr>
          <w:rFonts w:asciiTheme="minorHAnsi" w:hAnsiTheme="minorHAnsi"/>
          <w:sz w:val="24"/>
          <w:szCs w:val="24"/>
        </w:rPr>
      </w:pPr>
      <w:bookmarkStart w:id="864" w:name="_Ref98319185"/>
      <w:r w:rsidRPr="00304FB2">
        <w:rPr>
          <w:rFonts w:asciiTheme="minorHAnsi" w:hAnsiTheme="minorHAnsi"/>
          <w:iCs/>
          <w:sz w:val="24"/>
          <w:szCs w:val="24"/>
        </w:rPr>
        <w:t xml:space="preserve">Figure </w:t>
      </w:r>
      <w:r w:rsidR="002F2083" w:rsidRPr="00304FB2">
        <w:rPr>
          <w:rFonts w:asciiTheme="minorHAnsi" w:hAnsiTheme="minorHAnsi"/>
          <w:iCs/>
          <w:sz w:val="24"/>
          <w:szCs w:val="24"/>
        </w:rPr>
        <w:t>5.</w:t>
      </w:r>
      <w:r w:rsidR="004D55EE" w:rsidRPr="00304FB2">
        <w:rPr>
          <w:rFonts w:asciiTheme="minorHAnsi" w:hAnsiTheme="minorHAnsi"/>
          <w:iCs/>
          <w:sz w:val="24"/>
          <w:szCs w:val="24"/>
        </w:rPr>
        <w:t>9</w:t>
      </w:r>
      <w:bookmarkEnd w:id="864"/>
      <w:r w:rsidRPr="00304FB2">
        <w:rPr>
          <w:rFonts w:asciiTheme="minorHAnsi" w:hAnsiTheme="minorHAnsi"/>
          <w:iCs/>
          <w:sz w:val="24"/>
          <w:szCs w:val="24"/>
        </w:rPr>
        <w:t xml:space="preserve"> </w:t>
      </w:r>
      <w:r w:rsidRPr="00304FB2">
        <w:rPr>
          <w:rFonts w:asciiTheme="minorHAnsi" w:hAnsiTheme="minorHAnsi"/>
          <w:sz w:val="24"/>
          <w:szCs w:val="24"/>
        </w:rPr>
        <w:t>Example ABC application - Import statements in an action class</w:t>
      </w:r>
    </w:p>
    <w:p w:rsidR="007056F7" w:rsidRPr="00304FB2" w:rsidRDefault="007056F7" w:rsidP="007056F7">
      <w:pPr>
        <w:pStyle w:val="BodyText"/>
        <w:rPr>
          <w:rFonts w:asciiTheme="minorHAnsi" w:hAnsiTheme="minorHAnsi"/>
        </w:rPr>
      </w:pPr>
      <w:r w:rsidRPr="00304FB2">
        <w:rPr>
          <w:rFonts w:asciiTheme="minorHAnsi" w:hAnsiTheme="minorHAnsi"/>
        </w:rPr>
        <w:lastRenderedPageBreak/>
        <w:t xml:space="preserve">The class </w:t>
      </w:r>
      <w:r w:rsidRPr="00304FB2">
        <w:rPr>
          <w:rStyle w:val="ComputerfilesChar4"/>
          <w:rFonts w:asciiTheme="minorHAnsi" w:hAnsiTheme="minorHAnsi"/>
          <w:sz w:val="24"/>
        </w:rPr>
        <w:t>SecurityServiceProvider</w:t>
      </w:r>
      <w:r w:rsidRPr="00304FB2">
        <w:rPr>
          <w:rFonts w:asciiTheme="minorHAnsi" w:hAnsiTheme="minorHAnsi"/>
        </w:rPr>
        <w:t xml:space="preserve"> is the common interface class exposed by the CSM application. It contains methods to obtain the correct instance of the </w:t>
      </w:r>
      <w:r w:rsidRPr="00304FB2">
        <w:rPr>
          <w:rStyle w:val="ComputerfilesChar4"/>
          <w:rFonts w:asciiTheme="minorHAnsi" w:hAnsiTheme="minorHAnsi"/>
          <w:sz w:val="24"/>
        </w:rPr>
        <w:t>AuthorizationManager</w:t>
      </w:r>
      <w:r w:rsidRPr="00304FB2">
        <w:rPr>
          <w:rFonts w:asciiTheme="minorHAnsi" w:hAnsiTheme="minorHAnsi"/>
        </w:rPr>
        <w:t xml:space="preserve"> configured for that application. The client application </w:t>
      </w:r>
      <w:r w:rsidRPr="00304FB2">
        <w:rPr>
          <w:rStyle w:val="ComputerfilesChar4"/>
          <w:rFonts w:asciiTheme="minorHAnsi" w:hAnsiTheme="minorHAnsi"/>
          <w:sz w:val="24"/>
        </w:rPr>
        <w:t>abcapp</w:t>
      </w:r>
      <w:r w:rsidRPr="00304FB2">
        <w:rPr>
          <w:rFonts w:asciiTheme="minorHAnsi" w:hAnsiTheme="minorHAnsi"/>
        </w:rPr>
        <w:t xml:space="preserve"> then uses the </w:t>
      </w:r>
      <w:r w:rsidRPr="00304FB2">
        <w:rPr>
          <w:rStyle w:val="ComputerfilesChar4"/>
          <w:rFonts w:asciiTheme="minorHAnsi" w:hAnsiTheme="minorHAnsi"/>
          <w:sz w:val="24"/>
        </w:rPr>
        <w:t>AuthorizationManager</w:t>
      </w:r>
      <w:r w:rsidRPr="00304FB2">
        <w:rPr>
          <w:rFonts w:asciiTheme="minorHAnsi" w:hAnsiTheme="minorHAnsi"/>
        </w:rPr>
        <w:t xml:space="preserve"> to perform the actual authentication using the CSM.</w:t>
      </w:r>
    </w:p>
    <w:p w:rsidR="007056F7" w:rsidRPr="00304FB2" w:rsidRDefault="00E040EA" w:rsidP="007056F7">
      <w:pPr>
        <w:pStyle w:val="BodyText"/>
        <w:rPr>
          <w:rFonts w:asciiTheme="minorHAnsi" w:hAnsiTheme="minorHAnsi"/>
        </w:rPr>
      </w:pPr>
      <w:fldSimple w:instr=" REF _Ref98319250 \h  \* MERGEFORMAT ">
        <w:r w:rsidR="003152FE" w:rsidRPr="00304FB2">
          <w:rPr>
            <w:rFonts w:asciiTheme="minorHAnsi" w:hAnsiTheme="minorHAnsi"/>
          </w:rPr>
          <w:t>Figure 5.10</w:t>
        </w:r>
      </w:fldSimple>
      <w:r w:rsidR="007056F7" w:rsidRPr="00304FB2">
        <w:rPr>
          <w:rFonts w:asciiTheme="minorHAnsi" w:hAnsiTheme="minorHAnsi"/>
        </w:rPr>
        <w:t xml:space="preserve"> illustrates an example of how to use the CSMService class in the ABC Application.</w:t>
      </w:r>
    </w:p>
    <w:p w:rsidR="007056F7" w:rsidRPr="00304FB2" w:rsidRDefault="00E040EA" w:rsidP="007056F7">
      <w:pPr>
        <w:pStyle w:val="BodyText"/>
        <w:rPr>
          <w:rFonts w:asciiTheme="minorHAnsi" w:hAnsiTheme="minorHAnsi"/>
        </w:rPr>
      </w:pPr>
      <w:r>
        <w:rPr>
          <w:rFonts w:asciiTheme="minorHAnsi" w:hAnsiTheme="minorHAnsi"/>
        </w:rPr>
      </w:r>
      <w:r>
        <w:rPr>
          <w:rFonts w:asciiTheme="minorHAnsi" w:hAnsiTheme="minorHAnsi"/>
        </w:rPr>
        <w:pict>
          <v:group id="_x0000_s1139" editas="canvas" style="width:459pt;height:234pt;mso-position-horizontal-relative:char;mso-position-vertical-relative:line" coordorigin="2520,7648" coordsize="7062,3623">
            <o:lock v:ext="edit" aspectratio="t"/>
            <v:shape id="_x0000_s1140" type="#_x0000_t75" style="position:absolute;left:2520;top:7648;width:7062;height:3623" o:preferrelative="f">
              <v:fill o:detectmouseclick="t"/>
              <v:path o:extrusionok="t" o:connecttype="none"/>
              <o:lock v:ext="edit" text="t"/>
            </v:shape>
            <v:shape id="_x0000_s1141" type="#_x0000_t202" style="position:absolute;left:2520;top:7648;width:6923;height:3484">
              <v:textbox style="mso-next-textbox:#_x0000_s1141">
                <w:txbxContent>
                  <w:p w:rsidR="00D54780" w:rsidRPr="002B6A1F" w:rsidRDefault="00D54780" w:rsidP="007056F7">
                    <w:pPr>
                      <w:ind w:left="180"/>
                      <w:rPr>
                        <w:rFonts w:cs="Courier New"/>
                        <w:sz w:val="20"/>
                        <w:szCs w:val="20"/>
                      </w:rPr>
                    </w:pPr>
                    <w:r w:rsidRPr="002B6A1F">
                      <w:rPr>
                        <w:rFonts w:cs="Courier New"/>
                        <w:sz w:val="20"/>
                        <w:szCs w:val="20"/>
                      </w:rPr>
                      <w:t>try {</w:t>
                    </w:r>
                  </w:p>
                  <w:p w:rsidR="00D54780" w:rsidRPr="002B6A1F" w:rsidRDefault="00D54780" w:rsidP="007056F7">
                    <w:pPr>
                      <w:ind w:left="720"/>
                      <w:rPr>
                        <w:rFonts w:cs="Courier New"/>
                        <w:sz w:val="20"/>
                        <w:szCs w:val="20"/>
                      </w:rPr>
                    </w:pPr>
                    <w:r w:rsidRPr="002B6A1F">
                      <w:rPr>
                        <w:rFonts w:cs="Courier New"/>
                        <w:sz w:val="20"/>
                        <w:szCs w:val="20"/>
                      </w:rPr>
                      <w:t>AuthorizationManager authorizationManager = SecurityServiceProvider.getAuthorizationManager(“abcapp”);</w:t>
                    </w:r>
                  </w:p>
                  <w:p w:rsidR="00D54780" w:rsidRPr="002B6A1F" w:rsidRDefault="00D54780" w:rsidP="007056F7">
                    <w:pPr>
                      <w:ind w:left="720"/>
                      <w:rPr>
                        <w:rFonts w:cs="Courier New"/>
                        <w:sz w:val="20"/>
                        <w:szCs w:val="20"/>
                      </w:rPr>
                    </w:pPr>
                    <w:r w:rsidRPr="002B6A1F">
                      <w:rPr>
                        <w:rFonts w:cs="Courier New"/>
                        <w:sz w:val="20"/>
                        <w:szCs w:val="20"/>
                      </w:rPr>
                      <w:t>boolean hasPermission = authorizationManager.checkPermission(“user name” , “resource name”, “operation” );</w:t>
                    </w:r>
                  </w:p>
                  <w:p w:rsidR="00D54780" w:rsidRPr="002B6A1F" w:rsidRDefault="00D54780" w:rsidP="007056F7">
                    <w:pPr>
                      <w:ind w:left="720"/>
                      <w:rPr>
                        <w:rFonts w:cs="Courier New"/>
                        <w:sz w:val="20"/>
                        <w:szCs w:val="20"/>
                      </w:rPr>
                    </w:pPr>
                    <w:r>
                      <w:rPr>
                        <w:rFonts w:cs="Courier New"/>
                        <w:sz w:val="20"/>
                        <w:szCs w:val="20"/>
                      </w:rPr>
                      <w:t>if (hasPermission)</w:t>
                    </w:r>
                    <w:r w:rsidRPr="002B6A1F">
                      <w:rPr>
                        <w:rFonts w:cs="Courier New"/>
                        <w:sz w:val="20"/>
                        <w:szCs w:val="20"/>
                      </w:rPr>
                      <w:t>{</w:t>
                    </w:r>
                    <w:r>
                      <w:rPr>
                        <w:rFonts w:cs="Courier New"/>
                        <w:sz w:val="20"/>
                        <w:szCs w:val="20"/>
                      </w:rPr>
                      <w:t xml:space="preserve">  </w:t>
                    </w:r>
                    <w:r w:rsidRPr="002B6A1F">
                      <w:rPr>
                        <w:rFonts w:cs="Courier New"/>
                        <w:sz w:val="20"/>
                        <w:szCs w:val="20"/>
                      </w:rPr>
                      <w:t xml:space="preserve">  System.out.println</w:t>
                    </w:r>
                    <w:r>
                      <w:rPr>
                        <w:rFonts w:cs="Courier New"/>
                        <w:sz w:val="20"/>
                        <w:szCs w:val="20"/>
                      </w:rPr>
                      <w:t>(“</w:t>
                    </w:r>
                    <w:r w:rsidRPr="002B6A1F">
                      <w:rPr>
                        <w:rFonts w:cs="Courier New"/>
                        <w:sz w:val="20"/>
                        <w:szCs w:val="20"/>
                      </w:rPr>
                      <w:t>PERMISSION GRANTED</w:t>
                    </w:r>
                    <w:r>
                      <w:rPr>
                        <w:rFonts w:cs="Courier New"/>
                        <w:sz w:val="20"/>
                        <w:szCs w:val="20"/>
                      </w:rPr>
                      <w:t>.</w:t>
                    </w:r>
                    <w:r w:rsidRPr="002B6A1F">
                      <w:rPr>
                        <w:rFonts w:cs="Courier New"/>
                        <w:sz w:val="20"/>
                        <w:szCs w:val="20"/>
                      </w:rPr>
                      <w:t>");</w:t>
                    </w:r>
                  </w:p>
                  <w:p w:rsidR="00D54780" w:rsidRPr="002B6A1F" w:rsidRDefault="00D54780" w:rsidP="007056F7">
                    <w:pPr>
                      <w:ind w:left="720"/>
                      <w:rPr>
                        <w:rFonts w:cs="Courier New"/>
                        <w:sz w:val="20"/>
                        <w:szCs w:val="20"/>
                      </w:rPr>
                    </w:pPr>
                    <w:r>
                      <w:rPr>
                        <w:rFonts w:cs="Courier New"/>
                        <w:sz w:val="20"/>
                        <w:szCs w:val="20"/>
                      </w:rPr>
                      <w:t xml:space="preserve">}else{ </w:t>
                    </w:r>
                    <w:r w:rsidRPr="002B6A1F">
                      <w:rPr>
                        <w:rFonts w:cs="Courier New"/>
                        <w:sz w:val="20"/>
                        <w:szCs w:val="20"/>
                      </w:rPr>
                      <w:t xml:space="preserve">  System.out.println(</w:t>
                    </w:r>
                    <w:r>
                      <w:rPr>
                        <w:rFonts w:cs="Courier New"/>
                        <w:sz w:val="20"/>
                        <w:szCs w:val="20"/>
                      </w:rPr>
                      <w:t>“</w:t>
                    </w:r>
                    <w:r w:rsidRPr="002B6A1F">
                      <w:rPr>
                        <w:rFonts w:cs="Courier New"/>
                        <w:sz w:val="20"/>
                        <w:szCs w:val="20"/>
                      </w:rPr>
                      <w:t>PERMISSION DENIED ");</w:t>
                    </w:r>
                    <w:r w:rsidRPr="002B6A1F">
                      <w:rPr>
                        <w:rFonts w:cs="Courier New"/>
                        <w:sz w:val="20"/>
                        <w:szCs w:val="20"/>
                      </w:rPr>
                      <w:tab/>
                    </w:r>
                    <w:r>
                      <w:rPr>
                        <w:rFonts w:cs="Courier New"/>
                        <w:sz w:val="20"/>
                        <w:szCs w:val="20"/>
                      </w:rPr>
                      <w:t xml:space="preserve"> </w:t>
                    </w:r>
                    <w:r w:rsidRPr="002B6A1F">
                      <w:rPr>
                        <w:rFonts w:cs="Courier New"/>
                        <w:sz w:val="20"/>
                        <w:szCs w:val="20"/>
                      </w:rPr>
                      <w:t>}</w:t>
                    </w:r>
                  </w:p>
                  <w:p w:rsidR="00D54780" w:rsidRDefault="00D54780" w:rsidP="007056F7">
                    <w:pPr>
                      <w:ind w:left="180"/>
                      <w:rPr>
                        <w:rFonts w:cs="Courier New"/>
                        <w:sz w:val="20"/>
                        <w:szCs w:val="20"/>
                      </w:rPr>
                    </w:pPr>
                    <w:r w:rsidRPr="002B6A1F">
                      <w:rPr>
                        <w:rFonts w:cs="Courier New"/>
                        <w:sz w:val="20"/>
                        <w:szCs w:val="20"/>
                      </w:rPr>
                      <w:t>}catch (</w:t>
                    </w:r>
                    <w:r>
                      <w:rPr>
                        <w:rFonts w:cs="Courier New"/>
                        <w:sz w:val="20"/>
                        <w:szCs w:val="20"/>
                      </w:rPr>
                      <w:t xml:space="preserve"> </w:t>
                    </w:r>
                    <w:r w:rsidRPr="002B6A1F">
                      <w:rPr>
                        <w:rFonts w:cs="Courier New"/>
                        <w:sz w:val="20"/>
                        <w:szCs w:val="20"/>
                      </w:rPr>
                      <w:t>CSException cse){</w:t>
                    </w:r>
                    <w:r>
                      <w:rPr>
                        <w:rFonts w:cs="Courier New"/>
                        <w:sz w:val="20"/>
                        <w:szCs w:val="20"/>
                      </w:rPr>
                      <w:t xml:space="preserve"> </w:t>
                    </w:r>
                  </w:p>
                  <w:p w:rsidR="00D54780" w:rsidRDefault="00D54780" w:rsidP="00CE08F2">
                    <w:pPr>
                      <w:ind w:left="180" w:firstLine="540"/>
                      <w:rPr>
                        <w:rFonts w:cs="Courier New"/>
                        <w:sz w:val="20"/>
                        <w:szCs w:val="20"/>
                      </w:rPr>
                    </w:pPr>
                    <w:r w:rsidRPr="002B6A1F">
                      <w:rPr>
                        <w:rFonts w:cs="Courier New"/>
                        <w:sz w:val="20"/>
                        <w:szCs w:val="20"/>
                      </w:rPr>
                      <w:t>System.out.println("ERROR IN AUTHORIZATION ");</w:t>
                    </w:r>
                    <w:r w:rsidRPr="002B6A1F">
                      <w:rPr>
                        <w:rFonts w:cs="Courier New"/>
                        <w:sz w:val="20"/>
                        <w:szCs w:val="20"/>
                      </w:rPr>
                      <w:tab/>
                    </w:r>
                    <w:r>
                      <w:rPr>
                        <w:rFonts w:cs="Courier New"/>
                        <w:sz w:val="20"/>
                        <w:szCs w:val="20"/>
                      </w:rPr>
                      <w:t xml:space="preserve"> </w:t>
                    </w:r>
                  </w:p>
                  <w:p w:rsidR="00D54780" w:rsidRPr="002B6A1F" w:rsidRDefault="00D54780" w:rsidP="00CE08F2">
                    <w:pPr>
                      <w:rPr>
                        <w:rFonts w:cs="Courier New"/>
                        <w:sz w:val="20"/>
                        <w:szCs w:val="20"/>
                      </w:rPr>
                    </w:pPr>
                    <w:r>
                      <w:rPr>
                        <w:rFonts w:cs="Courier New"/>
                        <w:sz w:val="20"/>
                        <w:szCs w:val="20"/>
                      </w:rPr>
                      <w:t xml:space="preserve">   </w:t>
                    </w:r>
                    <w:r w:rsidRPr="002B6A1F">
                      <w:rPr>
                        <w:rFonts w:cs="Courier New"/>
                        <w:sz w:val="20"/>
                        <w:szCs w:val="20"/>
                      </w:rPr>
                      <w:t>}</w:t>
                    </w:r>
                  </w:p>
                  <w:p w:rsidR="00D54780" w:rsidRPr="002B6A1F" w:rsidRDefault="00D54780" w:rsidP="007056F7">
                    <w:pPr>
                      <w:ind w:left="180"/>
                      <w:rPr>
                        <w:rFonts w:cs="Courier New"/>
                        <w:sz w:val="20"/>
                        <w:szCs w:val="20"/>
                      </w:rPr>
                    </w:pPr>
                  </w:p>
                  <w:p w:rsidR="00D54780" w:rsidRPr="002B6A1F" w:rsidRDefault="00D54780" w:rsidP="007056F7">
                    <w:pPr>
                      <w:rPr>
                        <w:rFonts w:cs="Courier New"/>
                        <w:sz w:val="20"/>
                        <w:szCs w:val="20"/>
                      </w:rPr>
                    </w:pPr>
                    <w:r w:rsidRPr="002B6A1F">
                      <w:rPr>
                        <w:rFonts w:cs="Courier New"/>
                        <w:sz w:val="20"/>
                        <w:szCs w:val="20"/>
                      </w:rPr>
                      <w:tab/>
                    </w:r>
                  </w:p>
                  <w:p w:rsidR="00D54780" w:rsidRPr="002B6A1F" w:rsidRDefault="00D54780" w:rsidP="007056F7">
                    <w:pPr>
                      <w:rPr>
                        <w:sz w:val="20"/>
                        <w:szCs w:val="20"/>
                      </w:rPr>
                    </w:pPr>
                  </w:p>
                </w:txbxContent>
              </v:textbox>
            </v:shape>
            <w10:wrap type="none"/>
            <w10:anchorlock/>
          </v:group>
        </w:pict>
      </w:r>
    </w:p>
    <w:p w:rsidR="007056F7" w:rsidRPr="00304FB2" w:rsidRDefault="007056F7" w:rsidP="007056F7">
      <w:pPr>
        <w:pStyle w:val="Caption"/>
        <w:ind w:left="360"/>
        <w:rPr>
          <w:rFonts w:asciiTheme="minorHAnsi" w:hAnsiTheme="minorHAnsi"/>
          <w:sz w:val="24"/>
          <w:szCs w:val="24"/>
        </w:rPr>
      </w:pPr>
      <w:bookmarkStart w:id="865" w:name="_Ref98319250"/>
      <w:r w:rsidRPr="00304FB2">
        <w:rPr>
          <w:rFonts w:asciiTheme="minorHAnsi" w:hAnsiTheme="minorHAnsi"/>
          <w:sz w:val="24"/>
          <w:szCs w:val="24"/>
        </w:rPr>
        <w:t xml:space="preserve">Figure </w:t>
      </w:r>
      <w:r w:rsidR="00366F20" w:rsidRPr="00304FB2">
        <w:rPr>
          <w:rFonts w:asciiTheme="minorHAnsi" w:hAnsiTheme="minorHAnsi"/>
          <w:sz w:val="24"/>
          <w:szCs w:val="24"/>
        </w:rPr>
        <w:t>5.10</w:t>
      </w:r>
      <w:bookmarkEnd w:id="865"/>
      <w:r w:rsidRPr="00304FB2">
        <w:rPr>
          <w:rFonts w:asciiTheme="minorHAnsi" w:hAnsiTheme="minorHAnsi"/>
          <w:sz w:val="24"/>
          <w:szCs w:val="24"/>
        </w:rPr>
        <w:t xml:space="preserve"> Example code to use the CSMService class in the ABC application</w:t>
      </w:r>
    </w:p>
    <w:p w:rsidR="007056F7" w:rsidRPr="00304FB2" w:rsidRDefault="007056F7" w:rsidP="007056F7">
      <w:pPr>
        <w:widowControl w:val="0"/>
        <w:spacing w:after="0" w:line="240" w:lineRule="atLeast"/>
        <w:ind w:left="360"/>
        <w:rPr>
          <w:sz w:val="24"/>
          <w:szCs w:val="24"/>
        </w:rPr>
      </w:pPr>
      <w:r w:rsidRPr="00304FB2">
        <w:rPr>
          <w:sz w:val="24"/>
          <w:szCs w:val="24"/>
        </w:rPr>
        <w:t xml:space="preserve">The client class obtains the default implementation of the </w:t>
      </w:r>
      <w:r w:rsidRPr="00304FB2">
        <w:rPr>
          <w:rStyle w:val="ComputerfilesChar4"/>
          <w:rFonts w:asciiTheme="minorHAnsi" w:hAnsiTheme="minorHAnsi"/>
          <w:sz w:val="24"/>
          <w:szCs w:val="24"/>
        </w:rPr>
        <w:t>AuthorizationManager</w:t>
      </w:r>
      <w:r w:rsidRPr="00304FB2">
        <w:rPr>
          <w:sz w:val="24"/>
          <w:szCs w:val="24"/>
        </w:rPr>
        <w:t xml:space="preserve"> by calling the static </w:t>
      </w:r>
      <w:r w:rsidRPr="00304FB2">
        <w:rPr>
          <w:rStyle w:val="ComputerfilesChar4"/>
          <w:rFonts w:asciiTheme="minorHAnsi" w:hAnsiTheme="minorHAnsi"/>
          <w:sz w:val="24"/>
          <w:szCs w:val="24"/>
        </w:rPr>
        <w:t>getAuthorizationManager</w:t>
      </w:r>
      <w:r w:rsidRPr="00304FB2">
        <w:rPr>
          <w:sz w:val="24"/>
          <w:szCs w:val="24"/>
        </w:rPr>
        <w:t xml:space="preserve"> method of the </w:t>
      </w:r>
      <w:r w:rsidRPr="00304FB2">
        <w:rPr>
          <w:rStyle w:val="ComputerfilesChar4"/>
          <w:rFonts w:asciiTheme="minorHAnsi" w:hAnsiTheme="minorHAnsi"/>
          <w:sz w:val="24"/>
          <w:szCs w:val="24"/>
        </w:rPr>
        <w:t>SecurityServiceProvider</w:t>
      </w:r>
      <w:r w:rsidRPr="00304FB2">
        <w:rPr>
          <w:sz w:val="24"/>
          <w:szCs w:val="24"/>
        </w:rPr>
        <w:t xml:space="preserve"> class by passing the application Context name – in this example “</w:t>
      </w:r>
      <w:r w:rsidRPr="00304FB2">
        <w:rPr>
          <w:rStyle w:val="ComputerfilesChar4"/>
          <w:rFonts w:asciiTheme="minorHAnsi" w:hAnsiTheme="minorHAnsi"/>
          <w:sz w:val="24"/>
          <w:szCs w:val="24"/>
        </w:rPr>
        <w:t>abcapp</w:t>
      </w:r>
      <w:r w:rsidRPr="00304FB2">
        <w:rPr>
          <w:sz w:val="24"/>
          <w:szCs w:val="24"/>
        </w:rPr>
        <w:t xml:space="preserve">”. It then invokes the </w:t>
      </w:r>
      <w:r w:rsidRPr="00304FB2">
        <w:rPr>
          <w:rStyle w:val="ComputerfilesChar4"/>
          <w:rFonts w:asciiTheme="minorHAnsi" w:hAnsiTheme="minorHAnsi"/>
          <w:sz w:val="24"/>
          <w:szCs w:val="24"/>
        </w:rPr>
        <w:t>checkPermission</w:t>
      </w:r>
      <w:r w:rsidRPr="00304FB2">
        <w:rPr>
          <w:sz w:val="24"/>
          <w:szCs w:val="24"/>
        </w:rPr>
        <w:t xml:space="preserve"> method – passing the user’s ID, the resources which it is trying to access and the operation which it wants to perform.  Note that the application name should match the name used in the configuration files as well as configured in the databases for authorization to work correctly. If the user has the required access permission, then a Boolean true is returned indicating that the user is authenticated. In case of any authorization error, a </w:t>
      </w:r>
      <w:r w:rsidRPr="00304FB2">
        <w:rPr>
          <w:rStyle w:val="ComputerfilesChar4"/>
          <w:rFonts w:asciiTheme="minorHAnsi" w:hAnsiTheme="minorHAnsi"/>
          <w:sz w:val="24"/>
          <w:szCs w:val="24"/>
        </w:rPr>
        <w:t>CSException</w:t>
      </w:r>
      <w:r w:rsidRPr="00304FB2">
        <w:rPr>
          <w:sz w:val="24"/>
          <w:szCs w:val="24"/>
        </w:rPr>
        <w:t xml:space="preserve"> is thrown with the appropriate error message embedded.</w:t>
      </w:r>
    </w:p>
    <w:p w:rsidR="006C1FC6" w:rsidRDefault="006C1FC6" w:rsidP="004F6AD8">
      <w:pPr>
        <w:pStyle w:val="Heading1"/>
        <w:numPr>
          <w:ilvl w:val="2"/>
          <w:numId w:val="1"/>
        </w:numPr>
      </w:pPr>
      <w:bookmarkStart w:id="866" w:name="_Toc213472260"/>
      <w:r>
        <w:t>Software Products and Scripts</w:t>
      </w:r>
      <w:bookmarkEnd w:id="866"/>
    </w:p>
    <w:p w:rsidR="006C1FC6" w:rsidRPr="007469CF" w:rsidRDefault="006C1FC6" w:rsidP="006C1FC6">
      <w:pPr>
        <w:pStyle w:val="BodyText"/>
        <w:ind w:left="720"/>
      </w:pPr>
      <w:r w:rsidRPr="007469CF">
        <w:t xml:space="preserve">Table </w:t>
      </w:r>
      <w:r w:rsidR="00E80306">
        <w:t>5.11</w:t>
      </w:r>
      <w:r w:rsidRPr="007469CF">
        <w:t xml:space="preserve"> displays descriptions of software products used for authorization.</w:t>
      </w:r>
    </w:p>
    <w:p w:rsidR="006C1FC6" w:rsidRPr="007469CF" w:rsidRDefault="006C1FC6" w:rsidP="006C1FC6">
      <w:pPr>
        <w:pStyle w:val="BodyTex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44"/>
        <w:gridCol w:w="6408"/>
      </w:tblGrid>
      <w:tr w:rsidR="006C1FC6" w:rsidRPr="007469CF" w:rsidTr="00BC4D71">
        <w:trPr>
          <w:cantSplit/>
          <w:tblHeader/>
        </w:trPr>
        <w:tc>
          <w:tcPr>
            <w:tcW w:w="2844" w:type="dxa"/>
            <w:shd w:val="clear" w:color="auto" w:fill="D9D9D9"/>
          </w:tcPr>
          <w:p w:rsidR="006C1FC6" w:rsidRPr="007469CF" w:rsidRDefault="006C1FC6" w:rsidP="00BC4D71">
            <w:pPr>
              <w:pStyle w:val="tabletext2"/>
            </w:pPr>
            <w:bookmarkStart w:id="867" w:name="_Toc98837411"/>
            <w:r w:rsidRPr="007469CF">
              <w:t>Software Product</w:t>
            </w:r>
          </w:p>
        </w:tc>
        <w:tc>
          <w:tcPr>
            <w:tcW w:w="6408" w:type="dxa"/>
            <w:shd w:val="clear" w:color="auto" w:fill="D9D9D9"/>
          </w:tcPr>
          <w:p w:rsidR="006C1FC6" w:rsidRPr="007469CF" w:rsidRDefault="006C1FC6" w:rsidP="00BC4D71">
            <w:pPr>
              <w:pStyle w:val="tabletext2"/>
            </w:pPr>
            <w:r w:rsidRPr="007469CF">
              <w:t>Description</w:t>
            </w:r>
          </w:p>
        </w:tc>
      </w:tr>
      <w:tr w:rsidR="006C1FC6" w:rsidRPr="007469CF" w:rsidTr="00BC4D71">
        <w:tc>
          <w:tcPr>
            <w:tcW w:w="2844" w:type="dxa"/>
          </w:tcPr>
          <w:p w:rsidR="006C1FC6" w:rsidRPr="007469CF" w:rsidRDefault="006C1FC6" w:rsidP="00BC4D71">
            <w:pPr>
              <w:pStyle w:val="TableText"/>
            </w:pPr>
            <w:r w:rsidRPr="007469CF">
              <w:t>JBoss Server</w:t>
            </w:r>
          </w:p>
        </w:tc>
        <w:tc>
          <w:tcPr>
            <w:tcW w:w="6408" w:type="dxa"/>
          </w:tcPr>
          <w:p w:rsidR="006C1FC6" w:rsidRPr="007469CF" w:rsidRDefault="006C1FC6" w:rsidP="00BC4D71">
            <w:pPr>
              <w:pStyle w:val="TableText"/>
            </w:pPr>
            <w:r w:rsidRPr="007469CF">
              <w:t>The JBoss/Server is the leading open source, standards-compliant, J2EE-based application server implemented in 100% Pure Java. A majority of caCORE applications use this server to host their applications.</w:t>
            </w:r>
          </w:p>
        </w:tc>
      </w:tr>
      <w:tr w:rsidR="006C1FC6" w:rsidRPr="007469CF" w:rsidTr="00BC4D71">
        <w:tc>
          <w:tcPr>
            <w:tcW w:w="2844" w:type="dxa"/>
          </w:tcPr>
          <w:p w:rsidR="006C1FC6" w:rsidRPr="007469CF" w:rsidRDefault="006C1FC6" w:rsidP="00BC4D71">
            <w:pPr>
              <w:pStyle w:val="TableText"/>
            </w:pPr>
            <w:r w:rsidRPr="007469CF">
              <w:t>MySQL Database</w:t>
            </w:r>
          </w:p>
        </w:tc>
        <w:tc>
          <w:tcPr>
            <w:tcW w:w="6408" w:type="dxa"/>
          </w:tcPr>
          <w:p w:rsidR="006C1FC6" w:rsidRPr="007469CF" w:rsidRDefault="006C1FC6" w:rsidP="00BC4D71">
            <w:pPr>
              <w:pStyle w:val="TableText"/>
            </w:pPr>
            <w:r w:rsidRPr="007469CF">
              <w:t>MySQL is an open source database. Its speed, scalability and reliability make it a popular choice for Web developers. CSM recommends storing authorization data in a MySQL database because it is a light database, easy to manage and maintain.</w:t>
            </w:r>
          </w:p>
        </w:tc>
      </w:tr>
      <w:tr w:rsidR="006C1FC6" w:rsidRPr="007469CF" w:rsidTr="00BC4D71">
        <w:tc>
          <w:tcPr>
            <w:tcW w:w="2844" w:type="dxa"/>
          </w:tcPr>
          <w:p w:rsidR="006C1FC6" w:rsidRPr="007469CF" w:rsidRDefault="006C1FC6" w:rsidP="00BC4D71">
            <w:pPr>
              <w:pStyle w:val="TableText"/>
            </w:pPr>
            <w:r w:rsidRPr="007469CF">
              <w:t>Oracle Database</w:t>
            </w:r>
          </w:p>
        </w:tc>
        <w:tc>
          <w:tcPr>
            <w:tcW w:w="6408" w:type="dxa"/>
          </w:tcPr>
          <w:p w:rsidR="006C1FC6" w:rsidRPr="007469CF" w:rsidRDefault="006C1FC6" w:rsidP="00BC4D71">
            <w:pPr>
              <w:pStyle w:val="TableText"/>
            </w:pPr>
            <w:r w:rsidRPr="007469CF">
              <w:t xml:space="preserve">Oracle’s relational database was the first to support the SQL </w:t>
            </w:r>
            <w:r w:rsidRPr="007469CF">
              <w:lastRenderedPageBreak/>
              <w:t>language, which has since become the industry standard. It is a proprietary database which requires licenses.</w:t>
            </w:r>
          </w:p>
        </w:tc>
      </w:tr>
      <w:tr w:rsidR="006C1FC6" w:rsidRPr="007469CF" w:rsidTr="00BC4D71">
        <w:tc>
          <w:tcPr>
            <w:tcW w:w="2844" w:type="dxa"/>
          </w:tcPr>
          <w:p w:rsidR="006C1FC6" w:rsidRPr="007469CF" w:rsidRDefault="006C1FC6" w:rsidP="00BC4D71">
            <w:pPr>
              <w:pStyle w:val="TableText"/>
            </w:pPr>
            <w:r w:rsidRPr="007469CF">
              <w:lastRenderedPageBreak/>
              <w:t>Hibernate</w:t>
            </w:r>
          </w:p>
        </w:tc>
        <w:tc>
          <w:tcPr>
            <w:tcW w:w="6408" w:type="dxa"/>
          </w:tcPr>
          <w:p w:rsidR="006C1FC6" w:rsidRPr="007469CF" w:rsidRDefault="006C1FC6" w:rsidP="00BC4D71">
            <w:pPr>
              <w:pStyle w:val="TableText"/>
            </w:pPr>
            <w:r w:rsidRPr="007469CF">
              <w:t>Hibernate is an object/relational persistence and query service for Java. CSM requires developers to modify a provided Hibernate configuration file (</w:t>
            </w:r>
            <w:r w:rsidRPr="007469CF">
              <w:rPr>
                <w:rStyle w:val="ComputerfilesChar4"/>
              </w:rPr>
              <w:t>hibernate.cfg.xml</w:t>
            </w:r>
            <w:r w:rsidRPr="007469CF">
              <w:t>) in order to connect to the appropriate application authorization schema.</w:t>
            </w:r>
          </w:p>
        </w:tc>
      </w:tr>
    </w:tbl>
    <w:p w:rsidR="006C1FC6" w:rsidRPr="007469CF" w:rsidRDefault="006C1FC6" w:rsidP="006C1FC6">
      <w:pPr>
        <w:pStyle w:val="Caption"/>
        <w:framePr w:hSpace="180" w:wrap="around" w:vAnchor="text" w:hAnchor="margin" w:xAlign="center" w:y="-3"/>
        <w:numPr>
          <w:ilvl w:val="0"/>
          <w:numId w:val="104"/>
        </w:numPr>
      </w:pPr>
      <w:bookmarkStart w:id="868" w:name="_Ref98232340"/>
    </w:p>
    <w:bookmarkEnd w:id="868"/>
    <w:p w:rsidR="006C1FC6" w:rsidRDefault="006C1FC6" w:rsidP="006C1FC6">
      <w:pPr>
        <w:pStyle w:val="Caption"/>
        <w:ind w:left="720"/>
      </w:pPr>
    </w:p>
    <w:p w:rsidR="006C1FC6" w:rsidRDefault="006C1FC6" w:rsidP="00E80306">
      <w:pPr>
        <w:pStyle w:val="Caption"/>
      </w:pPr>
    </w:p>
    <w:p w:rsidR="006C1FC6" w:rsidRPr="007469CF" w:rsidRDefault="006C1FC6" w:rsidP="006C1FC6">
      <w:pPr>
        <w:pStyle w:val="Caption"/>
        <w:ind w:left="720"/>
      </w:pPr>
      <w:r w:rsidRPr="007469CF">
        <w:t xml:space="preserve">Table </w:t>
      </w:r>
      <w:r>
        <w:t>5.</w:t>
      </w:r>
      <w:r w:rsidR="00E80306">
        <w:t>11</w:t>
      </w:r>
      <w:r w:rsidRPr="007469CF">
        <w:t xml:space="preserve"> Authorization software products</w:t>
      </w:r>
    </w:p>
    <w:bookmarkEnd w:id="867"/>
    <w:p w:rsidR="006C1FC6" w:rsidRDefault="006C1FC6" w:rsidP="006C1FC6">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033"/>
        <w:gridCol w:w="5237"/>
      </w:tblGrid>
      <w:tr w:rsidR="006C1FC6" w:rsidRPr="007469CF" w:rsidTr="00BC4D71">
        <w:trPr>
          <w:cantSplit/>
          <w:tblHeader/>
        </w:trPr>
        <w:tc>
          <w:tcPr>
            <w:tcW w:w="4033" w:type="dxa"/>
            <w:shd w:val="clear" w:color="auto" w:fill="D9D9D9"/>
          </w:tcPr>
          <w:p w:rsidR="006C1FC6" w:rsidRPr="007469CF" w:rsidRDefault="006C1FC6" w:rsidP="00BC4D71">
            <w:pPr>
              <w:pStyle w:val="tabletext2"/>
            </w:pPr>
            <w:r w:rsidRPr="007469CF">
              <w:t>File</w:t>
            </w:r>
          </w:p>
        </w:tc>
        <w:tc>
          <w:tcPr>
            <w:tcW w:w="5237" w:type="dxa"/>
            <w:shd w:val="clear" w:color="auto" w:fill="D9D9D9"/>
          </w:tcPr>
          <w:p w:rsidR="006C1FC6" w:rsidRPr="007469CF" w:rsidRDefault="006C1FC6" w:rsidP="00BC4D71">
            <w:pPr>
              <w:pStyle w:val="tabletext2"/>
            </w:pPr>
            <w:r w:rsidRPr="007469CF">
              <w:t>Description</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 xml:space="preserve">hibernate.cfg.xml </w:t>
            </w:r>
          </w:p>
        </w:tc>
        <w:tc>
          <w:tcPr>
            <w:tcW w:w="5237" w:type="dxa"/>
          </w:tcPr>
          <w:p w:rsidR="006C1FC6" w:rsidRPr="007469CF" w:rsidRDefault="006C1FC6" w:rsidP="00BC4D71">
            <w:pPr>
              <w:pStyle w:val="TableText"/>
            </w:pPr>
            <w:r w:rsidRPr="007469CF">
              <w:t>The sample XML file which contains the hibernate-mapping and the database connection details.</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 xml:space="preserve">AuthSchemaMySQL.sql </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sidRPr="007469CF">
              <w:rPr>
                <w:rFonts w:ascii="Courier New" w:hAnsi="Courier New" w:cs="Courier New"/>
              </w:rPr>
              <w:t xml:space="preserve">AuthSchemaOracle.sql </w:t>
            </w:r>
          </w:p>
          <w:p w:rsidR="006C1FC6" w:rsidRDefault="006C1FC6" w:rsidP="00BC4D71">
            <w:pPr>
              <w:pStyle w:val="TableText"/>
              <w:rPr>
                <w:rFonts w:ascii="Courier New" w:hAnsi="Courier New" w:cs="Courier New"/>
              </w:rPr>
            </w:pPr>
            <w:r>
              <w:rPr>
                <w:rFonts w:ascii="Courier New" w:hAnsi="Courier New" w:cs="Courier New"/>
              </w:rPr>
              <w:t xml:space="preserve">OR </w:t>
            </w:r>
          </w:p>
          <w:p w:rsidR="006C1FC6" w:rsidRPr="007469CF" w:rsidRDefault="006C1FC6" w:rsidP="00BC4D71">
            <w:pPr>
              <w:pStyle w:val="TableText"/>
              <w:rPr>
                <w:rFonts w:ascii="Courier New" w:hAnsi="Courier New" w:cs="Courier New"/>
              </w:rPr>
            </w:pPr>
            <w:r>
              <w:rPr>
                <w:rFonts w:ascii="Courier New" w:hAnsi="Courier New" w:cs="Courier New"/>
              </w:rPr>
              <w:t>AuthSchemaPostgres.sql</w:t>
            </w:r>
          </w:p>
        </w:tc>
        <w:tc>
          <w:tcPr>
            <w:tcW w:w="5237" w:type="dxa"/>
          </w:tcPr>
          <w:p w:rsidR="006C1FC6" w:rsidRPr="007469CF" w:rsidRDefault="006C1FC6" w:rsidP="00BC4D71">
            <w:pPr>
              <w:pStyle w:val="TableText"/>
            </w:pPr>
            <w:r w:rsidRPr="007469CF">
              <w:t>This Structured Query Language (SQL) script is used to create an instance of the Authorization database schema which will be used for the purpose of authorization.  In 3.0.1 and subsequent releases, this script populates the database with CSM Standard Privileges that can be used to authorize users.  The same script can be used to create instances of authorization schema for a variety of applications.</w:t>
            </w:r>
          </w:p>
        </w:tc>
      </w:tr>
      <w:tr w:rsidR="006C1FC6" w:rsidRPr="007469CF" w:rsidTr="00BC4D71">
        <w:trPr>
          <w:cantSplit/>
        </w:trPr>
        <w:tc>
          <w:tcPr>
            <w:tcW w:w="4033" w:type="dxa"/>
          </w:tcPr>
          <w:p w:rsidR="006C1FC6" w:rsidRPr="007469CF" w:rsidRDefault="006C1FC6" w:rsidP="00BC4D71">
            <w:pPr>
              <w:pStyle w:val="TableText"/>
            </w:pPr>
            <w:r>
              <w:rPr>
                <w:rFonts w:ascii="Courier New" w:hAnsi="Courier New" w:cs="Courier New"/>
              </w:rPr>
              <w:t>DataPrimingMySQL</w:t>
            </w:r>
            <w:r w:rsidRPr="007469CF">
              <w:rPr>
                <w:rFonts w:ascii="Courier New" w:hAnsi="Courier New" w:cs="Courier New"/>
              </w:rPr>
              <w:t>.sql</w:t>
            </w:r>
            <w:r w:rsidRPr="007469CF">
              <w:t xml:space="preserve"> </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Pr>
                <w:rFonts w:ascii="Courier New" w:hAnsi="Courier New" w:cs="Courier New"/>
              </w:rPr>
              <w:t>DataPrimingOracle</w:t>
            </w:r>
            <w:r w:rsidRPr="007469CF">
              <w:rPr>
                <w:rFonts w:ascii="Courier New" w:hAnsi="Courier New" w:cs="Courier New"/>
              </w:rPr>
              <w:t>.sql</w:t>
            </w:r>
          </w:p>
          <w:p w:rsidR="006C1FC6" w:rsidRDefault="006C1FC6" w:rsidP="00BC4D71">
            <w:pPr>
              <w:pStyle w:val="TableText"/>
              <w:rPr>
                <w:rFonts w:ascii="Courier New" w:hAnsi="Courier New" w:cs="Courier New"/>
              </w:rPr>
            </w:pPr>
            <w:r>
              <w:rPr>
                <w:rFonts w:ascii="Courier New" w:hAnsi="Courier New" w:cs="Courier New"/>
              </w:rPr>
              <w:t xml:space="preserve">OR </w:t>
            </w:r>
          </w:p>
          <w:p w:rsidR="006C1FC6" w:rsidRPr="007469CF" w:rsidRDefault="006C1FC6" w:rsidP="00BC4D71">
            <w:pPr>
              <w:pStyle w:val="TableText"/>
              <w:rPr>
                <w:rFonts w:ascii="Courier New" w:hAnsi="Courier New" w:cs="Courier New"/>
              </w:rPr>
            </w:pPr>
            <w:r>
              <w:rPr>
                <w:rFonts w:ascii="Courier New" w:hAnsi="Courier New" w:cs="Courier New"/>
              </w:rPr>
              <w:t>DataPrimingPostgres.sql</w:t>
            </w:r>
          </w:p>
        </w:tc>
        <w:tc>
          <w:tcPr>
            <w:tcW w:w="5237" w:type="dxa"/>
          </w:tcPr>
          <w:p w:rsidR="006C1FC6" w:rsidRPr="007469CF" w:rsidRDefault="006C1FC6" w:rsidP="00BC4D71">
            <w:pPr>
              <w:pStyle w:val="TableText"/>
            </w:pPr>
            <w:r w:rsidRPr="007469CF">
              <w:t>This SQL script is used for priming data in the authorization schema. Note that if the authorization database is going to host the UPT also then you need to use UPT Data Priming Scripts instead and add the application through the UPT</w:t>
            </w:r>
          </w:p>
        </w:tc>
      </w:tr>
      <w:tr w:rsidR="006C1FC6" w:rsidRPr="007469CF" w:rsidTr="00BC4D71">
        <w:trPr>
          <w:cantSplit/>
        </w:trPr>
        <w:tc>
          <w:tcPr>
            <w:tcW w:w="4033" w:type="dxa"/>
          </w:tcPr>
          <w:p w:rsidR="006C1FC6" w:rsidRPr="007469CF" w:rsidRDefault="006C1FC6" w:rsidP="00BC4D71">
            <w:pPr>
              <w:pStyle w:val="TableText"/>
              <w:rPr>
                <w:rFonts w:ascii="Courier New" w:hAnsi="Courier New" w:cs="Courier New"/>
              </w:rPr>
            </w:pPr>
            <w:r w:rsidRPr="007469CF">
              <w:rPr>
                <w:rFonts w:ascii="Courier New" w:hAnsi="Courier New" w:cs="Courier New"/>
              </w:rPr>
              <w:t>mysql-ds.xml</w:t>
            </w:r>
          </w:p>
          <w:p w:rsidR="006C1FC6" w:rsidRPr="007469CF" w:rsidRDefault="006C1FC6" w:rsidP="00BC4D71">
            <w:pPr>
              <w:pStyle w:val="TableText"/>
            </w:pPr>
            <w:r w:rsidRPr="007469CF">
              <w:t>OR</w:t>
            </w:r>
          </w:p>
          <w:p w:rsidR="006C1FC6" w:rsidRDefault="006C1FC6" w:rsidP="00BC4D71">
            <w:pPr>
              <w:pStyle w:val="TableText"/>
              <w:rPr>
                <w:rFonts w:ascii="Courier New" w:hAnsi="Courier New" w:cs="Courier New"/>
              </w:rPr>
            </w:pPr>
            <w:r w:rsidRPr="007469CF">
              <w:rPr>
                <w:rFonts w:ascii="Courier New" w:hAnsi="Courier New" w:cs="Courier New"/>
              </w:rPr>
              <w:t>oracle-ds.xml</w:t>
            </w:r>
          </w:p>
          <w:p w:rsidR="006C1FC6" w:rsidRDefault="006C1FC6" w:rsidP="00BC4D71">
            <w:pPr>
              <w:pStyle w:val="TableText"/>
              <w:rPr>
                <w:rFonts w:ascii="Courier New" w:hAnsi="Courier New" w:cs="Courier New"/>
              </w:rPr>
            </w:pPr>
            <w:r>
              <w:rPr>
                <w:rFonts w:ascii="Courier New" w:hAnsi="Courier New" w:cs="Courier New"/>
              </w:rPr>
              <w:t>OR</w:t>
            </w:r>
          </w:p>
          <w:p w:rsidR="006C1FC6" w:rsidRPr="007469CF" w:rsidRDefault="006C1FC6" w:rsidP="00BC4D71">
            <w:pPr>
              <w:pStyle w:val="TableText"/>
            </w:pPr>
            <w:r>
              <w:rPr>
                <w:rFonts w:ascii="Courier New" w:hAnsi="Courier New" w:cs="Courier New"/>
              </w:rPr>
              <w:t>Postgres-ds.xml</w:t>
            </w:r>
          </w:p>
        </w:tc>
        <w:tc>
          <w:tcPr>
            <w:tcW w:w="5237" w:type="dxa"/>
          </w:tcPr>
          <w:p w:rsidR="006C1FC6" w:rsidRPr="007469CF" w:rsidRDefault="006C1FC6" w:rsidP="00BC4D71">
            <w:pPr>
              <w:pStyle w:val="TableText"/>
            </w:pPr>
            <w:r w:rsidRPr="007469CF">
              <w:t>This file contains information for creating a datasource. One entry is required for each database connection.  Place this file in the JBoss deploy directory.</w:t>
            </w:r>
          </w:p>
        </w:tc>
      </w:tr>
    </w:tbl>
    <w:p w:rsidR="006C1FC6" w:rsidRPr="006C1FC6" w:rsidRDefault="006C1FC6" w:rsidP="00D23AF3">
      <w:pPr>
        <w:pStyle w:val="Caption"/>
        <w:ind w:left="720"/>
      </w:pPr>
      <w:r w:rsidRPr="007469CF">
        <w:t xml:space="preserve">Table </w:t>
      </w:r>
      <w:r>
        <w:t>5.1</w:t>
      </w:r>
      <w:r w:rsidR="00E80306">
        <w:t>2</w:t>
      </w:r>
      <w:r w:rsidRPr="007469CF">
        <w:t xml:space="preserve"> Authorization configuration and SQL files</w:t>
      </w:r>
    </w:p>
    <w:p w:rsidR="0037646C" w:rsidRDefault="006C1FC6" w:rsidP="00D23AF3">
      <w:pPr>
        <w:pStyle w:val="Heading1"/>
        <w:numPr>
          <w:ilvl w:val="2"/>
          <w:numId w:val="1"/>
        </w:numPr>
      </w:pPr>
      <w:bookmarkStart w:id="869" w:name="_Toc213472261"/>
      <w:r>
        <w:t>Installation and Deployment configurations</w:t>
      </w:r>
      <w:bookmarkEnd w:id="869"/>
    </w:p>
    <w:p w:rsidR="00D647B6" w:rsidRDefault="00D647B6" w:rsidP="00D647B6"/>
    <w:p w:rsidR="00D647B6" w:rsidRPr="009262C8" w:rsidRDefault="00D647B6" w:rsidP="00D647B6">
      <w:pPr>
        <w:ind w:left="360"/>
        <w:rPr>
          <w:sz w:val="24"/>
          <w:szCs w:val="24"/>
        </w:rPr>
      </w:pPr>
      <w:r w:rsidRPr="009262C8">
        <w:rPr>
          <w:sz w:val="24"/>
          <w:szCs w:val="24"/>
        </w:rPr>
        <w:t xml:space="preserve">This section serves as a guide to help developers integrate </w:t>
      </w:r>
      <w:r>
        <w:rPr>
          <w:sz w:val="24"/>
          <w:szCs w:val="24"/>
        </w:rPr>
        <w:t xml:space="preserve">applications </w:t>
      </w:r>
      <w:r w:rsidRPr="009262C8">
        <w:rPr>
          <w:sz w:val="24"/>
          <w:szCs w:val="24"/>
        </w:rPr>
        <w:t xml:space="preserve">with </w:t>
      </w:r>
      <w:r>
        <w:rPr>
          <w:sz w:val="24"/>
          <w:szCs w:val="24"/>
        </w:rPr>
        <w:t>CSM’s Authorization Service</w:t>
      </w:r>
      <w:r w:rsidRPr="009262C8">
        <w:rPr>
          <w:sz w:val="24"/>
          <w:szCs w:val="24"/>
        </w:rPr>
        <w:t>.</w:t>
      </w:r>
      <w:r>
        <w:rPr>
          <w:sz w:val="24"/>
          <w:szCs w:val="24"/>
        </w:rPr>
        <w:t xml:space="preserve"> It outlines</w:t>
      </w:r>
      <w:r w:rsidRPr="009262C8">
        <w:rPr>
          <w:sz w:val="24"/>
          <w:szCs w:val="24"/>
        </w:rPr>
        <w:t xml:space="preserve"> a step by step process that addresses what developers need to know in order to successfully integrate CSM’s</w:t>
      </w:r>
      <w:r w:rsidR="004022F7">
        <w:rPr>
          <w:sz w:val="24"/>
          <w:szCs w:val="24"/>
        </w:rPr>
        <w:t xml:space="preserve"> Authorization</w:t>
      </w:r>
      <w:r w:rsidRPr="009262C8">
        <w:rPr>
          <w:sz w:val="24"/>
          <w:szCs w:val="24"/>
        </w:rPr>
        <w:t>, which includes:</w:t>
      </w:r>
    </w:p>
    <w:p w:rsidR="00D647B6" w:rsidRPr="009262C8" w:rsidRDefault="00D647B6" w:rsidP="00D647B6">
      <w:pPr>
        <w:pStyle w:val="ListParagraph"/>
        <w:numPr>
          <w:ilvl w:val="0"/>
          <w:numId w:val="89"/>
        </w:numPr>
        <w:rPr>
          <w:sz w:val="24"/>
          <w:szCs w:val="24"/>
        </w:rPr>
      </w:pPr>
      <w:r w:rsidRPr="009262C8">
        <w:rPr>
          <w:sz w:val="24"/>
          <w:szCs w:val="24"/>
        </w:rPr>
        <w:t>CSM API jar placement</w:t>
      </w:r>
    </w:p>
    <w:p w:rsidR="00D647B6" w:rsidRPr="00242904" w:rsidRDefault="00D647B6" w:rsidP="00242904">
      <w:pPr>
        <w:pStyle w:val="ListParagraph"/>
        <w:numPr>
          <w:ilvl w:val="0"/>
          <w:numId w:val="89"/>
        </w:numPr>
        <w:rPr>
          <w:sz w:val="24"/>
          <w:szCs w:val="24"/>
        </w:rPr>
      </w:pPr>
      <w:r w:rsidRPr="009262C8">
        <w:rPr>
          <w:sz w:val="24"/>
          <w:szCs w:val="24"/>
        </w:rPr>
        <w:t>Database properties and configuration</w:t>
      </w:r>
    </w:p>
    <w:p w:rsidR="00D647B6" w:rsidRPr="00D647B6" w:rsidRDefault="00D647B6" w:rsidP="00D647B6">
      <w:pPr>
        <w:pStyle w:val="ListParagraph"/>
        <w:numPr>
          <w:ilvl w:val="0"/>
          <w:numId w:val="89"/>
        </w:numPr>
      </w:pPr>
      <w:r w:rsidRPr="00CE4290">
        <w:rPr>
          <w:sz w:val="24"/>
          <w:szCs w:val="24"/>
        </w:rPr>
        <w:t>If audit logging, CLM API jar placement and configuration.</w:t>
      </w:r>
      <w:r w:rsidR="00CE4290" w:rsidRPr="00D647B6">
        <w:t xml:space="preserve"> </w:t>
      </w:r>
    </w:p>
    <w:p w:rsidR="006C1FC6" w:rsidRDefault="00B71E44" w:rsidP="0069285E">
      <w:pPr>
        <w:pStyle w:val="Heading2"/>
      </w:pPr>
      <w:bookmarkStart w:id="870" w:name="_Toc213472262"/>
      <w:r>
        <w:lastRenderedPageBreak/>
        <w:t xml:space="preserve">5.4.4.1 </w:t>
      </w:r>
      <w:r w:rsidR="0037646C">
        <w:t>Jar Placement</w:t>
      </w:r>
      <w:bookmarkEnd w:id="870"/>
    </w:p>
    <w:p w:rsidR="0037646C" w:rsidRDefault="0037646C" w:rsidP="0037646C">
      <w:pPr>
        <w:ind w:left="360"/>
        <w:rPr>
          <w:rStyle w:val="ComputerfilesChar4CharCharCharCharCharCharCharChar"/>
        </w:rPr>
      </w:pPr>
      <w:r w:rsidRPr="007469CF">
        <w:t xml:space="preserve">The CSM Application is available as a JAR which needs to be placed in the classpath of the application. Along with this JAR, there are many supporting JARs on which the CSM API depends. These should be added in the folder </w:t>
      </w:r>
      <w:r w:rsidRPr="007469CF">
        <w:rPr>
          <w:rStyle w:val="ComputerfilesChar4CharCharCharCharCharCharCharChar"/>
        </w:rPr>
        <w:t>&lt;application-web-root&gt;\WEB-INF\lib</w:t>
      </w:r>
      <w:r w:rsidR="00A07176">
        <w:rPr>
          <w:rStyle w:val="ComputerfilesChar4CharCharCharCharCharCharCharChar"/>
        </w:rPr>
        <w:t>.</w:t>
      </w:r>
    </w:p>
    <w:p w:rsidR="00BC4D71" w:rsidRDefault="003D5777" w:rsidP="003D5777">
      <w:pPr>
        <w:pStyle w:val="Heading2"/>
      </w:pPr>
      <w:bookmarkStart w:id="871" w:name="_Toc213472263"/>
      <w:r>
        <w:t xml:space="preserve">5.4.4.2 </w:t>
      </w:r>
      <w:r w:rsidR="007B12EA">
        <w:t>Database Properties and configuration</w:t>
      </w:r>
      <w:bookmarkEnd w:id="871"/>
    </w:p>
    <w:p w:rsidR="008659B6" w:rsidRPr="008659B6" w:rsidRDefault="008659B6" w:rsidP="008659B6"/>
    <w:p w:rsidR="00BC4D71" w:rsidRPr="009E6E40" w:rsidRDefault="00BC4D71" w:rsidP="003748E1">
      <w:pPr>
        <w:pStyle w:val="Heading3"/>
        <w:rPr>
          <w:sz w:val="26"/>
          <w:szCs w:val="26"/>
        </w:rPr>
      </w:pPr>
      <w:bookmarkStart w:id="872" w:name="_Toc213472264"/>
      <w:r w:rsidRPr="009E6E40">
        <w:rPr>
          <w:sz w:val="26"/>
          <w:szCs w:val="26"/>
        </w:rPr>
        <w:t>Create and Prime Database</w:t>
      </w:r>
      <w:bookmarkEnd w:id="872"/>
    </w:p>
    <w:p w:rsidR="00907419" w:rsidRPr="00907419" w:rsidRDefault="00907419" w:rsidP="00907419">
      <w:pPr>
        <w:pStyle w:val="BodyText"/>
        <w:rPr>
          <w:rFonts w:asciiTheme="minorHAnsi" w:hAnsiTheme="minorHAnsi"/>
          <w:b/>
          <w:bCs/>
        </w:rPr>
      </w:pPr>
      <w:r w:rsidRPr="00907419">
        <w:rPr>
          <w:rFonts w:asciiTheme="minorHAnsi" w:hAnsiTheme="minorHAnsi"/>
          <w:b/>
          <w:bCs/>
        </w:rPr>
        <w:t>Note:</w:t>
      </w:r>
      <w:r w:rsidRPr="00907419">
        <w:rPr>
          <w:rFonts w:asciiTheme="minorHAnsi" w:hAnsiTheme="minorHAnsi"/>
        </w:rPr>
        <w:t xml:space="preserve"> When deploying Authorization, application developers may want to make use of a previously-installed common Authorization Schema. In this case, a database already exists, so skip this step. Follow the steps below to install a new Authorization Schema.  Note that the Authorization Schema used by the run-time API and the UPT has to be the same.</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Log into the database using an account id which has permission to create new databases. Since CSM caCORE 3.0.1 release you can now use either MySQL or Oracle as your database of choice to host the authorization data. Based on the database you have selected, you must follow the same step during the entire installation</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In the </w:t>
      </w:r>
      <w:r w:rsidRPr="00907419">
        <w:rPr>
          <w:rFonts w:cs="Courier New"/>
          <w:sz w:val="24"/>
          <w:szCs w:val="24"/>
        </w:rPr>
        <w:t>AuthSchemaMySQL.sql</w:t>
      </w:r>
      <w:r w:rsidRPr="00907419">
        <w:rPr>
          <w:sz w:val="24"/>
          <w:szCs w:val="24"/>
        </w:rPr>
        <w:t xml:space="preserve"> or </w:t>
      </w:r>
      <w:r w:rsidRPr="00907419">
        <w:rPr>
          <w:rFonts w:cs="Courier New"/>
          <w:sz w:val="24"/>
          <w:szCs w:val="24"/>
        </w:rPr>
        <w:t>AuthSchemaOracle.sql</w:t>
      </w:r>
      <w:r w:rsidRPr="00907419">
        <w:rPr>
          <w:sz w:val="24"/>
          <w:szCs w:val="24"/>
        </w:rPr>
        <w:t xml:space="preserve"> script, replace the </w:t>
      </w:r>
      <w:r w:rsidRPr="00907419">
        <w:rPr>
          <w:rFonts w:cs="Courier New"/>
          <w:sz w:val="24"/>
          <w:szCs w:val="24"/>
        </w:rPr>
        <w:t xml:space="preserve">“&lt;&lt;database_name&gt;&gt;” </w:t>
      </w:r>
      <w:r w:rsidRPr="00907419">
        <w:rPr>
          <w:sz w:val="24"/>
          <w:szCs w:val="24"/>
        </w:rPr>
        <w:t xml:space="preserve">tag with the name </w:t>
      </w:r>
      <w:r w:rsidR="00797501">
        <w:rPr>
          <w:sz w:val="24"/>
          <w:szCs w:val="24"/>
        </w:rPr>
        <w:t>of the authorization schema (</w:t>
      </w:r>
      <w:r w:rsidRPr="00907419">
        <w:rPr>
          <w:sz w:val="24"/>
          <w:szCs w:val="24"/>
        </w:rPr>
        <w:t xml:space="preserve">e.g. </w:t>
      </w:r>
      <w:r w:rsidRPr="00907419">
        <w:rPr>
          <w:rFonts w:cs="Courier New"/>
          <w:sz w:val="24"/>
          <w:szCs w:val="24"/>
        </w:rPr>
        <w:t>“caArray”).</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Run this script on the database prompt. This should create a database with the given name.  The database will include CSM Standard Privileges.</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“&lt;&lt;application_context_name&gt;&gt;”</w:t>
      </w:r>
      <w:r w:rsidRPr="00907419">
        <w:rPr>
          <w:sz w:val="24"/>
          <w:szCs w:val="24"/>
        </w:rPr>
        <w:t xml:space="preserve"> with the name of application. This is the key to derive security for the application. This will be called application context name.</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“&lt;&lt;super_admin_login_id&gt;&gt;”, “&lt;&lt;super_admin_first_name&gt;&gt;” and “&lt;&lt;super_admin_last_name&gt;&gt;” with the super admin user’s login id, first name and the password</w:t>
      </w:r>
      <w:r w:rsidRPr="00907419">
        <w:rPr>
          <w:sz w:val="24"/>
          <w:szCs w:val="24"/>
        </w:rPr>
        <w:t>. NOTE: that the default password is always “</w:t>
      </w:r>
      <w:r w:rsidRPr="00907419">
        <w:rPr>
          <w:rFonts w:cs="Courier New"/>
          <w:sz w:val="24"/>
          <w:szCs w:val="24"/>
        </w:rPr>
        <w:t>changeme</w:t>
      </w:r>
      <w:r w:rsidRPr="00907419">
        <w:rPr>
          <w:sz w:val="24"/>
          <w:szCs w:val="24"/>
        </w:rPr>
        <w:t>” and this should used for logging into the application’s UPT for the first time. It should be changed immediately</w:t>
      </w:r>
    </w:p>
    <w:p w:rsidR="00907419" w:rsidRPr="00907419" w:rsidRDefault="00907419" w:rsidP="00907419">
      <w:pPr>
        <w:widowControl w:val="0"/>
        <w:numPr>
          <w:ilvl w:val="0"/>
          <w:numId w:val="105"/>
        </w:numPr>
        <w:spacing w:after="160" w:line="240" w:lineRule="atLeast"/>
        <w:rPr>
          <w:sz w:val="24"/>
          <w:szCs w:val="24"/>
        </w:rPr>
      </w:pPr>
      <w:r w:rsidRPr="00907419">
        <w:rPr>
          <w:sz w:val="24"/>
          <w:szCs w:val="24"/>
        </w:rPr>
        <w:t>Run this script on the database prompt. This should populate the database with the initial data. Verify this by querying the application table. It should include one record only.</w:t>
      </w:r>
    </w:p>
    <w:p w:rsidR="00907419" w:rsidRPr="008659B6" w:rsidRDefault="00907419" w:rsidP="008659B6"/>
    <w:p w:rsidR="00907419" w:rsidRPr="009E6E40" w:rsidRDefault="00BC4D71" w:rsidP="009E6E40">
      <w:pPr>
        <w:pStyle w:val="Heading3"/>
        <w:rPr>
          <w:sz w:val="26"/>
          <w:szCs w:val="26"/>
        </w:rPr>
      </w:pPr>
      <w:bookmarkStart w:id="873" w:name="_Toc213472265"/>
      <w:r w:rsidRPr="009E6E40">
        <w:rPr>
          <w:sz w:val="26"/>
          <w:szCs w:val="26"/>
        </w:rPr>
        <w:t>Configure Datasource</w:t>
      </w:r>
      <w:bookmarkEnd w:id="873"/>
    </w:p>
    <w:p w:rsidR="00907419" w:rsidRDefault="00907419" w:rsidP="00907419"/>
    <w:p w:rsidR="00907419" w:rsidRPr="007469CF" w:rsidRDefault="00907419" w:rsidP="00907419">
      <w:pPr>
        <w:widowControl w:val="0"/>
        <w:numPr>
          <w:ilvl w:val="0"/>
          <w:numId w:val="107"/>
        </w:numPr>
        <w:spacing w:after="160" w:line="240" w:lineRule="atLeast"/>
        <w:rPr>
          <w:sz w:val="24"/>
          <w:szCs w:val="24"/>
        </w:rPr>
      </w:pPr>
      <w:r w:rsidRPr="007469CF">
        <w:rPr>
          <w:sz w:val="24"/>
          <w:szCs w:val="24"/>
        </w:rPr>
        <w:t xml:space="preserve">Modify the provided </w:t>
      </w:r>
      <w:r w:rsidRPr="007469CF">
        <w:rPr>
          <w:rStyle w:val="ComputerfilesChar4"/>
          <w:sz w:val="24"/>
          <w:szCs w:val="24"/>
        </w:rPr>
        <w:t xml:space="preserve">mysql-ds.xml </w:t>
      </w:r>
      <w:r w:rsidRPr="007469CF">
        <w:rPr>
          <w:sz w:val="24"/>
          <w:szCs w:val="24"/>
        </w:rPr>
        <w:t>or</w:t>
      </w:r>
      <w:r w:rsidRPr="007469CF">
        <w:rPr>
          <w:rStyle w:val="ComputerfilesChar4"/>
          <w:sz w:val="24"/>
          <w:szCs w:val="24"/>
        </w:rPr>
        <w:t xml:space="preserve"> oracle-ds.xml</w:t>
      </w:r>
      <w:r w:rsidRPr="007469CF">
        <w:rPr>
          <w:sz w:val="24"/>
          <w:szCs w:val="24"/>
        </w:rPr>
        <w:t xml:space="preserve"> file which contains information for creating a datasource. One entry is required for each database connection.  Edit this file to replace:</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&lt;&lt;application_context_name&gt;&gt;</w:t>
      </w:r>
      <w:r w:rsidR="00907419" w:rsidRPr="007469CF">
        <w:rPr>
          <w:sz w:val="24"/>
          <w:szCs w:val="24"/>
        </w:rPr>
        <w:t xml:space="preserve"> tag with the name of the authorization schema (for example, “</w:t>
      </w:r>
      <w:r w:rsidR="00907419" w:rsidRPr="007469CF">
        <w:rPr>
          <w:rFonts w:ascii="Courier New" w:hAnsi="Courier New" w:cs="Courier New"/>
          <w:b/>
          <w:i/>
          <w:sz w:val="24"/>
          <w:szCs w:val="24"/>
        </w:rPr>
        <w:t>csmupt</w:t>
      </w:r>
      <w:r w:rsidR="00907419" w:rsidRPr="007469CF">
        <w:rPr>
          <w:sz w:val="24"/>
          <w:szCs w:val="24"/>
        </w:rPr>
        <w:t>”).</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&lt;&lt;database_user_id&gt;&gt;</w:t>
      </w:r>
      <w:r w:rsidR="00907419" w:rsidRPr="007469CF">
        <w:rPr>
          <w:sz w:val="24"/>
          <w:szCs w:val="24"/>
        </w:rPr>
        <w:t xml:space="preserve"> with the user id and </w:t>
      </w:r>
      <w:r w:rsidR="00907419" w:rsidRPr="007469CF">
        <w:rPr>
          <w:rFonts w:ascii="Courier New" w:hAnsi="Courier New" w:cs="Courier New"/>
          <w:sz w:val="24"/>
          <w:szCs w:val="24"/>
        </w:rPr>
        <w:t>&lt;&lt;database_user_password&gt;&gt;</w:t>
      </w:r>
      <w:r w:rsidR="00907419" w:rsidRPr="007469CF">
        <w:rPr>
          <w:sz w:val="24"/>
          <w:szCs w:val="24"/>
        </w:rPr>
        <w:t xml:space="preserve"> with the password of the user account, which will be used to access the Authorization Schema created in Step 1 above.</w:t>
      </w:r>
    </w:p>
    <w:p w:rsidR="00907419" w:rsidRPr="007469CF" w:rsidRDefault="00797501" w:rsidP="00907419">
      <w:pPr>
        <w:widowControl w:val="0"/>
        <w:numPr>
          <w:ilvl w:val="1"/>
          <w:numId w:val="107"/>
        </w:numPr>
        <w:tabs>
          <w:tab w:val="clear" w:pos="1440"/>
          <w:tab w:val="num" w:pos="1080"/>
        </w:tabs>
        <w:spacing w:after="0" w:line="240" w:lineRule="atLeast"/>
        <w:ind w:left="1080"/>
        <w:rPr>
          <w:sz w:val="24"/>
          <w:szCs w:val="24"/>
        </w:rPr>
      </w:pPr>
      <w:r>
        <w:rPr>
          <w:sz w:val="24"/>
          <w:szCs w:val="24"/>
        </w:rPr>
        <w:t>T</w:t>
      </w:r>
      <w:r w:rsidR="00907419" w:rsidRPr="007469CF">
        <w:rPr>
          <w:sz w:val="24"/>
          <w:szCs w:val="24"/>
        </w:rPr>
        <w:t xml:space="preserve">he </w:t>
      </w:r>
      <w:r w:rsidR="00907419" w:rsidRPr="007469CF">
        <w:rPr>
          <w:rFonts w:ascii="Courier New" w:hAnsi="Courier New" w:cs="Courier New"/>
          <w:sz w:val="24"/>
          <w:szCs w:val="24"/>
        </w:rPr>
        <w:t>&lt;&lt;database_url&gt;&gt;</w:t>
      </w:r>
      <w:r w:rsidR="00907419" w:rsidRPr="007469CF">
        <w:rPr>
          <w:sz w:val="24"/>
          <w:szCs w:val="24"/>
        </w:rPr>
        <w:t xml:space="preserve"> with the URL needed to access the Authorization Schema residing on the database server.</w:t>
      </w:r>
    </w:p>
    <w:p w:rsidR="00907419" w:rsidRPr="007469CF" w:rsidRDefault="00907419" w:rsidP="00907419">
      <w:pPr>
        <w:pStyle w:val="ListContinue"/>
        <w:numPr>
          <w:ilvl w:val="0"/>
          <w:numId w:val="106"/>
        </w:numPr>
        <w:adjustRightInd w:val="0"/>
        <w:spacing w:line="240" w:lineRule="auto"/>
        <w:ind w:left="720"/>
        <w:textAlignment w:val="baseline"/>
        <w:rPr>
          <w:sz w:val="24"/>
        </w:rPr>
      </w:pPr>
      <w:r w:rsidRPr="007469CF">
        <w:rPr>
          <w:sz w:val="24"/>
        </w:rPr>
        <w:lastRenderedPageBreak/>
        <w:t xml:space="preserve">Shown in </w:t>
      </w:r>
      <w:fldSimple w:instr=" REF _Ref98758636 \h  \* MERGEFORMAT ">
        <w:r w:rsidR="003152FE" w:rsidRPr="003152FE">
          <w:rPr>
            <w:sz w:val="24"/>
          </w:rPr>
          <w:t xml:space="preserve">Figure </w:t>
        </w:r>
        <w:r w:rsidR="003152FE" w:rsidRPr="003152FE">
          <w:rPr>
            <w:noProof/>
            <w:sz w:val="24"/>
          </w:rPr>
          <w:t>5.11</w:t>
        </w:r>
      </w:fldSimple>
      <w:r w:rsidRPr="007469CF">
        <w:rPr>
          <w:sz w:val="24"/>
        </w:rPr>
        <w:t xml:space="preserve"> is an example of the </w:t>
      </w:r>
      <w:r w:rsidRPr="007469CF">
        <w:rPr>
          <w:rFonts w:ascii="Courier New" w:hAnsi="Courier New" w:cs="Courier New"/>
          <w:sz w:val="24"/>
        </w:rPr>
        <w:t xml:space="preserve">mysql-ds.xml </w:t>
      </w:r>
      <w:r w:rsidRPr="007469CF">
        <w:rPr>
          <w:sz w:val="24"/>
        </w:rPr>
        <w:t>file.</w:t>
      </w:r>
    </w:p>
    <w:p w:rsidR="00907419" w:rsidRPr="007469CF" w:rsidRDefault="00E040EA" w:rsidP="00907419">
      <w:pPr>
        <w:pStyle w:val="BodyText"/>
      </w:pPr>
      <w:r>
        <w:pict>
          <v:group id="_x0000_s1133" editas="canvas" style="width:441pt;height:368.5pt;mso-position-horizontal-relative:char;mso-position-vertical-relative:line" coordorigin="2658,10861" coordsize="7739,6510">
            <o:lock v:ext="edit" aspectratio="t"/>
            <v:shape id="_x0000_s1134" type="#_x0000_t75" style="position:absolute;left:2658;top:10861;width:7739;height:6510" o:preferrelative="f">
              <v:fill o:detectmouseclick="t"/>
              <v:path o:extrusionok="t" o:connecttype="none"/>
              <o:lock v:ext="edit" text="t"/>
            </v:shape>
            <v:shape id="_x0000_s1135" type="#_x0000_t202" style="position:absolute;left:2658;top:10861;width:7581;height:6375">
              <v:textbox style="mso-next-textbox:#_x0000_s1135" inset="2.23519mm,1.1176mm,2.23519mm,1.1176mm">
                <w:txbxContent>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&lt;jndi-name&gt;csmupt&lt;/jndi-name&gt;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:3306/csmupt&lt;/connection-url&gt;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&lt;jndi-name&gt;security&lt;/jndi-name&gt;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:3306/csd&lt;/connection-url&gt;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907419">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txbxContent>
              </v:textbox>
            </v:shape>
            <w10:wrap type="none"/>
            <w10:anchorlock/>
          </v:group>
        </w:pict>
      </w:r>
    </w:p>
    <w:p w:rsidR="00907419" w:rsidRPr="007469CF" w:rsidRDefault="00907419" w:rsidP="00907419">
      <w:pPr>
        <w:pStyle w:val="Caption"/>
        <w:ind w:left="360"/>
      </w:pPr>
      <w:bookmarkStart w:id="874" w:name="_Ref98758636"/>
      <w:r w:rsidRPr="007469CF">
        <w:t xml:space="preserve">Figure </w:t>
      </w:r>
      <w:r w:rsidR="00DD4E59">
        <w:t>5.11</w:t>
      </w:r>
      <w:bookmarkEnd w:id="874"/>
      <w:r w:rsidRPr="007469CF">
        <w:t xml:space="preserve"> Example mysql-ds.xml file</w:t>
      </w:r>
    </w:p>
    <w:p w:rsidR="005A1F66" w:rsidRPr="00FC0113" w:rsidRDefault="00907419" w:rsidP="00FC0113">
      <w:pPr>
        <w:pStyle w:val="ListParagraph"/>
        <w:numPr>
          <w:ilvl w:val="0"/>
          <w:numId w:val="107"/>
        </w:numPr>
        <w:spacing w:after="240"/>
        <w:rPr>
          <w:sz w:val="24"/>
          <w:szCs w:val="24"/>
        </w:rPr>
      </w:pPr>
      <w:r w:rsidRPr="00FC0113">
        <w:rPr>
          <w:sz w:val="24"/>
          <w:szCs w:val="24"/>
        </w:rPr>
        <w:t xml:space="preserve">Place the </w:t>
      </w:r>
      <w:r w:rsidRPr="00FC0113">
        <w:rPr>
          <w:rFonts w:ascii="Courier New" w:hAnsi="Courier New" w:cs="Courier New"/>
          <w:sz w:val="24"/>
          <w:szCs w:val="24"/>
        </w:rPr>
        <w:t>mysql-ds.xml</w:t>
      </w:r>
      <w:r w:rsidRPr="00FC0113">
        <w:rPr>
          <w:sz w:val="24"/>
          <w:szCs w:val="24"/>
        </w:rPr>
        <w:t xml:space="preserve"> or </w:t>
      </w:r>
      <w:r w:rsidRPr="00FC0113">
        <w:rPr>
          <w:rFonts w:ascii="Courier New" w:hAnsi="Courier New" w:cs="Courier New"/>
          <w:sz w:val="24"/>
          <w:szCs w:val="24"/>
        </w:rPr>
        <w:t>oracle-ds.xml</w:t>
      </w:r>
      <w:r w:rsidRPr="00FC0113">
        <w:rPr>
          <w:sz w:val="24"/>
          <w:szCs w:val="24"/>
        </w:rPr>
        <w:t xml:space="preserve"> file in the JBoss deploy directory.  </w:t>
      </w:r>
    </w:p>
    <w:p w:rsidR="00FC0113" w:rsidRPr="00FC0113" w:rsidRDefault="00FC0113" w:rsidP="00FC0113">
      <w:pPr>
        <w:pStyle w:val="ListParagraph"/>
        <w:spacing w:after="240"/>
        <w:rPr>
          <w:sz w:val="24"/>
          <w:szCs w:val="24"/>
        </w:rPr>
      </w:pPr>
    </w:p>
    <w:p w:rsidR="005A1F66" w:rsidRDefault="00331347" w:rsidP="00331347">
      <w:pPr>
        <w:pStyle w:val="Heading2"/>
      </w:pPr>
      <w:bookmarkStart w:id="875" w:name="_Toc213472266"/>
      <w:r>
        <w:t xml:space="preserve">5.4.4.3 </w:t>
      </w:r>
      <w:r w:rsidR="00FD4EF7">
        <w:t>Activate CLM Logging</w:t>
      </w:r>
      <w:bookmarkEnd w:id="875"/>
    </w:p>
    <w:p w:rsidR="005A1F66" w:rsidRPr="005A1F66" w:rsidRDefault="005A1F66" w:rsidP="00FD4EF7">
      <w:pPr>
        <w:ind w:left="360"/>
      </w:pPr>
    </w:p>
    <w:p w:rsidR="000E1A00" w:rsidRPr="000E1A00" w:rsidRDefault="000E1A00" w:rsidP="000E1A00">
      <w:pPr>
        <w:ind w:left="450"/>
        <w:rPr>
          <w:sz w:val="24"/>
          <w:szCs w:val="24"/>
        </w:rPr>
      </w:pPr>
      <w:r w:rsidRPr="000E1A00">
        <w:rPr>
          <w:sz w:val="24"/>
          <w:szCs w:val="24"/>
        </w:rPr>
        <w:t>In order to activate the CLM’s Audit Logging capabilities for Authorization, the user needs to follow the steps to deploy Audit Logging service as mentioned in the</w:t>
      </w:r>
      <w:r w:rsidR="007634CD">
        <w:rPr>
          <w:sz w:val="24"/>
          <w:szCs w:val="24"/>
        </w:rPr>
        <w:t xml:space="preserve"> </w:t>
      </w:r>
      <w:hyperlink w:anchor="_Audit_Logging" w:history="1">
        <w:r w:rsidR="007634CD" w:rsidRPr="0056186A">
          <w:rPr>
            <w:rStyle w:val="Hyperlink"/>
            <w:sz w:val="24"/>
            <w:szCs w:val="24"/>
          </w:rPr>
          <w:t>Audit Logging section</w:t>
        </w:r>
      </w:hyperlink>
      <w:r w:rsidR="007634CD">
        <w:rPr>
          <w:sz w:val="24"/>
          <w:szCs w:val="24"/>
        </w:rPr>
        <w:t>.</w:t>
      </w:r>
    </w:p>
    <w:p w:rsidR="000E1A00" w:rsidRDefault="000E1A00" w:rsidP="0037646C">
      <w:pPr>
        <w:ind w:left="360"/>
        <w:rPr>
          <w:rStyle w:val="ComputerfilesChar4CharCharCharCharCharCharCharChar"/>
        </w:rPr>
      </w:pPr>
    </w:p>
    <w:p w:rsidR="00F26083" w:rsidRDefault="00421E7E" w:rsidP="00F27FCB">
      <w:pPr>
        <w:pStyle w:val="Heading1"/>
        <w:numPr>
          <w:ilvl w:val="1"/>
          <w:numId w:val="1"/>
        </w:numPr>
      </w:pPr>
      <w:bookmarkStart w:id="876" w:name="_User_Provisioning_Tool_1"/>
      <w:bookmarkStart w:id="877" w:name="_Toc213472267"/>
      <w:bookmarkEnd w:id="876"/>
      <w:r>
        <w:t>User Provisioning Tool</w:t>
      </w:r>
      <w:bookmarkEnd w:id="877"/>
    </w:p>
    <w:p w:rsidR="0056237F" w:rsidRDefault="0056237F" w:rsidP="0056237F"/>
    <w:p w:rsidR="0056237F" w:rsidRPr="0056237F" w:rsidRDefault="00F83C0A" w:rsidP="0056237F">
      <w:pPr>
        <w:pStyle w:val="BodyText"/>
        <w:rPr>
          <w:rFonts w:asciiTheme="minorHAnsi" w:hAnsiTheme="minorHAnsi"/>
        </w:rPr>
      </w:pPr>
      <w:r>
        <w:rPr>
          <w:rFonts w:asciiTheme="minorHAnsi" w:hAnsiTheme="minorHAnsi"/>
        </w:rPr>
        <w:t xml:space="preserve">CSM </w:t>
      </w:r>
      <w:r w:rsidR="0056237F" w:rsidRPr="0056237F">
        <w:rPr>
          <w:rFonts w:asciiTheme="minorHAnsi" w:hAnsiTheme="minorHAnsi"/>
        </w:rPr>
        <w:t>U</w:t>
      </w:r>
      <w:r>
        <w:rPr>
          <w:rFonts w:asciiTheme="minorHAnsi" w:hAnsiTheme="minorHAnsi"/>
        </w:rPr>
        <w:t>ser Provisioning Tool</w:t>
      </w:r>
      <w:r w:rsidR="00F16CAF">
        <w:rPr>
          <w:rFonts w:asciiTheme="minorHAnsi" w:hAnsiTheme="minorHAnsi"/>
        </w:rPr>
        <w:t xml:space="preserve"> </w:t>
      </w:r>
      <w:r w:rsidR="0056237F" w:rsidRPr="0056237F">
        <w:rPr>
          <w:rFonts w:asciiTheme="minorHAnsi" w:hAnsiTheme="minorHAnsi"/>
        </w:rPr>
        <w:t>is a web application used to provision an application’s authorization data. The UPT provides functionality to create authorization data elements like Roles, Protection Elements, Users, etc., and also provides functionality to associate them with each other. The runtime API can then use this authorization data to authorize user actions.</w:t>
      </w:r>
    </w:p>
    <w:p w:rsidR="00F16CAF" w:rsidRPr="008147C8" w:rsidRDefault="007833FB" w:rsidP="008147C8">
      <w:pPr>
        <w:pStyle w:val="BodyText"/>
        <w:rPr>
          <w:rFonts w:asciiTheme="minorHAnsi" w:hAnsiTheme="minorHAnsi"/>
        </w:rPr>
      </w:pPr>
      <w:r>
        <w:rPr>
          <w:rFonts w:asciiTheme="minorHAnsi" w:hAnsiTheme="minorHAnsi"/>
        </w:rPr>
        <w:lastRenderedPageBreak/>
        <w:t xml:space="preserve">See the </w:t>
      </w:r>
      <w:hyperlink w:anchor="_CSM_User_Provisioning" w:history="1">
        <w:r w:rsidRPr="00551AAE">
          <w:rPr>
            <w:rStyle w:val="Hyperlink"/>
            <w:rFonts w:asciiTheme="minorHAnsi" w:hAnsiTheme="minorHAnsi"/>
          </w:rPr>
          <w:t>User Provisioning Tool User Guide</w:t>
        </w:r>
      </w:hyperlink>
      <w:r>
        <w:rPr>
          <w:rFonts w:asciiTheme="minorHAnsi" w:hAnsiTheme="minorHAnsi"/>
        </w:rPr>
        <w:t xml:space="preserve"> section for details on usage of UPT. The UPT User Guide section also </w:t>
      </w:r>
      <w:r w:rsidR="0056237F" w:rsidRPr="0056237F">
        <w:rPr>
          <w:rFonts w:asciiTheme="minorHAnsi" w:hAnsiTheme="minorHAnsi"/>
        </w:rPr>
        <w:t>explains how to deploy the UPT from start to finish – from uploading the Web Application Archive (WAR) and editing configuration files, to synching the UPT with the application</w:t>
      </w:r>
      <w:r w:rsidR="00F16CAF">
        <w:rPr>
          <w:rFonts w:asciiTheme="minorHAnsi" w:hAnsiTheme="minorHAnsi"/>
        </w:rPr>
        <w:t>.</w:t>
      </w:r>
    </w:p>
    <w:p w:rsidR="001D0BEF" w:rsidRDefault="00621F41" w:rsidP="008659B6">
      <w:pPr>
        <w:pStyle w:val="Heading1"/>
        <w:numPr>
          <w:ilvl w:val="1"/>
          <w:numId w:val="1"/>
        </w:numPr>
      </w:pPr>
      <w:bookmarkStart w:id="878" w:name="_Audit_Logging"/>
      <w:bookmarkStart w:id="879" w:name="_Ref181549476"/>
      <w:bookmarkStart w:id="880" w:name="_Toc213472268"/>
      <w:bookmarkEnd w:id="878"/>
      <w:r>
        <w:t>Audit Logging</w:t>
      </w:r>
      <w:bookmarkEnd w:id="879"/>
      <w:bookmarkEnd w:id="880"/>
    </w:p>
    <w:p w:rsidR="001D0BEF" w:rsidRDefault="001D0BEF" w:rsidP="001D0BEF">
      <w:pPr>
        <w:pStyle w:val="Heading1"/>
        <w:numPr>
          <w:ilvl w:val="2"/>
          <w:numId w:val="1"/>
        </w:numPr>
      </w:pPr>
      <w:bookmarkStart w:id="881" w:name="_Toc154400603"/>
      <w:bookmarkStart w:id="882" w:name="_Toc213472269"/>
      <w:r w:rsidRPr="007469CF">
        <w:t>Introduction</w:t>
      </w:r>
      <w:bookmarkEnd w:id="881"/>
      <w:bookmarkEnd w:id="882"/>
    </w:p>
    <w:p w:rsidR="00DF67E4" w:rsidRPr="00DF67E4" w:rsidRDefault="00DF67E4" w:rsidP="00DF67E4"/>
    <w:p w:rsidR="001D0BEF" w:rsidRPr="00DF67E4" w:rsidRDefault="001D0BEF" w:rsidP="00DF67E4">
      <w:pPr>
        <w:pStyle w:val="IndexBase"/>
        <w:adjustRightInd/>
        <w:spacing w:after="0" w:line="240" w:lineRule="atLeast"/>
        <w:textAlignment w:val="auto"/>
        <w:rPr>
          <w:rFonts w:asciiTheme="minorHAnsi" w:hAnsiTheme="minorHAnsi"/>
          <w:szCs w:val="24"/>
        </w:rPr>
      </w:pPr>
      <w:r w:rsidRPr="00AC52A9">
        <w:rPr>
          <w:rFonts w:asciiTheme="minorHAnsi" w:hAnsiTheme="minorHAnsi"/>
          <w:szCs w:val="24"/>
        </w:rPr>
        <w:t>In an effort to make CSM compliant with CRF 21/ part 11, CSM will provide auditing and logging functionality. Currently CSM is using log4j for logging application logs. However, CRF21/ part 11 requires that certain messages are logged in a specific way.  For example, all objects should be logged in a manner that allows them to be audited at later stage. There are two types of audit logging: Event logging and Object state logging. Audit logging capability will be provided through the Common Logging API that is available from clm.jar. Audit logging is configurable by the client application developer via an application property configuration file. By placing the clm.jar along with the application property configuration file in the same class path as the csmapi.jar file, the client application will be able to utilize the inbuilt audit logging functionality. The logging results will be saved into a database or a flat text file depending on the configuration. In addition, the logging can be enabled and disable for any fully qualified class name.</w:t>
      </w:r>
    </w:p>
    <w:p w:rsidR="001D0BEF" w:rsidRDefault="001D0BEF" w:rsidP="001D0BEF">
      <w:pPr>
        <w:pStyle w:val="Heading1"/>
        <w:numPr>
          <w:ilvl w:val="2"/>
          <w:numId w:val="1"/>
        </w:numPr>
      </w:pPr>
      <w:bookmarkStart w:id="883" w:name="_Toc154400604"/>
      <w:bookmarkStart w:id="884" w:name="_Toc213472270"/>
      <w:r w:rsidRPr="007469CF">
        <w:t>Purpose</w:t>
      </w:r>
      <w:bookmarkEnd w:id="883"/>
      <w:bookmarkEnd w:id="884"/>
    </w:p>
    <w:p w:rsidR="00DF67E4" w:rsidRPr="00DF67E4" w:rsidRDefault="00DF67E4" w:rsidP="00DF67E4"/>
    <w:p w:rsidR="00F42C45" w:rsidRPr="00AC52A9" w:rsidRDefault="001D0BEF" w:rsidP="00F42C45">
      <w:pPr>
        <w:pStyle w:val="BodyText"/>
        <w:rPr>
          <w:rFonts w:asciiTheme="minorHAnsi" w:hAnsiTheme="minorHAnsi"/>
        </w:rPr>
      </w:pPr>
      <w:r w:rsidRPr="00AC52A9">
        <w:rPr>
          <w:rFonts w:asciiTheme="minorHAnsi" w:hAnsiTheme="minorHAnsi"/>
        </w:rPr>
        <w:t>This section serves as a guide to help developers integrate Audit Logging for the CSM. This section outlines a step-by-step process that addresses what developers need to know in order to successfully integrate</w:t>
      </w:r>
      <w:r w:rsidR="00AD3F78">
        <w:rPr>
          <w:rFonts w:asciiTheme="minorHAnsi" w:hAnsiTheme="minorHAnsi"/>
        </w:rPr>
        <w:t xml:space="preserve"> Common Logging Module (CLM)</w:t>
      </w:r>
      <w:r w:rsidRPr="00AC52A9">
        <w:rPr>
          <w:rFonts w:asciiTheme="minorHAnsi" w:hAnsiTheme="minorHAnsi"/>
        </w:rPr>
        <w:t xml:space="preserve">, including: </w:t>
      </w:r>
    </w:p>
    <w:p w:rsidR="00F42C45" w:rsidRPr="00AC52A9" w:rsidRDefault="001D0BEF" w:rsidP="00552E3D">
      <w:pPr>
        <w:pStyle w:val="BodyText"/>
        <w:numPr>
          <w:ilvl w:val="0"/>
          <w:numId w:val="111"/>
        </w:numPr>
        <w:rPr>
          <w:rFonts w:asciiTheme="minorHAnsi" w:hAnsiTheme="minorHAnsi"/>
        </w:rPr>
      </w:pPr>
      <w:r w:rsidRPr="00AC52A9">
        <w:rPr>
          <w:rFonts w:asciiTheme="minorHAnsi" w:hAnsiTheme="minorHAnsi"/>
        </w:rPr>
        <w:t xml:space="preserve">Jar placement </w:t>
      </w:r>
    </w:p>
    <w:p w:rsidR="001D0BEF" w:rsidRPr="00AC52A9" w:rsidRDefault="001D0BEF" w:rsidP="00552E3D">
      <w:pPr>
        <w:pStyle w:val="BodyText"/>
        <w:numPr>
          <w:ilvl w:val="0"/>
          <w:numId w:val="111"/>
        </w:numPr>
        <w:rPr>
          <w:rFonts w:asciiTheme="minorHAnsi" w:hAnsiTheme="minorHAnsi"/>
        </w:rPr>
      </w:pPr>
      <w:r w:rsidRPr="00AC52A9">
        <w:rPr>
          <w:rFonts w:asciiTheme="minorHAnsi" w:hAnsiTheme="minorHAnsi"/>
        </w:rPr>
        <w:t>Configuring the JDBC Appender configuration file or the regular log4j configuration file</w:t>
      </w:r>
    </w:p>
    <w:p w:rsidR="001D0BEF" w:rsidRDefault="00454843" w:rsidP="00454843">
      <w:pPr>
        <w:pStyle w:val="Heading1"/>
        <w:numPr>
          <w:ilvl w:val="2"/>
          <w:numId w:val="1"/>
        </w:numPr>
      </w:pPr>
      <w:bookmarkStart w:id="885" w:name="_Toc154400605"/>
      <w:bookmarkStart w:id="886" w:name="_Toc213472271"/>
      <w:r>
        <w:t>Jar Placement</w:t>
      </w:r>
      <w:bookmarkEnd w:id="885"/>
      <w:bookmarkEnd w:id="886"/>
    </w:p>
    <w:p w:rsidR="00DF67E4" w:rsidRPr="00DF67E4" w:rsidRDefault="00DF67E4" w:rsidP="00DF67E4"/>
    <w:p w:rsidR="001D0BEF" w:rsidRPr="00AC52A9" w:rsidRDefault="001D0BEF" w:rsidP="001D0BEF">
      <w:pPr>
        <w:pStyle w:val="BodyText"/>
        <w:rPr>
          <w:rFonts w:asciiTheme="minorHAnsi" w:hAnsiTheme="minorHAnsi"/>
        </w:rPr>
      </w:pPr>
      <w:r w:rsidRPr="00AC52A9">
        <w:rPr>
          <w:rFonts w:asciiTheme="minorHAnsi" w:hAnsiTheme="minorHAnsi"/>
        </w:rPr>
        <w:t>The Audit Logging Application is available as a JAR, called clm.jar.  This jar along with the csmapi.jar needs to be placed in the classpath of the application. If the client application is integrating the CSM API’s as part of a web application on JBoss then clmwebapp.jar should be placed in the lib directory of the WEB-INF folder and the clm.jar should be placed in the common lib directory of JBoss.</w:t>
      </w:r>
    </w:p>
    <w:p w:rsidR="001D0BEF" w:rsidRDefault="00CF49BF" w:rsidP="00CF49BF">
      <w:pPr>
        <w:pStyle w:val="Heading1"/>
        <w:numPr>
          <w:ilvl w:val="2"/>
          <w:numId w:val="1"/>
        </w:numPr>
        <w:rPr>
          <w:rFonts w:asciiTheme="minorHAnsi" w:hAnsiTheme="minorHAnsi"/>
        </w:rPr>
      </w:pPr>
      <w:bookmarkStart w:id="887" w:name="_Toc154400606"/>
      <w:r>
        <w:t xml:space="preserve"> </w:t>
      </w:r>
      <w:bookmarkStart w:id="888" w:name="_Toc213472272"/>
      <w:r w:rsidR="001D0BEF" w:rsidRPr="00CF49BF">
        <w:rPr>
          <w:rFonts w:asciiTheme="minorHAnsi" w:hAnsiTheme="minorHAnsi"/>
        </w:rPr>
        <w:t>Enabling CLM APIs in Integration with CSM APIs</w:t>
      </w:r>
      <w:bookmarkEnd w:id="887"/>
      <w:bookmarkEnd w:id="888"/>
    </w:p>
    <w:p w:rsidR="00DF67E4" w:rsidRPr="00DF67E4" w:rsidRDefault="00DF67E4" w:rsidP="00DF67E4"/>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The various services exposed by CSM have been enabled for the purpose of Audit and Logging using the CLM. If configured properly, client applications using the CSM APIs can enable the internal CLM based Audit and Logging capabilities. </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lastRenderedPageBreak/>
        <w:t>The CLM APIs provide the following major components of the Audit and Logging capabilities provided by CSM.</w:t>
      </w:r>
    </w:p>
    <w:p w:rsidR="001D0BEF" w:rsidRPr="00AC52A9" w:rsidRDefault="001D0BEF" w:rsidP="001E5CE9">
      <w:pPr>
        <w:pStyle w:val="IndexBase"/>
        <w:spacing w:after="0" w:line="240" w:lineRule="atLeast"/>
        <w:rPr>
          <w:rFonts w:asciiTheme="minorHAnsi" w:hAnsiTheme="minorHAnsi"/>
          <w:szCs w:val="24"/>
        </w:rPr>
      </w:pPr>
    </w:p>
    <w:p w:rsidR="001D0BEF" w:rsidRDefault="001D0BEF" w:rsidP="001E5CE9">
      <w:pPr>
        <w:pStyle w:val="IndexBase"/>
        <w:spacing w:after="0" w:line="240" w:lineRule="atLeast"/>
        <w:rPr>
          <w:rFonts w:asciiTheme="minorHAnsi" w:hAnsiTheme="minorHAnsi"/>
          <w:b/>
          <w:sz w:val="28"/>
          <w:szCs w:val="28"/>
        </w:rPr>
      </w:pPr>
      <w:r w:rsidRPr="003526F3">
        <w:rPr>
          <w:rFonts w:asciiTheme="minorHAnsi" w:hAnsiTheme="minorHAnsi"/>
          <w:b/>
          <w:sz w:val="28"/>
          <w:szCs w:val="28"/>
        </w:rPr>
        <w:t>Event Logging</w:t>
      </w:r>
    </w:p>
    <w:p w:rsidR="001C4653" w:rsidRPr="003526F3" w:rsidRDefault="001C4653" w:rsidP="003526F3">
      <w:pPr>
        <w:pStyle w:val="IndexBase"/>
        <w:spacing w:after="0" w:line="240" w:lineRule="atLeast"/>
        <w:outlineLvl w:val="1"/>
        <w:rPr>
          <w:rFonts w:asciiTheme="minorHAnsi" w:hAnsiTheme="minorHAnsi"/>
          <w:b/>
          <w:sz w:val="28"/>
          <w:szCs w:val="28"/>
        </w:rPr>
      </w:pPr>
    </w:p>
    <w:p w:rsidR="001D0BEF"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Both the Authentication and Authorization service have been modified to enable the logging of every event that the user performs. For Authentication Services, the CSM APIs log the login and logout events of the user. In addition, when a user lockout event occurs, a log is generated that records the username that was locked out. For Authorization Service the CSM APIs track all create, update and delete operations that the client application invokes. The ‘read’ operations are not logged because they are not needed for Audit and Logging.</w:t>
      </w:r>
    </w:p>
    <w:p w:rsidR="003526F3" w:rsidRPr="00AC52A9" w:rsidRDefault="003526F3"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 The UPT can perform all of the audit and logging services because it uses the CSM APIs (which use CLM APIs) to perform operations on the database.</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Since the CLM APIs are based on log4j, the following logger names are used in the CSM APIs to perform the event logging.</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Authentication Event Logger Name: </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CSM.Audit.Logging.Event.Authentication</w:t>
      </w: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Authorization Event Logger Name:</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CSM.Audit.Logging.Event.Authorization</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log4j log level used for all the event logs is INFO</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In order to enable these loggers, they should be configured in the </w:t>
      </w:r>
      <w:r w:rsidRPr="00AC52A9">
        <w:rPr>
          <w:rFonts w:asciiTheme="minorHAnsi" w:hAnsiTheme="minorHAnsi" w:cs="Courier New"/>
          <w:szCs w:val="24"/>
        </w:rPr>
        <w:t xml:space="preserve">log4j.xml </w:t>
      </w:r>
      <w:r w:rsidR="00F0259D">
        <w:rPr>
          <w:rFonts w:asciiTheme="minorHAnsi" w:hAnsiTheme="minorHAnsi"/>
          <w:szCs w:val="24"/>
        </w:rPr>
        <w:t>config file of Jboss as shown in JDBC Appender section below.</w:t>
      </w:r>
    </w:p>
    <w:p w:rsidR="001D0BEF" w:rsidRPr="00AC52A9" w:rsidRDefault="001D0BEF" w:rsidP="001D0BEF">
      <w:pPr>
        <w:pStyle w:val="IndexBase"/>
        <w:spacing w:after="0" w:line="240" w:lineRule="atLeast"/>
        <w:rPr>
          <w:rFonts w:asciiTheme="minorHAnsi" w:hAnsiTheme="minorHAnsi"/>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Object State Logging</w:t>
      </w:r>
    </w:p>
    <w:p w:rsidR="001C4653" w:rsidRPr="00AC52A9" w:rsidRDefault="001C4653"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Authorization Service of the CSM is enabled to log the object state changes using the automated object state logger available through CLM APIs. This logger tracks all the object state changes that are made using the CSM APIs. It also uses the log4j based CLM APIs and the following Logger Name:</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Authorization Object State Logger Name: </w:t>
      </w:r>
    </w:p>
    <w:p w:rsidR="001D0BEF" w:rsidRPr="00AC52A9" w:rsidRDefault="001D0BEF" w:rsidP="001D0BEF">
      <w:pPr>
        <w:pStyle w:val="IndexBase"/>
        <w:spacing w:after="0" w:line="240" w:lineRule="atLeast"/>
        <w:ind w:firstLine="360"/>
        <w:rPr>
          <w:rFonts w:asciiTheme="minorHAnsi" w:hAnsiTheme="minorHAnsi"/>
          <w:szCs w:val="24"/>
        </w:rPr>
      </w:pPr>
      <w:r w:rsidRPr="00AC52A9">
        <w:rPr>
          <w:rFonts w:asciiTheme="minorHAnsi" w:hAnsiTheme="minorHAnsi" w:cs="Courier New"/>
          <w:szCs w:val="24"/>
        </w:rPr>
        <w:t>CSM.Audit.Logging.ObjectState.Authorization</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The log4j log level used for all the object state logs is INFO</w:t>
      </w:r>
    </w:p>
    <w:p w:rsidR="001D0BEF" w:rsidRPr="00AC52A9" w:rsidRDefault="001D0BEF" w:rsidP="001D0BEF">
      <w:pPr>
        <w:pStyle w:val="IndexBase"/>
        <w:spacing w:after="0" w:line="240" w:lineRule="atLeast"/>
        <w:rPr>
          <w:rFonts w:asciiTheme="minorHAnsi" w:hAnsiTheme="minorHAnsi"/>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In order to enable object state logging for CSM APIs the above mentioned logger should be configured in the</w:t>
      </w:r>
      <w:r w:rsidR="008B643D">
        <w:rPr>
          <w:rFonts w:asciiTheme="minorHAnsi" w:hAnsiTheme="minorHAnsi"/>
          <w:szCs w:val="24"/>
        </w:rPr>
        <w:t xml:space="preserve"> log4j.xml config file of JBoss as shown in JDBC Appender section below</w:t>
      </w:r>
      <w:r w:rsidR="00F0259D">
        <w:rPr>
          <w:rFonts w:asciiTheme="minorHAnsi" w:hAnsiTheme="minorHAnsi"/>
          <w:szCs w:val="24"/>
        </w:rPr>
        <w:t>.</w:t>
      </w:r>
    </w:p>
    <w:p w:rsidR="001D0BEF" w:rsidRPr="00AC52A9" w:rsidRDefault="001D0BEF" w:rsidP="001D0BEF">
      <w:pPr>
        <w:pStyle w:val="IndexBase"/>
        <w:spacing w:after="0" w:line="240" w:lineRule="atLeast"/>
        <w:rPr>
          <w:rFonts w:asciiTheme="minorHAnsi" w:hAnsiTheme="minorHAnsi"/>
          <w:b/>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User Information</w:t>
      </w:r>
    </w:p>
    <w:p w:rsidR="00E966A7" w:rsidRPr="00AC52A9" w:rsidRDefault="00E966A7"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 xml:space="preserve">In order to track which user is performing the specific operation for the purpose of Audit Logging, CSM needs to know user information like user id and session id and also the organization to which the user belongs. Since these values are only available with the client application, they need to be passed to the CSM APIs. To accomplish this, the client application must use the utility class “UserInfoHelper” provided by </w:t>
      </w:r>
      <w:r w:rsidRPr="00AC52A9">
        <w:rPr>
          <w:rFonts w:asciiTheme="minorHAnsi" w:hAnsiTheme="minorHAnsi"/>
          <w:szCs w:val="24"/>
        </w:rPr>
        <w:lastRenderedPageBreak/>
        <w:t>the underlying CLM APIs. This information needs to be set before calling any of the create, update or delete functions of the CSM APIs.</w:t>
      </w:r>
    </w:p>
    <w:p w:rsidR="001D0BEF" w:rsidRPr="00AC52A9" w:rsidRDefault="001D0BEF" w:rsidP="001D0BEF">
      <w:pPr>
        <w:pStyle w:val="IndexBase"/>
        <w:spacing w:after="0" w:line="240" w:lineRule="atLeast"/>
        <w:rPr>
          <w:rFonts w:asciiTheme="minorHAnsi" w:hAnsiTheme="minorHAnsi"/>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Common Logging Database</w:t>
      </w:r>
    </w:p>
    <w:p w:rsidR="00C83542" w:rsidRPr="00AC52A9" w:rsidRDefault="00C83542" w:rsidP="001D0BEF">
      <w:pPr>
        <w:pStyle w:val="IndexBase"/>
        <w:spacing w:after="0" w:line="240" w:lineRule="atLeast"/>
        <w:rPr>
          <w:rFonts w:asciiTheme="minorHAnsi" w:hAnsiTheme="minorHAnsi"/>
          <w:b/>
          <w:szCs w:val="24"/>
        </w:rPr>
      </w:pPr>
    </w:p>
    <w:p w:rsidR="001D0BEF" w:rsidRPr="00AC52A9" w:rsidRDefault="001D0BEF" w:rsidP="001D0BEF">
      <w:pPr>
        <w:pStyle w:val="IndexBase"/>
        <w:spacing w:after="0" w:line="240" w:lineRule="atLeast"/>
        <w:rPr>
          <w:rFonts w:asciiTheme="minorHAnsi" w:hAnsiTheme="minorHAnsi"/>
          <w:szCs w:val="24"/>
        </w:rPr>
      </w:pPr>
      <w:r w:rsidRPr="00AC52A9">
        <w:rPr>
          <w:rFonts w:asciiTheme="minorHAnsi" w:hAnsiTheme="minorHAnsi"/>
          <w:szCs w:val="24"/>
        </w:rPr>
        <w:t>This is the persistence storage that the JDBC appender uses to store the Audit Logs. The Log Locator application of CLM connects to this database to allow the user to browse the logs.</w:t>
      </w:r>
    </w:p>
    <w:p w:rsidR="001D0BEF" w:rsidRPr="00AC52A9" w:rsidRDefault="001D0BEF" w:rsidP="001D0BEF">
      <w:pPr>
        <w:pStyle w:val="IndexBase"/>
        <w:spacing w:after="0" w:line="240" w:lineRule="atLeast"/>
        <w:rPr>
          <w:rFonts w:asciiTheme="minorHAnsi" w:hAnsiTheme="minorHAnsi"/>
          <w:b/>
          <w:szCs w:val="24"/>
        </w:rPr>
      </w:pPr>
    </w:p>
    <w:p w:rsidR="001D0BEF" w:rsidRPr="00200DDC" w:rsidRDefault="001D0BEF" w:rsidP="001D0BEF">
      <w:pPr>
        <w:pStyle w:val="IndexBase"/>
        <w:spacing w:after="0" w:line="240" w:lineRule="atLeast"/>
        <w:rPr>
          <w:rFonts w:asciiTheme="minorHAnsi" w:hAnsiTheme="minorHAnsi"/>
          <w:b/>
          <w:sz w:val="28"/>
          <w:szCs w:val="28"/>
        </w:rPr>
      </w:pPr>
      <w:r w:rsidRPr="00200DDC">
        <w:rPr>
          <w:rFonts w:asciiTheme="minorHAnsi" w:hAnsiTheme="minorHAnsi"/>
          <w:b/>
          <w:sz w:val="28"/>
          <w:szCs w:val="28"/>
        </w:rPr>
        <w:t>JDBC Appender</w:t>
      </w:r>
    </w:p>
    <w:p w:rsidR="003E00ED" w:rsidRPr="00AC52A9" w:rsidRDefault="003E00ED" w:rsidP="001D0BEF">
      <w:pPr>
        <w:pStyle w:val="IndexBase"/>
        <w:spacing w:after="0" w:line="240" w:lineRule="atLeast"/>
        <w:rPr>
          <w:rFonts w:asciiTheme="minorHAnsi" w:hAnsiTheme="minorHAnsi"/>
          <w:b/>
          <w:szCs w:val="24"/>
        </w:rPr>
      </w:pPr>
    </w:p>
    <w:p w:rsidR="001D0BEF" w:rsidRPr="00AC52A9" w:rsidRDefault="001D0BEF" w:rsidP="001D0BEF">
      <w:pPr>
        <w:pStyle w:val="IndexBase"/>
        <w:rPr>
          <w:rFonts w:asciiTheme="minorHAnsi" w:hAnsiTheme="minorHAnsi"/>
          <w:szCs w:val="24"/>
        </w:rPr>
      </w:pPr>
      <w:r w:rsidRPr="00AC52A9">
        <w:rPr>
          <w:rFonts w:asciiTheme="minorHAnsi" w:hAnsiTheme="minorHAnsi"/>
          <w:szCs w:val="24"/>
        </w:rPr>
        <w:t xml:space="preserve">To persist these Audit logs the CLM provides an asynchronous JDBC Appender. Thus, an application that wants to enable the audit logging for CSM APIs should also configure this Appender. A sample log4j entry is show below. </w:t>
      </w:r>
    </w:p>
    <w:p w:rsidR="001D0BEF" w:rsidRPr="00AC52A9" w:rsidRDefault="00E040EA" w:rsidP="001D0BEF">
      <w:pPr>
        <w:pStyle w:val="IndexBase"/>
        <w:rPr>
          <w:rFonts w:asciiTheme="minorHAnsi" w:hAnsiTheme="minorHAnsi"/>
          <w:szCs w:val="24"/>
        </w:rPr>
      </w:pPr>
      <w:r>
        <w:rPr>
          <w:rFonts w:asciiTheme="minorHAnsi" w:hAnsiTheme="minorHAnsi"/>
          <w:szCs w:val="24"/>
        </w:rPr>
      </w:r>
      <w:r>
        <w:rPr>
          <w:rFonts w:asciiTheme="minorHAnsi" w:hAnsiTheme="minorHAnsi"/>
          <w:szCs w:val="24"/>
        </w:rPr>
        <w:pict>
          <v:group id="_x0000_s1146" editas="canvas" style="width:468pt;height:509.15pt;mso-position-horizontal-relative:char;mso-position-vertical-relative:line" coordorigin="1090,4063" coordsize="9360,10183">
            <o:lock v:ext="edit" aspectratio="t"/>
            <v:shape id="_x0000_s1147" type="#_x0000_t75" style="position:absolute;left:1090;top:4063;width:9360;height:10183" o:preferrelative="f">
              <v:fill o:detectmouseclick="t"/>
              <v:path o:extrusionok="t" o:connecttype="none"/>
              <o:lock v:ext="edit" text="t"/>
            </v:shape>
            <v:shape id="_x0000_s1148" type="#_x0000_t202" style="position:absolute;left:1090;top:4262;width:9360;height:9869">
              <v:textbox style="mso-next-textbox:#_x0000_s1148">
                <w:txbxContent>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&lt;?xml version="1.0" encoding="UTF-8" ?&gt;&lt;!DOCTYPE log4j:configuration SYSTEM ".\log4j.dtd"&gt;</w:t>
                    </w:r>
                  </w:p>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&lt;log4j:configuration xmlns:log4j='http://jakarta.apache.org/log4j/'&gt;</w:t>
                    </w:r>
                  </w:p>
                  <w:p w:rsidR="00D54780" w:rsidRDefault="00D54780" w:rsidP="001D0BEF">
                    <w:pPr>
                      <w:rPr>
                        <w:rFonts w:ascii="Courier New" w:hAnsi="Courier New" w:cs="Courier New"/>
                        <w:sz w:val="20"/>
                        <w:szCs w:val="20"/>
                      </w:rPr>
                    </w:pPr>
                    <w:r w:rsidRPr="00AC52A9">
                      <w:rPr>
                        <w:rFonts w:ascii="Courier New" w:hAnsi="Courier New" w:cs="Courier New"/>
                        <w:sz w:val="20"/>
                        <w:szCs w:val="20"/>
                      </w:rPr>
                      <w:t>&lt;appender name="CLM_APPENDER" class="gov.nih.nci.logging.api.appender.jdbc.JDBCAppender"&gt;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name="application" value="csm"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name="maxBufferSize" value="1"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name="dbDriverClass" value="org.gjt.mm.mysql.Driver" /&gt;</w:t>
                    </w:r>
                    <w:r>
                      <w:rPr>
                        <w:rFonts w:ascii="Courier New" w:hAnsi="Courier New" w:cs="Courier New"/>
                        <w:sz w:val="20"/>
                        <w:szCs w:val="20"/>
                      </w:rPr>
                      <w:tab/>
                    </w:r>
                    <w:r w:rsidRPr="00AC52A9">
                      <w:rPr>
                        <w:rFonts w:ascii="Courier New" w:hAnsi="Courier New" w:cs="Courier New"/>
                        <w:sz w:val="20"/>
                        <w:szCs w:val="20"/>
                      </w:rPr>
                      <w:t xml:space="preserve">&lt;param name="dbUrl" </w:t>
                    </w:r>
                    <w:r>
                      <w:rPr>
                        <w:rFonts w:ascii="Courier New" w:hAnsi="Courier New" w:cs="Courier New"/>
                        <w:sz w:val="20"/>
                        <w:szCs w:val="20"/>
                      </w:rPr>
                      <w:t>v</w:t>
                    </w:r>
                    <w:r w:rsidRPr="00AC52A9">
                      <w:rPr>
                        <w:rFonts w:ascii="Courier New" w:hAnsi="Courier New" w:cs="Courier New"/>
                        <w:sz w:val="20"/>
                        <w:szCs w:val="20"/>
                      </w:rPr>
                      <w:t>alue="jdbc:mysql://&lt;&lt;SERVER_NAME&gt;&gt;:&lt;&lt;PORT&gt;&gt;/&lt;&lt;CLM_SCHEMA_NAME&gt;&gt;" /&gt;</w:t>
                    </w:r>
                    <w:r>
                      <w:rPr>
                        <w:rFonts w:ascii="Courier New" w:hAnsi="Courier New" w:cs="Courier New"/>
                        <w:sz w:val="20"/>
                        <w:szCs w:val="20"/>
                      </w:rPr>
                      <w:tab/>
                    </w:r>
                    <w:r w:rsidRPr="00AC52A9">
                      <w:rPr>
                        <w:rFonts w:ascii="Courier New" w:hAnsi="Courier New" w:cs="Courier New"/>
                        <w:sz w:val="20"/>
                        <w:szCs w:val="20"/>
                      </w:rPr>
                      <w:t>&lt;param name="dbUser" value="&lt;&lt;DB_USER&gt;&gt;"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name="dbPwd" value="&lt;&lt;PASSWORD&gt;&gt;"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name="useFilter" value="true"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&lt;layout class="org.apache.log4j.PatternLayout"&gt;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&lt;param name="ConversionPattern"</w:t>
                    </w:r>
                    <w:r>
                      <w:rPr>
                        <w:rFonts w:ascii="Courier New" w:hAnsi="Courier New" w:cs="Courier New"/>
                        <w:sz w:val="20"/>
                        <w:szCs w:val="20"/>
                      </w:rPr>
                      <w:t xml:space="preserve"> </w:t>
                    </w:r>
                    <w:r w:rsidRPr="00AC52A9">
                      <w:rPr>
                        <w:rFonts w:ascii="Courier New" w:hAnsi="Courier New" w:cs="Courier New"/>
                        <w:sz w:val="20"/>
                        <w:szCs w:val="20"/>
                      </w:rPr>
                      <w:t>value=":: [%d{ISO8601}] %-5p %c{1}.%M() %x - %m%n"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&lt;/layout&gt;</w:t>
                    </w:r>
                  </w:p>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&lt;/appender&gt;</w:t>
                    </w:r>
                  </w:p>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&lt;category name="CSM.Audit.Logging.Event.Authentication"&gt;</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&lt;level value="info" /&gt;</w:t>
                    </w:r>
                    <w:r>
                      <w:rPr>
                        <w:rFonts w:ascii="Courier New" w:hAnsi="Courier New" w:cs="Courier New"/>
                        <w:sz w:val="20"/>
                        <w:szCs w:val="20"/>
                      </w:rPr>
                      <w:t xml:space="preserve">                    </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&lt;appender-ref ref="CLM_APPENDER" /&gt;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&lt;/category&gt;</w:t>
                    </w:r>
                  </w:p>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&lt;category name="CSM.Audit.Logging.Event.Authorization"&gt;</w:t>
                    </w:r>
                    <w:r w:rsidRPr="00AC52A9">
                      <w:rPr>
                        <w:rFonts w:ascii="Courier New" w:hAnsi="Courier New" w:cs="Courier New"/>
                        <w:sz w:val="20"/>
                        <w:szCs w:val="20"/>
                      </w:rPr>
                      <w:tab/>
                    </w:r>
                    <w:r w:rsidRPr="00AC52A9">
                      <w:rPr>
                        <w:rFonts w:ascii="Courier New" w:hAnsi="Courier New" w:cs="Courier New"/>
                        <w:sz w:val="20"/>
                        <w:szCs w:val="20"/>
                      </w:rPr>
                      <w:tab/>
                    </w:r>
                    <w:r w:rsidRPr="00AC52A9">
                      <w:rPr>
                        <w:rFonts w:ascii="Courier New" w:hAnsi="Courier New" w:cs="Courier New"/>
                        <w:sz w:val="20"/>
                        <w:szCs w:val="20"/>
                      </w:rPr>
                      <w:tab/>
                      <w:t>&lt;level value="info"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&lt;appender-ref ref="CLM_APPENDER"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&lt;/category&gt;</w:t>
                    </w:r>
                  </w:p>
                  <w:p w:rsidR="00D54780" w:rsidRDefault="00D54780" w:rsidP="001D0BEF">
                    <w:pPr>
                      <w:rPr>
                        <w:rFonts w:ascii="Courier New" w:hAnsi="Courier New" w:cs="Courier New"/>
                        <w:sz w:val="20"/>
                        <w:szCs w:val="20"/>
                      </w:rPr>
                    </w:pPr>
                    <w:r w:rsidRPr="00AC52A9">
                      <w:rPr>
                        <w:rFonts w:ascii="Courier New" w:hAnsi="Courier New" w:cs="Courier New"/>
                        <w:sz w:val="20"/>
                        <w:szCs w:val="20"/>
                      </w:rPr>
                      <w:t>&lt;category name="CSM.Audit.Logging.ObjectState.Authorization"&gt;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&lt;level value="info" /&gt;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2A9">
                      <w:rPr>
                        <w:rFonts w:ascii="Courier New" w:hAnsi="Courier New" w:cs="Courier New"/>
                        <w:sz w:val="20"/>
                        <w:szCs w:val="20"/>
                      </w:rPr>
                      <w:t>&lt;appender-ref ref="CLM_APPENDER" /&gt;</w:t>
                    </w:r>
                  </w:p>
                  <w:p w:rsidR="00D54780" w:rsidRDefault="00D54780" w:rsidP="001D0BEF">
                    <w:pPr>
                      <w:rPr>
                        <w:rFonts w:ascii="Courier New" w:hAnsi="Courier New" w:cs="Courier New"/>
                        <w:sz w:val="20"/>
                        <w:szCs w:val="20"/>
                      </w:rPr>
                    </w:pPr>
                    <w:r w:rsidRPr="00AC52A9">
                      <w:rPr>
                        <w:rFonts w:ascii="Courier New" w:hAnsi="Courier New" w:cs="Courier New"/>
                        <w:sz w:val="20"/>
                        <w:szCs w:val="20"/>
                      </w:rPr>
                      <w:t>&lt;/category&gt;</w:t>
                    </w:r>
                  </w:p>
                  <w:p w:rsidR="00D54780" w:rsidRPr="00AC52A9" w:rsidRDefault="00D54780" w:rsidP="001D0BEF">
                    <w:pPr>
                      <w:rPr>
                        <w:rFonts w:ascii="Courier New" w:hAnsi="Courier New" w:cs="Courier New"/>
                        <w:sz w:val="20"/>
                        <w:szCs w:val="20"/>
                      </w:rPr>
                    </w:pPr>
                    <w:r w:rsidRPr="00AC52A9">
                      <w:rPr>
                        <w:rFonts w:ascii="Courier New" w:hAnsi="Courier New" w:cs="Courier New"/>
                        <w:sz w:val="20"/>
                        <w:szCs w:val="20"/>
                      </w:rPr>
                      <w:t>&lt;/log4j:configuration&gt;</w:t>
                    </w:r>
                  </w:p>
                </w:txbxContent>
              </v:textbox>
            </v:shape>
            <w10:wrap type="none"/>
            <w10:anchorlock/>
          </v:group>
        </w:pict>
      </w:r>
    </w:p>
    <w:p w:rsidR="001D0BEF" w:rsidRPr="00AC52A9" w:rsidRDefault="001D0BEF" w:rsidP="001D0BEF">
      <w:pPr>
        <w:pStyle w:val="Caption"/>
        <w:ind w:left="720"/>
        <w:rPr>
          <w:rFonts w:asciiTheme="minorHAnsi" w:hAnsiTheme="minorHAnsi"/>
          <w:sz w:val="24"/>
          <w:szCs w:val="24"/>
        </w:rPr>
      </w:pPr>
      <w:r w:rsidRPr="00AC52A9">
        <w:rPr>
          <w:rFonts w:asciiTheme="minorHAnsi" w:hAnsiTheme="minorHAnsi"/>
          <w:sz w:val="24"/>
          <w:szCs w:val="24"/>
        </w:rPr>
        <w:lastRenderedPageBreak/>
        <w:t xml:space="preserve">Figure </w:t>
      </w:r>
      <w:r w:rsidR="00E040EA" w:rsidRPr="00AC52A9">
        <w:rPr>
          <w:rFonts w:asciiTheme="minorHAnsi" w:hAnsiTheme="minorHAnsi"/>
          <w:sz w:val="24"/>
          <w:szCs w:val="24"/>
        </w:rPr>
        <w:fldChar w:fldCharType="begin"/>
      </w:r>
      <w:r w:rsidRPr="00AC52A9">
        <w:rPr>
          <w:rFonts w:asciiTheme="minorHAnsi" w:hAnsiTheme="minorHAnsi"/>
          <w:sz w:val="24"/>
          <w:szCs w:val="24"/>
        </w:rPr>
        <w:instrText xml:space="preserve"> STYLEREF 1 \s </w:instrText>
      </w:r>
      <w:r w:rsidR="00E040EA" w:rsidRPr="00AC52A9">
        <w:rPr>
          <w:rFonts w:asciiTheme="minorHAnsi" w:hAnsiTheme="minorHAnsi"/>
          <w:sz w:val="24"/>
          <w:szCs w:val="24"/>
        </w:rPr>
        <w:fldChar w:fldCharType="separate"/>
      </w:r>
      <w:r w:rsidR="003152FE">
        <w:rPr>
          <w:rFonts w:asciiTheme="minorHAnsi" w:hAnsiTheme="minorHAnsi"/>
          <w:noProof/>
          <w:sz w:val="24"/>
          <w:szCs w:val="24"/>
        </w:rPr>
        <w:t>5.6.4</w:t>
      </w:r>
      <w:r w:rsidR="00E040EA" w:rsidRPr="00AC52A9">
        <w:rPr>
          <w:rFonts w:asciiTheme="minorHAnsi" w:hAnsiTheme="minorHAnsi"/>
          <w:sz w:val="24"/>
          <w:szCs w:val="24"/>
        </w:rPr>
        <w:fldChar w:fldCharType="end"/>
      </w:r>
      <w:r w:rsidRPr="00AC52A9">
        <w:rPr>
          <w:rFonts w:asciiTheme="minorHAnsi" w:hAnsiTheme="minorHAnsi"/>
          <w:sz w:val="24"/>
          <w:szCs w:val="24"/>
        </w:rPr>
        <w:noBreakHyphen/>
      </w:r>
      <w:r w:rsidR="00E040EA" w:rsidRPr="00AC52A9">
        <w:rPr>
          <w:rFonts w:asciiTheme="minorHAnsi" w:hAnsiTheme="minorHAnsi"/>
          <w:sz w:val="24"/>
          <w:szCs w:val="24"/>
        </w:rPr>
        <w:fldChar w:fldCharType="begin"/>
      </w:r>
      <w:r w:rsidRPr="00AC52A9">
        <w:rPr>
          <w:rFonts w:asciiTheme="minorHAnsi" w:hAnsiTheme="minorHAnsi"/>
          <w:sz w:val="24"/>
          <w:szCs w:val="24"/>
        </w:rPr>
        <w:instrText xml:space="preserve"> SEQ Figure \* ARABIC \s 1 </w:instrText>
      </w:r>
      <w:r w:rsidR="00E040EA" w:rsidRPr="00AC52A9">
        <w:rPr>
          <w:rFonts w:asciiTheme="minorHAnsi" w:hAnsiTheme="minorHAnsi"/>
          <w:sz w:val="24"/>
          <w:szCs w:val="24"/>
        </w:rPr>
        <w:fldChar w:fldCharType="separate"/>
      </w:r>
      <w:r w:rsidR="003152FE">
        <w:rPr>
          <w:rFonts w:asciiTheme="minorHAnsi" w:hAnsiTheme="minorHAnsi"/>
          <w:noProof/>
          <w:sz w:val="24"/>
          <w:szCs w:val="24"/>
        </w:rPr>
        <w:t>1</w:t>
      </w:r>
      <w:r w:rsidR="00E040EA" w:rsidRPr="00AC52A9">
        <w:rPr>
          <w:rFonts w:asciiTheme="minorHAnsi" w:hAnsiTheme="minorHAnsi"/>
          <w:sz w:val="24"/>
          <w:szCs w:val="24"/>
        </w:rPr>
        <w:fldChar w:fldCharType="end"/>
      </w:r>
      <w:r w:rsidRPr="00AC52A9">
        <w:rPr>
          <w:rFonts w:asciiTheme="minorHAnsi" w:hAnsiTheme="minorHAnsi"/>
          <w:sz w:val="24"/>
          <w:szCs w:val="24"/>
        </w:rPr>
        <w:t xml:space="preserve"> Example log4j.xml file</w:t>
      </w:r>
    </w:p>
    <w:p w:rsidR="001D0BEF" w:rsidRPr="00AC52A9" w:rsidRDefault="001D0BEF" w:rsidP="001D0BEF">
      <w:pPr>
        <w:pStyle w:val="BodyText"/>
        <w:rPr>
          <w:rFonts w:asciiTheme="minorHAnsi" w:hAnsiTheme="minorHAnsi"/>
        </w:rPr>
      </w:pPr>
      <w:r w:rsidRPr="00AC52A9">
        <w:rPr>
          <w:rFonts w:asciiTheme="minorHAnsi" w:hAnsiTheme="minorHAnsi"/>
          <w:b/>
        </w:rPr>
        <w:t xml:space="preserve">NOTE: </w:t>
      </w:r>
      <w:r w:rsidRPr="00AC52A9">
        <w:rPr>
          <w:rFonts w:asciiTheme="minorHAnsi" w:hAnsiTheme="minorHAnsi"/>
        </w:rPr>
        <w:t xml:space="preserve">CSM is capable of performing both event and object state audit logging only for the operations and data pertaining to CSM. In order to </w:t>
      </w:r>
      <w:r w:rsidR="007942BD">
        <w:rPr>
          <w:rFonts w:asciiTheme="minorHAnsi" w:hAnsiTheme="minorHAnsi"/>
        </w:rPr>
        <w:t>CLM features without using CSM, the</w:t>
      </w:r>
      <w:r w:rsidRPr="00AC52A9">
        <w:rPr>
          <w:rFonts w:asciiTheme="minorHAnsi" w:hAnsiTheme="minorHAnsi"/>
        </w:rPr>
        <w:t xml:space="preserve"> client application can separately download and install CLM. In this case CLM can be used (even without using CSM) to provide event logging and automated object state logging capabilities using the special appender and schema. Also the log locator tool can be used for the purpose of viewing the logs.  </w:t>
      </w:r>
    </w:p>
    <w:p w:rsidR="001D0BEF" w:rsidRPr="007B516B" w:rsidRDefault="007B516B" w:rsidP="00CF49BF">
      <w:pPr>
        <w:pStyle w:val="Heading1"/>
        <w:numPr>
          <w:ilvl w:val="2"/>
          <w:numId w:val="1"/>
        </w:numPr>
      </w:pPr>
      <w:bookmarkStart w:id="889" w:name="_Toc154400607"/>
      <w:bookmarkStart w:id="890" w:name="_Toc213472273"/>
      <w:r>
        <w:rPr>
          <w:rFonts w:asciiTheme="minorHAnsi" w:hAnsiTheme="minorHAnsi"/>
        </w:rPr>
        <w:t>Deployment Steps</w:t>
      </w:r>
      <w:bookmarkEnd w:id="889"/>
      <w:bookmarkEnd w:id="890"/>
    </w:p>
    <w:p w:rsidR="001D0BEF" w:rsidRPr="00AC52A9" w:rsidRDefault="001D0BEF" w:rsidP="00206E73">
      <w:pPr>
        <w:ind w:left="360"/>
        <w:rPr>
          <w:sz w:val="24"/>
          <w:szCs w:val="24"/>
        </w:rPr>
      </w:pPr>
      <w:r w:rsidRPr="00AC52A9">
        <w:rPr>
          <w:sz w:val="24"/>
          <w:szCs w:val="24"/>
        </w:rPr>
        <w:t>In order for a client application to enabling the Audit Logging capabilities provided by CSM (via CLM), the following steps must be performed:</w:t>
      </w:r>
    </w:p>
    <w:p w:rsidR="001D0BEF" w:rsidRPr="00AC52A9" w:rsidRDefault="001D0BEF" w:rsidP="001D0BEF">
      <w:pPr>
        <w:rPr>
          <w:sz w:val="24"/>
          <w:szCs w:val="24"/>
        </w:rPr>
      </w:pPr>
    </w:p>
    <w:p w:rsidR="001D0BEF" w:rsidRPr="00AC52A9" w:rsidRDefault="000C2847"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1: Create and Prime MySQL Logging Database</w:t>
      </w:r>
    </w:p>
    <w:p w:rsidR="001D0BEF" w:rsidRPr="00AC52A9" w:rsidRDefault="001D0BEF" w:rsidP="00552E3D">
      <w:pPr>
        <w:widowControl w:val="0"/>
        <w:numPr>
          <w:ilvl w:val="1"/>
          <w:numId w:val="108"/>
        </w:numPr>
        <w:spacing w:after="160" w:line="240" w:lineRule="atLeast"/>
        <w:rPr>
          <w:sz w:val="24"/>
          <w:szCs w:val="24"/>
        </w:rPr>
      </w:pPr>
      <w:r w:rsidRPr="00AC52A9">
        <w:rPr>
          <w:sz w:val="24"/>
          <w:szCs w:val="24"/>
        </w:rPr>
        <w:t>A database has to be created which will persist the audit logs that are generated as a basis of usage of the CSM APIs</w:t>
      </w:r>
    </w:p>
    <w:p w:rsidR="001D0BEF" w:rsidRPr="00AC52A9" w:rsidRDefault="001D0BEF" w:rsidP="00552E3D">
      <w:pPr>
        <w:widowControl w:val="0"/>
        <w:numPr>
          <w:ilvl w:val="1"/>
          <w:numId w:val="108"/>
        </w:numPr>
        <w:spacing w:after="160" w:line="240" w:lineRule="atLeast"/>
        <w:rPr>
          <w:sz w:val="24"/>
          <w:szCs w:val="24"/>
        </w:rPr>
      </w:pPr>
      <w:r w:rsidRPr="00AC52A9">
        <w:rPr>
          <w:sz w:val="24"/>
          <w:szCs w:val="24"/>
        </w:rPr>
        <w:t>Refer to the CLM’s guide for application developers for creating and priming the database for storing the audit logs.</w:t>
      </w:r>
    </w:p>
    <w:p w:rsidR="001D0BEF" w:rsidRPr="00AC52A9" w:rsidRDefault="001D0BEF" w:rsidP="001D0BEF">
      <w:pPr>
        <w:pStyle w:val="IndexBase"/>
        <w:adjustRightInd/>
        <w:spacing w:after="0" w:line="240" w:lineRule="atLeast"/>
        <w:textAlignment w:val="auto"/>
        <w:rPr>
          <w:rFonts w:asciiTheme="minorHAnsi" w:hAnsiTheme="minorHAnsi"/>
          <w:szCs w:val="24"/>
        </w:rPr>
      </w:pPr>
    </w:p>
    <w:p w:rsidR="001D0BEF" w:rsidRPr="00AC52A9" w:rsidRDefault="009D7A6E"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2: Configure the log4j.xml file for JBoss</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Use the sample log4j file provided in the CSM’s release to configure the log4j.xml file for JBoss. (see figure 4-9 above)</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Replace the </w:t>
      </w:r>
      <w:r w:rsidRPr="00AC52A9">
        <w:rPr>
          <w:rFonts w:cs="Courier New"/>
          <w:sz w:val="24"/>
          <w:szCs w:val="24"/>
        </w:rPr>
        <w:t xml:space="preserve">&lt;&lt;SERVER_NAME&gt;&gt;, &lt;&lt;PORT&gt;&gt; </w:t>
      </w:r>
      <w:r w:rsidRPr="00AC52A9">
        <w:rPr>
          <w:sz w:val="24"/>
          <w:szCs w:val="24"/>
        </w:rPr>
        <w:t>and the</w:t>
      </w:r>
      <w:r w:rsidRPr="00AC52A9">
        <w:rPr>
          <w:rFonts w:cs="Courier New"/>
          <w:sz w:val="24"/>
          <w:szCs w:val="24"/>
        </w:rPr>
        <w:t xml:space="preserve"> &lt;&lt;CLM_SCHEMA_NAME&gt;&gt;</w:t>
      </w:r>
      <w:r w:rsidRPr="00AC52A9">
        <w:rPr>
          <w:sz w:val="24"/>
          <w:szCs w:val="24"/>
        </w:rPr>
        <w:t xml:space="preserve"> with corresponding values where the schema created in Step 1 is hosted.</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Replace the values for the </w:t>
      </w:r>
      <w:r w:rsidRPr="00AC52A9">
        <w:rPr>
          <w:rFonts w:cs="Courier New"/>
          <w:sz w:val="24"/>
          <w:szCs w:val="24"/>
        </w:rPr>
        <w:t>&lt;&lt;DB_USER&gt;&gt;</w:t>
      </w:r>
      <w:r w:rsidRPr="00AC52A9">
        <w:rPr>
          <w:sz w:val="24"/>
          <w:szCs w:val="24"/>
        </w:rPr>
        <w:t xml:space="preserve"> with the user name that has access on the schema. Also replace the </w:t>
      </w:r>
      <w:r w:rsidRPr="00AC52A9">
        <w:rPr>
          <w:rFonts w:cs="Courier New"/>
          <w:sz w:val="24"/>
          <w:szCs w:val="24"/>
        </w:rPr>
        <w:t>&lt;&lt;PASSWORD&gt;&gt;</w:t>
      </w:r>
      <w:r w:rsidRPr="00AC52A9">
        <w:rPr>
          <w:sz w:val="24"/>
          <w:szCs w:val="24"/>
        </w:rPr>
        <w:t xml:space="preserve"> with the corresponding password for the user.</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 xml:space="preserve">Based on whether the application wants to enable the event audit logging for Authentication &amp; Authorization or object state audit logging for the Authorization; the corresponding logger needs to be configured. </w:t>
      </w:r>
      <w:r w:rsidRPr="00AC52A9">
        <w:rPr>
          <w:b/>
          <w:sz w:val="24"/>
          <w:szCs w:val="24"/>
        </w:rPr>
        <w:t>Note:</w:t>
      </w:r>
      <w:r w:rsidRPr="00AC52A9">
        <w:rPr>
          <w:sz w:val="24"/>
          <w:szCs w:val="24"/>
        </w:rPr>
        <w:t xml:space="preserve"> The name</w:t>
      </w:r>
      <w:r w:rsidR="008856E0">
        <w:rPr>
          <w:sz w:val="24"/>
          <w:szCs w:val="24"/>
        </w:rPr>
        <w:t>s</w:t>
      </w:r>
      <w:r w:rsidRPr="00AC52A9">
        <w:rPr>
          <w:sz w:val="24"/>
          <w:szCs w:val="24"/>
        </w:rPr>
        <w:t xml:space="preserve"> of loggers must </w:t>
      </w:r>
      <w:r w:rsidR="001B2ECA">
        <w:rPr>
          <w:sz w:val="24"/>
          <w:szCs w:val="24"/>
        </w:rPr>
        <w:t xml:space="preserve">not differ from </w:t>
      </w:r>
      <w:r w:rsidRPr="00AC52A9">
        <w:rPr>
          <w:sz w:val="24"/>
          <w:szCs w:val="24"/>
        </w:rPr>
        <w:t>the sample.</w:t>
      </w:r>
    </w:p>
    <w:p w:rsidR="001D0BEF" w:rsidRPr="00AC52A9" w:rsidRDefault="001D0BEF" w:rsidP="00552E3D">
      <w:pPr>
        <w:widowControl w:val="0"/>
        <w:numPr>
          <w:ilvl w:val="1"/>
          <w:numId w:val="109"/>
        </w:numPr>
        <w:spacing w:after="160" w:line="240" w:lineRule="atLeast"/>
        <w:rPr>
          <w:sz w:val="24"/>
          <w:szCs w:val="24"/>
        </w:rPr>
      </w:pPr>
      <w:r w:rsidRPr="00AC52A9">
        <w:rPr>
          <w:sz w:val="24"/>
          <w:szCs w:val="24"/>
        </w:rPr>
        <w:t>Incase of UPT the same log4j config file can be used.</w:t>
      </w:r>
    </w:p>
    <w:p w:rsidR="001D0BEF" w:rsidRPr="00AC52A9" w:rsidRDefault="009D7A6E" w:rsidP="001D0BEF">
      <w:pPr>
        <w:tabs>
          <w:tab w:val="left" w:pos="6750"/>
        </w:tabs>
        <w:rPr>
          <w:rStyle w:val="Lead-inEmphasis"/>
          <w:rFonts w:asciiTheme="minorHAnsi" w:hAnsiTheme="minorHAnsi"/>
          <w:szCs w:val="24"/>
        </w:rPr>
      </w:pPr>
      <w:r>
        <w:rPr>
          <w:rStyle w:val="Lead-inEmphasis"/>
          <w:rFonts w:asciiTheme="minorHAnsi" w:hAnsiTheme="minorHAnsi"/>
          <w:szCs w:val="24"/>
        </w:rPr>
        <w:t xml:space="preserve">       </w:t>
      </w:r>
      <w:r w:rsidR="001D0BEF" w:rsidRPr="00AC52A9">
        <w:rPr>
          <w:rStyle w:val="Lead-inEmphasis"/>
          <w:rFonts w:asciiTheme="minorHAnsi" w:hAnsiTheme="minorHAnsi"/>
          <w:szCs w:val="24"/>
        </w:rPr>
        <w:t>Step 3: View the Logs</w:t>
      </w:r>
    </w:p>
    <w:p w:rsidR="001D0BEF" w:rsidRPr="00AC52A9" w:rsidRDefault="001D0BEF" w:rsidP="00552E3D">
      <w:pPr>
        <w:widowControl w:val="0"/>
        <w:numPr>
          <w:ilvl w:val="1"/>
          <w:numId w:val="110"/>
        </w:numPr>
        <w:spacing w:after="160" w:line="240" w:lineRule="atLeast"/>
        <w:rPr>
          <w:sz w:val="24"/>
          <w:szCs w:val="24"/>
        </w:rPr>
      </w:pPr>
      <w:r w:rsidRPr="00AC52A9">
        <w:rPr>
          <w:sz w:val="24"/>
          <w:szCs w:val="24"/>
        </w:rPr>
        <w:t>CLM provides a web-based locator tool that can be used to browse audit logs.</w:t>
      </w:r>
    </w:p>
    <w:p w:rsidR="001D0BEF" w:rsidRPr="00AC52A9" w:rsidRDefault="001D0BEF" w:rsidP="00552E3D">
      <w:pPr>
        <w:widowControl w:val="0"/>
        <w:numPr>
          <w:ilvl w:val="1"/>
          <w:numId w:val="110"/>
        </w:numPr>
        <w:spacing w:after="160" w:line="240" w:lineRule="atLeast"/>
        <w:rPr>
          <w:sz w:val="24"/>
          <w:szCs w:val="24"/>
        </w:rPr>
      </w:pPr>
      <w:r w:rsidRPr="00AC52A9">
        <w:rPr>
          <w:sz w:val="24"/>
          <w:szCs w:val="24"/>
        </w:rPr>
        <w:t>The configuration steps for setting up the browser are mentioned in the CLM’s guide for application developers.</w:t>
      </w:r>
    </w:p>
    <w:p w:rsidR="008659B6" w:rsidRPr="008659B6" w:rsidRDefault="00B74CEC" w:rsidP="001D0BEF">
      <w:pPr>
        <w:pStyle w:val="Heading1"/>
        <w:ind w:left="360"/>
      </w:pPr>
      <w:r>
        <w:lastRenderedPageBreak/>
        <w:t xml:space="preserve"> </w:t>
      </w:r>
    </w:p>
    <w:p w:rsidR="009A1B70" w:rsidRDefault="00216967" w:rsidP="00F27FCB">
      <w:pPr>
        <w:pStyle w:val="Heading1"/>
        <w:numPr>
          <w:ilvl w:val="0"/>
          <w:numId w:val="1"/>
        </w:numPr>
      </w:pPr>
      <w:bookmarkStart w:id="891" w:name="_CSM_UPT_Users"/>
      <w:bookmarkStart w:id="892" w:name="_CSM_User_Provisioning"/>
      <w:bookmarkStart w:id="893" w:name="_User_Provisioning_Tool"/>
      <w:bookmarkStart w:id="894" w:name="_Toc213472274"/>
      <w:bookmarkEnd w:id="891"/>
      <w:bookmarkEnd w:id="892"/>
      <w:bookmarkEnd w:id="893"/>
      <w:r>
        <w:t>U</w:t>
      </w:r>
      <w:r w:rsidR="005C0C9E">
        <w:t>ser Provisioning Tool</w:t>
      </w:r>
      <w:r>
        <w:t xml:space="preserve"> Users Guide</w:t>
      </w:r>
      <w:bookmarkEnd w:id="894"/>
    </w:p>
    <w:p w:rsidR="009A1B70" w:rsidRDefault="009A1B70" w:rsidP="00F27FCB">
      <w:pPr>
        <w:pStyle w:val="Heading1"/>
        <w:numPr>
          <w:ilvl w:val="1"/>
          <w:numId w:val="1"/>
        </w:numPr>
      </w:pPr>
      <w:bookmarkStart w:id="895" w:name="_Toc151784135"/>
      <w:bookmarkStart w:id="896" w:name="_Toc213472275"/>
      <w:r>
        <w:t>Introduction</w:t>
      </w:r>
      <w:bookmarkEnd w:id="895"/>
      <w:bookmarkEnd w:id="896"/>
      <w:r>
        <w:t xml:space="preserve"> </w:t>
      </w:r>
    </w:p>
    <w:p w:rsidR="009A1B70" w:rsidRPr="009A1B70" w:rsidRDefault="009A1B70" w:rsidP="009A1B70">
      <w:pPr>
        <w:pStyle w:val="BodyText"/>
        <w:rPr>
          <w:rFonts w:asciiTheme="minorHAnsi" w:hAnsiTheme="minorHAnsi"/>
        </w:rPr>
      </w:pPr>
      <w:r w:rsidRPr="009A1B70">
        <w:rPr>
          <w:rFonts w:asciiTheme="minorHAnsi" w:hAnsiTheme="minorHAnsi"/>
        </w:rPr>
        <w:t>The User Provisioning Tool (UPT</w:t>
      </w:r>
      <w:r w:rsidR="00E84867">
        <w:rPr>
          <w:rFonts w:asciiTheme="minorHAnsi" w:hAnsiTheme="minorHAnsi"/>
        </w:rPr>
        <w:t xml:space="preserve">) </w:t>
      </w:r>
      <w:r w:rsidRPr="009A1B70">
        <w:rPr>
          <w:rFonts w:asciiTheme="minorHAnsi" w:hAnsiTheme="minorHAnsi"/>
        </w:rPr>
        <w:t xml:space="preserve">provides </w:t>
      </w:r>
      <w:r w:rsidR="0084021B">
        <w:rPr>
          <w:rFonts w:asciiTheme="minorHAnsi" w:hAnsiTheme="minorHAnsi"/>
        </w:rPr>
        <w:t xml:space="preserve">a Graphical User Interface </w:t>
      </w:r>
      <w:r w:rsidRPr="009A1B70">
        <w:rPr>
          <w:rFonts w:asciiTheme="minorHAnsi" w:hAnsiTheme="minorHAnsi"/>
        </w:rPr>
        <w:t>to create authorization data elements like Roles, Protection Elements, Users, etc., and also provides functionality to associate them with each other. The runtime API can then use this authorization data to authorize user actions.</w:t>
      </w:r>
    </w:p>
    <w:p w:rsidR="009A1B70" w:rsidRDefault="009A1B70" w:rsidP="009A1B70">
      <w:pPr>
        <w:pStyle w:val="BodyText"/>
        <w:rPr>
          <w:rFonts w:asciiTheme="minorHAnsi" w:hAnsiTheme="minorHAnsi"/>
        </w:rPr>
      </w:pPr>
    </w:p>
    <w:p w:rsidR="009A1B70" w:rsidRPr="009A1B70" w:rsidRDefault="009A1B70" w:rsidP="009A1B70">
      <w:pPr>
        <w:pStyle w:val="BodyText"/>
        <w:rPr>
          <w:rFonts w:asciiTheme="minorHAnsi" w:hAnsiTheme="minorHAnsi"/>
        </w:rPr>
      </w:pPr>
      <w:r w:rsidRPr="009A1B70">
        <w:rPr>
          <w:rFonts w:asciiTheme="minorHAnsi" w:hAnsiTheme="minorHAnsi"/>
        </w:rPr>
        <w:t>This guide’s intended audience is all users of the UPT, including Super Administrators who may add applications and associated administrators, and Administrators who will perform provisioning for a particular application.  This guide provides an overview of the application, outlines a suggested workflow, and explains how to perform all UPT operations.</w:t>
      </w:r>
    </w:p>
    <w:p w:rsidR="009A1B70" w:rsidRDefault="009A1B70" w:rsidP="00F27FCB">
      <w:pPr>
        <w:pStyle w:val="Heading1"/>
        <w:numPr>
          <w:ilvl w:val="1"/>
          <w:numId w:val="1"/>
        </w:numPr>
      </w:pPr>
      <w:bookmarkStart w:id="897" w:name="_Toc151784136"/>
      <w:bookmarkStart w:id="898" w:name="_Toc213472276"/>
      <w:r>
        <w:t>Workflow</w:t>
      </w:r>
      <w:bookmarkEnd w:id="897"/>
      <w:bookmarkEnd w:id="898"/>
    </w:p>
    <w:p w:rsidR="009A1B70" w:rsidRPr="00423163" w:rsidRDefault="009A1B70" w:rsidP="009A1B70">
      <w:pPr>
        <w:pStyle w:val="BodyText"/>
        <w:rPr>
          <w:rFonts w:asciiTheme="minorHAnsi" w:hAnsiTheme="minorHAnsi"/>
        </w:rPr>
      </w:pPr>
      <w:r w:rsidRPr="00423163">
        <w:rPr>
          <w:rFonts w:asciiTheme="minorHAnsi" w:hAnsiTheme="minorHAnsi"/>
        </w:rPr>
        <w:t xml:space="preserve">The UPT includes two modes – Super Admin and Admin.  The Super Admin operations are typically performed first, as they register the application and application administrators.  The primary mode operations, including authorization user provisioning, occur next. </w:t>
      </w:r>
    </w:p>
    <w:p w:rsidR="009A1B70" w:rsidRPr="007209A9" w:rsidRDefault="009A1B70" w:rsidP="007209A9">
      <w:pPr>
        <w:ind w:firstLine="360"/>
        <w:rPr>
          <w:b/>
          <w:sz w:val="28"/>
          <w:szCs w:val="28"/>
        </w:rPr>
      </w:pPr>
      <w:bookmarkStart w:id="899" w:name="_Toc151784137"/>
      <w:r w:rsidRPr="007209A9">
        <w:rPr>
          <w:b/>
          <w:sz w:val="28"/>
          <w:szCs w:val="28"/>
        </w:rPr>
        <w:t>Super Admin</w:t>
      </w:r>
      <w:bookmarkEnd w:id="899"/>
    </w:p>
    <w:p w:rsidR="009A1B70" w:rsidRPr="00423163" w:rsidRDefault="009A1B70" w:rsidP="009A1B70">
      <w:pPr>
        <w:pStyle w:val="BodyText"/>
        <w:rPr>
          <w:rFonts w:asciiTheme="minorHAnsi" w:hAnsiTheme="minorHAnsi"/>
        </w:rPr>
      </w:pPr>
      <w:r w:rsidRPr="00423163">
        <w:rPr>
          <w:rFonts w:asciiTheme="minorHAnsi" w:hAnsiTheme="minorHAnsi"/>
        </w:rPr>
        <w:t xml:space="preserve">When first deploying the UPT for a particular application, the developer registers the application in the Super Admin mode.  (For details, refer to the </w:t>
      </w:r>
      <w:r w:rsidRPr="00423163">
        <w:rPr>
          <w:rFonts w:asciiTheme="minorHAnsi" w:hAnsiTheme="minorHAnsi"/>
          <w:i/>
        </w:rPr>
        <w:t>CSM Guide for Application Developers</w:t>
      </w:r>
      <w:r w:rsidRPr="00423163">
        <w:rPr>
          <w:rFonts w:asciiTheme="minorHAnsi" w:hAnsiTheme="minorHAnsi"/>
        </w:rPr>
        <w:t xml:space="preserve">.  Deployment details can be found in the </w:t>
      </w:r>
      <w:r w:rsidRPr="00423163">
        <w:rPr>
          <w:rFonts w:asciiTheme="minorHAnsi" w:hAnsiTheme="minorHAnsi"/>
          <w:i/>
          <w:iCs/>
        </w:rPr>
        <w:t>Provisioning</w:t>
      </w:r>
      <w:r w:rsidRPr="00423163">
        <w:rPr>
          <w:rFonts w:asciiTheme="minorHAnsi" w:hAnsiTheme="minorHAnsi"/>
        </w:rPr>
        <w:t xml:space="preserve"> subsection of the </w:t>
      </w:r>
      <w:r w:rsidRPr="00423163">
        <w:rPr>
          <w:rFonts w:asciiTheme="minorHAnsi" w:hAnsiTheme="minorHAnsi"/>
          <w:i/>
          <w:iCs/>
        </w:rPr>
        <w:t>Deployment Models</w:t>
      </w:r>
      <w:r w:rsidRPr="00423163">
        <w:rPr>
          <w:rFonts w:asciiTheme="minorHAnsi" w:hAnsiTheme="minorHAnsi"/>
        </w:rPr>
        <w:t xml:space="preserve"> section.)  </w:t>
      </w:r>
    </w:p>
    <w:p w:rsidR="009A1B70" w:rsidRDefault="009A1B70" w:rsidP="009A1B70">
      <w:pPr>
        <w:pStyle w:val="BodyText"/>
      </w:pPr>
      <w:r w:rsidRPr="00423163">
        <w:rPr>
          <w:rFonts w:asciiTheme="minorHAnsi" w:hAnsiTheme="minorHAnsi"/>
        </w:rPr>
        <w:t xml:space="preserve">Once the application is registered, the Super Admin can add users who will serve as application administrators.  The Super Admin can also register additional applications as they become available.  This document details these steps in the </w:t>
      </w:r>
      <w:hyperlink w:anchor="_Super_Admin_Mode" w:history="1">
        <w:r w:rsidRPr="00423163">
          <w:rPr>
            <w:rStyle w:val="Hyperlink"/>
            <w:rFonts w:asciiTheme="minorHAnsi" w:eastAsiaTheme="majorEastAsia" w:hAnsiTheme="minorHAnsi"/>
            <w:i/>
            <w:iCs/>
          </w:rPr>
          <w:t>Super Admin Workflow</w:t>
        </w:r>
      </w:hyperlink>
      <w:r w:rsidRPr="00423163">
        <w:rPr>
          <w:rFonts w:asciiTheme="minorHAnsi" w:hAnsiTheme="minorHAnsi"/>
        </w:rPr>
        <w:t xml:space="preserve"> section</w:t>
      </w:r>
      <w:r>
        <w:t>.</w:t>
      </w:r>
    </w:p>
    <w:p w:rsidR="009A1B70" w:rsidRPr="007209A9" w:rsidRDefault="009A1B70" w:rsidP="007209A9">
      <w:pPr>
        <w:ind w:firstLine="360"/>
        <w:rPr>
          <w:b/>
          <w:sz w:val="28"/>
          <w:szCs w:val="28"/>
        </w:rPr>
      </w:pPr>
      <w:bookmarkStart w:id="900" w:name="_Toc151784138"/>
      <w:r w:rsidRPr="007209A9">
        <w:rPr>
          <w:b/>
          <w:sz w:val="28"/>
          <w:szCs w:val="28"/>
        </w:rPr>
        <w:t>Admin</w:t>
      </w:r>
      <w:bookmarkEnd w:id="900"/>
    </w:p>
    <w:p w:rsidR="009A1B70" w:rsidRPr="00423163" w:rsidRDefault="009A1B70" w:rsidP="009A1B70">
      <w:pPr>
        <w:pStyle w:val="BodyText"/>
        <w:rPr>
          <w:rFonts w:asciiTheme="minorHAnsi" w:hAnsiTheme="minorHAnsi"/>
        </w:rPr>
      </w:pPr>
      <w:r w:rsidRPr="00423163">
        <w:rPr>
          <w:rFonts w:asciiTheme="minorHAnsi" w:hAnsiTheme="minorHAnsi"/>
        </w:rPr>
        <w:t>The primary</w:t>
      </w:r>
      <w:r w:rsidR="003F002F">
        <w:rPr>
          <w:rFonts w:asciiTheme="minorHAnsi" w:hAnsiTheme="minorHAnsi"/>
        </w:rPr>
        <w:t xml:space="preserve"> (Admin)</w:t>
      </w:r>
      <w:r w:rsidRPr="00423163">
        <w:rPr>
          <w:rFonts w:asciiTheme="minorHAnsi" w:hAnsiTheme="minorHAnsi"/>
        </w:rPr>
        <w:t xml:space="preserve"> mode is for performing user provisioning for a particular application.  The Admin mode follows a simple workflow of creating elements, assigning them, and then associating them.  This document details these steps in the </w:t>
      </w:r>
      <w:hyperlink w:anchor="_Workflow_1" w:history="1">
        <w:r w:rsidRPr="00423163">
          <w:rPr>
            <w:rStyle w:val="Hyperlink"/>
            <w:rFonts w:asciiTheme="minorHAnsi" w:eastAsiaTheme="majorEastAsia" w:hAnsiTheme="minorHAnsi"/>
            <w:i/>
          </w:rPr>
          <w:t>Admin Workflow</w:t>
        </w:r>
      </w:hyperlink>
      <w:r w:rsidRPr="00423163">
        <w:rPr>
          <w:rFonts w:asciiTheme="minorHAnsi" w:hAnsiTheme="minorHAnsi"/>
          <w:i/>
        </w:rPr>
        <w:t xml:space="preserve"> </w:t>
      </w:r>
      <w:r w:rsidRPr="00423163">
        <w:rPr>
          <w:rFonts w:asciiTheme="minorHAnsi" w:hAnsiTheme="minorHAnsi"/>
        </w:rPr>
        <w:t>section.</w:t>
      </w:r>
    </w:p>
    <w:p w:rsidR="009A1B70" w:rsidRPr="007209A9" w:rsidRDefault="009A1B70" w:rsidP="007209A9">
      <w:pPr>
        <w:ind w:firstLine="360"/>
        <w:rPr>
          <w:rFonts w:cs="Arial"/>
          <w:b/>
          <w:sz w:val="28"/>
          <w:szCs w:val="28"/>
        </w:rPr>
      </w:pPr>
      <w:bookmarkStart w:id="901" w:name="_Toc151784139"/>
      <w:r w:rsidRPr="007209A9">
        <w:rPr>
          <w:b/>
          <w:sz w:val="28"/>
          <w:szCs w:val="28"/>
        </w:rPr>
        <w:t>Login</w:t>
      </w:r>
      <w:bookmarkEnd w:id="901"/>
    </w:p>
    <w:p w:rsidR="009A1B70" w:rsidRPr="00423163" w:rsidRDefault="009A1B70" w:rsidP="009A1B70">
      <w:pPr>
        <w:pStyle w:val="BodyText"/>
        <w:rPr>
          <w:rFonts w:asciiTheme="minorHAnsi" w:hAnsiTheme="minorHAnsi"/>
        </w:rPr>
      </w:pPr>
      <w:r w:rsidRPr="00423163">
        <w:rPr>
          <w:rFonts w:asciiTheme="minorHAnsi" w:hAnsiTheme="minorHAnsi"/>
        </w:rPr>
        <w:t xml:space="preserve">The Login page includes summary text, </w:t>
      </w:r>
      <w:r w:rsidRPr="00423163">
        <w:rPr>
          <w:rFonts w:asciiTheme="minorHAnsi" w:hAnsiTheme="minorHAnsi"/>
          <w:b/>
        </w:rPr>
        <w:t>What’s New</w:t>
      </w:r>
      <w:r w:rsidRPr="00423163">
        <w:rPr>
          <w:rFonts w:asciiTheme="minorHAnsi" w:hAnsiTheme="minorHAnsi"/>
        </w:rPr>
        <w:t xml:space="preserve">, </w:t>
      </w:r>
      <w:r w:rsidRPr="00423163">
        <w:rPr>
          <w:rFonts w:asciiTheme="minorHAnsi" w:hAnsiTheme="minorHAnsi"/>
          <w:b/>
        </w:rPr>
        <w:t>Did You Know</w:t>
      </w:r>
      <w:r w:rsidRPr="00423163">
        <w:rPr>
          <w:rFonts w:asciiTheme="minorHAnsi" w:hAnsiTheme="minorHAnsi"/>
        </w:rPr>
        <w:t xml:space="preserve">, and most importantly the Login section itself: </w:t>
      </w:r>
      <w:r w:rsidRPr="00423163">
        <w:rPr>
          <w:rFonts w:asciiTheme="minorHAnsi" w:hAnsiTheme="minorHAnsi"/>
          <w:b/>
        </w:rPr>
        <w:t>Login ID</w:t>
      </w:r>
      <w:r w:rsidRPr="00423163">
        <w:rPr>
          <w:rFonts w:asciiTheme="minorHAnsi" w:hAnsiTheme="minorHAnsi"/>
        </w:rPr>
        <w:t xml:space="preserve">, </w:t>
      </w:r>
      <w:r w:rsidRPr="00423163">
        <w:rPr>
          <w:rFonts w:asciiTheme="minorHAnsi" w:hAnsiTheme="minorHAnsi"/>
          <w:b/>
        </w:rPr>
        <w:t>Password</w:t>
      </w:r>
      <w:r w:rsidRPr="00423163">
        <w:rPr>
          <w:rFonts w:asciiTheme="minorHAnsi" w:hAnsiTheme="minorHAnsi"/>
        </w:rPr>
        <w:t xml:space="preserve">, and </w:t>
      </w:r>
      <w:r w:rsidRPr="00423163">
        <w:rPr>
          <w:rFonts w:asciiTheme="minorHAnsi" w:hAnsiTheme="minorHAnsi"/>
          <w:b/>
        </w:rPr>
        <w:t>Application Name</w:t>
      </w:r>
      <w:r w:rsidRPr="00423163">
        <w:rPr>
          <w:rFonts w:asciiTheme="minorHAnsi" w:hAnsiTheme="minorHAnsi"/>
        </w:rPr>
        <w:t xml:space="preserve">.  For a majority of UPT implementations, the NCICB LDAP serves as the authentication mechanism.  Therefore the user’s Login ID will be the same as the user’s NCICB user name (in </w:t>
      </w:r>
      <w:fldSimple w:instr=" REF _Ref98815095 \h  \* MERGEFORMAT ">
        <w:r w:rsidR="003152FE" w:rsidRPr="003152FE">
          <w:rPr>
            <w:rFonts w:asciiTheme="minorHAnsi" w:hAnsiTheme="minorHAnsi"/>
          </w:rPr>
          <w:t>Figure 6.1</w:t>
        </w:r>
      </w:fldSimple>
      <w:r w:rsidRPr="00423163">
        <w:rPr>
          <w:rFonts w:asciiTheme="minorHAnsi" w:hAnsiTheme="minorHAnsi"/>
        </w:rPr>
        <w:t xml:space="preserve"> and </w:t>
      </w:r>
      <w:fldSimple w:instr=" REF _Ref98815105 \h  \* MERGEFORMAT ">
        <w:r w:rsidR="003152FE" w:rsidRPr="003152FE">
          <w:rPr>
            <w:rFonts w:asciiTheme="minorHAnsi" w:hAnsiTheme="minorHAnsi"/>
          </w:rPr>
          <w:t>Figure 6.2</w:t>
        </w:r>
      </w:fldSimple>
      <w:r w:rsidRPr="00423163">
        <w:rPr>
          <w:rFonts w:asciiTheme="minorHAnsi" w:hAnsiTheme="minorHAnsi"/>
        </w:rPr>
        <w:t xml:space="preserve">, user Eric Copen’s NCICB user name is </w:t>
      </w:r>
      <w:r w:rsidRPr="00423163">
        <w:rPr>
          <w:rFonts w:asciiTheme="minorHAnsi" w:hAnsiTheme="minorHAnsi"/>
          <w:b/>
          <w:i/>
        </w:rPr>
        <w:t>copene</w:t>
      </w:r>
      <w:r w:rsidRPr="00423163">
        <w:rPr>
          <w:rFonts w:asciiTheme="minorHAnsi" w:hAnsiTheme="minorHAnsi"/>
        </w:rPr>
        <w:t xml:space="preserve">).  Similarly, the Password will equal the NCICB password. The rules from the authentication system are applied to the user name and password. </w:t>
      </w:r>
    </w:p>
    <w:p w:rsidR="009A1B70" w:rsidRPr="00423163" w:rsidRDefault="009A1B70" w:rsidP="009A1B70"/>
    <w:p w:rsidR="009A1B70" w:rsidRDefault="009A1B70" w:rsidP="009A1B70">
      <w:pPr>
        <w:pStyle w:val="BodyText"/>
      </w:pPr>
      <w:r w:rsidRPr="00423163">
        <w:rPr>
          <w:rFonts w:asciiTheme="minorHAnsi" w:hAnsiTheme="minorHAnsi"/>
        </w:rPr>
        <w:t xml:space="preserve">If logging on as Super Admin, enter the Application Name </w:t>
      </w:r>
      <w:r w:rsidRPr="00423163">
        <w:rPr>
          <w:rFonts w:asciiTheme="minorHAnsi" w:hAnsiTheme="minorHAnsi"/>
          <w:b/>
          <w:i/>
        </w:rPr>
        <w:t>csmupt</w:t>
      </w:r>
      <w:r w:rsidRPr="00423163">
        <w:rPr>
          <w:rFonts w:asciiTheme="minorHAnsi" w:hAnsiTheme="minorHAnsi"/>
        </w:rPr>
        <w:t xml:space="preserve"> (see </w:t>
      </w:r>
      <w:fldSimple w:instr=" REF _Ref98815095 \h  \* MERGEFORMAT ">
        <w:r w:rsidR="003152FE" w:rsidRPr="003152FE">
          <w:rPr>
            <w:rFonts w:asciiTheme="minorHAnsi" w:hAnsiTheme="minorHAnsi"/>
          </w:rPr>
          <w:t xml:space="preserve">Figure </w:t>
        </w:r>
        <w:r w:rsidR="003152FE" w:rsidRPr="003152FE">
          <w:rPr>
            <w:rFonts w:asciiTheme="minorHAnsi" w:hAnsiTheme="minorHAnsi"/>
            <w:noProof/>
          </w:rPr>
          <w:t>6.1</w:t>
        </w:r>
      </w:fldSimple>
      <w:r w:rsidRPr="00423163">
        <w:rPr>
          <w:rFonts w:asciiTheme="minorHAnsi" w:hAnsiTheme="minorHAnsi"/>
        </w:rPr>
        <w:t xml:space="preserve">).  If logging in as an Admin, enter the appropriate application name. For Example </w:t>
      </w:r>
      <w:r w:rsidRPr="00423163">
        <w:rPr>
          <w:rFonts w:asciiTheme="minorHAnsi" w:hAnsiTheme="minorHAnsi"/>
          <w:b/>
        </w:rPr>
        <w:t>Security</w:t>
      </w:r>
      <w:r w:rsidRPr="00423163">
        <w:rPr>
          <w:rFonts w:asciiTheme="minorHAnsi" w:hAnsiTheme="minorHAnsi"/>
        </w:rPr>
        <w:t xml:space="preserve"> is used in </w:t>
      </w:r>
      <w:fldSimple w:instr=" REF _Ref98815105 \h  \* MERGEFORMAT ">
        <w:r w:rsidR="003152FE" w:rsidRPr="003152FE">
          <w:rPr>
            <w:rFonts w:asciiTheme="minorHAnsi" w:hAnsiTheme="minorHAnsi"/>
          </w:rPr>
          <w:t xml:space="preserve">Figure </w:t>
        </w:r>
        <w:r w:rsidR="003152FE" w:rsidRPr="003152FE">
          <w:rPr>
            <w:rFonts w:asciiTheme="minorHAnsi" w:hAnsiTheme="minorHAnsi"/>
            <w:noProof/>
          </w:rPr>
          <w:t>6.2</w:t>
        </w:r>
      </w:fldSimple>
      <w:r w:rsidRPr="00423163">
        <w:rPr>
          <w:rFonts w:asciiTheme="minorHAnsi" w:hAnsiTheme="minorHAnsi"/>
        </w:rPr>
        <w:t>.</w:t>
      </w:r>
    </w:p>
    <w:p w:rsidR="009A1B70" w:rsidRDefault="009A1B70" w:rsidP="009A1B70">
      <w:pPr>
        <w:rPr>
          <w:rFonts w:ascii="Arial" w:hAnsi="Arial" w:cs="Arial"/>
        </w:rPr>
      </w:pPr>
    </w:p>
    <w:tbl>
      <w:tblPr>
        <w:tblW w:w="8928" w:type="dxa"/>
        <w:tblInd w:w="720" w:type="dxa"/>
        <w:tblLook w:val="01E0"/>
      </w:tblPr>
      <w:tblGrid>
        <w:gridCol w:w="4968"/>
        <w:gridCol w:w="3960"/>
      </w:tblGrid>
      <w:tr w:rsidR="009A1B70" w:rsidTr="00011BC5">
        <w:trPr>
          <w:trHeight w:val="1863"/>
        </w:trPr>
        <w:tc>
          <w:tcPr>
            <w:tcW w:w="4968" w:type="dxa"/>
          </w:tcPr>
          <w:p w:rsidR="009A1B70" w:rsidRDefault="009A1B70" w:rsidP="00011BC5">
            <w:pPr>
              <w:keepNext/>
            </w:pPr>
            <w:r>
              <w:rPr>
                <w:rFonts w:ascii="Arial" w:hAnsi="Arial" w:cs="Arial"/>
                <w:noProof/>
              </w:rPr>
              <w:drawing>
                <wp:inline distT="0" distB="0" distL="0" distR="0">
                  <wp:extent cx="2268220" cy="1389380"/>
                  <wp:effectExtent l="19050" t="19050" r="17780" b="20320"/>
                  <wp:docPr id="25"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19"/>
                          <a:srcRect/>
                          <a:stretch>
                            <a:fillRect/>
                          </a:stretch>
                        </pic:blipFill>
                        <pic:spPr bwMode="auto">
                          <a:xfrm>
                            <a:off x="0" y="0"/>
                            <a:ext cx="2268220" cy="1389380"/>
                          </a:xfrm>
                          <a:prstGeom prst="rect">
                            <a:avLst/>
                          </a:prstGeom>
                          <a:noFill/>
                          <a:ln w="12700" cmpd="sng">
                            <a:solidFill>
                              <a:srgbClr val="000000"/>
                            </a:solidFill>
                            <a:miter lim="800000"/>
                            <a:headEnd/>
                            <a:tailEnd/>
                          </a:ln>
                          <a:effectLst/>
                        </pic:spPr>
                      </pic:pic>
                    </a:graphicData>
                  </a:graphic>
                </wp:inline>
              </w:drawing>
            </w:r>
          </w:p>
          <w:p w:rsidR="009A1B70" w:rsidRDefault="009A1B70" w:rsidP="00AF5630">
            <w:pPr>
              <w:rPr>
                <w:rFonts w:ascii="Arial" w:hAnsi="Arial" w:cs="Arial"/>
              </w:rPr>
            </w:pPr>
            <w:bookmarkStart w:id="902" w:name="_Ref98815095"/>
            <w:r>
              <w:t xml:space="preserve">Figure </w:t>
            </w:r>
            <w:r w:rsidR="00AF5630">
              <w:t>6.1</w:t>
            </w:r>
            <w:bookmarkEnd w:id="902"/>
            <w:r>
              <w:t xml:space="preserve"> </w:t>
            </w:r>
            <w:r>
              <w:rPr>
                <w:i/>
              </w:rPr>
              <w:t>Login as a Super Admin</w:t>
            </w:r>
          </w:p>
        </w:tc>
        <w:tc>
          <w:tcPr>
            <w:tcW w:w="3960" w:type="dxa"/>
          </w:tcPr>
          <w:p w:rsidR="009A1B70" w:rsidRDefault="009A1B70" w:rsidP="00011BC5">
            <w:pPr>
              <w:keepNext/>
            </w:pPr>
            <w:r>
              <w:rPr>
                <w:rFonts w:ascii="Arial" w:hAnsi="Arial" w:cs="Arial"/>
                <w:noProof/>
              </w:rPr>
              <w:drawing>
                <wp:inline distT="0" distB="0" distL="0" distR="0">
                  <wp:extent cx="2232660" cy="1401445"/>
                  <wp:effectExtent l="19050" t="19050" r="15240" b="27305"/>
                  <wp:docPr id="2"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20"/>
                          <a:srcRect/>
                          <a:stretch>
                            <a:fillRect/>
                          </a:stretch>
                        </pic:blipFill>
                        <pic:spPr bwMode="auto">
                          <a:xfrm>
                            <a:off x="0" y="0"/>
                            <a:ext cx="2232660" cy="1401445"/>
                          </a:xfrm>
                          <a:prstGeom prst="rect">
                            <a:avLst/>
                          </a:prstGeom>
                          <a:noFill/>
                          <a:ln w="12700" cmpd="sng">
                            <a:solidFill>
                              <a:srgbClr val="000000"/>
                            </a:solidFill>
                            <a:miter lim="800000"/>
                            <a:headEnd/>
                            <a:tailEnd/>
                          </a:ln>
                          <a:effectLst/>
                        </pic:spPr>
                      </pic:pic>
                    </a:graphicData>
                  </a:graphic>
                </wp:inline>
              </w:drawing>
            </w:r>
          </w:p>
          <w:p w:rsidR="009A1B70" w:rsidRDefault="009A1B70" w:rsidP="00AF5630">
            <w:pPr>
              <w:rPr>
                <w:rFonts w:ascii="Arial" w:hAnsi="Arial" w:cs="Arial"/>
              </w:rPr>
            </w:pPr>
            <w:bookmarkStart w:id="903" w:name="_Ref98815105"/>
            <w:r>
              <w:t xml:space="preserve">Figure </w:t>
            </w:r>
            <w:r w:rsidR="00AF5630">
              <w:t>6.2</w:t>
            </w:r>
            <w:bookmarkEnd w:id="903"/>
            <w:r>
              <w:t xml:space="preserve"> </w:t>
            </w:r>
            <w:r>
              <w:rPr>
                <w:i/>
              </w:rPr>
              <w:t>Login as an Admin</w:t>
            </w:r>
          </w:p>
        </w:tc>
      </w:tr>
    </w:tbl>
    <w:p w:rsidR="009A1B70" w:rsidRDefault="009A1B70" w:rsidP="009A1B70">
      <w:pPr>
        <w:rPr>
          <w:rFonts w:ascii="Arial" w:hAnsi="Arial" w:cs="Arial"/>
        </w:rPr>
      </w:pPr>
    </w:p>
    <w:p w:rsidR="009A1B70" w:rsidRPr="00423163" w:rsidRDefault="009A1B70" w:rsidP="009A1B70">
      <w:pPr>
        <w:pStyle w:val="BodyText"/>
        <w:rPr>
          <w:rFonts w:asciiTheme="minorHAnsi" w:hAnsiTheme="minorHAnsi"/>
        </w:rPr>
      </w:pPr>
      <w:r w:rsidRPr="00423163">
        <w:rPr>
          <w:rFonts w:asciiTheme="minorHAnsi" w:hAnsiTheme="minorHAnsi"/>
        </w:rPr>
        <w:t>Since UPT uses CSM’s Authentication Manager, it can be configured to lock a user out if they try to make an unauthorized entry into the UPT. If configured appropriately, UPT can lock the user out after a pre-configured number of unsuccessful attempts have been reached in the allowed login time frame. Once locked out, the user can log in only after the configured amount of lockout time has elapsed. This provides security from hacking attempts to break into the UPT.</w:t>
      </w:r>
    </w:p>
    <w:p w:rsidR="009A1B70" w:rsidRPr="00423163" w:rsidRDefault="009A1B70" w:rsidP="009A1B70">
      <w:pPr>
        <w:rPr>
          <w:rFonts w:cs="Arial"/>
        </w:rPr>
      </w:pPr>
    </w:p>
    <w:p w:rsidR="009A1B70" w:rsidRDefault="009A1B70" w:rsidP="00F27FCB">
      <w:pPr>
        <w:pStyle w:val="Heading1"/>
        <w:numPr>
          <w:ilvl w:val="1"/>
          <w:numId w:val="1"/>
        </w:numPr>
      </w:pPr>
      <w:bookmarkStart w:id="904" w:name="_Toc151784140"/>
      <w:bookmarkStart w:id="905" w:name="_Toc213472277"/>
      <w:r w:rsidRPr="00423163">
        <w:t>Common Basic Functions</w:t>
      </w:r>
      <w:bookmarkEnd w:id="904"/>
      <w:bookmarkEnd w:id="905"/>
    </w:p>
    <w:p w:rsidR="00E428F6" w:rsidRPr="00E428F6" w:rsidRDefault="00E428F6" w:rsidP="00E428F6">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Within the UPT, there are several common operations that are repeated for most elements.  These operations include </w:t>
      </w:r>
      <w:r w:rsidRPr="00423163">
        <w:rPr>
          <w:rFonts w:asciiTheme="minorHAnsi" w:hAnsiTheme="minorHAnsi"/>
          <w:b/>
        </w:rPr>
        <w:t>Create New</w:t>
      </w:r>
      <w:r w:rsidRPr="00423163">
        <w:rPr>
          <w:rFonts w:asciiTheme="minorHAnsi" w:hAnsiTheme="minorHAnsi"/>
        </w:rPr>
        <w:t xml:space="preserve">, </w:t>
      </w:r>
      <w:r w:rsidRPr="00423163">
        <w:rPr>
          <w:rFonts w:asciiTheme="minorHAnsi" w:hAnsiTheme="minorHAnsi"/>
          <w:b/>
        </w:rPr>
        <w:t>Search</w:t>
      </w:r>
      <w:r w:rsidRPr="00423163">
        <w:rPr>
          <w:rFonts w:asciiTheme="minorHAnsi" w:hAnsiTheme="minorHAnsi"/>
        </w:rPr>
        <w:t xml:space="preserve"> and </w:t>
      </w:r>
      <w:r w:rsidRPr="00423163">
        <w:rPr>
          <w:rFonts w:asciiTheme="minorHAnsi" w:hAnsiTheme="minorHAnsi"/>
          <w:b/>
        </w:rPr>
        <w:t>Update</w:t>
      </w:r>
      <w:r w:rsidRPr="00423163">
        <w:rPr>
          <w:rFonts w:asciiTheme="minorHAnsi" w:hAnsiTheme="minorHAnsi"/>
        </w:rPr>
        <w:t xml:space="preserve">, </w:t>
      </w:r>
      <w:r w:rsidRPr="00423163">
        <w:rPr>
          <w:rFonts w:asciiTheme="minorHAnsi" w:hAnsiTheme="minorHAnsi"/>
          <w:b/>
        </w:rPr>
        <w:t>Delete</w:t>
      </w:r>
      <w:r w:rsidRPr="00423163">
        <w:rPr>
          <w:rFonts w:asciiTheme="minorHAnsi" w:hAnsiTheme="minorHAnsi"/>
        </w:rPr>
        <w:t xml:space="preserve">, and </w:t>
      </w:r>
      <w:r w:rsidRPr="00423163">
        <w:rPr>
          <w:rFonts w:asciiTheme="minorHAnsi" w:hAnsiTheme="minorHAnsi"/>
          <w:b/>
        </w:rPr>
        <w:t>Assign/Associate</w:t>
      </w:r>
      <w:r w:rsidRPr="00423163">
        <w:rPr>
          <w:rFonts w:asciiTheme="minorHAnsi" w:hAnsiTheme="minorHAnsi"/>
        </w:rPr>
        <w:t>.  This section describes how these operations are performed</w:t>
      </w:r>
      <w:r w:rsidR="003B5411">
        <w:rPr>
          <w:rFonts w:asciiTheme="minorHAnsi" w:hAnsiTheme="minorHAnsi"/>
        </w:rPr>
        <w:t>.</w:t>
      </w:r>
      <w:r w:rsidRPr="00423163">
        <w:rPr>
          <w:rFonts w:asciiTheme="minorHAnsi" w:hAnsiTheme="minorHAnsi"/>
        </w:rPr>
        <w:t>.</w:t>
      </w:r>
    </w:p>
    <w:p w:rsidR="009A1B70" w:rsidRPr="007209A9" w:rsidRDefault="009A1B70" w:rsidP="007209A9">
      <w:pPr>
        <w:ind w:firstLine="360"/>
        <w:rPr>
          <w:b/>
          <w:sz w:val="28"/>
          <w:szCs w:val="28"/>
        </w:rPr>
      </w:pPr>
      <w:bookmarkStart w:id="906" w:name="_Create_New"/>
      <w:bookmarkStart w:id="907" w:name="_Ref98817986"/>
      <w:bookmarkStart w:id="908" w:name="_Ref98817998"/>
      <w:bookmarkStart w:id="909" w:name="_Toc151784141"/>
      <w:bookmarkEnd w:id="906"/>
      <w:r w:rsidRPr="007209A9">
        <w:rPr>
          <w:rFonts w:cs="Arial"/>
          <w:b/>
          <w:sz w:val="28"/>
          <w:szCs w:val="28"/>
        </w:rPr>
        <w:t>Create New</w:t>
      </w:r>
      <w:bookmarkEnd w:id="907"/>
      <w:bookmarkEnd w:id="908"/>
      <w:bookmarkEnd w:id="909"/>
    </w:p>
    <w:p w:rsidR="009A1B70" w:rsidRPr="00423163" w:rsidRDefault="009A1B70" w:rsidP="009A1B70">
      <w:pPr>
        <w:pStyle w:val="BodyText"/>
        <w:rPr>
          <w:rFonts w:asciiTheme="minorHAnsi" w:hAnsiTheme="minorHAnsi"/>
        </w:rPr>
      </w:pPr>
      <w:r w:rsidRPr="00423163">
        <w:rPr>
          <w:rFonts w:asciiTheme="minorHAnsi" w:hAnsiTheme="minorHAnsi"/>
        </w:rPr>
        <w:t>When creating a new element follow the steps outlined below.  The same basic steps can be followed to create any element; in this example a User is created.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cs="Arial"/>
        </w:rPr>
      </w:pPr>
      <w:r w:rsidRPr="00423163">
        <w:rPr>
          <w:rFonts w:asciiTheme="minorHAnsi" w:hAnsiTheme="minorHAnsi" w:cs="Arial"/>
          <w:b/>
          <w:bCs/>
        </w:rPr>
        <w:t xml:space="preserve">Step 1: </w:t>
      </w:r>
      <w:r w:rsidRPr="00423163">
        <w:rPr>
          <w:rFonts w:asciiTheme="minorHAnsi" w:hAnsiTheme="minorHAnsi"/>
        </w:rPr>
        <w:t xml:space="preserve">On the element Home page select </w:t>
      </w:r>
      <w:r w:rsidRPr="00423163">
        <w:rPr>
          <w:rFonts w:asciiTheme="minorHAnsi" w:hAnsiTheme="minorHAnsi"/>
          <w:b/>
        </w:rPr>
        <w:t>Create a New</w:t>
      </w:r>
      <w:r w:rsidRPr="00423163">
        <w:rPr>
          <w:rFonts w:asciiTheme="minorHAnsi" w:hAnsiTheme="minorHAnsi"/>
        </w:rPr>
        <w:t>…(</w:t>
      </w:r>
      <w:fldSimple w:instr=" REF _Ref98815313 \h  \* MERGEFORMAT ">
        <w:r w:rsidR="003152FE" w:rsidRPr="003152FE">
          <w:rPr>
            <w:rStyle w:val="StyleCaptionNotBoldChar"/>
            <w:rFonts w:asciiTheme="minorHAnsi" w:hAnsiTheme="minorHAnsi"/>
            <w:b w:val="0"/>
            <w:i w:val="0"/>
          </w:rPr>
          <w:t>Figure 6.3</w:t>
        </w:r>
      </w:fldSimple>
      <w:r w:rsidRPr="00423163">
        <w:rPr>
          <w:rFonts w:asciiTheme="minorHAnsi" w:hAnsiTheme="minorHAnsi"/>
        </w:rPr>
        <w:t xml:space="preserve">) </w:t>
      </w:r>
    </w:p>
    <w:p w:rsidR="009A1B70" w:rsidRPr="00423163" w:rsidRDefault="009A1B70" w:rsidP="009A1B70">
      <w:pPr>
        <w:keepNext/>
        <w:ind w:left="720"/>
      </w:pPr>
      <w:r w:rsidRPr="00423163">
        <w:rPr>
          <w:rFonts w:cs="Arial"/>
          <w:b/>
          <w:bCs/>
          <w:noProof/>
        </w:rPr>
        <w:drawing>
          <wp:inline distT="0" distB="0" distL="0" distR="0">
            <wp:extent cx="2861945" cy="1128395"/>
            <wp:effectExtent l="19050" t="19050" r="14605" b="14605"/>
            <wp:docPr id="3"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21"/>
                    <a:srcRect/>
                    <a:stretch>
                      <a:fillRect/>
                    </a:stretch>
                  </pic:blipFill>
                  <pic:spPr bwMode="auto">
                    <a:xfrm>
                      <a:off x="0" y="0"/>
                      <a:ext cx="2861945" cy="11283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Caption"/>
        <w:ind w:firstLine="720"/>
        <w:rPr>
          <w:rFonts w:asciiTheme="minorHAnsi" w:hAnsiTheme="minorHAnsi" w:cs="Arial"/>
          <w:b/>
        </w:rPr>
      </w:pPr>
      <w:bookmarkStart w:id="910" w:name="_Ref98815313"/>
      <w:r w:rsidRPr="00423163">
        <w:rPr>
          <w:rStyle w:val="StyleCaptionNotBoldChar"/>
          <w:rFonts w:asciiTheme="minorHAnsi" w:hAnsiTheme="minorHAnsi"/>
          <w:b w:val="0"/>
        </w:rPr>
        <w:t xml:space="preserve">Figure </w:t>
      </w:r>
      <w:r w:rsidR="004D0861">
        <w:rPr>
          <w:rStyle w:val="StyleCaptionNotBoldChar"/>
          <w:rFonts w:asciiTheme="minorHAnsi" w:hAnsiTheme="minorHAnsi"/>
          <w:b w:val="0"/>
        </w:rPr>
        <w:t>6.3</w:t>
      </w:r>
      <w:bookmarkEnd w:id="910"/>
      <w:r w:rsidRPr="00423163">
        <w:rPr>
          <w:rStyle w:val="StyleCaptionNotBoldChar"/>
          <w:rFonts w:asciiTheme="minorHAnsi" w:hAnsiTheme="minorHAnsi"/>
        </w:rPr>
        <w:t xml:space="preserve"> </w:t>
      </w:r>
      <w:r w:rsidRPr="00423163">
        <w:rPr>
          <w:rStyle w:val="StyleCaptionNotBoldItalicChar"/>
          <w:rFonts w:asciiTheme="minorHAnsi" w:hAnsiTheme="minorHAnsi"/>
          <w:b w:val="0"/>
        </w:rPr>
        <w:t>New and Existing User options</w:t>
      </w:r>
    </w:p>
    <w:p w:rsidR="009A1B70" w:rsidRPr="00423163" w:rsidRDefault="009A1B70" w:rsidP="009A1B70">
      <w:pPr>
        <w:rPr>
          <w:rFonts w:cs="Arial"/>
          <w:b/>
          <w:bCs/>
        </w:rPr>
      </w:pPr>
    </w:p>
    <w:p w:rsidR="009A1B70" w:rsidRPr="00423163" w:rsidRDefault="009A1B70" w:rsidP="009A1B70">
      <w:pPr>
        <w:pStyle w:val="BodyText"/>
        <w:keepNext/>
        <w:rPr>
          <w:rFonts w:asciiTheme="minorHAnsi" w:hAnsiTheme="minorHAnsi"/>
        </w:rPr>
      </w:pPr>
      <w:r w:rsidRPr="00423163">
        <w:rPr>
          <w:rFonts w:asciiTheme="minorHAnsi" w:hAnsiTheme="minorHAnsi"/>
          <w:b/>
          <w:bCs/>
        </w:rPr>
        <w:lastRenderedPageBreak/>
        <w:t xml:space="preserve">Step 2: </w:t>
      </w:r>
      <w:r w:rsidRPr="00423163">
        <w:rPr>
          <w:rFonts w:asciiTheme="minorHAnsi" w:hAnsiTheme="minorHAnsi"/>
        </w:rPr>
        <w:t>Enter details (</w:t>
      </w:r>
      <w:fldSimple w:instr=" REF _Ref98815297 \h  \* MERGEFORMAT ">
        <w:r w:rsidR="003152FE" w:rsidRPr="00423163">
          <w:rPr>
            <w:rFonts w:asciiTheme="minorHAnsi" w:hAnsiTheme="minorHAnsi"/>
          </w:rPr>
          <w:t xml:space="preserve">Figure </w:t>
        </w:r>
        <w:r w:rsidR="003152FE">
          <w:rPr>
            <w:rFonts w:asciiTheme="minorHAnsi" w:hAnsiTheme="minorHAnsi"/>
            <w:noProof/>
          </w:rPr>
          <w:t>6.4</w:t>
        </w:r>
      </w:fldSimple>
      <w:r w:rsidR="004D0861">
        <w:t>.4)</w:t>
      </w:r>
      <w:r w:rsidRPr="00423163">
        <w:rPr>
          <w:rFonts w:asciiTheme="minorHAnsi" w:hAnsiTheme="minorHAnsi"/>
        </w:rPr>
        <w:t>:</w:t>
      </w:r>
    </w:p>
    <w:p w:rsidR="009A1B70" w:rsidRPr="00423163" w:rsidRDefault="009A1B70" w:rsidP="009A1B70">
      <w:pPr>
        <w:ind w:left="720"/>
      </w:pPr>
      <w:r w:rsidRPr="00423163">
        <w:rPr>
          <w:rFonts w:cs="Arial"/>
          <w:noProof/>
        </w:rPr>
        <w:drawing>
          <wp:inline distT="0" distB="0" distL="0" distR="0">
            <wp:extent cx="4227830" cy="1365885"/>
            <wp:effectExtent l="19050" t="19050" r="20320" b="24765"/>
            <wp:docPr id="4"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22"/>
                    <a:srcRect/>
                    <a:stretch>
                      <a:fillRect/>
                    </a:stretch>
                  </pic:blipFill>
                  <pic:spPr bwMode="auto">
                    <a:xfrm>
                      <a:off x="0" y="0"/>
                      <a:ext cx="4227830" cy="136588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11" w:name="_Ref98815297"/>
      <w:r w:rsidRPr="00423163">
        <w:rPr>
          <w:rFonts w:asciiTheme="minorHAnsi" w:hAnsiTheme="minorHAnsi"/>
        </w:rPr>
        <w:t xml:space="preserve">Figure </w:t>
      </w:r>
      <w:r w:rsidR="004D0861">
        <w:rPr>
          <w:rFonts w:asciiTheme="minorHAnsi" w:hAnsiTheme="minorHAnsi"/>
        </w:rPr>
        <w:t>6.4</w:t>
      </w:r>
      <w:bookmarkEnd w:id="911"/>
      <w:r w:rsidRPr="00423163">
        <w:rPr>
          <w:rFonts w:asciiTheme="minorHAnsi" w:hAnsiTheme="minorHAnsi"/>
        </w:rPr>
        <w:t xml:space="preserve"> Entering new user details</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Select </w:t>
      </w:r>
      <w:r w:rsidRPr="00423163">
        <w:rPr>
          <w:rFonts w:asciiTheme="minorHAnsi" w:hAnsiTheme="minorHAnsi"/>
          <w:b/>
        </w:rPr>
        <w:t>Add</w:t>
      </w:r>
      <w:r w:rsidRPr="00423163">
        <w:rPr>
          <w:rFonts w:asciiTheme="minorHAnsi" w:hAnsiTheme="minorHAnsi"/>
        </w:rPr>
        <w:t xml:space="preserve"> to save the new element (in this case User) to the database.  This save occurs immediately.  </w:t>
      </w:r>
      <w:r w:rsidRPr="00423163">
        <w:rPr>
          <w:rFonts w:asciiTheme="minorHAnsi" w:hAnsiTheme="minorHAnsi"/>
          <w:b/>
        </w:rPr>
        <w:t>Back</w:t>
      </w:r>
      <w:r w:rsidRPr="00423163">
        <w:rPr>
          <w:rFonts w:asciiTheme="minorHAnsi" w:hAnsiTheme="minorHAnsi"/>
        </w:rPr>
        <w:t xml:space="preserve"> acts exactly like the back button in a browser – returning the user to the home page.  </w:t>
      </w:r>
      <w:r w:rsidRPr="00423163">
        <w:rPr>
          <w:rFonts w:asciiTheme="minorHAnsi" w:hAnsiTheme="minorHAnsi"/>
          <w:b/>
        </w:rPr>
        <w:t>Reset</w:t>
      </w:r>
      <w:r w:rsidRPr="00423163">
        <w:rPr>
          <w:rFonts w:asciiTheme="minorHAnsi" w:hAnsiTheme="minorHAnsi"/>
        </w:rPr>
        <w:t xml:space="preserve"> clears the data from the entire form.  Remember that no data is saved until the </w:t>
      </w:r>
      <w:r w:rsidRPr="00423163">
        <w:rPr>
          <w:rFonts w:asciiTheme="minorHAnsi" w:hAnsiTheme="minorHAnsi"/>
          <w:b/>
        </w:rPr>
        <w:t>Add</w:t>
      </w:r>
      <w:r w:rsidRPr="00423163">
        <w:rPr>
          <w:rFonts w:asciiTheme="minorHAnsi" w:hAnsiTheme="minorHAnsi"/>
        </w:rPr>
        <w:t xml:space="preserve"> button is selected.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Upon a successful save, the system displays </w:t>
      </w:r>
      <w:r w:rsidRPr="00423163">
        <w:rPr>
          <w:rFonts w:asciiTheme="minorHAnsi" w:hAnsiTheme="minorHAnsi"/>
          <w:b/>
        </w:rPr>
        <w:t>Add Successful</w:t>
      </w:r>
      <w:r w:rsidRPr="00423163">
        <w:rPr>
          <w:rFonts w:asciiTheme="minorHAnsi" w:hAnsiTheme="minorHAnsi"/>
        </w:rPr>
        <w:t xml:space="preserve"> just below the menu and before the text. In addition, a new set of buttons appears below the details table in Admin mode (</w:t>
      </w:r>
      <w:fldSimple w:instr=" REF _Ref98815279 \h  \* MERGEFORMAT ">
        <w:r w:rsidR="003152FE" w:rsidRPr="00423163">
          <w:rPr>
            <w:rFonts w:asciiTheme="minorHAnsi" w:hAnsiTheme="minorHAnsi"/>
          </w:rPr>
          <w:t xml:space="preserve">Figure </w:t>
        </w:r>
        <w:r w:rsidR="003152FE">
          <w:rPr>
            <w:rFonts w:asciiTheme="minorHAnsi" w:hAnsiTheme="minorHAnsi"/>
          </w:rPr>
          <w:t>6.5</w:t>
        </w:r>
      </w:fldSimple>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49315" cy="474980"/>
            <wp:effectExtent l="19050" t="19050" r="13335" b="20320"/>
            <wp:docPr id="5" name="Picture 5" descr="user_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buttons"/>
                    <pic:cNvPicPr>
                      <a:picLocks noChangeAspect="1" noChangeArrowheads="1"/>
                    </pic:cNvPicPr>
                  </pic:nvPicPr>
                  <pic:blipFill>
                    <a:blip r:embed="rId23"/>
                    <a:srcRect/>
                    <a:stretch>
                      <a:fillRect/>
                    </a:stretch>
                  </pic:blipFill>
                  <pic:spPr bwMode="auto">
                    <a:xfrm>
                      <a:off x="0" y="0"/>
                      <a:ext cx="5949315" cy="47498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12" w:name="_Ref98815279"/>
      <w:r w:rsidRPr="00423163">
        <w:rPr>
          <w:rFonts w:asciiTheme="minorHAnsi" w:hAnsiTheme="minorHAnsi"/>
        </w:rPr>
        <w:t xml:space="preserve">Figure </w:t>
      </w:r>
      <w:r w:rsidR="00D20D3E">
        <w:rPr>
          <w:rFonts w:asciiTheme="minorHAnsi" w:hAnsiTheme="minorHAnsi"/>
        </w:rPr>
        <w:t>6.5</w:t>
      </w:r>
      <w:bookmarkEnd w:id="912"/>
      <w:r w:rsidRPr="00423163">
        <w:rPr>
          <w:rFonts w:asciiTheme="minorHAnsi" w:hAnsiTheme="minorHAnsi"/>
        </w:rPr>
        <w:t xml:space="preserve"> A new set of buttons appear below the menu after you have successfully added a new user. Note: the additional set of buttons is visible in Admin mode only.</w:t>
      </w:r>
      <w:r w:rsidR="00FA2696">
        <w:rPr>
          <w:rFonts w:asciiTheme="minorHAnsi" w:hAnsiTheme="minorHAnsi"/>
        </w:rPr>
        <w:t>The Super Admin mode shows limited buttons.</w:t>
      </w:r>
    </w:p>
    <w:p w:rsidR="009A1B70" w:rsidRPr="00423163" w:rsidRDefault="009A1B70" w:rsidP="009A1B70">
      <w:pPr>
        <w:ind w:left="720"/>
        <w:rPr>
          <w:rFonts w:cs="Arial"/>
          <w:b/>
        </w:rPr>
      </w:pPr>
      <w:bookmarkStart w:id="913" w:name="errormessages"/>
      <w:r w:rsidRPr="00423163">
        <w:rPr>
          <w:rFonts w:cs="Arial"/>
          <w:b/>
        </w:rPr>
        <w:t xml:space="preserve">Example Error Messages: </w:t>
      </w:r>
    </w:p>
    <w:bookmarkEnd w:id="913"/>
    <w:p w:rsidR="009A1B70" w:rsidRPr="00423163" w:rsidRDefault="009A1B70" w:rsidP="009A1B70">
      <w:pPr>
        <w:pStyle w:val="BodyText"/>
        <w:rPr>
          <w:rFonts w:asciiTheme="minorHAnsi" w:hAnsiTheme="minorHAnsi"/>
        </w:rPr>
      </w:pPr>
      <w:r w:rsidRPr="00423163">
        <w:rPr>
          <w:rFonts w:asciiTheme="minorHAnsi" w:hAnsiTheme="minorHAnsi"/>
        </w:rPr>
        <w:t xml:space="preserve">The User Interface performs basic data validation, including field lengths and formats.  </w:t>
      </w:r>
      <w:fldSimple w:instr=" REF _Ref98819463 \h  \* MERGEFORMAT ">
        <w:r w:rsidR="003152FE" w:rsidRPr="00423163">
          <w:rPr>
            <w:rFonts w:asciiTheme="minorHAnsi" w:hAnsiTheme="minorHAnsi"/>
          </w:rPr>
          <w:t>Figure</w:t>
        </w:r>
        <w:r w:rsidR="003152FE">
          <w:rPr>
            <w:rFonts w:asciiTheme="minorHAnsi" w:hAnsiTheme="minorHAnsi"/>
          </w:rPr>
          <w:t>6.6</w:t>
        </w:r>
      </w:fldSimple>
      <w:r w:rsidRPr="00423163">
        <w:rPr>
          <w:rFonts w:asciiTheme="minorHAnsi" w:hAnsiTheme="minorHAnsi"/>
        </w:rPr>
        <w:t xml:space="preserve"> is an example of a message displayed when a user enters an improperly formatted email address:</w:t>
      </w:r>
    </w:p>
    <w:p w:rsidR="009A1B70" w:rsidRPr="00423163" w:rsidRDefault="009A1B70" w:rsidP="009A1B70">
      <w:pPr>
        <w:keepNext/>
        <w:ind w:left="720"/>
      </w:pPr>
      <w:r w:rsidRPr="00423163">
        <w:rPr>
          <w:rFonts w:cs="Arial"/>
          <w:noProof/>
        </w:rPr>
        <w:drawing>
          <wp:inline distT="0" distB="0" distL="0" distR="0">
            <wp:extent cx="2386965" cy="391795"/>
            <wp:effectExtent l="19050" t="19050" r="13335" b="27305"/>
            <wp:docPr id="6"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24"/>
                    <a:srcRect/>
                    <a:stretch>
                      <a:fillRect/>
                    </a:stretch>
                  </pic:blipFill>
                  <pic:spPr bwMode="auto">
                    <a:xfrm>
                      <a:off x="0" y="0"/>
                      <a:ext cx="2386965" cy="39179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14" w:name="_Ref98819463"/>
      <w:r w:rsidRPr="00423163">
        <w:rPr>
          <w:rFonts w:asciiTheme="minorHAnsi" w:hAnsiTheme="minorHAnsi"/>
        </w:rPr>
        <w:t>Figure</w:t>
      </w:r>
      <w:r w:rsidR="00D20D3E">
        <w:rPr>
          <w:rFonts w:asciiTheme="minorHAnsi" w:hAnsiTheme="minorHAnsi"/>
        </w:rPr>
        <w:t>6.6</w:t>
      </w:r>
      <w:bookmarkEnd w:id="914"/>
      <w:r w:rsidRPr="00423163">
        <w:rPr>
          <w:rFonts w:asciiTheme="minorHAnsi" w:hAnsiTheme="minorHAnsi"/>
        </w:rPr>
        <w:t xml:space="preserve"> Error message after entering incorrect email address</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displays the message in </w:t>
      </w:r>
      <w:fldSimple w:instr=" REF _Ref98819487 \h  \* MERGEFORMAT ">
        <w:r w:rsidR="003152FE" w:rsidRPr="00423163">
          <w:rPr>
            <w:rFonts w:asciiTheme="minorHAnsi" w:hAnsiTheme="minorHAnsi"/>
          </w:rPr>
          <w:t xml:space="preserve">Figure </w:t>
        </w:r>
        <w:r w:rsidR="003152FE">
          <w:rPr>
            <w:rFonts w:asciiTheme="minorHAnsi" w:hAnsiTheme="minorHAnsi"/>
          </w:rPr>
          <w:t>6.7</w:t>
        </w:r>
      </w:fldSimple>
      <w:r w:rsidRPr="00423163">
        <w:rPr>
          <w:rFonts w:asciiTheme="minorHAnsi" w:hAnsiTheme="minorHAnsi"/>
        </w:rPr>
        <w:t xml:space="preserve"> (or similar) if a user tries to add an entry (e.g. </w:t>
      </w:r>
      <w:r w:rsidRPr="00423163">
        <w:rPr>
          <w:rFonts w:asciiTheme="minorHAnsi" w:hAnsiTheme="minorHAnsi"/>
          <w:b/>
          <w:i/>
        </w:rPr>
        <w:t>smithj</w:t>
      </w:r>
      <w:r w:rsidRPr="00423163">
        <w:rPr>
          <w:rFonts w:asciiTheme="minorHAnsi" w:hAnsiTheme="minorHAnsi"/>
        </w:rPr>
        <w:t>) when it already exists in the system:</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noProof/>
        </w:rPr>
        <w:drawing>
          <wp:inline distT="0" distB="0" distL="0" distR="0">
            <wp:extent cx="5937885" cy="41592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37885" cy="41592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bookmarkStart w:id="915" w:name="_Ref98819487"/>
      <w:r w:rsidRPr="00423163">
        <w:rPr>
          <w:rFonts w:asciiTheme="minorHAnsi" w:hAnsiTheme="minorHAnsi"/>
        </w:rPr>
        <w:t xml:space="preserve">Figure </w:t>
      </w:r>
      <w:r w:rsidR="00D20D3E">
        <w:rPr>
          <w:rFonts w:asciiTheme="minorHAnsi" w:hAnsiTheme="minorHAnsi"/>
        </w:rPr>
        <w:t>6.7</w:t>
      </w:r>
      <w:bookmarkEnd w:id="915"/>
      <w:r w:rsidRPr="00423163">
        <w:rPr>
          <w:rFonts w:asciiTheme="minorHAnsi" w:hAnsiTheme="minorHAnsi"/>
        </w:rPr>
        <w:t xml:space="preserve"> Error message after entering a user already in the system</w:t>
      </w:r>
    </w:p>
    <w:p w:rsidR="00283ADE" w:rsidRDefault="00283ADE" w:rsidP="00283ADE">
      <w:pPr>
        <w:ind w:firstLine="360"/>
        <w:rPr>
          <w:rFonts w:cs="Arial"/>
          <w:b/>
          <w:sz w:val="28"/>
          <w:szCs w:val="28"/>
        </w:rPr>
      </w:pPr>
      <w:bookmarkStart w:id="916" w:name="_Search_for_and_Select_Existing_Elem"/>
      <w:bookmarkStart w:id="917" w:name="_Ref98817929"/>
      <w:bookmarkStart w:id="918" w:name="_Ref98817941"/>
      <w:bookmarkStart w:id="919" w:name="_Toc151784142"/>
      <w:bookmarkEnd w:id="916"/>
    </w:p>
    <w:p w:rsidR="009A1B70" w:rsidRPr="00283ADE" w:rsidRDefault="009A1B70" w:rsidP="00283ADE">
      <w:pPr>
        <w:ind w:firstLine="360"/>
        <w:rPr>
          <w:b/>
          <w:sz w:val="28"/>
          <w:szCs w:val="28"/>
        </w:rPr>
      </w:pPr>
      <w:r w:rsidRPr="00283ADE">
        <w:rPr>
          <w:rFonts w:cs="Arial"/>
          <w:b/>
          <w:sz w:val="28"/>
          <w:szCs w:val="28"/>
        </w:rPr>
        <w:t>Search for and Select Existing Elements</w:t>
      </w:r>
      <w:bookmarkEnd w:id="917"/>
      <w:bookmarkEnd w:id="918"/>
      <w:bookmarkEnd w:id="919"/>
    </w:p>
    <w:p w:rsidR="009A1B70" w:rsidRPr="00423163" w:rsidRDefault="009A1B70" w:rsidP="009A1B70">
      <w:pPr>
        <w:pStyle w:val="BodyText"/>
        <w:rPr>
          <w:rFonts w:asciiTheme="minorHAnsi" w:hAnsiTheme="minorHAnsi"/>
        </w:rPr>
      </w:pPr>
      <w:r w:rsidRPr="00423163">
        <w:rPr>
          <w:rFonts w:asciiTheme="minorHAnsi" w:hAnsiTheme="minorHAnsi"/>
        </w:rPr>
        <w:t>When searching for and selecting an element follow the steps outlined below.  The same basic steps can be followed for any element; in this example, a Role is searched for and selected.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On the element Home page select </w:t>
      </w:r>
      <w:r w:rsidRPr="00423163">
        <w:rPr>
          <w:rFonts w:asciiTheme="minorHAnsi" w:hAnsiTheme="minorHAnsi"/>
          <w:b/>
        </w:rPr>
        <w:t>Select an Existing…</w:t>
      </w:r>
      <w:r w:rsidRPr="00423163">
        <w:rPr>
          <w:rFonts w:asciiTheme="minorHAnsi" w:hAnsiTheme="minorHAnsi"/>
        </w:rPr>
        <w:t>(</w:t>
      </w:r>
      <w:fldSimple w:instr=" REF _Ref98819524 \h  \* MERGEFORMAT ">
        <w:r w:rsidR="003152FE" w:rsidRPr="00423163">
          <w:rPr>
            <w:rFonts w:asciiTheme="minorHAnsi" w:hAnsiTheme="minorHAnsi"/>
          </w:rPr>
          <w:t xml:space="preserve">Figure </w:t>
        </w:r>
      </w:fldSimple>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2672080" cy="1258570"/>
            <wp:effectExtent l="19050" t="19050" r="13970" b="17780"/>
            <wp:docPr id="8"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26"/>
                    <a:srcRect/>
                    <a:stretch>
                      <a:fillRect/>
                    </a:stretch>
                  </pic:blipFill>
                  <pic:spPr bwMode="auto">
                    <a:xfrm>
                      <a:off x="0" y="0"/>
                      <a:ext cx="2672080" cy="125857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20" w:name="_Ref98819524"/>
      <w:r w:rsidRPr="00423163">
        <w:rPr>
          <w:rFonts w:asciiTheme="minorHAnsi" w:hAnsiTheme="minorHAnsi"/>
        </w:rPr>
        <w:t xml:space="preserve">Figure </w:t>
      </w:r>
      <w:bookmarkEnd w:id="920"/>
      <w:r w:rsidR="00D20D3E">
        <w:rPr>
          <w:rFonts w:asciiTheme="minorHAnsi" w:hAnsiTheme="minorHAnsi"/>
        </w:rPr>
        <w:t>6.8</w:t>
      </w:r>
      <w:r w:rsidRPr="00423163">
        <w:rPr>
          <w:rFonts w:asciiTheme="minorHAnsi" w:hAnsiTheme="minorHAnsi"/>
        </w:rPr>
        <w:t xml:space="preserve"> Selecting an existing Role</w:t>
      </w:r>
    </w:p>
    <w:p w:rsidR="009A1B70" w:rsidRPr="00423163" w:rsidRDefault="009A1B70" w:rsidP="009A1B70">
      <w:pPr>
        <w:rPr>
          <w:rFonts w:cs="Arial"/>
        </w:rPr>
      </w:pPr>
      <w:r w:rsidRPr="00423163">
        <w:rPr>
          <w:rFonts w:cs="Arial"/>
          <w:b/>
          <w:bCs/>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Enter search criteria.  Use the * character to perform wildcard searches (see </w:t>
      </w:r>
      <w:fldSimple w:instr=" REF _Ref98819572 \h  \* MERGEFORMAT ">
        <w:r w:rsidR="003152FE" w:rsidRPr="00423163">
          <w:rPr>
            <w:rFonts w:asciiTheme="minorHAnsi" w:hAnsiTheme="minorHAnsi"/>
          </w:rPr>
          <w:t xml:space="preserve">Figure </w:t>
        </w:r>
      </w:fldSimple>
      <w:r w:rsidRPr="00423163">
        <w:rPr>
          <w:rFonts w:asciiTheme="minorHAnsi" w:hAnsiTheme="minorHAnsi"/>
        </w:rPr>
        <w:t xml:space="preserve">).  For example, searching for Role* returns Role_name_1, Role_name_2, or any other role beginning with role.  A search of *1 returns anything ending with 1 – Role_name_1, Role_name_101, Role_name_51, etc.  </w:t>
      </w:r>
      <w:r w:rsidRPr="00423163">
        <w:rPr>
          <w:rFonts w:asciiTheme="minorHAnsi" w:hAnsiTheme="minorHAnsi"/>
          <w:b/>
        </w:rPr>
        <w:t>Select Search</w:t>
      </w:r>
      <w:r w:rsidRPr="00423163">
        <w:rPr>
          <w:rFonts w:asciiTheme="minorHAnsi" w:hAnsiTheme="minorHAnsi"/>
        </w:rPr>
        <w:t xml:space="preserve"> for results.  </w:t>
      </w:r>
      <w:r w:rsidRPr="00423163">
        <w:rPr>
          <w:rFonts w:asciiTheme="minorHAnsi" w:hAnsiTheme="minorHAnsi"/>
          <w:b/>
        </w:rPr>
        <w:t>Back</w:t>
      </w:r>
      <w:r w:rsidRPr="00423163">
        <w:rPr>
          <w:rFonts w:asciiTheme="minorHAnsi" w:hAnsiTheme="minorHAnsi"/>
        </w:rPr>
        <w:t xml:space="preserve"> returns the user to the home page.  </w:t>
      </w:r>
      <w:r w:rsidRPr="00423163">
        <w:rPr>
          <w:rFonts w:asciiTheme="minorHAnsi" w:hAnsiTheme="minorHAnsi"/>
          <w:b/>
        </w:rPr>
        <w:t>Reset</w:t>
      </w:r>
      <w:r w:rsidRPr="00423163">
        <w:rPr>
          <w:rFonts w:asciiTheme="minorHAnsi" w:hAnsiTheme="minorHAnsi"/>
        </w:rPr>
        <w:t xml:space="preserve"> clears the data.</w:t>
      </w:r>
    </w:p>
    <w:p w:rsidR="009A1B70" w:rsidRPr="00423163" w:rsidRDefault="009A1B70" w:rsidP="00F41035">
      <w:pPr>
        <w:keepNext/>
        <w:jc w:val="center"/>
      </w:pPr>
      <w:r w:rsidRPr="00423163">
        <w:rPr>
          <w:noProof/>
        </w:rPr>
        <w:drawing>
          <wp:inline distT="0" distB="0" distL="0" distR="0">
            <wp:extent cx="5498465" cy="664845"/>
            <wp:effectExtent l="19050" t="19050" r="26035" b="20955"/>
            <wp:docPr id="9"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27"/>
                    <a:srcRect/>
                    <a:stretch>
                      <a:fillRect/>
                    </a:stretch>
                  </pic:blipFill>
                  <pic:spPr bwMode="auto">
                    <a:xfrm>
                      <a:off x="0" y="0"/>
                      <a:ext cx="5498465" cy="66484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21" w:name="_Ref98819572"/>
      <w:r w:rsidRPr="00423163">
        <w:rPr>
          <w:rFonts w:asciiTheme="minorHAnsi" w:hAnsiTheme="minorHAnsi"/>
        </w:rPr>
        <w:t xml:space="preserve">Figure </w:t>
      </w:r>
      <w:bookmarkEnd w:id="921"/>
      <w:r w:rsidR="00D20D3E">
        <w:rPr>
          <w:rFonts w:asciiTheme="minorHAnsi" w:hAnsiTheme="minorHAnsi"/>
        </w:rPr>
        <w:t>6.9</w:t>
      </w:r>
      <w:r w:rsidRPr="00423163">
        <w:rPr>
          <w:rFonts w:asciiTheme="minorHAnsi" w:hAnsiTheme="minorHAnsi"/>
        </w:rPr>
        <w:t xml:space="preserve"> Entering search criteria for Role</w:t>
      </w:r>
    </w:p>
    <w:p w:rsidR="009A1B70" w:rsidRPr="00423163" w:rsidRDefault="009A1B70" w:rsidP="009A1B70">
      <w:pPr>
        <w:pStyle w:val="BodyText"/>
        <w:rPr>
          <w:rFonts w:asciiTheme="minorHAnsi" w:hAnsiTheme="minorHAnsi"/>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The system returns a list of matching roles. The results are sorted alphabetically for all search result screens. (</w:t>
      </w:r>
      <w:r w:rsidR="00EF4D94">
        <w:t>6.10</w:t>
      </w:r>
      <w:r w:rsidRPr="00423163">
        <w:rPr>
          <w:rFonts w:asciiTheme="minorHAnsi" w:hAnsiTheme="minorHAnsi"/>
        </w:rPr>
        <w:t xml:space="preserve">): </w:t>
      </w:r>
    </w:p>
    <w:p w:rsidR="009A1B70" w:rsidRPr="00423163" w:rsidRDefault="009A1B70" w:rsidP="009A1B70">
      <w:pPr>
        <w:keepNext/>
        <w:ind w:left="720"/>
      </w:pPr>
      <w:r w:rsidRPr="00423163">
        <w:rPr>
          <w:noProof/>
        </w:rPr>
        <w:drawing>
          <wp:inline distT="0" distB="0" distL="0" distR="0">
            <wp:extent cx="5664835" cy="1223010"/>
            <wp:effectExtent l="19050" t="19050" r="12065" b="15240"/>
            <wp:docPr id="10"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28"/>
                    <a:srcRect/>
                    <a:stretch>
                      <a:fillRect/>
                    </a:stretch>
                  </pic:blipFill>
                  <pic:spPr bwMode="auto">
                    <a:xfrm>
                      <a:off x="0" y="0"/>
                      <a:ext cx="5664835" cy="122301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22" w:name="_Ref98819599"/>
      <w:r w:rsidRPr="00423163">
        <w:rPr>
          <w:rFonts w:asciiTheme="minorHAnsi" w:hAnsiTheme="minorHAnsi"/>
        </w:rPr>
        <w:t xml:space="preserve">Figure </w:t>
      </w:r>
      <w:r w:rsidR="00EF4D94">
        <w:rPr>
          <w:rFonts w:asciiTheme="minorHAnsi" w:hAnsiTheme="minorHAnsi"/>
        </w:rPr>
        <w:t>6.10</w:t>
      </w:r>
      <w:bookmarkEnd w:id="922"/>
      <w:r w:rsidR="00EF4D94">
        <w:rPr>
          <w:rFonts w:asciiTheme="minorHAnsi" w:hAnsiTheme="minorHAnsi"/>
        </w:rPr>
        <w:t xml:space="preserve"> </w:t>
      </w:r>
      <w:r w:rsidRPr="00423163">
        <w:rPr>
          <w:rFonts w:asciiTheme="minorHAnsi" w:hAnsiTheme="minorHAnsi"/>
        </w:rPr>
        <w:t>Role search results</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4: </w:t>
      </w:r>
      <w:r w:rsidRPr="00423163">
        <w:rPr>
          <w:rFonts w:asciiTheme="minorHAnsi" w:hAnsiTheme="minorHAnsi"/>
        </w:rPr>
        <w:t xml:space="preserve">Select the desired element, in this case </w:t>
      </w:r>
      <w:r w:rsidRPr="00423163">
        <w:rPr>
          <w:rFonts w:asciiTheme="minorHAnsi" w:hAnsiTheme="minorHAnsi"/>
          <w:b/>
        </w:rPr>
        <w:t>Role_name_1</w:t>
      </w:r>
      <w:r w:rsidRPr="00423163">
        <w:rPr>
          <w:rFonts w:asciiTheme="minorHAnsi" w:hAnsiTheme="minorHAnsi"/>
        </w:rPr>
        <w:t xml:space="preserve">, by clicking on the radio button in the </w:t>
      </w:r>
      <w:r w:rsidRPr="00423163">
        <w:rPr>
          <w:rFonts w:asciiTheme="minorHAnsi" w:hAnsiTheme="minorHAnsi"/>
          <w:b/>
        </w:rPr>
        <w:t>Select</w:t>
      </w:r>
      <w:r w:rsidRPr="00423163">
        <w:rPr>
          <w:rFonts w:asciiTheme="minorHAnsi" w:hAnsiTheme="minorHAnsi"/>
        </w:rPr>
        <w:t xml:space="preserve"> column (</w:t>
      </w:r>
      <w:fldSimple w:instr=" REF _Ref98819631 \h  \* MERGEFORMAT ">
        <w:r w:rsidR="003152FE" w:rsidRPr="00423163">
          <w:rPr>
            <w:rFonts w:asciiTheme="minorHAnsi" w:hAnsiTheme="minorHAnsi"/>
          </w:rPr>
          <w:t xml:space="preserve">Figure </w:t>
        </w:r>
      </w:fldSimple>
      <w:r w:rsidRPr="00423163">
        <w:rPr>
          <w:rFonts w:asciiTheme="minorHAnsi" w:hAnsiTheme="minorHAnsi"/>
        </w:rPr>
        <w:t>).  You can select one element at a time to view.</w:t>
      </w:r>
    </w:p>
    <w:p w:rsidR="009A1B70" w:rsidRPr="00423163" w:rsidRDefault="009A1B70" w:rsidP="009A1B70">
      <w:pPr>
        <w:keepNext/>
        <w:ind w:left="720"/>
      </w:pPr>
      <w:r w:rsidRPr="00423163">
        <w:rPr>
          <w:rFonts w:cs="Arial"/>
          <w:noProof/>
        </w:rPr>
        <w:drawing>
          <wp:inline distT="0" distB="0" distL="0" distR="0">
            <wp:extent cx="3657600" cy="285115"/>
            <wp:effectExtent l="19050" t="19050" r="19050" b="19685"/>
            <wp:docPr id="11"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29"/>
                    <a:srcRect/>
                    <a:stretch>
                      <a:fillRect/>
                    </a:stretch>
                  </pic:blipFill>
                  <pic:spPr bwMode="auto">
                    <a:xfrm>
                      <a:off x="0" y="0"/>
                      <a:ext cx="3657600" cy="28511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bookmarkStart w:id="923" w:name="_Ref98819631"/>
      <w:r w:rsidRPr="00423163">
        <w:rPr>
          <w:rFonts w:asciiTheme="minorHAnsi" w:hAnsiTheme="minorHAnsi"/>
        </w:rPr>
        <w:t xml:space="preserve">Figure </w:t>
      </w:r>
      <w:bookmarkEnd w:id="923"/>
      <w:r w:rsidR="00EF4D94">
        <w:rPr>
          <w:rFonts w:asciiTheme="minorHAnsi" w:hAnsiTheme="minorHAnsi"/>
        </w:rPr>
        <w:t>6.11</w:t>
      </w:r>
      <w:r w:rsidRPr="00423163">
        <w:rPr>
          <w:rFonts w:asciiTheme="minorHAnsi" w:hAnsiTheme="minorHAnsi"/>
        </w:rPr>
        <w:t xml:space="preserve"> Example of selecting an element with a radio button</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5: </w:t>
      </w:r>
      <w:r w:rsidRPr="00423163">
        <w:rPr>
          <w:rFonts w:asciiTheme="minorHAnsi" w:hAnsiTheme="minorHAnsi"/>
        </w:rPr>
        <w:t xml:space="preserve">Click on the </w:t>
      </w:r>
      <w:r w:rsidRPr="00423163">
        <w:rPr>
          <w:rFonts w:asciiTheme="minorHAnsi" w:hAnsiTheme="minorHAnsi"/>
          <w:b/>
        </w:rPr>
        <w:t>View Details</w:t>
      </w:r>
      <w:r w:rsidRPr="00423163">
        <w:rPr>
          <w:rFonts w:asciiTheme="minorHAnsi" w:hAnsiTheme="minorHAnsi"/>
        </w:rPr>
        <w:t xml:space="preserve"> button below the Search Results table: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system then displays this element’s details.  (See the following section, </w:t>
      </w:r>
      <w:hyperlink w:anchor="_Update" w:history="1">
        <w:r w:rsidRPr="00423163">
          <w:rPr>
            <w:rStyle w:val="Hyperlink"/>
            <w:rFonts w:asciiTheme="minorHAnsi" w:eastAsiaTheme="majorEastAsia" w:hAnsiTheme="minorHAnsi"/>
            <w:i/>
          </w:rPr>
          <w:t>Update</w:t>
        </w:r>
      </w:hyperlink>
      <w:r w:rsidRPr="00423163">
        <w:rPr>
          <w:rFonts w:asciiTheme="minorHAnsi" w:hAnsiTheme="minorHAnsi"/>
        </w:rPr>
        <w:t>.)</w:t>
      </w:r>
    </w:p>
    <w:p w:rsidR="009A1B70" w:rsidRPr="00423163" w:rsidRDefault="009A1B70" w:rsidP="009A1B70">
      <w:pPr>
        <w:pStyle w:val="BodyText"/>
        <w:rPr>
          <w:rFonts w:asciiTheme="minorHAnsi" w:hAnsiTheme="minorHAnsi"/>
        </w:rPr>
      </w:pPr>
      <w:r w:rsidRPr="00423163">
        <w:rPr>
          <w:rFonts w:asciiTheme="minorHAnsi" w:hAnsiTheme="minorHAnsi"/>
          <w:b/>
          <w:bCs/>
        </w:rPr>
        <w:lastRenderedPageBreak/>
        <w:t xml:space="preserve">Example Error Messages: </w:t>
      </w:r>
      <w:r w:rsidRPr="00423163">
        <w:rPr>
          <w:rFonts w:asciiTheme="minorHAnsi" w:hAnsiTheme="minorHAnsi"/>
        </w:rPr>
        <w:t xml:space="preserve">If the search criteria results in no matches, the system displays an error indicating there are no matches in a search.  Modify the search criteria and repeat until the intended results appear. </w:t>
      </w:r>
    </w:p>
    <w:p w:rsidR="009A1B70" w:rsidRPr="00283ADE" w:rsidRDefault="009A1B70" w:rsidP="00283ADE">
      <w:pPr>
        <w:ind w:firstLine="360"/>
        <w:rPr>
          <w:b/>
          <w:sz w:val="28"/>
          <w:szCs w:val="28"/>
        </w:rPr>
      </w:pPr>
      <w:bookmarkStart w:id="924" w:name="_Update"/>
      <w:bookmarkStart w:id="925" w:name="_Toc151784143"/>
      <w:bookmarkEnd w:id="924"/>
      <w:r w:rsidRPr="00283ADE">
        <w:rPr>
          <w:rFonts w:cs="Arial"/>
          <w:b/>
          <w:sz w:val="28"/>
          <w:szCs w:val="28"/>
        </w:rPr>
        <w:t>Update</w:t>
      </w:r>
      <w:bookmarkEnd w:id="925"/>
    </w:p>
    <w:p w:rsidR="009A1B70" w:rsidRPr="00423163" w:rsidRDefault="009A1B70" w:rsidP="009A1B70">
      <w:pPr>
        <w:pStyle w:val="BodyText"/>
        <w:rPr>
          <w:rFonts w:asciiTheme="minorHAnsi" w:hAnsiTheme="minorHAnsi" w:cs="Arial"/>
          <w:b/>
          <w:bCs/>
        </w:rPr>
      </w:pPr>
      <w:r w:rsidRPr="00423163">
        <w:rPr>
          <w:rFonts w:asciiTheme="minorHAnsi" w:hAnsiTheme="minorHAnsi"/>
        </w:rPr>
        <w:t>When updating an element follow these steps.  The same basic steps can be followed for any element; in this example, a Protection Element is updated.</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details screen.  There are two ways to reach the details screen – either create a new element (See </w:t>
      </w:r>
      <w:hyperlink w:anchor="_Create_New" w:history="1">
        <w:r w:rsidRPr="00423163">
          <w:rPr>
            <w:rStyle w:val="Hyperlink"/>
            <w:rFonts w:asciiTheme="minorHAnsi" w:eastAsiaTheme="majorEastAsia" w:hAnsiTheme="minorHAnsi"/>
            <w:i/>
            <w:iCs/>
          </w:rPr>
          <w:t>Create New</w:t>
        </w:r>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details screen (Figures </w:t>
      </w:r>
      <w:r w:rsidR="008067DB">
        <w:rPr>
          <w:rFonts w:asciiTheme="minorHAnsi" w:hAnsiTheme="minorHAnsi"/>
        </w:rPr>
        <w:t>6.10</w:t>
      </w:r>
      <w:r w:rsidRPr="00423163">
        <w:rPr>
          <w:rFonts w:asciiTheme="minorHAnsi" w:hAnsiTheme="minorHAnsi"/>
        </w:rPr>
        <w:t xml:space="preserve"> and </w:t>
      </w:r>
      <w:r w:rsidR="008067DB">
        <w:rPr>
          <w:rFonts w:asciiTheme="minorHAnsi" w:hAnsiTheme="minorHAnsi"/>
        </w:rPr>
        <w:t>6.11</w:t>
      </w:r>
      <w:r w:rsidRPr="00423163">
        <w:rPr>
          <w:rFonts w:asciiTheme="minorHAnsi" w:hAnsiTheme="minorHAnsi"/>
        </w:rPr>
        <w:t>) displays information such as name and description:</w:t>
      </w:r>
    </w:p>
    <w:p w:rsidR="009A1B70" w:rsidRPr="00423163" w:rsidRDefault="009A1B70" w:rsidP="009A1B70">
      <w:pPr>
        <w:keepNext/>
        <w:ind w:left="720"/>
      </w:pPr>
      <w:r w:rsidRPr="00423163">
        <w:rPr>
          <w:rFonts w:cs="Arial"/>
          <w:noProof/>
        </w:rPr>
        <w:drawing>
          <wp:inline distT="0" distB="0" distL="0" distR="0">
            <wp:extent cx="4690745" cy="819150"/>
            <wp:effectExtent l="19050" t="19050" r="14605" b="19050"/>
            <wp:docPr id="12"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30"/>
                    <a:srcRect/>
                    <a:stretch>
                      <a:fillRect/>
                    </a:stretch>
                  </pic:blipFill>
                  <pic:spPr bwMode="auto">
                    <a:xfrm>
                      <a:off x="0" y="0"/>
                      <a:ext cx="4690745" cy="81915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A75E4F">
        <w:rPr>
          <w:rFonts w:asciiTheme="minorHAnsi" w:hAnsiTheme="minorHAnsi"/>
        </w:rPr>
        <w:t>6.12</w:t>
      </w:r>
      <w:r w:rsidRPr="00423163">
        <w:rPr>
          <w:rFonts w:asciiTheme="minorHAnsi" w:hAnsiTheme="minorHAnsi"/>
        </w:rPr>
        <w:t xml:space="preserve"> Protection element details</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Simply replace existing text, and select </w:t>
      </w:r>
      <w:r w:rsidRPr="00423163">
        <w:rPr>
          <w:rFonts w:asciiTheme="minorHAnsi" w:hAnsiTheme="minorHAnsi"/>
          <w:b/>
        </w:rPr>
        <w:t>Update</w:t>
      </w:r>
      <w:r w:rsidRPr="00423163">
        <w:rPr>
          <w:rFonts w:asciiTheme="minorHAnsi" w:hAnsiTheme="minorHAnsi"/>
        </w:rPr>
        <w:t>.</w:t>
      </w:r>
    </w:p>
    <w:p w:rsidR="009A1B70" w:rsidRPr="00423163" w:rsidRDefault="009A1B70" w:rsidP="009A1B70">
      <w:pPr>
        <w:keepNext/>
        <w:ind w:left="720"/>
      </w:pPr>
      <w:r w:rsidRPr="00423163">
        <w:rPr>
          <w:rFonts w:cs="Arial"/>
          <w:noProof/>
        </w:rPr>
        <w:drawing>
          <wp:inline distT="0" distB="0" distL="0" distR="0">
            <wp:extent cx="4678680" cy="795655"/>
            <wp:effectExtent l="19050" t="19050" r="26670" b="23495"/>
            <wp:docPr id="13"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31"/>
                    <a:srcRect/>
                    <a:stretch>
                      <a:fillRect/>
                    </a:stretch>
                  </pic:blipFill>
                  <pic:spPr bwMode="auto">
                    <a:xfrm>
                      <a:off x="0" y="0"/>
                      <a:ext cx="4678680" cy="79565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A75E4F">
        <w:rPr>
          <w:rFonts w:asciiTheme="minorHAnsi" w:hAnsiTheme="minorHAnsi"/>
        </w:rPr>
        <w:t>6.13</w:t>
      </w:r>
      <w:r w:rsidRPr="00423163">
        <w:rPr>
          <w:rFonts w:asciiTheme="minorHAnsi" w:hAnsiTheme="minorHAnsi"/>
        </w:rPr>
        <w:t xml:space="preserve"> Entering text for a Protection Element</w:t>
      </w:r>
    </w:p>
    <w:p w:rsidR="009A1B70" w:rsidRPr="00423163" w:rsidRDefault="009A1B70" w:rsidP="009A1B70">
      <w:pPr>
        <w:rPr>
          <w:rFonts w:cs="Arial"/>
        </w:rPr>
      </w:pPr>
      <w:r w:rsidRPr="00423163">
        <w:rPr>
          <w:rFonts w:cs="Arial"/>
        </w:rPr>
        <w:t xml:space="preserve"> </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Upon a successful update, the system displays </w:t>
      </w:r>
      <w:r w:rsidRPr="00423163">
        <w:rPr>
          <w:rFonts w:asciiTheme="minorHAnsi" w:hAnsiTheme="minorHAnsi"/>
          <w:b/>
        </w:rPr>
        <w:t>Update Successful</w:t>
      </w:r>
      <w:r w:rsidRPr="00423163">
        <w:rPr>
          <w:rFonts w:asciiTheme="minorHAnsi" w:hAnsiTheme="minorHAnsi"/>
        </w:rPr>
        <w:t xml:space="preserve"> just below the menu and before the text.</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Example Error Messages: </w:t>
      </w:r>
      <w:r w:rsidRPr="00423163">
        <w:rPr>
          <w:rFonts w:asciiTheme="minorHAnsi" w:hAnsiTheme="minorHAnsi"/>
        </w:rPr>
        <w:t xml:space="preserve">The User Interface performs basic data validation, including field lengths and formats.  The systems also check for duplicates; it prevents changing the element name to one that already exists.  See the </w:t>
      </w:r>
      <w:r w:rsidRPr="00423163">
        <w:rPr>
          <w:rFonts w:asciiTheme="minorHAnsi" w:hAnsiTheme="minorHAnsi"/>
          <w:i/>
          <w:iCs/>
        </w:rPr>
        <w:t>Example Error Messages</w:t>
      </w:r>
      <w:r w:rsidRPr="00423163">
        <w:rPr>
          <w:rFonts w:asciiTheme="minorHAnsi" w:hAnsiTheme="minorHAnsi"/>
        </w:rPr>
        <w:t xml:space="preserve"> section for more detail.  </w:t>
      </w:r>
    </w:p>
    <w:p w:rsidR="009A1B70" w:rsidRPr="00423163" w:rsidRDefault="009A1B70" w:rsidP="009A1B70">
      <w:pPr>
        <w:pStyle w:val="BodyText"/>
        <w:rPr>
          <w:rFonts w:asciiTheme="minorHAnsi" w:hAnsiTheme="minorHAnsi"/>
        </w:rPr>
      </w:pPr>
    </w:p>
    <w:p w:rsidR="009A1B70" w:rsidRPr="00283ADE" w:rsidRDefault="009A1B70" w:rsidP="00283ADE">
      <w:pPr>
        <w:ind w:firstLine="360"/>
        <w:rPr>
          <w:b/>
          <w:sz w:val="28"/>
          <w:szCs w:val="28"/>
        </w:rPr>
      </w:pPr>
      <w:bookmarkStart w:id="926" w:name="_Toc151784144"/>
      <w:r w:rsidRPr="00283ADE">
        <w:rPr>
          <w:rFonts w:cs="Arial"/>
          <w:b/>
          <w:sz w:val="28"/>
          <w:szCs w:val="28"/>
        </w:rPr>
        <w:t>Delete</w:t>
      </w:r>
      <w:bookmarkEnd w:id="926"/>
      <w:r w:rsidRPr="00283ADE">
        <w:rPr>
          <w:rFonts w:cs="Arial"/>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When deleting an element, follow these steps.  The same basic steps can be followed for any element; in this example, a Group is deleted.</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Reach the Group Details screen.  From the home page, either create a new Group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Group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The element’s Details screen displays a button containing the text Delete.</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2:</w:t>
      </w:r>
      <w:r w:rsidRPr="00423163">
        <w:rPr>
          <w:rFonts w:asciiTheme="minorHAnsi" w:hAnsiTheme="minorHAnsi"/>
        </w:rPr>
        <w:t xml:space="preserve"> Click on the button titled </w:t>
      </w:r>
      <w:r w:rsidRPr="00423163">
        <w:rPr>
          <w:rFonts w:asciiTheme="minorHAnsi" w:hAnsiTheme="minorHAnsi"/>
          <w:b/>
        </w:rPr>
        <w:t>Delete</w:t>
      </w:r>
      <w:r w:rsidRPr="00423163">
        <w:rPr>
          <w:rFonts w:asciiTheme="minorHAnsi" w:hAnsiTheme="minorHAnsi"/>
        </w:rPr>
        <w:t>.</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3:</w:t>
      </w:r>
      <w:r w:rsidRPr="00423163">
        <w:rPr>
          <w:rFonts w:asciiTheme="minorHAnsi" w:hAnsiTheme="minorHAnsi"/>
        </w:rPr>
        <w:t xml:space="preserve"> A pop-up window asks </w:t>
      </w:r>
      <w:r w:rsidRPr="00423163">
        <w:rPr>
          <w:rFonts w:asciiTheme="minorHAnsi" w:hAnsiTheme="minorHAnsi"/>
          <w:b/>
        </w:rPr>
        <w:t>Are you sure you want to delete the record?.</w:t>
      </w:r>
      <w:r w:rsidRPr="00423163">
        <w:rPr>
          <w:rFonts w:asciiTheme="minorHAnsi" w:hAnsiTheme="minorHAnsi"/>
        </w:rPr>
        <w:t xml:space="preserve">  Click </w:t>
      </w:r>
      <w:r w:rsidRPr="00423163">
        <w:rPr>
          <w:rFonts w:asciiTheme="minorHAnsi" w:hAnsiTheme="minorHAnsi"/>
          <w:b/>
        </w:rPr>
        <w:t>Okay</w:t>
      </w:r>
      <w:r w:rsidRPr="00423163">
        <w:rPr>
          <w:rFonts w:asciiTheme="minorHAnsi" w:hAnsiTheme="minorHAnsi"/>
        </w:rPr>
        <w:t xml:space="preserve"> to confirm.  Clicking </w:t>
      </w:r>
      <w:r w:rsidRPr="00423163">
        <w:rPr>
          <w:rFonts w:asciiTheme="minorHAnsi" w:hAnsiTheme="minorHAnsi"/>
          <w:b/>
        </w:rPr>
        <w:t>Cancel</w:t>
      </w:r>
      <w:r w:rsidRPr="00423163">
        <w:rPr>
          <w:rFonts w:asciiTheme="minorHAnsi" w:hAnsiTheme="minorHAnsi"/>
        </w:rPr>
        <w:t xml:space="preserve"> negates the operation and returns the display to the Details screen.</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b/>
          <w:bCs/>
        </w:rPr>
        <w:t>Step 4:</w:t>
      </w:r>
      <w:r w:rsidRPr="00423163">
        <w:rPr>
          <w:rFonts w:asciiTheme="minorHAnsi" w:hAnsiTheme="minorHAnsi"/>
        </w:rPr>
        <w:t xml:space="preserve"> Upon confirming the deletion, the system returns you to the Group home page and displays in blue text the words, </w:t>
      </w:r>
      <w:r w:rsidRPr="00423163">
        <w:rPr>
          <w:rFonts w:asciiTheme="minorHAnsi" w:hAnsiTheme="minorHAnsi"/>
          <w:b/>
        </w:rPr>
        <w:t>Delete Successful</w:t>
      </w:r>
      <w:r w:rsidRPr="00423163">
        <w:rPr>
          <w:rFonts w:asciiTheme="minorHAnsi" w:hAnsiTheme="minorHAnsi"/>
        </w:rPr>
        <w:t xml:space="preserve">.  </w:t>
      </w:r>
    </w:p>
    <w:p w:rsidR="009A1B70" w:rsidRDefault="009A1B70" w:rsidP="00F27FCB">
      <w:pPr>
        <w:pStyle w:val="Heading1"/>
        <w:numPr>
          <w:ilvl w:val="1"/>
          <w:numId w:val="1"/>
        </w:numPr>
      </w:pPr>
      <w:bookmarkStart w:id="927" w:name="_Assignments_and_Associations"/>
      <w:bookmarkStart w:id="928" w:name="_Ref99251162"/>
      <w:bookmarkStart w:id="929" w:name="_Toc151784145"/>
      <w:bookmarkStart w:id="930" w:name="_Toc213472278"/>
      <w:bookmarkEnd w:id="927"/>
      <w:r w:rsidRPr="00423163">
        <w:t>Assignments and Associations</w:t>
      </w:r>
      <w:bookmarkEnd w:id="928"/>
      <w:bookmarkEnd w:id="929"/>
      <w:bookmarkEnd w:id="930"/>
      <w:r w:rsidRPr="00423163">
        <w:t xml:space="preserve"> </w:t>
      </w:r>
    </w:p>
    <w:p w:rsidR="003228D6" w:rsidRPr="003228D6" w:rsidRDefault="003228D6" w:rsidP="00F32842"/>
    <w:p w:rsidR="009A1B70" w:rsidRPr="00423163" w:rsidRDefault="009A1B70" w:rsidP="009A1B70">
      <w:pPr>
        <w:pStyle w:val="BodyText"/>
        <w:rPr>
          <w:rFonts w:asciiTheme="minorHAnsi" w:hAnsiTheme="minorHAnsi"/>
        </w:rPr>
      </w:pPr>
      <w:r w:rsidRPr="00423163">
        <w:rPr>
          <w:rFonts w:asciiTheme="minorHAnsi" w:hAnsiTheme="minorHAnsi"/>
        </w:rPr>
        <w:t xml:space="preserve">The elements Role, Protection Group, and Group are simply collections of other elements – Privileges, Protection Elements, and Users respectively.  Provisioning includes assigning elements to elements or removing elements from an element (we call this </w:t>
      </w:r>
      <w:r w:rsidRPr="00423163">
        <w:rPr>
          <w:rFonts w:asciiTheme="minorHAnsi" w:hAnsiTheme="minorHAnsi"/>
          <w:i/>
        </w:rPr>
        <w:t>deassign</w:t>
      </w:r>
      <w:r w:rsidRPr="00423163">
        <w:rPr>
          <w:rFonts w:asciiTheme="minorHAnsi" w:hAnsiTheme="minorHAnsi"/>
        </w:rPr>
        <w:t xml:space="preserve">).  For example, assigning Users to Groups greatly improves the ease by which one can provision access rights.  An Admin can instantly assign a role and protection group to an entire group of people instead of repeating the same assignment for each individual. </w:t>
      </w:r>
    </w:p>
    <w:p w:rsidR="009A1B70" w:rsidRPr="00423163" w:rsidRDefault="009A1B70" w:rsidP="009A1B70">
      <w:pPr>
        <w:pStyle w:val="BodyText"/>
        <w:rPr>
          <w:rFonts w:asciiTheme="minorHAnsi" w:hAnsiTheme="minorHAnsi"/>
        </w:rPr>
      </w:pPr>
      <w:r w:rsidRPr="00423163">
        <w:rPr>
          <w:rFonts w:asciiTheme="minorHAnsi" w:hAnsiTheme="minorHAnsi"/>
          <w:b/>
        </w:rPr>
        <w:t>Assign or Deassign Privileges, Roles, ProtectionGroups, Groups</w:t>
      </w:r>
      <w:r w:rsidRPr="00423163">
        <w:rPr>
          <w:rFonts w:asciiTheme="minorHAnsi" w:hAnsiTheme="minorHAnsi"/>
        </w:rPr>
        <w:t>:</w:t>
      </w:r>
    </w:p>
    <w:p w:rsidR="009A1B70" w:rsidRPr="00423163" w:rsidRDefault="009A1B70" w:rsidP="009A1B70">
      <w:pPr>
        <w:rPr>
          <w:rFonts w:cs="Arial"/>
          <w:b/>
          <w:bCs/>
        </w:rPr>
      </w:pP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or removed by simply selecting elements and moving them from one box to another.  The box on the top lists the </w:t>
      </w:r>
      <w:r w:rsidRPr="00423163">
        <w:rPr>
          <w:rFonts w:asciiTheme="minorHAnsi" w:hAnsiTheme="minorHAnsi"/>
          <w:bCs/>
        </w:rPr>
        <w:t>Available Groups</w:t>
      </w:r>
      <w:r w:rsidRPr="00423163">
        <w:rPr>
          <w:rFonts w:asciiTheme="minorHAnsi" w:hAnsiTheme="minorHAnsi"/>
        </w:rPr>
        <w:t xml:space="preserve"> (unassigned) and the box below lists the </w:t>
      </w:r>
      <w:r w:rsidRPr="00423163">
        <w:rPr>
          <w:rFonts w:asciiTheme="minorHAnsi" w:hAnsiTheme="minorHAnsi"/>
          <w:bCs/>
        </w:rPr>
        <w:t>Groups assigned</w:t>
      </w:r>
      <w:r w:rsidRPr="00423163">
        <w:rPr>
          <w:rFonts w:asciiTheme="minorHAnsi" w:hAnsiTheme="minorHAnsi"/>
        </w:rPr>
        <w:t xml:space="preserve"> to the User – Group_Northeast, Group_ProjectLead, and Group_Research_A.  Simply highlight a Group and select </w:t>
      </w:r>
      <w:r w:rsidRPr="00423163">
        <w:rPr>
          <w:rFonts w:asciiTheme="minorHAnsi" w:hAnsiTheme="minorHAnsi"/>
          <w:b/>
        </w:rPr>
        <w:t>Assign</w:t>
      </w:r>
      <w:r w:rsidRPr="00423163">
        <w:rPr>
          <w:rFonts w:asciiTheme="minorHAnsi" w:hAnsiTheme="minorHAnsi"/>
        </w:rPr>
        <w:t xml:space="preserve"> to move it to the Assigned Groups box.  Select </w:t>
      </w:r>
      <w:r w:rsidRPr="00423163">
        <w:rPr>
          <w:rFonts w:asciiTheme="minorHAnsi" w:hAnsiTheme="minorHAnsi"/>
          <w:b/>
        </w:rPr>
        <w:t>Deassign</w:t>
      </w:r>
      <w:r w:rsidRPr="00423163">
        <w:rPr>
          <w:rFonts w:asciiTheme="minorHAnsi" w:hAnsiTheme="minorHAnsi"/>
        </w:rPr>
        <w:t xml:space="preserve"> to move it back to the Available Groups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4F6AD8">
      <w:pPr>
        <w:widowControl w:val="0"/>
        <w:numPr>
          <w:ilvl w:val="0"/>
          <w:numId w:val="17"/>
        </w:numPr>
        <w:spacing w:after="0" w:line="240" w:lineRule="atLeast"/>
        <w:rPr>
          <w:sz w:val="24"/>
        </w:rPr>
      </w:pPr>
      <w:r w:rsidRPr="00423163">
        <w:rPr>
          <w:sz w:val="24"/>
        </w:rPr>
        <w:t>Select one by clicking on the user name entry.</w:t>
      </w:r>
    </w:p>
    <w:p w:rsidR="009A1B70" w:rsidRPr="00423163" w:rsidRDefault="009A1B70" w:rsidP="004F6AD8">
      <w:pPr>
        <w:widowControl w:val="0"/>
        <w:numPr>
          <w:ilvl w:val="0"/>
          <w:numId w:val="17"/>
        </w:numPr>
        <w:spacing w:after="0" w:line="240" w:lineRule="atLeast"/>
        <w:rPr>
          <w:sz w:val="24"/>
        </w:rPr>
      </w:pPr>
      <w:r w:rsidRPr="00423163">
        <w:rPr>
          <w:sz w:val="24"/>
        </w:rPr>
        <w:t>Select multiple users entries by holding down control while selecting and/or deselecting.</w:t>
      </w:r>
    </w:p>
    <w:p w:rsidR="009A1B70" w:rsidRPr="00423163" w:rsidRDefault="009A1B70" w:rsidP="004F6AD8">
      <w:pPr>
        <w:widowControl w:val="0"/>
        <w:numPr>
          <w:ilvl w:val="0"/>
          <w:numId w:val="17"/>
        </w:numPr>
        <w:spacing w:after="0" w:line="240" w:lineRule="atLeast"/>
        <w:rPr>
          <w:sz w:val="24"/>
        </w:rPr>
      </w:pPr>
      <w:r w:rsidRPr="00423163">
        <w:rPr>
          <w:sz w:val="24"/>
        </w:rPr>
        <w:t xml:space="preserve">Select multiple by holding down the shift button while selecting the first and then last of a collection. </w:t>
      </w:r>
    </w:p>
    <w:p w:rsidR="009A1B70" w:rsidRPr="00423163" w:rsidRDefault="009A1B70" w:rsidP="009A1B70">
      <w:pPr>
        <w:rPr>
          <w:rFonts w:cs="Arial"/>
          <w:b/>
          <w:bCs/>
        </w:rPr>
      </w:pPr>
    </w:p>
    <w:p w:rsidR="009A1B70" w:rsidRPr="00423163" w:rsidRDefault="009A1B70" w:rsidP="009A1B70">
      <w:pPr>
        <w:keepNext/>
        <w:ind w:left="360"/>
      </w:pPr>
      <w:r w:rsidRPr="00423163">
        <w:rPr>
          <w:noProof/>
        </w:rPr>
        <w:lastRenderedPageBreak/>
        <w:drawing>
          <wp:inline distT="0" distB="0" distL="0" distR="0">
            <wp:extent cx="5866130" cy="3669665"/>
            <wp:effectExtent l="19050" t="19050" r="20320" b="26035"/>
            <wp:docPr id="14"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32"/>
                    <a:srcRect/>
                    <a:stretch>
                      <a:fillRect/>
                    </a:stretch>
                  </pic:blipFill>
                  <pic:spPr bwMode="auto">
                    <a:xfrm>
                      <a:off x="0" y="0"/>
                      <a:ext cx="5866130" cy="3669665"/>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A75E4F">
        <w:rPr>
          <w:rFonts w:asciiTheme="minorHAnsi" w:hAnsiTheme="minorHAnsi"/>
        </w:rPr>
        <w:t>6.14</w:t>
      </w:r>
      <w:r w:rsidRPr="00423163">
        <w:rPr>
          <w:rFonts w:asciiTheme="minorHAnsi" w:hAnsiTheme="minorHAnsi"/>
        </w:rPr>
        <w:t xml:space="preserve"> Available and Assigned Groups lists</w:t>
      </w:r>
    </w:p>
    <w:p w:rsidR="009A1B70" w:rsidRPr="00423163" w:rsidRDefault="009A1B70" w:rsidP="009A1B70">
      <w:pPr>
        <w:rPr>
          <w:rFonts w:cs="Arial"/>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283ADE" w:rsidRDefault="00283ADE" w:rsidP="00283ADE">
      <w:pPr>
        <w:ind w:firstLine="420"/>
        <w:rPr>
          <w:rFonts w:cs="Arial"/>
          <w:b/>
          <w:sz w:val="28"/>
          <w:szCs w:val="28"/>
        </w:rPr>
      </w:pPr>
    </w:p>
    <w:p w:rsidR="009A1B70" w:rsidRPr="00283ADE" w:rsidRDefault="009A1B70" w:rsidP="00283ADE">
      <w:pPr>
        <w:ind w:firstLine="420"/>
        <w:rPr>
          <w:b/>
          <w:sz w:val="28"/>
          <w:szCs w:val="28"/>
        </w:rPr>
      </w:pPr>
      <w:r w:rsidRPr="00283ADE">
        <w:rPr>
          <w:rFonts w:cs="Arial"/>
          <w:b/>
          <w:sz w:val="28"/>
          <w:szCs w:val="28"/>
        </w:rPr>
        <w:t xml:space="preserve">Assign or Deassign Users and Protection Elements </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b/>
        </w:rPr>
      </w:pPr>
      <w:r w:rsidRPr="00423163">
        <w:rPr>
          <w:rFonts w:asciiTheme="minorHAnsi" w:hAnsiTheme="minorHAnsi"/>
          <w:b/>
        </w:rPr>
        <w:t>Assign or Deassign Users and ProtectionElements:</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1: </w:t>
      </w:r>
      <w:r w:rsidRPr="00423163">
        <w:rPr>
          <w:rFonts w:asciiTheme="minorHAnsi" w:hAnsiTheme="minorHAnsi"/>
        </w:rPr>
        <w:t xml:space="preserve">Navigate to the Association screen.  From the element home page, either create a new element (see </w:t>
      </w:r>
      <w:hyperlink w:anchor="_Create_New" w:history="1">
        <w:hyperlink w:anchor="_Create_New" w:history="1">
          <w:r w:rsidRPr="00423163">
            <w:rPr>
              <w:rStyle w:val="Hyperlink"/>
              <w:rFonts w:asciiTheme="minorHAnsi" w:eastAsiaTheme="majorEastAsia" w:hAnsiTheme="minorHAnsi"/>
              <w:i/>
              <w:iCs/>
            </w:rPr>
            <w:t>Create New</w:t>
          </w:r>
        </w:hyperlink>
      </w:hyperlink>
      <w:r w:rsidRPr="00423163">
        <w:rPr>
          <w:rFonts w:asciiTheme="minorHAnsi" w:hAnsiTheme="minorHAnsi"/>
        </w:rPr>
        <w:t xml:space="preserve">) or search for and select an existing element (see </w:t>
      </w:r>
      <w:hyperlink w:anchor="_Search_for_and_Select Existing Elem" w:history="1">
        <w:r w:rsidRPr="00423163">
          <w:rPr>
            <w:rStyle w:val="Hyperlink"/>
            <w:rFonts w:asciiTheme="minorHAnsi" w:eastAsiaTheme="majorEastAsia" w:hAnsiTheme="minorHAnsi" w:cs="Arial"/>
            <w:i/>
            <w:iCs/>
          </w:rPr>
          <w:t>Search for and Select Existing Elements</w:t>
        </w:r>
      </w:hyperlink>
      <w:r w:rsidRPr="00423163">
        <w:rPr>
          <w:rFonts w:asciiTheme="minorHAnsi" w:hAnsiTheme="minorHAnsi"/>
        </w:rPr>
        <w:t xml:space="preserve">).  The element’s Details screen displays a button containing the text </w:t>
      </w:r>
      <w:r w:rsidRPr="00423163">
        <w:rPr>
          <w:rFonts w:asciiTheme="minorHAnsi" w:hAnsiTheme="minorHAnsi"/>
          <w:b/>
        </w:rPr>
        <w:t>Associated</w:t>
      </w:r>
      <w:r w:rsidRPr="00423163">
        <w:rPr>
          <w:rFonts w:asciiTheme="minorHAnsi" w:hAnsiTheme="minorHAnsi"/>
        </w:rPr>
        <w:t xml:space="preserve">, </w:t>
      </w:r>
      <w:r w:rsidRPr="00423163">
        <w:rPr>
          <w:rFonts w:asciiTheme="minorHAnsi" w:hAnsiTheme="minorHAnsi"/>
          <w:b/>
        </w:rPr>
        <w:t>Assign</w:t>
      </w:r>
      <w:r w:rsidRPr="00423163">
        <w:rPr>
          <w:rFonts w:asciiTheme="minorHAnsi" w:hAnsiTheme="minorHAnsi"/>
        </w:rPr>
        <w:t>, or something similar depending on the element type.</w:t>
      </w: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2: </w:t>
      </w:r>
      <w:r w:rsidRPr="00423163">
        <w:rPr>
          <w:rFonts w:asciiTheme="minorHAnsi" w:hAnsiTheme="minorHAnsi"/>
        </w:rPr>
        <w:t xml:space="preserve">With this UI implementation, associations can be established by selecting ‘Assign’.   The box lists the </w:t>
      </w:r>
      <w:r w:rsidRPr="00423163">
        <w:rPr>
          <w:rFonts w:asciiTheme="minorHAnsi" w:hAnsiTheme="minorHAnsi"/>
          <w:bCs/>
        </w:rPr>
        <w:t>Assigned ProtectionElements</w:t>
      </w:r>
      <w:r w:rsidRPr="00423163">
        <w:rPr>
          <w:rFonts w:asciiTheme="minorHAnsi" w:hAnsiTheme="minorHAnsi"/>
        </w:rPr>
        <w:t xml:space="preserve">.  Simply select </w:t>
      </w:r>
      <w:r w:rsidRPr="00423163">
        <w:rPr>
          <w:rFonts w:asciiTheme="minorHAnsi" w:hAnsiTheme="minorHAnsi"/>
          <w:b/>
        </w:rPr>
        <w:t>Deassign</w:t>
      </w:r>
      <w:r w:rsidRPr="00423163">
        <w:rPr>
          <w:rFonts w:asciiTheme="minorHAnsi" w:hAnsiTheme="minorHAnsi"/>
        </w:rPr>
        <w:t xml:space="preserve"> to deassign and remove a PE from the Assigned PEs box.  </w:t>
      </w:r>
    </w:p>
    <w:p w:rsidR="009A1B70" w:rsidRPr="00423163" w:rsidRDefault="009A1B70" w:rsidP="009A1B70">
      <w:pPr>
        <w:rPr>
          <w:rFonts w:cs="Arial"/>
        </w:rPr>
      </w:pPr>
    </w:p>
    <w:p w:rsidR="009A1B70" w:rsidRPr="00423163" w:rsidRDefault="009A1B70" w:rsidP="009A1B70">
      <w:pPr>
        <w:pStyle w:val="BodyText"/>
        <w:rPr>
          <w:rFonts w:asciiTheme="minorHAnsi" w:hAnsiTheme="minorHAnsi"/>
        </w:rPr>
      </w:pPr>
      <w:r w:rsidRPr="00423163">
        <w:rPr>
          <w:rFonts w:asciiTheme="minorHAnsi" w:hAnsiTheme="minorHAnsi"/>
        </w:rPr>
        <w:t>There are multiple ways to highlight the elements within the box:</w:t>
      </w:r>
    </w:p>
    <w:p w:rsidR="009A1B70" w:rsidRPr="00423163" w:rsidRDefault="009A1B70" w:rsidP="004F6AD8">
      <w:pPr>
        <w:widowControl w:val="0"/>
        <w:numPr>
          <w:ilvl w:val="0"/>
          <w:numId w:val="85"/>
        </w:numPr>
        <w:spacing w:after="0" w:line="240" w:lineRule="atLeast"/>
        <w:rPr>
          <w:sz w:val="24"/>
        </w:rPr>
      </w:pPr>
      <w:r w:rsidRPr="00423163">
        <w:rPr>
          <w:sz w:val="24"/>
        </w:rPr>
        <w:t>Select one by clicking on the user name entry.</w:t>
      </w:r>
    </w:p>
    <w:p w:rsidR="009A1B70" w:rsidRPr="00423163" w:rsidRDefault="009A1B70" w:rsidP="004F6AD8">
      <w:pPr>
        <w:widowControl w:val="0"/>
        <w:numPr>
          <w:ilvl w:val="0"/>
          <w:numId w:val="85"/>
        </w:numPr>
        <w:spacing w:after="0" w:line="240" w:lineRule="atLeast"/>
        <w:rPr>
          <w:sz w:val="24"/>
        </w:rPr>
      </w:pPr>
      <w:r w:rsidRPr="00423163">
        <w:rPr>
          <w:sz w:val="24"/>
        </w:rPr>
        <w:t xml:space="preserve">Select multiple </w:t>
      </w:r>
      <w:r w:rsidR="003228D6" w:rsidRPr="00423163">
        <w:rPr>
          <w:sz w:val="24"/>
        </w:rPr>
        <w:t>user’s</w:t>
      </w:r>
      <w:r w:rsidRPr="00423163">
        <w:rPr>
          <w:sz w:val="24"/>
        </w:rPr>
        <w:t xml:space="preserve"> entries by holding down control while selecting and/or deselecting.</w:t>
      </w:r>
    </w:p>
    <w:p w:rsidR="009A1B70" w:rsidRPr="00423163" w:rsidRDefault="009A1B70" w:rsidP="004F6AD8">
      <w:pPr>
        <w:widowControl w:val="0"/>
        <w:numPr>
          <w:ilvl w:val="0"/>
          <w:numId w:val="85"/>
        </w:numPr>
        <w:spacing w:after="0" w:line="240" w:lineRule="atLeast"/>
        <w:rPr>
          <w:sz w:val="24"/>
        </w:rPr>
      </w:pPr>
      <w:r w:rsidRPr="00423163">
        <w:rPr>
          <w:sz w:val="24"/>
        </w:rPr>
        <w:t>Select multiple by holding down the shift button while selecting the first and then last of a collection.</w:t>
      </w:r>
    </w:p>
    <w:p w:rsidR="009A1B70" w:rsidRPr="00423163" w:rsidRDefault="009A1B70" w:rsidP="009A1B70">
      <w:pPr>
        <w:pStyle w:val="BodyText"/>
        <w:ind w:left="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1781175"/>
            <wp:effectExtent l="1905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937885" cy="178117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A75E4F">
        <w:rPr>
          <w:rFonts w:asciiTheme="minorHAnsi" w:hAnsiTheme="minorHAnsi"/>
        </w:rPr>
        <w:t>6.15</w:t>
      </w:r>
      <w:r w:rsidRPr="00423163">
        <w:rPr>
          <w:rFonts w:asciiTheme="minorHAnsi" w:hAnsiTheme="minorHAnsi"/>
        </w:rPr>
        <w:t xml:space="preserve"> Assigned PEs list</w:t>
      </w:r>
    </w:p>
    <w:p w:rsidR="009A1B70" w:rsidRPr="00423163" w:rsidRDefault="009A1B70" w:rsidP="009A1B70">
      <w:pPr>
        <w:pStyle w:val="BodyText"/>
        <w:ind w:left="420"/>
        <w:rPr>
          <w:rFonts w:asciiTheme="minorHAnsi" w:hAnsiTheme="minorHAnsi"/>
        </w:rPr>
      </w:pPr>
      <w:r w:rsidRPr="00423163">
        <w:rPr>
          <w:rFonts w:asciiTheme="minorHAnsi" w:hAnsiTheme="minorHAnsi"/>
        </w:rPr>
        <w:t>On selecting the ‘Assign PE’ button, the popup search criteria screen is displayed.</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drawing>
          <wp:inline distT="0" distB="0" distL="0" distR="0">
            <wp:extent cx="5937885" cy="216154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37885" cy="21615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Figure</w:t>
      </w:r>
      <w:r w:rsidR="00C5239F">
        <w:rPr>
          <w:rFonts w:asciiTheme="minorHAnsi" w:hAnsiTheme="minorHAnsi"/>
        </w:rPr>
        <w:t xml:space="preserve"> 6.16</w:t>
      </w:r>
      <w:r w:rsidR="00A75E4F">
        <w:rPr>
          <w:rFonts w:asciiTheme="minorHAnsi" w:hAnsiTheme="minorHAnsi"/>
        </w:rPr>
        <w:t xml:space="preserve"> </w:t>
      </w:r>
      <w:r w:rsidRPr="00423163">
        <w:rPr>
          <w:rFonts w:asciiTheme="minorHAnsi" w:hAnsiTheme="minorHAnsi"/>
        </w:rPr>
        <w:t>Protection Element search criteria popup screen.</w:t>
      </w:r>
    </w:p>
    <w:p w:rsidR="009A1B70" w:rsidRPr="00423163" w:rsidRDefault="009A1B70" w:rsidP="009A1B70">
      <w:pPr>
        <w:pStyle w:val="BodyText"/>
        <w:ind w:left="420"/>
        <w:rPr>
          <w:rFonts w:asciiTheme="minorHAnsi" w:hAnsiTheme="minorHAnsi"/>
        </w:rPr>
      </w:pPr>
      <w:r w:rsidRPr="00423163">
        <w:rPr>
          <w:rFonts w:asciiTheme="minorHAnsi" w:hAnsiTheme="minorHAnsi"/>
        </w:rPr>
        <w:t xml:space="preserve">On clicking the search button the sorted search results for the given search criteria is displayed. One or more checkboxes can be selected for assignment by checking and clicking the ‘Assign PE’. The selected PE’s will be added to the Assigned PE’s box. </w:t>
      </w:r>
    </w:p>
    <w:p w:rsidR="009A1B70" w:rsidRPr="00423163" w:rsidRDefault="009A1B70" w:rsidP="009A1B70">
      <w:pPr>
        <w:pStyle w:val="BodyText"/>
        <w:ind w:left="420"/>
        <w:rPr>
          <w:rFonts w:asciiTheme="minorHAnsi" w:hAnsiTheme="minorHAnsi"/>
        </w:rPr>
      </w:pPr>
      <w:r w:rsidRPr="00423163">
        <w:rPr>
          <w:rFonts w:asciiTheme="minorHAnsi" w:hAnsiTheme="minorHAnsi"/>
        </w:rPr>
        <w:t>.</w:t>
      </w:r>
      <w:r w:rsidRPr="00423163">
        <w:rPr>
          <w:rFonts w:asciiTheme="minorHAnsi" w:hAnsiTheme="minorHAnsi"/>
          <w:noProof/>
        </w:rPr>
        <w:drawing>
          <wp:inline distT="0" distB="0" distL="0" distR="0">
            <wp:extent cx="5937885" cy="2232660"/>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937885" cy="223266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C5239F">
        <w:rPr>
          <w:rFonts w:asciiTheme="minorHAnsi" w:hAnsiTheme="minorHAnsi"/>
        </w:rPr>
        <w:t>6</w:t>
      </w:r>
      <w:r w:rsidR="005B71E7">
        <w:rPr>
          <w:rFonts w:asciiTheme="minorHAnsi" w:hAnsiTheme="minorHAnsi"/>
        </w:rPr>
        <w:t>.17</w:t>
      </w:r>
      <w:r w:rsidRPr="00423163">
        <w:rPr>
          <w:rFonts w:asciiTheme="minorHAnsi" w:hAnsiTheme="minorHAnsi"/>
        </w:rPr>
        <w:t xml:space="preserve"> Protection Element search result popup screen.</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noProof/>
        </w:rPr>
        <w:lastRenderedPageBreak/>
        <w:drawing>
          <wp:inline distT="0" distB="0" distL="0" distR="0">
            <wp:extent cx="5937885" cy="1793240"/>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937885" cy="1793240"/>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cs="Arial"/>
          <w:b/>
          <w:bCs/>
        </w:rPr>
      </w:pPr>
      <w:r w:rsidRPr="00423163">
        <w:rPr>
          <w:rFonts w:asciiTheme="minorHAnsi" w:hAnsiTheme="minorHAnsi"/>
        </w:rPr>
        <w:t xml:space="preserve">Figure </w:t>
      </w:r>
      <w:r w:rsidR="005B71E7">
        <w:rPr>
          <w:rFonts w:asciiTheme="minorHAnsi" w:hAnsiTheme="minorHAnsi"/>
        </w:rPr>
        <w:t>6.18</w:t>
      </w:r>
      <w:r w:rsidRPr="00423163">
        <w:rPr>
          <w:rFonts w:asciiTheme="minorHAnsi" w:hAnsiTheme="minorHAnsi"/>
        </w:rPr>
        <w:t xml:space="preserve"> Assigned PEs list.</w:t>
      </w:r>
    </w:p>
    <w:p w:rsidR="009A1B70" w:rsidRPr="00423163" w:rsidRDefault="009A1B70" w:rsidP="009A1B70">
      <w:pPr>
        <w:pStyle w:val="BodyText"/>
        <w:ind w:left="420"/>
        <w:rPr>
          <w:rFonts w:asciiTheme="minorHAnsi" w:hAnsiTheme="minorHAnsi"/>
        </w:rPr>
      </w:pPr>
    </w:p>
    <w:p w:rsidR="009A1B70" w:rsidRPr="00423163" w:rsidRDefault="009A1B70" w:rsidP="009A1B70">
      <w:pPr>
        <w:pStyle w:val="BodyText"/>
        <w:ind w:left="420"/>
        <w:rPr>
          <w:rFonts w:asciiTheme="minorHAnsi" w:hAnsiTheme="minorHAnsi"/>
        </w:rPr>
      </w:pPr>
      <w:r w:rsidRPr="00423163">
        <w:rPr>
          <w:rFonts w:asciiTheme="minorHAnsi" w:hAnsiTheme="minorHAnsi"/>
          <w:b/>
          <w:bCs/>
        </w:rPr>
        <w:t xml:space="preserve">Step 3: </w:t>
      </w:r>
      <w:r w:rsidRPr="00423163">
        <w:rPr>
          <w:rFonts w:asciiTheme="minorHAnsi" w:hAnsiTheme="minorHAnsi"/>
        </w:rPr>
        <w:t xml:space="preserve">Save the association by clicking </w:t>
      </w:r>
      <w:r w:rsidRPr="00423163">
        <w:rPr>
          <w:rFonts w:asciiTheme="minorHAnsi" w:hAnsiTheme="minorHAnsi"/>
          <w:b/>
        </w:rPr>
        <w:t>Update Association</w:t>
      </w:r>
      <w:r w:rsidRPr="00423163">
        <w:rPr>
          <w:rFonts w:asciiTheme="minorHAnsi" w:hAnsiTheme="minorHAnsi"/>
        </w:rPr>
        <w:t>.  No association is saved until this button is selected.</w:t>
      </w:r>
    </w:p>
    <w:p w:rsidR="009A1B70" w:rsidRPr="00423163" w:rsidRDefault="009A1B70" w:rsidP="009A1B70">
      <w:pPr>
        <w:pStyle w:val="BodyText"/>
        <w:ind w:left="0"/>
        <w:rPr>
          <w:rFonts w:asciiTheme="minorHAnsi" w:hAnsiTheme="minorHAnsi"/>
        </w:rPr>
      </w:pPr>
    </w:p>
    <w:p w:rsidR="009A1B70" w:rsidRDefault="009A1B70" w:rsidP="00F27FCB">
      <w:pPr>
        <w:pStyle w:val="Heading1"/>
        <w:numPr>
          <w:ilvl w:val="1"/>
          <w:numId w:val="1"/>
        </w:numPr>
      </w:pPr>
      <w:bookmarkStart w:id="931" w:name="_Super_Admin_Mode"/>
      <w:bookmarkStart w:id="932" w:name="_Toc151784146"/>
      <w:bookmarkStart w:id="933" w:name="_Toc213472279"/>
      <w:bookmarkEnd w:id="931"/>
      <w:r w:rsidRPr="00BF76AF">
        <w:t>Super</w:t>
      </w:r>
      <w:r w:rsidRPr="00423163">
        <w:t xml:space="preserve"> Admin Mode</w:t>
      </w:r>
      <w:bookmarkEnd w:id="932"/>
      <w:bookmarkEnd w:id="933"/>
    </w:p>
    <w:p w:rsidR="00BF76AF" w:rsidRPr="00BF76AF" w:rsidRDefault="00BF76AF" w:rsidP="00BF76AF">
      <w:pPr>
        <w:pStyle w:val="ListParagraph"/>
        <w:ind w:left="1080"/>
      </w:pPr>
    </w:p>
    <w:p w:rsidR="009A1B70" w:rsidRDefault="009A1B70" w:rsidP="00F27FCB">
      <w:pPr>
        <w:pStyle w:val="Heading1"/>
        <w:numPr>
          <w:ilvl w:val="2"/>
          <w:numId w:val="1"/>
        </w:numPr>
      </w:pPr>
      <w:bookmarkStart w:id="934" w:name="_Toc151784147"/>
      <w:bookmarkStart w:id="935" w:name="_Toc213472280"/>
      <w:r w:rsidRPr="00423163">
        <w:t>Overview</w:t>
      </w:r>
      <w:bookmarkEnd w:id="934"/>
      <w:bookmarkEnd w:id="935"/>
    </w:p>
    <w:p w:rsidR="0085732A" w:rsidRPr="0085732A" w:rsidRDefault="0085732A" w:rsidP="0085732A">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Super Admin Mode includes operations pertaining to Users (Application Administrators), Applications, and Privileges.  Super Admins. may add, remove, or modify Application details. They may also assign users to these Applications, modify user details, and remove users.  Lastly, they may modify existing CSM Standard Privileges or create new application-specific privileges.   </w:t>
      </w:r>
    </w:p>
    <w:p w:rsidR="009A1B70" w:rsidRPr="00423163" w:rsidRDefault="009A1B70" w:rsidP="009A1B70">
      <w:pPr>
        <w:rPr>
          <w:rFonts w:cs="Arial"/>
        </w:rPr>
      </w:pPr>
    </w:p>
    <w:p w:rsidR="0085732A" w:rsidRDefault="0085732A" w:rsidP="00F27FCB">
      <w:pPr>
        <w:pStyle w:val="Heading1"/>
        <w:numPr>
          <w:ilvl w:val="2"/>
          <w:numId w:val="1"/>
        </w:numPr>
      </w:pPr>
      <w:bookmarkStart w:id="936" w:name="_Workflow"/>
      <w:bookmarkStart w:id="937" w:name="_Ref98815029"/>
      <w:bookmarkStart w:id="938" w:name="_Toc151784148"/>
      <w:bookmarkStart w:id="939" w:name="_Toc213472281"/>
      <w:bookmarkEnd w:id="936"/>
      <w:r>
        <w:t>W</w:t>
      </w:r>
      <w:r w:rsidR="009A1B70" w:rsidRPr="00423163">
        <w:t>orkflow</w:t>
      </w:r>
      <w:bookmarkEnd w:id="937"/>
      <w:bookmarkEnd w:id="938"/>
      <w:bookmarkEnd w:id="939"/>
    </w:p>
    <w:p w:rsidR="0085732A" w:rsidRPr="0085732A" w:rsidRDefault="0085732A" w:rsidP="0085732A"/>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following is a suggested workflow for getting started in the Super Admin Mode: </w:t>
      </w:r>
    </w:p>
    <w:p w:rsidR="009A1B70" w:rsidRPr="00423163" w:rsidRDefault="009A1B70" w:rsidP="009A1B70"/>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when first deploying the UPT for a particular application, the developer registers the application in the </w:t>
      </w:r>
      <w:hyperlink w:anchor="_Application" w:history="1">
        <w:r w:rsidRPr="00423163">
          <w:rPr>
            <w:rStyle w:val="Hyperlink"/>
            <w:i/>
            <w:iCs/>
            <w:sz w:val="24"/>
            <w:szCs w:val="24"/>
          </w:rPr>
          <w:t>Application</w:t>
        </w:r>
      </w:hyperlink>
      <w:r w:rsidRPr="00423163">
        <w:rPr>
          <w:sz w:val="24"/>
          <w:szCs w:val="24"/>
        </w:rPr>
        <w:t xml:space="preserve"> section.  (See the CSM Guide for Application Developers for details.)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add and update Application details.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User</w:t>
      </w:r>
      <w:r w:rsidRPr="00423163">
        <w:rPr>
          <w:sz w:val="24"/>
          <w:szCs w:val="24"/>
        </w:rPr>
        <w:t xml:space="preserve"> – add and update users who will serve as Application Administrators.  </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Application</w:t>
      </w:r>
      <w:r w:rsidRPr="00423163">
        <w:rPr>
          <w:sz w:val="24"/>
          <w:szCs w:val="24"/>
        </w:rPr>
        <w:t xml:space="preserve"> – assign users to applications.</w:t>
      </w:r>
    </w:p>
    <w:p w:rsidR="009A1B70" w:rsidRPr="00423163" w:rsidRDefault="009A1B70" w:rsidP="004F6AD8">
      <w:pPr>
        <w:widowControl w:val="0"/>
        <w:numPr>
          <w:ilvl w:val="0"/>
          <w:numId w:val="15"/>
        </w:numPr>
        <w:spacing w:after="60" w:line="240" w:lineRule="atLeast"/>
        <w:rPr>
          <w:sz w:val="24"/>
          <w:szCs w:val="24"/>
        </w:rPr>
      </w:pPr>
      <w:r w:rsidRPr="00423163">
        <w:rPr>
          <w:b/>
          <w:sz w:val="24"/>
          <w:szCs w:val="24"/>
        </w:rPr>
        <w:t xml:space="preserve">Privilege </w:t>
      </w:r>
      <w:r w:rsidRPr="00423163">
        <w:rPr>
          <w:bCs/>
          <w:sz w:val="24"/>
          <w:szCs w:val="24"/>
        </w:rPr>
        <w:t>– if necessary, add or edit CSM Standard Privileges.</w:t>
      </w:r>
    </w:p>
    <w:p w:rsidR="009A1B70" w:rsidRDefault="009A1B70" w:rsidP="009A1B70">
      <w:pPr>
        <w:spacing w:after="60"/>
        <w:rPr>
          <w:rFonts w:cs="Arial"/>
        </w:rPr>
      </w:pPr>
    </w:p>
    <w:p w:rsidR="004845CB" w:rsidRDefault="004845CB" w:rsidP="00F27FCB">
      <w:pPr>
        <w:pStyle w:val="Heading1"/>
        <w:numPr>
          <w:ilvl w:val="2"/>
          <w:numId w:val="1"/>
        </w:numPr>
      </w:pPr>
      <w:bookmarkStart w:id="940" w:name="_Toc213472282"/>
      <w:r>
        <w:lastRenderedPageBreak/>
        <w:t>Navigation</w:t>
      </w:r>
      <w:bookmarkEnd w:id="940"/>
    </w:p>
    <w:p w:rsidR="006A59A2" w:rsidRPr="006A59A2" w:rsidRDefault="006A59A2" w:rsidP="004845CB"/>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Super Admin section.  From the Home page, the menu looks like this:</w:t>
      </w:r>
    </w:p>
    <w:p w:rsidR="009A1B70" w:rsidRPr="00423163" w:rsidRDefault="009A1B70" w:rsidP="009A1B70">
      <w:pPr>
        <w:keepNext/>
        <w:spacing w:after="60"/>
        <w:ind w:left="720"/>
      </w:pPr>
      <w:r w:rsidRPr="00423163">
        <w:rPr>
          <w:noProof/>
        </w:rPr>
        <w:drawing>
          <wp:inline distT="0" distB="0" distL="0" distR="0">
            <wp:extent cx="3681095" cy="379730"/>
            <wp:effectExtent l="19050" t="19050" r="14605" b="20320"/>
            <wp:docPr id="19"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37"/>
                    <a:srcRect/>
                    <a:stretch>
                      <a:fillRect/>
                    </a:stretch>
                  </pic:blipFill>
                  <pic:spPr bwMode="auto">
                    <a:xfrm>
                      <a:off x="0" y="0"/>
                      <a:ext cx="3681095" cy="379730"/>
                    </a:xfrm>
                    <a:prstGeom prst="rect">
                      <a:avLst/>
                    </a:prstGeom>
                    <a:noFill/>
                    <a:ln w="12700" cmpd="sng">
                      <a:solidFill>
                        <a:srgbClr val="000000"/>
                      </a:solidFill>
                      <a:miter lim="800000"/>
                      <a:headEnd/>
                      <a:tailEnd/>
                    </a:ln>
                    <a:effectLst/>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Figure</w:t>
      </w:r>
      <w:r w:rsidR="0002624D">
        <w:rPr>
          <w:rFonts w:asciiTheme="minorHAnsi" w:hAnsiTheme="minorHAnsi"/>
        </w:rPr>
        <w:t xml:space="preserve"> 6.</w:t>
      </w:r>
      <w:r w:rsidRPr="00423163">
        <w:rPr>
          <w:rFonts w:asciiTheme="minorHAnsi" w:hAnsiTheme="minorHAnsi"/>
        </w:rPr>
        <w:t xml:space="preserve"> </w:t>
      </w:r>
      <w:r w:rsidR="00E040EA" w:rsidRPr="00423163">
        <w:rPr>
          <w:rFonts w:asciiTheme="minorHAnsi" w:hAnsiTheme="minorHAnsi"/>
        </w:rPr>
        <w:fldChar w:fldCharType="begin"/>
      </w:r>
      <w:r w:rsidRPr="00423163">
        <w:rPr>
          <w:rFonts w:asciiTheme="minorHAnsi" w:hAnsiTheme="minorHAnsi"/>
        </w:rPr>
        <w:instrText xml:space="preserve"> SEQ Figure \* ARABIC </w:instrText>
      </w:r>
      <w:r w:rsidR="00E040EA" w:rsidRPr="00423163">
        <w:rPr>
          <w:rFonts w:asciiTheme="minorHAnsi" w:hAnsiTheme="minorHAnsi"/>
        </w:rPr>
        <w:fldChar w:fldCharType="separate"/>
      </w:r>
      <w:r w:rsidR="003152FE">
        <w:rPr>
          <w:rFonts w:asciiTheme="minorHAnsi" w:hAnsiTheme="minorHAnsi"/>
          <w:noProof/>
        </w:rPr>
        <w:t>2</w:t>
      </w:r>
      <w:r w:rsidR="00E040EA" w:rsidRPr="00423163">
        <w:rPr>
          <w:rFonts w:asciiTheme="minorHAnsi" w:hAnsiTheme="minorHAnsi"/>
        </w:rPr>
        <w:fldChar w:fldCharType="end"/>
      </w:r>
      <w:r w:rsidRPr="00423163">
        <w:rPr>
          <w:rFonts w:asciiTheme="minorHAnsi" w:hAnsiTheme="minorHAnsi"/>
        </w:rPr>
        <w:t xml:space="preserve"> Home Page menu options</w:t>
      </w:r>
    </w:p>
    <w:p w:rsidR="009A1B70" w:rsidRPr="00423163" w:rsidRDefault="009A1B70" w:rsidP="009A1B70">
      <w:pPr>
        <w:pStyle w:val="BodyText"/>
        <w:rPr>
          <w:rFonts w:asciiTheme="minorHAnsi" w:hAnsiTheme="minorHAnsi"/>
        </w:rPr>
      </w:pP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sz w:val="24"/>
          <w:szCs w:val="24"/>
        </w:rPr>
      </w:pPr>
      <w:bookmarkStart w:id="941" w:name="_Application"/>
      <w:bookmarkStart w:id="942" w:name="_Toc151784150"/>
      <w:bookmarkEnd w:id="941"/>
      <w:r w:rsidRPr="000A184A">
        <w:rPr>
          <w:b/>
          <w:sz w:val="28"/>
          <w:szCs w:val="28"/>
        </w:rPr>
        <w:t>Application</w:t>
      </w:r>
      <w:bookmarkEnd w:id="942"/>
    </w:p>
    <w:p w:rsidR="009A1B70" w:rsidRPr="00423163" w:rsidRDefault="009A1B70" w:rsidP="009A1B70">
      <w:pPr>
        <w:pStyle w:val="BodyText"/>
        <w:rPr>
          <w:rFonts w:asciiTheme="minorHAnsi" w:hAnsiTheme="minorHAnsi"/>
        </w:rPr>
      </w:pPr>
      <w:r w:rsidRPr="00423163">
        <w:rPr>
          <w:rFonts w:asciiTheme="minorHAnsi" w:hAnsiTheme="minorHAnsi"/>
        </w:rPr>
        <w:t>In the Application section, a Super Admin can add an application to the UPT and add or modify details.  Here are the available operations to perform:</w:t>
      </w:r>
    </w:p>
    <w:p w:rsidR="009A1B70" w:rsidRPr="00423163" w:rsidRDefault="009A1B70" w:rsidP="009A1B70">
      <w:pPr>
        <w:rPr>
          <w:rFonts w:cs="Arial"/>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 xml:space="preserve">Create a New Application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Go the Application home page.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4F6AD8">
      <w:pPr>
        <w:widowControl w:val="0"/>
        <w:numPr>
          <w:ilvl w:val="2"/>
          <w:numId w:val="16"/>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4F6AD8">
      <w:pPr>
        <w:widowControl w:val="0"/>
        <w:numPr>
          <w:ilvl w:val="2"/>
          <w:numId w:val="16"/>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4F6AD8">
      <w:pPr>
        <w:widowControl w:val="0"/>
        <w:numPr>
          <w:ilvl w:val="2"/>
          <w:numId w:val="16"/>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4F6AD8">
      <w:pPr>
        <w:widowControl w:val="0"/>
        <w:numPr>
          <w:ilvl w:val="2"/>
          <w:numId w:val="16"/>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4F6AD8">
      <w:pPr>
        <w:widowControl w:val="0"/>
        <w:numPr>
          <w:ilvl w:val="2"/>
          <w:numId w:val="16"/>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ind w:left="1080" w:firstLine="720"/>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080" w:firstLine="720"/>
        <w:rPr>
          <w:sz w:val="24"/>
        </w:rPr>
      </w:pP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rPr>
      </w:pPr>
    </w:p>
    <w:p w:rsidR="009A1B70" w:rsidRPr="00423163" w:rsidRDefault="009A1B70" w:rsidP="004F6AD8">
      <w:pPr>
        <w:keepNext/>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Select an Existing Application and Update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Go to the Application home page.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Click on </w:t>
      </w:r>
      <w:r w:rsidRPr="00423163">
        <w:rPr>
          <w:b/>
          <w:sz w:val="24"/>
        </w:rPr>
        <w:t>Select an Existing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Search Criteria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Click on the radio button corresponding with the intended Application name.</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lastRenderedPageBreak/>
        <w:t xml:space="preserve">Select </w:t>
      </w:r>
      <w:r w:rsidRPr="00423163">
        <w:rPr>
          <w:b/>
          <w:sz w:val="24"/>
        </w:rPr>
        <w:t>View Details</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Enter data into the Application Details form.</w:t>
      </w:r>
    </w:p>
    <w:p w:rsidR="009A1B70" w:rsidRPr="00423163" w:rsidRDefault="009A1B70" w:rsidP="004F6AD8">
      <w:pPr>
        <w:widowControl w:val="0"/>
        <w:numPr>
          <w:ilvl w:val="2"/>
          <w:numId w:val="16"/>
        </w:numPr>
        <w:spacing w:after="0" w:line="240" w:lineRule="atLeast"/>
        <w:rPr>
          <w:sz w:val="24"/>
        </w:rPr>
      </w:pPr>
      <w:r w:rsidRPr="00423163">
        <w:rPr>
          <w:b/>
          <w:sz w:val="24"/>
        </w:rPr>
        <w:t>Application Name</w:t>
      </w:r>
      <w:r w:rsidRPr="00423163">
        <w:rPr>
          <w:sz w:val="24"/>
        </w:rPr>
        <w:t xml:space="preserve"> – uniquely identifies the Application, required field. </w:t>
      </w:r>
    </w:p>
    <w:p w:rsidR="009A1B70" w:rsidRPr="00423163" w:rsidRDefault="009A1B70" w:rsidP="004F6AD8">
      <w:pPr>
        <w:widowControl w:val="0"/>
        <w:numPr>
          <w:ilvl w:val="2"/>
          <w:numId w:val="16"/>
        </w:numPr>
        <w:spacing w:after="0" w:line="240" w:lineRule="atLeast"/>
        <w:rPr>
          <w:sz w:val="24"/>
        </w:rPr>
      </w:pPr>
      <w:r w:rsidRPr="00423163">
        <w:rPr>
          <w:b/>
          <w:sz w:val="24"/>
        </w:rPr>
        <w:t>Application Description</w:t>
      </w:r>
      <w:r w:rsidRPr="00423163">
        <w:rPr>
          <w:sz w:val="24"/>
        </w:rPr>
        <w:t xml:space="preserve"> – a brief summary describing the Application. </w:t>
      </w:r>
    </w:p>
    <w:p w:rsidR="009A1B70" w:rsidRPr="00423163" w:rsidRDefault="009A1B70" w:rsidP="004F6AD8">
      <w:pPr>
        <w:widowControl w:val="0"/>
        <w:numPr>
          <w:ilvl w:val="2"/>
          <w:numId w:val="16"/>
        </w:numPr>
        <w:spacing w:after="0" w:line="240" w:lineRule="atLeast"/>
        <w:rPr>
          <w:sz w:val="24"/>
        </w:rPr>
      </w:pPr>
      <w:r w:rsidRPr="00423163">
        <w:rPr>
          <w:b/>
          <w:sz w:val="24"/>
        </w:rPr>
        <w:t>Declarative Flag</w:t>
      </w:r>
      <w:r w:rsidRPr="00423163">
        <w:rPr>
          <w:sz w:val="24"/>
        </w:rPr>
        <w:t xml:space="preserve"> – indicates whether application uses Declarative security.</w:t>
      </w:r>
    </w:p>
    <w:p w:rsidR="009A1B70" w:rsidRPr="00423163" w:rsidRDefault="009A1B70" w:rsidP="004F6AD8">
      <w:pPr>
        <w:widowControl w:val="0"/>
        <w:numPr>
          <w:ilvl w:val="2"/>
          <w:numId w:val="16"/>
        </w:numPr>
        <w:spacing w:after="0" w:line="240" w:lineRule="atLeast"/>
        <w:rPr>
          <w:sz w:val="24"/>
        </w:rPr>
      </w:pPr>
      <w:r w:rsidRPr="00423163">
        <w:rPr>
          <w:b/>
          <w:sz w:val="24"/>
        </w:rPr>
        <w:t>Application Active Flag</w:t>
      </w:r>
      <w:r w:rsidRPr="00423163">
        <w:rPr>
          <w:sz w:val="24"/>
        </w:rPr>
        <w:t xml:space="preserve"> – indicates if the Application is currently active.</w:t>
      </w:r>
    </w:p>
    <w:p w:rsidR="009A1B70" w:rsidRPr="00423163" w:rsidRDefault="009A1B70" w:rsidP="004F6AD8">
      <w:pPr>
        <w:widowControl w:val="0"/>
        <w:numPr>
          <w:ilvl w:val="2"/>
          <w:numId w:val="16"/>
        </w:numPr>
        <w:spacing w:after="0" w:line="240" w:lineRule="atLeast"/>
        <w:rPr>
          <w:sz w:val="24"/>
        </w:rPr>
      </w:pPr>
      <w:r w:rsidRPr="00423163">
        <w:rPr>
          <w:b/>
          <w:sz w:val="24"/>
        </w:rPr>
        <w:t>Database URL</w:t>
      </w:r>
      <w:r w:rsidRPr="00423163">
        <w:rPr>
          <w:sz w:val="24"/>
        </w:rPr>
        <w:t xml:space="preserve"> – The JDBC Database URL for the given application.</w:t>
      </w:r>
    </w:p>
    <w:p w:rsidR="009A1B70" w:rsidRPr="00423163" w:rsidRDefault="009A1B70" w:rsidP="004F6AD8">
      <w:pPr>
        <w:widowControl w:val="0"/>
        <w:numPr>
          <w:ilvl w:val="2"/>
          <w:numId w:val="16"/>
        </w:numPr>
        <w:spacing w:after="0" w:line="240" w:lineRule="atLeast"/>
        <w:rPr>
          <w:sz w:val="24"/>
        </w:rPr>
      </w:pPr>
      <w:r w:rsidRPr="00423163">
        <w:rPr>
          <w:b/>
          <w:sz w:val="24"/>
        </w:rPr>
        <w:t>Database User Name</w:t>
      </w:r>
      <w:r w:rsidRPr="00423163">
        <w:rPr>
          <w:sz w:val="24"/>
        </w:rPr>
        <w:t xml:space="preserve"> – The Username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Password</w:t>
      </w:r>
      <w:r w:rsidRPr="00423163">
        <w:rPr>
          <w:sz w:val="24"/>
        </w:rPr>
        <w:t xml:space="preserve"> – The Password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Dialect</w:t>
      </w:r>
      <w:r w:rsidRPr="00423163">
        <w:rPr>
          <w:sz w:val="24"/>
        </w:rPr>
        <w:t xml:space="preserve"> – The Dialect for the application database.</w:t>
      </w:r>
    </w:p>
    <w:p w:rsidR="009A1B70" w:rsidRPr="00423163" w:rsidRDefault="009A1B70" w:rsidP="004F6AD8">
      <w:pPr>
        <w:widowControl w:val="0"/>
        <w:numPr>
          <w:ilvl w:val="2"/>
          <w:numId w:val="16"/>
        </w:numPr>
        <w:spacing w:after="0" w:line="240" w:lineRule="atLeast"/>
        <w:rPr>
          <w:sz w:val="24"/>
        </w:rPr>
      </w:pPr>
      <w:r w:rsidRPr="00423163">
        <w:rPr>
          <w:b/>
          <w:sz w:val="24"/>
        </w:rPr>
        <w:t>Database Driver</w:t>
      </w:r>
      <w:r w:rsidRPr="00423163">
        <w:rPr>
          <w:sz w:val="24"/>
        </w:rPr>
        <w:t xml:space="preserve"> –The Driver for the application database</w:t>
      </w:r>
    </w:p>
    <w:p w:rsidR="009A1B70" w:rsidRPr="00423163" w:rsidRDefault="009A1B70" w:rsidP="009A1B70">
      <w:pPr>
        <w:rPr>
          <w:sz w:val="24"/>
        </w:rPr>
      </w:pPr>
    </w:p>
    <w:p w:rsidR="009A1B70" w:rsidRPr="00423163" w:rsidRDefault="009A1B70" w:rsidP="009A1B70">
      <w:pPr>
        <w:ind w:left="1080" w:firstLine="720"/>
        <w:rPr>
          <w:sz w:val="24"/>
        </w:rPr>
      </w:pPr>
      <w:r w:rsidRPr="00423163">
        <w:rPr>
          <w:sz w:val="24"/>
        </w:rPr>
        <w:t>Please note: the Database fields should either be completed together or left blank completely. They are all required fields if at least one of them is populated.</w:t>
      </w:r>
    </w:p>
    <w:p w:rsidR="009A1B70" w:rsidRPr="00423163" w:rsidRDefault="009A1B70" w:rsidP="009A1B70">
      <w:pPr>
        <w:ind w:left="1800"/>
        <w:rPr>
          <w:sz w:val="24"/>
        </w:rPr>
      </w:pPr>
    </w:p>
    <w:p w:rsidR="009A1B70" w:rsidRPr="00423163" w:rsidRDefault="009A1B70" w:rsidP="009A1B70">
      <w:pPr>
        <w:rPr>
          <w:sz w:val="24"/>
        </w:rPr>
      </w:pP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Delete an Existing Application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Reach the Application Details form by either creating a new </w:t>
      </w:r>
      <w:r w:rsidRPr="00423163">
        <w:rPr>
          <w:b/>
          <w:sz w:val="24"/>
        </w:rPr>
        <w:t>Application</w:t>
      </w:r>
      <w:r w:rsidRPr="00423163">
        <w:rPr>
          <w:sz w:val="24"/>
        </w:rPr>
        <w:t xml:space="preserve"> or </w:t>
      </w:r>
      <w:r w:rsidRPr="00423163">
        <w:rPr>
          <w:b/>
          <w:sz w:val="24"/>
        </w:rPr>
        <w:t>Selecting an Existing Application</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In the pop-up window, click </w:t>
      </w:r>
      <w:r w:rsidRPr="00423163">
        <w:rPr>
          <w:b/>
          <w:sz w:val="24"/>
        </w:rPr>
        <w:t>Okay</w:t>
      </w:r>
      <w:r w:rsidRPr="00423163">
        <w:rPr>
          <w:sz w:val="24"/>
        </w:rPr>
        <w:t xml:space="preserve"> to confirm intent to delete</w:t>
      </w:r>
      <w:r w:rsidR="00E240BF">
        <w:rPr>
          <w:sz w:val="24"/>
        </w:rPr>
        <w:t xml:space="preserve"> the Application</w:t>
      </w:r>
      <w:r w:rsidRPr="00423163">
        <w:rPr>
          <w:sz w:val="24"/>
        </w:rPr>
        <w:t>.</w:t>
      </w:r>
    </w:p>
    <w:p w:rsidR="009A1B70" w:rsidRPr="00423163" w:rsidRDefault="009A1B70" w:rsidP="009A1B70">
      <w:pPr>
        <w:ind w:left="360"/>
        <w:rPr>
          <w:rFonts w:cs="Arial"/>
          <w:sz w:val="24"/>
        </w:rPr>
      </w:pPr>
    </w:p>
    <w:p w:rsidR="009A1B70" w:rsidRPr="00423163" w:rsidRDefault="009A1B70" w:rsidP="004F6AD8">
      <w:pPr>
        <w:widowControl w:val="0"/>
        <w:numPr>
          <w:ilvl w:val="0"/>
          <w:numId w:val="16"/>
        </w:numPr>
        <w:tabs>
          <w:tab w:val="clear" w:pos="720"/>
          <w:tab w:val="num" w:pos="1080"/>
        </w:tabs>
        <w:spacing w:after="0" w:line="240" w:lineRule="atLeast"/>
        <w:ind w:left="1080"/>
        <w:rPr>
          <w:rFonts w:cs="Arial"/>
          <w:b/>
          <w:bCs/>
          <w:sz w:val="24"/>
        </w:rPr>
      </w:pPr>
      <w:r w:rsidRPr="00423163">
        <w:rPr>
          <w:rFonts w:cs="Arial"/>
          <w:b/>
          <w:bCs/>
          <w:sz w:val="24"/>
        </w:rPr>
        <w:t>Application and Admin Association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Reach the Application Details form by either creating a new Application or Selecting an Existing Application.</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Select </w:t>
      </w:r>
      <w:r w:rsidRPr="00423163">
        <w:rPr>
          <w:b/>
          <w:sz w:val="24"/>
        </w:rPr>
        <w:t>Associated Admins</w:t>
      </w:r>
      <w:r w:rsidRPr="00423163">
        <w:rPr>
          <w:sz w:val="24"/>
        </w:rPr>
        <w:t>.</w:t>
      </w:r>
    </w:p>
    <w:p w:rsidR="009A1B70" w:rsidRPr="00423163" w:rsidRDefault="009A1B70" w:rsidP="004F6AD8">
      <w:pPr>
        <w:widowControl w:val="0"/>
        <w:numPr>
          <w:ilvl w:val="0"/>
          <w:numId w:val="63"/>
        </w:numPr>
        <w:spacing w:after="0" w:line="240" w:lineRule="atLeast"/>
        <w:rPr>
          <w:sz w:val="24"/>
        </w:rPr>
      </w:pPr>
      <w:r w:rsidRPr="00423163">
        <w:rPr>
          <w:sz w:val="24"/>
        </w:rPr>
        <w:t xml:space="preserve">Associate Users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1"/>
          <w:numId w:val="16"/>
        </w:numPr>
        <w:tabs>
          <w:tab w:val="clear" w:pos="1440"/>
          <w:tab w:val="num" w:pos="1800"/>
        </w:tabs>
        <w:spacing w:after="0" w:line="240" w:lineRule="atLeast"/>
        <w:ind w:left="1800"/>
        <w:rPr>
          <w:sz w:val="24"/>
        </w:rPr>
      </w:pPr>
      <w:r w:rsidRPr="00423163">
        <w:rPr>
          <w:sz w:val="24"/>
        </w:rPr>
        <w:t xml:space="preserve">Save the association by clicking on </w:t>
      </w:r>
      <w:r w:rsidRPr="00423163">
        <w:rPr>
          <w:b/>
          <w:sz w:val="24"/>
        </w:rPr>
        <w:t>Update Association</w:t>
      </w:r>
      <w:r w:rsidRPr="00423163">
        <w:rPr>
          <w:sz w:val="24"/>
        </w:rPr>
        <w:t>.  No association is saved until this button is selected.</w:t>
      </w:r>
    </w:p>
    <w:p w:rsidR="009A1B70" w:rsidRPr="000A184A" w:rsidRDefault="009A1B70" w:rsidP="000A184A">
      <w:pPr>
        <w:ind w:firstLine="360"/>
        <w:rPr>
          <w:b/>
          <w:sz w:val="28"/>
          <w:szCs w:val="28"/>
        </w:rPr>
      </w:pPr>
      <w:bookmarkStart w:id="943" w:name="_Toc105477702"/>
      <w:bookmarkStart w:id="944" w:name="_Toc105917085"/>
      <w:bookmarkStart w:id="945" w:name="_Toc151784151"/>
      <w:r w:rsidRPr="000A184A">
        <w:rPr>
          <w:b/>
          <w:sz w:val="28"/>
          <w:szCs w:val="28"/>
        </w:rPr>
        <w:t>User</w:t>
      </w:r>
      <w:bookmarkEnd w:id="943"/>
      <w:bookmarkEnd w:id="944"/>
      <w:bookmarkEnd w:id="945"/>
    </w:p>
    <w:p w:rsidR="009A1B70" w:rsidRPr="00423163" w:rsidRDefault="009A1B70" w:rsidP="009A1B70">
      <w:pPr>
        <w:pStyle w:val="BodyText"/>
        <w:rPr>
          <w:rFonts w:asciiTheme="minorHAnsi" w:hAnsiTheme="minorHAnsi"/>
        </w:rPr>
      </w:pPr>
      <w:r w:rsidRPr="00423163">
        <w:rPr>
          <w:rFonts w:asciiTheme="minorHAnsi" w:hAnsiTheme="minorHAnsi"/>
        </w:rPr>
        <w:t>In this section Users can be assigned as UPT administrators for their particular application(s). They will have the right to create and modify Roles, Groups, etc. In this section you may create new Users or modify exiting User details</w:t>
      </w:r>
      <w:ins w:id="946" w:author=" " w:date="2008-10-30T11:27:00Z">
        <w:r w:rsidR="0052037E">
          <w:rPr>
            <w:rFonts w:asciiTheme="minorHAnsi" w:hAnsiTheme="minorHAnsi"/>
          </w:rPr>
          <w:t xml:space="preserve"> and also unlock any Users that were locked </w:t>
        </w:r>
      </w:ins>
      <w:ins w:id="947" w:author=" " w:date="2008-10-30T11:32:00Z">
        <w:r w:rsidR="0052037E">
          <w:rPr>
            <w:rFonts w:asciiTheme="minorHAnsi" w:hAnsiTheme="minorHAnsi"/>
          </w:rPr>
          <w:t>out when exceeding the maximum allowed invalid login attempts.</w:t>
        </w:r>
      </w:ins>
      <w:del w:id="948" w:author=" " w:date="2008-10-30T11:32:00Z">
        <w:r w:rsidRPr="00423163" w:rsidDel="0052037E">
          <w:rPr>
            <w:rFonts w:asciiTheme="minorHAnsi" w:hAnsiTheme="minorHAnsi"/>
          </w:rPr>
          <w:delText>.</w:delText>
        </w:r>
      </w:del>
      <w:r w:rsidRPr="00423163">
        <w:rPr>
          <w:rFonts w:asciiTheme="minorHAnsi" w:hAnsiTheme="minorHAnsi"/>
        </w:rPr>
        <w:t xml:space="preserve">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t xml:space="preserve">Create a New User </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 xml:space="preserve">Select </w:t>
      </w:r>
      <w:r w:rsidRPr="00423163">
        <w:rPr>
          <w:b/>
          <w:sz w:val="24"/>
        </w:rPr>
        <w:t>Create a New User.</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lastRenderedPageBreak/>
        <w:t>Enter data into the User Details form.</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Name</w:t>
      </w:r>
      <w:r w:rsidRPr="00423163">
        <w:rPr>
          <w:sz w:val="24"/>
        </w:rPr>
        <w:t xml:space="preserve"> – uniquely identifies the User, required field.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Title</w:t>
      </w:r>
      <w:r w:rsidRPr="00423163">
        <w:rPr>
          <w:sz w:val="24"/>
        </w:rPr>
        <w:t xml:space="preserve"> – Title for User.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Email Id</w:t>
      </w:r>
      <w:r w:rsidRPr="00423163">
        <w:rPr>
          <w:sz w:val="24"/>
        </w:rPr>
        <w:t xml:space="preserve"> – provides the email contact details for the User.  An email ID must contain an </w:t>
      </w:r>
      <w:r w:rsidR="002354B5">
        <w:rPr>
          <w:sz w:val="24"/>
        </w:rPr>
        <w:t>‘@’ sign</w:t>
      </w:r>
      <w:r w:rsidRPr="00423163">
        <w:rPr>
          <w:sz w:val="24"/>
        </w:rPr>
        <w:t xml:space="preserve">.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w:t>
      </w:r>
      <w:r w:rsidR="00762562">
        <w:rPr>
          <w:sz w:val="24"/>
        </w:rPr>
        <w:t>Indicates user start date and end date.</w:t>
      </w:r>
      <w:r w:rsidRPr="00423163">
        <w:rPr>
          <w:sz w:val="24"/>
        </w:rPr>
        <w:t>.</w:t>
      </w:r>
    </w:p>
    <w:p w:rsidR="009A1B70" w:rsidRPr="00423163" w:rsidRDefault="009A1B70" w:rsidP="004F6AD8">
      <w:pPr>
        <w:widowControl w:val="0"/>
        <w:numPr>
          <w:ilvl w:val="0"/>
          <w:numId w:val="20"/>
        </w:numPr>
        <w:tabs>
          <w:tab w:val="clear" w:pos="1440"/>
          <w:tab w:val="num" w:pos="1800"/>
        </w:tabs>
        <w:spacing w:after="0" w:line="240" w:lineRule="atLeast"/>
        <w:ind w:left="1800"/>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t>Select an Existing User and Update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Go to the User home page.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Click </w:t>
      </w:r>
      <w:r w:rsidRPr="00423163">
        <w:rPr>
          <w:b/>
          <w:sz w:val="24"/>
        </w:rPr>
        <w:t>Select an Existing User</w:t>
      </w:r>
      <w:r w:rsidRPr="00423163">
        <w:rPr>
          <w:sz w:val="24"/>
        </w:rPr>
        <w:t>.</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Enter data into the User Search Criteria form.</w:t>
      </w:r>
    </w:p>
    <w:p w:rsidR="009A1B70" w:rsidRPr="00423163" w:rsidRDefault="009A1B70" w:rsidP="004F6AD8">
      <w:pPr>
        <w:widowControl w:val="0"/>
        <w:numPr>
          <w:ilvl w:val="0"/>
          <w:numId w:val="81"/>
        </w:numPr>
        <w:tabs>
          <w:tab w:val="num" w:pos="2700"/>
        </w:tabs>
        <w:spacing w:after="0" w:line="240" w:lineRule="atLeast"/>
        <w:rPr>
          <w:sz w:val="24"/>
        </w:rPr>
      </w:pPr>
      <w:r w:rsidRPr="00423163">
        <w:rPr>
          <w:b/>
          <w:sz w:val="24"/>
        </w:rPr>
        <w:t>User Name</w:t>
      </w:r>
      <w:r w:rsidRPr="00423163">
        <w:rPr>
          <w:sz w:val="24"/>
        </w:rPr>
        <w:t xml:space="preserve"> – uniquely identifies the User.</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Click on the radio button corresponding with the intended User name.</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Enter data into the User Details form.</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Name</w:t>
      </w:r>
      <w:r w:rsidRPr="00423163">
        <w:rPr>
          <w:sz w:val="24"/>
        </w:rPr>
        <w:t xml:space="preserve"> – uniquely identifies the User, required field.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First Name</w:t>
      </w:r>
      <w:r w:rsidRPr="00423163">
        <w:rPr>
          <w:sz w:val="24"/>
        </w:rPr>
        <w:t xml:space="preserve"> and </w:t>
      </w:r>
      <w:r w:rsidRPr="00423163">
        <w:rPr>
          <w:b/>
          <w:sz w:val="24"/>
        </w:rPr>
        <w:t>Last Name</w:t>
      </w:r>
      <w:r w:rsidRPr="00423163">
        <w:rPr>
          <w:sz w:val="24"/>
        </w:rPr>
        <w:t xml:space="preserve"> – attributes that help identify the User.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Organization</w:t>
      </w:r>
      <w:r w:rsidRPr="00423163">
        <w:rPr>
          <w:sz w:val="24"/>
        </w:rPr>
        <w:t xml:space="preserve"> – Organization for which the User works.  An example is the National Cancer Institute (NCI).</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Department</w:t>
      </w:r>
      <w:r w:rsidRPr="00423163">
        <w:rPr>
          <w:sz w:val="24"/>
        </w:rPr>
        <w:t xml:space="preserve"> – Department for which the User works.  An example is caArray.</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Title</w:t>
      </w:r>
      <w:r w:rsidRPr="00423163">
        <w:rPr>
          <w:sz w:val="24"/>
        </w:rPr>
        <w:t xml:space="preserve"> – Title for User. </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Phone Number</w:t>
      </w:r>
      <w:r w:rsidRPr="00423163">
        <w:rPr>
          <w:sz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Email Id</w:t>
      </w:r>
      <w:r w:rsidRPr="00423163">
        <w:rPr>
          <w:sz w:val="24"/>
        </w:rPr>
        <w:t xml:space="preserve"> – provides the email contact details for the User.  An email ID must contain an asterisk. </w:t>
      </w:r>
    </w:p>
    <w:p w:rsidR="009A1B70" w:rsidRPr="00423163" w:rsidRDefault="009A1B70" w:rsidP="004F6AD8">
      <w:pPr>
        <w:widowControl w:val="0"/>
        <w:numPr>
          <w:ilvl w:val="2"/>
          <w:numId w:val="66"/>
        </w:numPr>
        <w:tabs>
          <w:tab w:val="clear" w:pos="2340"/>
          <w:tab w:val="num" w:pos="2160"/>
        </w:tabs>
        <w:spacing w:after="0" w:line="240" w:lineRule="atLeast"/>
        <w:ind w:left="2160"/>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65"/>
        </w:numPr>
        <w:tabs>
          <w:tab w:val="num" w:pos="2700"/>
        </w:tabs>
        <w:spacing w:after="0" w:line="240" w:lineRule="atLeast"/>
        <w:rPr>
          <w:sz w:val="24"/>
        </w:rPr>
      </w:pPr>
      <w:r w:rsidRPr="00423163">
        <w:rPr>
          <w:b/>
          <w:sz w:val="24"/>
        </w:rPr>
        <w:t>User Start Date</w:t>
      </w:r>
      <w:r w:rsidRPr="00423163">
        <w:rPr>
          <w:sz w:val="24"/>
        </w:rPr>
        <w:t xml:space="preserve"> and </w:t>
      </w:r>
      <w:r w:rsidRPr="00423163">
        <w:rPr>
          <w:b/>
          <w:sz w:val="24"/>
        </w:rPr>
        <w:t>User End Date</w:t>
      </w:r>
      <w:r w:rsidRPr="00423163">
        <w:rPr>
          <w:sz w:val="24"/>
        </w:rPr>
        <w:t xml:space="preserve"> – determine the period for which the User is a valid User.</w:t>
      </w:r>
    </w:p>
    <w:p w:rsidR="009A1B70" w:rsidRPr="00423163" w:rsidRDefault="009A1B70" w:rsidP="004F6AD8">
      <w:pPr>
        <w:widowControl w:val="0"/>
        <w:numPr>
          <w:ilvl w:val="0"/>
          <w:numId w:val="54"/>
        </w:numPr>
        <w:tabs>
          <w:tab w:val="clear" w:pos="1440"/>
          <w:tab w:val="num" w:pos="1800"/>
        </w:tabs>
        <w:spacing w:after="0" w:line="240" w:lineRule="atLeast"/>
        <w:ind w:left="1800"/>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7"/>
        </w:numPr>
        <w:tabs>
          <w:tab w:val="clear" w:pos="720"/>
          <w:tab w:val="num" w:pos="1080"/>
        </w:tabs>
        <w:spacing w:after="0" w:line="240" w:lineRule="atLeast"/>
        <w:ind w:left="1080"/>
        <w:rPr>
          <w:rFonts w:cs="Arial"/>
          <w:b/>
          <w:bCs/>
          <w:sz w:val="24"/>
        </w:rPr>
      </w:pPr>
      <w:r w:rsidRPr="00423163">
        <w:rPr>
          <w:rFonts w:cs="Arial"/>
          <w:b/>
          <w:bCs/>
          <w:sz w:val="24"/>
        </w:rPr>
        <w:t>Delete an Existing User</w:t>
      </w:r>
    </w:p>
    <w:p w:rsidR="009A1B70" w:rsidRPr="00423163" w:rsidRDefault="009A1B70" w:rsidP="004F6AD8">
      <w:pPr>
        <w:widowControl w:val="0"/>
        <w:numPr>
          <w:ilvl w:val="0"/>
          <w:numId w:val="57"/>
        </w:numPr>
        <w:tabs>
          <w:tab w:val="clear" w:pos="1440"/>
          <w:tab w:val="num" w:pos="1800"/>
        </w:tabs>
        <w:spacing w:after="0" w:line="240" w:lineRule="atLeast"/>
        <w:ind w:left="180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57"/>
        </w:numPr>
        <w:tabs>
          <w:tab w:val="clear" w:pos="1440"/>
          <w:tab w:val="num" w:pos="1800"/>
        </w:tabs>
        <w:spacing w:after="0" w:line="240" w:lineRule="atLeast"/>
        <w:ind w:left="180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7"/>
        </w:numPr>
        <w:tabs>
          <w:tab w:val="clear" w:pos="1440"/>
          <w:tab w:val="num" w:pos="1800"/>
        </w:tabs>
        <w:spacing w:after="0" w:line="240" w:lineRule="atLeast"/>
        <w:ind w:left="1800"/>
      </w:pPr>
      <w:r w:rsidRPr="00423163">
        <w:rPr>
          <w:sz w:val="24"/>
        </w:rPr>
        <w:t xml:space="preserve">In the pop-up window, click </w:t>
      </w:r>
      <w:r w:rsidRPr="00423163">
        <w:rPr>
          <w:b/>
          <w:sz w:val="24"/>
        </w:rPr>
        <w:t>Okay</w:t>
      </w:r>
      <w:r w:rsidRPr="00423163">
        <w:rPr>
          <w:sz w:val="24"/>
        </w:rPr>
        <w:t xml:space="preserve"> to confirm intent to delete</w:t>
      </w:r>
      <w:r w:rsidR="00440EA9">
        <w:rPr>
          <w:sz w:val="24"/>
        </w:rPr>
        <w:t xml:space="preserve"> the User</w:t>
      </w:r>
      <w:r w:rsidRPr="00423163">
        <w:rPr>
          <w:sz w:val="24"/>
        </w:rPr>
        <w:t>.</w:t>
      </w:r>
    </w:p>
    <w:p w:rsidR="009A1B70" w:rsidRDefault="009A1B70" w:rsidP="009A1B70">
      <w:pPr>
        <w:rPr>
          <w:ins w:id="949" w:author=" " w:date="2008-10-28T10:42:00Z"/>
        </w:rPr>
      </w:pPr>
    </w:p>
    <w:p w:rsidR="001F7713" w:rsidRPr="00423163" w:rsidRDefault="001F7713" w:rsidP="001F7713">
      <w:pPr>
        <w:ind w:left="360"/>
        <w:rPr>
          <w:ins w:id="950" w:author=" " w:date="2008-10-28T10:42:00Z"/>
          <w:rFonts w:cs="Arial"/>
          <w:sz w:val="24"/>
        </w:rPr>
      </w:pPr>
    </w:p>
    <w:p w:rsidR="001F7713" w:rsidRDefault="001F7713" w:rsidP="001F7713">
      <w:pPr>
        <w:widowControl w:val="0"/>
        <w:numPr>
          <w:ilvl w:val="0"/>
          <w:numId w:val="27"/>
        </w:numPr>
        <w:tabs>
          <w:tab w:val="clear" w:pos="720"/>
          <w:tab w:val="num" w:pos="1080"/>
        </w:tabs>
        <w:spacing w:after="0" w:line="240" w:lineRule="atLeast"/>
        <w:ind w:left="1080"/>
        <w:rPr>
          <w:ins w:id="951" w:author=" " w:date="2008-10-30T12:29:00Z"/>
          <w:rFonts w:cs="Arial"/>
          <w:b/>
          <w:bCs/>
          <w:sz w:val="24"/>
        </w:rPr>
      </w:pPr>
      <w:ins w:id="952" w:author=" " w:date="2008-10-28T10:43:00Z">
        <w:r>
          <w:rPr>
            <w:rFonts w:cs="Arial"/>
            <w:b/>
            <w:bCs/>
            <w:sz w:val="24"/>
          </w:rPr>
          <w:t>Unlock a User</w:t>
        </w:r>
      </w:ins>
    </w:p>
    <w:p w:rsidR="005F073F" w:rsidRDefault="005F073F">
      <w:pPr>
        <w:widowControl w:val="0"/>
        <w:spacing w:after="0" w:line="240" w:lineRule="atLeast"/>
        <w:ind w:left="1080"/>
        <w:rPr>
          <w:ins w:id="953" w:author=" " w:date="2008-10-30T12:29:00Z"/>
          <w:rFonts w:cs="Arial"/>
          <w:b/>
          <w:bCs/>
          <w:sz w:val="24"/>
        </w:rPr>
        <w:pPrChange w:id="954" w:author=" " w:date="2008-10-30T12:29:00Z">
          <w:pPr>
            <w:widowControl w:val="0"/>
            <w:numPr>
              <w:numId w:val="27"/>
            </w:numPr>
            <w:tabs>
              <w:tab w:val="num" w:pos="720"/>
              <w:tab w:val="num" w:pos="1080"/>
            </w:tabs>
            <w:spacing w:after="0" w:line="240" w:lineRule="atLeast"/>
            <w:ind w:left="1080" w:hanging="360"/>
          </w:pPr>
        </w:pPrChange>
      </w:pPr>
    </w:p>
    <w:p w:rsidR="005F073F" w:rsidRDefault="00E040EA">
      <w:pPr>
        <w:widowControl w:val="0"/>
        <w:spacing w:after="0" w:line="240" w:lineRule="atLeast"/>
        <w:ind w:left="1080"/>
        <w:rPr>
          <w:ins w:id="955" w:author=" " w:date="2008-10-28T10:42:00Z"/>
          <w:rFonts w:cs="Arial"/>
          <w:bCs/>
          <w:sz w:val="24"/>
          <w:rPrChange w:id="956" w:author=" " w:date="2008-10-30T12:30:00Z">
            <w:rPr>
              <w:ins w:id="957" w:author=" " w:date="2008-10-28T10:42:00Z"/>
              <w:rFonts w:cs="Arial"/>
              <w:b/>
              <w:bCs/>
              <w:sz w:val="24"/>
            </w:rPr>
          </w:rPrChange>
        </w:rPr>
        <w:pPrChange w:id="958" w:author=" " w:date="2008-10-30T12:29:00Z">
          <w:pPr>
            <w:widowControl w:val="0"/>
            <w:numPr>
              <w:numId w:val="27"/>
            </w:numPr>
            <w:tabs>
              <w:tab w:val="num" w:pos="720"/>
              <w:tab w:val="num" w:pos="1080"/>
            </w:tabs>
            <w:spacing w:after="0" w:line="240" w:lineRule="atLeast"/>
            <w:ind w:left="1080" w:hanging="360"/>
          </w:pPr>
        </w:pPrChange>
      </w:pPr>
      <w:ins w:id="959" w:author=" " w:date="2008-10-30T12:29:00Z">
        <w:r w:rsidRPr="00E040EA">
          <w:rPr>
            <w:rFonts w:cs="Arial"/>
            <w:bCs/>
            <w:sz w:val="24"/>
            <w:rPrChange w:id="960" w:author=" " w:date="2008-10-30T12:30:00Z">
              <w:rPr>
                <w:rFonts w:cs="Arial"/>
                <w:b/>
                <w:bCs/>
                <w:sz w:val="24"/>
              </w:rPr>
            </w:rPrChange>
          </w:rPr>
          <w:t>This</w:t>
        </w:r>
      </w:ins>
      <w:ins w:id="961" w:author=" " w:date="2008-10-30T12:30:00Z">
        <w:r w:rsidR="00F376E3">
          <w:rPr>
            <w:rFonts w:cs="Arial"/>
            <w:bCs/>
            <w:sz w:val="24"/>
          </w:rPr>
          <w:t xml:space="preserve"> feature </w:t>
        </w:r>
      </w:ins>
      <w:ins w:id="962" w:author=" " w:date="2008-10-30T12:49:00Z">
        <w:r w:rsidR="00A72407">
          <w:rPr>
            <w:rFonts w:cs="Arial"/>
            <w:bCs/>
            <w:sz w:val="24"/>
          </w:rPr>
          <w:t xml:space="preserve">allows a Super Admin to unlock an already locked out User. A user can be locked out if </w:t>
        </w:r>
      </w:ins>
      <w:ins w:id="963" w:author=" " w:date="2008-10-30T12:50:00Z">
        <w:r w:rsidR="00A72407">
          <w:rPr>
            <w:rFonts w:cs="Arial"/>
            <w:bCs/>
            <w:sz w:val="24"/>
          </w:rPr>
          <w:t>multiple login attempts are made using invalid username / password and it exceeds the configured number of allowed attempts</w:t>
        </w:r>
      </w:ins>
      <w:ins w:id="964" w:author=" " w:date="2008-10-30T12:51:00Z">
        <w:r w:rsidR="00A72407">
          <w:rPr>
            <w:rFonts w:cs="Arial"/>
            <w:bCs/>
            <w:sz w:val="24"/>
          </w:rPr>
          <w:t>. The default</w:t>
        </w:r>
      </w:ins>
      <w:ins w:id="965" w:author=" " w:date="2008-10-30T12:52:00Z">
        <w:r w:rsidR="00A72407">
          <w:rPr>
            <w:rFonts w:cs="Arial"/>
            <w:bCs/>
            <w:sz w:val="24"/>
          </w:rPr>
          <w:t xml:space="preserve"> is three invalid attempts.</w:t>
        </w:r>
      </w:ins>
      <w:ins w:id="966" w:author=" " w:date="2008-10-30T12:50:00Z">
        <w:r w:rsidR="00A72407">
          <w:rPr>
            <w:rFonts w:cs="Arial"/>
            <w:bCs/>
            <w:sz w:val="24"/>
          </w:rPr>
          <w:t xml:space="preserve">. </w:t>
        </w:r>
      </w:ins>
    </w:p>
    <w:p w:rsidR="001F7713" w:rsidRDefault="001F7713" w:rsidP="009A1B70">
      <w:pPr>
        <w:rPr>
          <w:ins w:id="967" w:author=" " w:date="2008-10-28T10:43:00Z"/>
        </w:rPr>
      </w:pPr>
    </w:p>
    <w:p w:rsidR="00A72407" w:rsidRDefault="00A72407" w:rsidP="001F7713">
      <w:pPr>
        <w:widowControl w:val="0"/>
        <w:numPr>
          <w:ilvl w:val="0"/>
          <w:numId w:val="137"/>
        </w:numPr>
        <w:spacing w:after="0" w:line="240" w:lineRule="atLeast"/>
        <w:rPr>
          <w:ins w:id="968" w:author=" " w:date="2008-10-30T12:52:00Z"/>
          <w:sz w:val="24"/>
        </w:rPr>
      </w:pPr>
      <w:ins w:id="969" w:author=" " w:date="2008-10-30T12:52:00Z">
        <w:r>
          <w:rPr>
            <w:sz w:val="24"/>
          </w:rPr>
          <w:t>Go to the User Home Page</w:t>
        </w:r>
      </w:ins>
    </w:p>
    <w:p w:rsidR="001F7713" w:rsidRDefault="00A72407" w:rsidP="001F7713">
      <w:pPr>
        <w:widowControl w:val="0"/>
        <w:numPr>
          <w:ilvl w:val="0"/>
          <w:numId w:val="137"/>
        </w:numPr>
        <w:spacing w:after="0" w:line="240" w:lineRule="atLeast"/>
        <w:rPr>
          <w:ins w:id="970" w:author=" " w:date="2008-10-30T12:52:00Z"/>
          <w:sz w:val="24"/>
        </w:rPr>
      </w:pPr>
      <w:ins w:id="971" w:author=" " w:date="2008-10-30T12:52:00Z">
        <w:r>
          <w:rPr>
            <w:sz w:val="24"/>
          </w:rPr>
          <w:t xml:space="preserve">Click </w:t>
        </w:r>
        <w:r w:rsidR="00E040EA" w:rsidRPr="00E040EA">
          <w:rPr>
            <w:b/>
            <w:sz w:val="24"/>
            <w:rPrChange w:id="972" w:author=" " w:date="2008-10-30T12:52:00Z">
              <w:rPr>
                <w:sz w:val="24"/>
              </w:rPr>
            </w:rPrChange>
          </w:rPr>
          <w:t>Select and Existing User</w:t>
        </w:r>
        <w:r>
          <w:rPr>
            <w:sz w:val="24"/>
          </w:rPr>
          <w:t>.</w:t>
        </w:r>
      </w:ins>
      <w:ins w:id="973" w:author=" " w:date="2008-10-28T10:43:00Z">
        <w:r w:rsidR="001F7713" w:rsidRPr="00423163">
          <w:rPr>
            <w:sz w:val="24"/>
          </w:rPr>
          <w:t>.</w:t>
        </w:r>
      </w:ins>
    </w:p>
    <w:p w:rsidR="00A72407" w:rsidRDefault="00A72407" w:rsidP="001F7713">
      <w:pPr>
        <w:widowControl w:val="0"/>
        <w:numPr>
          <w:ilvl w:val="0"/>
          <w:numId w:val="137"/>
        </w:numPr>
        <w:spacing w:after="0" w:line="240" w:lineRule="atLeast"/>
        <w:rPr>
          <w:ins w:id="974" w:author=" " w:date="2008-10-30T12:53:00Z"/>
          <w:sz w:val="24"/>
        </w:rPr>
      </w:pPr>
      <w:ins w:id="975" w:author=" " w:date="2008-10-30T12:53:00Z">
        <w:r>
          <w:rPr>
            <w:sz w:val="24"/>
          </w:rPr>
          <w:t>Enter data into the User Search Criteria form.</w:t>
        </w:r>
      </w:ins>
    </w:p>
    <w:p w:rsidR="005F073F" w:rsidRDefault="00A72407">
      <w:pPr>
        <w:pStyle w:val="ListParagraph"/>
        <w:widowControl w:val="0"/>
        <w:numPr>
          <w:ilvl w:val="0"/>
          <w:numId w:val="138"/>
        </w:numPr>
        <w:spacing w:after="0" w:line="240" w:lineRule="atLeast"/>
        <w:rPr>
          <w:ins w:id="976" w:author=" " w:date="2008-10-30T12:55:00Z"/>
          <w:sz w:val="24"/>
        </w:rPr>
        <w:pPrChange w:id="977" w:author=" " w:date="2008-10-30T12:55:00Z">
          <w:pPr>
            <w:widowControl w:val="0"/>
            <w:numPr>
              <w:numId w:val="137"/>
            </w:numPr>
            <w:tabs>
              <w:tab w:val="num" w:pos="1800"/>
            </w:tabs>
            <w:spacing w:after="0" w:line="240" w:lineRule="atLeast"/>
            <w:ind w:left="1800" w:hanging="360"/>
          </w:pPr>
        </w:pPrChange>
      </w:pPr>
      <w:ins w:id="978" w:author=" " w:date="2008-10-30T12:53:00Z">
        <w:r>
          <w:rPr>
            <w:sz w:val="24"/>
          </w:rPr>
          <w:t>User Name – uniquely identifies the User</w:t>
        </w:r>
      </w:ins>
    </w:p>
    <w:p w:rsidR="005F073F" w:rsidRDefault="00A72407">
      <w:pPr>
        <w:pStyle w:val="ListParagraph"/>
        <w:widowControl w:val="0"/>
        <w:numPr>
          <w:ilvl w:val="0"/>
          <w:numId w:val="137"/>
        </w:numPr>
        <w:spacing w:after="0" w:line="240" w:lineRule="atLeast"/>
        <w:rPr>
          <w:ins w:id="979" w:author=" " w:date="2008-10-30T12:55:00Z"/>
          <w:sz w:val="24"/>
        </w:rPr>
        <w:pPrChange w:id="980" w:author=" " w:date="2008-10-30T12:55:00Z">
          <w:pPr>
            <w:widowControl w:val="0"/>
            <w:numPr>
              <w:numId w:val="138"/>
            </w:numPr>
            <w:spacing w:after="0" w:line="240" w:lineRule="atLeast"/>
            <w:ind w:left="2520" w:hanging="360"/>
          </w:pPr>
        </w:pPrChange>
      </w:pPr>
      <w:ins w:id="981" w:author=" " w:date="2008-10-30T12:55:00Z">
        <w:r>
          <w:rPr>
            <w:sz w:val="24"/>
          </w:rPr>
          <w:t>Click on the radio button corresponding with the intended User name.</w:t>
        </w:r>
      </w:ins>
    </w:p>
    <w:p w:rsidR="005F073F" w:rsidRDefault="00A72407">
      <w:pPr>
        <w:pStyle w:val="ListParagraph"/>
        <w:widowControl w:val="0"/>
        <w:numPr>
          <w:ilvl w:val="0"/>
          <w:numId w:val="137"/>
        </w:numPr>
        <w:spacing w:after="0" w:line="240" w:lineRule="atLeast"/>
        <w:rPr>
          <w:ins w:id="982" w:author=" " w:date="2008-10-30T12:56:00Z"/>
          <w:sz w:val="24"/>
          <w:rPrChange w:id="983" w:author=" " w:date="2008-10-30T12:56:00Z">
            <w:rPr>
              <w:ins w:id="984" w:author=" " w:date="2008-10-30T12:56:00Z"/>
              <w:b/>
              <w:sz w:val="24"/>
            </w:rPr>
          </w:rPrChange>
        </w:rPr>
        <w:pPrChange w:id="985" w:author=" " w:date="2008-10-30T12:55:00Z">
          <w:pPr>
            <w:widowControl w:val="0"/>
            <w:numPr>
              <w:numId w:val="138"/>
            </w:numPr>
            <w:spacing w:after="0" w:line="240" w:lineRule="atLeast"/>
            <w:ind w:left="2520" w:hanging="360"/>
          </w:pPr>
        </w:pPrChange>
      </w:pPr>
      <w:ins w:id="986" w:author=" " w:date="2008-10-30T12:55:00Z">
        <w:r>
          <w:rPr>
            <w:sz w:val="24"/>
          </w:rPr>
          <w:t xml:space="preserve">Select </w:t>
        </w:r>
      </w:ins>
      <w:ins w:id="987" w:author=" " w:date="2008-10-30T12:56:00Z">
        <w:r w:rsidR="00E040EA" w:rsidRPr="00E040EA">
          <w:rPr>
            <w:b/>
            <w:sz w:val="24"/>
            <w:rPrChange w:id="988" w:author=" " w:date="2008-10-30T12:56:00Z">
              <w:rPr>
                <w:sz w:val="24"/>
              </w:rPr>
            </w:rPrChange>
          </w:rPr>
          <w:t>View Details</w:t>
        </w:r>
      </w:ins>
    </w:p>
    <w:p w:rsidR="005F073F" w:rsidRDefault="00412C49">
      <w:pPr>
        <w:pStyle w:val="ListParagraph"/>
        <w:widowControl w:val="0"/>
        <w:numPr>
          <w:ilvl w:val="0"/>
          <w:numId w:val="137"/>
        </w:numPr>
        <w:spacing w:after="0" w:line="240" w:lineRule="atLeast"/>
        <w:rPr>
          <w:ins w:id="989" w:author=" " w:date="2008-10-30T12:55:00Z"/>
          <w:sz w:val="24"/>
          <w:rPrChange w:id="990" w:author=" " w:date="2008-10-30T12:55:00Z">
            <w:rPr>
              <w:ins w:id="991" w:author=" " w:date="2008-10-30T12:55:00Z"/>
            </w:rPr>
          </w:rPrChange>
        </w:rPr>
        <w:pPrChange w:id="992" w:author=" " w:date="2008-10-30T12:55:00Z">
          <w:pPr>
            <w:widowControl w:val="0"/>
            <w:numPr>
              <w:numId w:val="138"/>
            </w:numPr>
            <w:spacing w:after="0" w:line="240" w:lineRule="atLeast"/>
            <w:ind w:left="2520" w:hanging="360"/>
          </w:pPr>
        </w:pPrChange>
      </w:pPr>
      <w:ins w:id="993" w:author=" " w:date="2008-10-30T12:56:00Z">
        <w:r>
          <w:rPr>
            <w:sz w:val="24"/>
          </w:rPr>
          <w:t>Click on the Unlock button to unlock the User.</w:t>
        </w:r>
      </w:ins>
    </w:p>
    <w:p w:rsidR="005F073F" w:rsidRDefault="005F073F">
      <w:pPr>
        <w:widowControl w:val="0"/>
        <w:spacing w:after="0" w:line="240" w:lineRule="atLeast"/>
        <w:rPr>
          <w:ins w:id="994" w:author=" " w:date="2008-10-28T10:43:00Z"/>
          <w:sz w:val="24"/>
          <w:rPrChange w:id="995" w:author=" " w:date="2008-10-30T12:55:00Z">
            <w:rPr>
              <w:ins w:id="996" w:author=" " w:date="2008-10-28T10:43:00Z"/>
            </w:rPr>
          </w:rPrChange>
        </w:rPr>
        <w:pPrChange w:id="997" w:author=" " w:date="2008-10-30T12:55:00Z">
          <w:pPr>
            <w:widowControl w:val="0"/>
            <w:numPr>
              <w:numId w:val="137"/>
            </w:numPr>
            <w:tabs>
              <w:tab w:val="num" w:pos="1800"/>
            </w:tabs>
            <w:spacing w:after="0" w:line="240" w:lineRule="atLeast"/>
            <w:ind w:left="1800" w:hanging="360"/>
          </w:pPr>
        </w:pPrChange>
      </w:pPr>
    </w:p>
    <w:p w:rsidR="001F7713" w:rsidRPr="00423163" w:rsidRDefault="001F7713" w:rsidP="009A1B70"/>
    <w:p w:rsidR="009A1B70" w:rsidRPr="000A184A" w:rsidRDefault="009A1B70" w:rsidP="000A184A">
      <w:pPr>
        <w:ind w:firstLine="360"/>
        <w:rPr>
          <w:b/>
          <w:sz w:val="28"/>
          <w:szCs w:val="28"/>
        </w:rPr>
      </w:pPr>
      <w:bookmarkStart w:id="998" w:name="_Toc99942565"/>
      <w:bookmarkStart w:id="999" w:name="_Toc151784152"/>
      <w:r w:rsidRPr="000A184A">
        <w:rPr>
          <w:b/>
          <w:sz w:val="28"/>
          <w:szCs w:val="28"/>
        </w:rPr>
        <w:t>Privilege</w:t>
      </w:r>
      <w:bookmarkEnd w:id="998"/>
      <w:bookmarkEnd w:id="999"/>
    </w:p>
    <w:p w:rsidR="009A1B70" w:rsidRPr="00423163" w:rsidRDefault="009A1B70" w:rsidP="009A1B70">
      <w:pPr>
        <w:pStyle w:val="BodyText"/>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w:t>
      </w:r>
    </w:p>
    <w:p w:rsidR="009A1B70" w:rsidRPr="00423163" w:rsidRDefault="009A1B70" w:rsidP="009A1B70">
      <w:pPr>
        <w:pStyle w:val="BodyText"/>
        <w:rPr>
          <w:rFonts w:asciiTheme="minorHAnsi" w:hAnsiTheme="minorHAnsi"/>
        </w:rPr>
      </w:pPr>
      <w:r w:rsidRPr="00423163">
        <w:rPr>
          <w:rFonts w:asciiTheme="minorHAnsi" w:hAnsiTheme="minorHAnsi"/>
        </w:rPr>
        <w:t>The UPT installs with CSM Standard Privileges that were agreed upon by the Security Working Group.  These privileges include the following:</w:t>
      </w:r>
    </w:p>
    <w:p w:rsidR="009A1B70" w:rsidRPr="000A184A" w:rsidRDefault="009A1B70" w:rsidP="000A184A">
      <w:pPr>
        <w:ind w:firstLine="360"/>
        <w:rPr>
          <w:b/>
          <w:sz w:val="28"/>
          <w:szCs w:val="28"/>
        </w:rPr>
      </w:pPr>
      <w:bookmarkStart w:id="1000" w:name="_Standard_Privileges"/>
      <w:bookmarkStart w:id="1001" w:name="_Toc104875299"/>
      <w:bookmarkStart w:id="1002" w:name="_Toc151784153"/>
      <w:bookmarkEnd w:id="1000"/>
      <w:r w:rsidRPr="000A184A">
        <w:rPr>
          <w:b/>
          <w:sz w:val="28"/>
          <w:szCs w:val="28"/>
        </w:rPr>
        <w:t>Standard Privileges</w:t>
      </w:r>
      <w:bookmarkEnd w:id="1001"/>
      <w:bookmarkEnd w:id="1002"/>
      <w:r w:rsidRPr="000A184A">
        <w:rPr>
          <w:b/>
          <w:sz w:val="28"/>
          <w:szCs w:val="28"/>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 xml:space="preserve">Within CSM, users may possess one or more of the following privileges for a particular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375"/>
        <w:gridCol w:w="5040"/>
        <w:gridCol w:w="1908"/>
      </w:tblGrid>
      <w:tr w:rsidR="009A1B70" w:rsidRPr="00423163" w:rsidTr="00011BC5">
        <w:tc>
          <w:tcPr>
            <w:tcW w:w="1375"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Name</w:t>
            </w:r>
          </w:p>
        </w:tc>
        <w:tc>
          <w:tcPr>
            <w:tcW w:w="5040" w:type="dxa"/>
            <w:shd w:val="clear" w:color="auto" w:fill="E0E0E0"/>
          </w:tcPr>
          <w:p w:rsidR="009A1B70" w:rsidRPr="00423163" w:rsidRDefault="009A1B70" w:rsidP="00011BC5">
            <w:pPr>
              <w:pStyle w:val="Tabletext20"/>
              <w:jc w:val="both"/>
              <w:rPr>
                <w:rFonts w:asciiTheme="minorHAnsi" w:hAnsiTheme="minorHAnsi"/>
              </w:rPr>
            </w:pPr>
            <w:r w:rsidRPr="00423163">
              <w:rPr>
                <w:rFonts w:asciiTheme="minorHAnsi" w:hAnsiTheme="minorHAnsi"/>
              </w:rPr>
              <w:t>Privilege Definition</w:t>
            </w:r>
          </w:p>
        </w:tc>
        <w:tc>
          <w:tcPr>
            <w:tcW w:w="1908" w:type="dxa"/>
            <w:shd w:val="clear" w:color="auto" w:fill="E0E0E0"/>
          </w:tcPr>
          <w:p w:rsidR="009A1B70" w:rsidRPr="00423163" w:rsidRDefault="009A1B70" w:rsidP="00011BC5">
            <w:pPr>
              <w:pStyle w:val="Tabletext20"/>
              <w:jc w:val="center"/>
              <w:rPr>
                <w:rFonts w:asciiTheme="minorHAnsi" w:hAnsiTheme="minorHAnsi"/>
              </w:rPr>
            </w:pPr>
            <w:r w:rsidRPr="00423163">
              <w:rPr>
                <w:rFonts w:asciiTheme="minorHAnsi" w:hAnsiTheme="minorHAnsi"/>
              </w:rPr>
              <w:t>Applying the Privilege (Example)</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CREATE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to a user to create an entity.  This entity can be an object, a database entry, or a resource such as a network connection.</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 A user can create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ACCESS</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access a particular resource.  Examples of resources include a network connection, database connection, socket, module of the application, or even the application itself.</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gain access to a particular module in an application.</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lastRenderedPageBreak/>
              <w:t>READ</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permits the user to read data from a file, URL, socket, database, or an object. This can be used at an entity level signifying that the user is allowed to read data about a particular entry (which can be object or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view personal information such as a Social Security Number.</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 xml:space="preserve">WRITE  </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write data to a file, URL, socket, database, or object. This can also be used at an entity level signifying that the user is allowed to write data about a particular entity (which may include an object,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add text to a database entry.</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UPDATE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grants permission at an entity level and signifies that the user is allowed to update and modify data for a particular entity.  Entities may include an object, an attribute of the object, a database row,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modify an object’s attribute data.</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DELETE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permits a user to delete a logical entity. This entity can be an object, a database entry, a resource such as a network connection,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delete record.</w:t>
            </w:r>
          </w:p>
        </w:tc>
      </w:tr>
      <w:tr w:rsidR="009A1B70" w:rsidRPr="00423163" w:rsidTr="00011BC5">
        <w:tc>
          <w:tcPr>
            <w:tcW w:w="1375" w:type="dxa"/>
          </w:tcPr>
          <w:p w:rsidR="009A1B70" w:rsidRPr="00423163" w:rsidRDefault="009A1B70" w:rsidP="00011BC5">
            <w:pPr>
              <w:pStyle w:val="BodyText"/>
              <w:ind w:left="0"/>
              <w:rPr>
                <w:rFonts w:asciiTheme="minorHAnsi" w:hAnsiTheme="minorHAnsi"/>
              </w:rPr>
            </w:pPr>
            <w:r w:rsidRPr="00423163">
              <w:rPr>
                <w:rFonts w:asciiTheme="minorHAnsi" w:hAnsiTheme="minorHAnsi"/>
              </w:rPr>
              <w:t>EXECUTE</w:t>
            </w:r>
          </w:p>
        </w:tc>
        <w:tc>
          <w:tcPr>
            <w:tcW w:w="5040" w:type="dxa"/>
          </w:tcPr>
          <w:p w:rsidR="009A1B70" w:rsidRPr="00423163" w:rsidRDefault="009A1B70" w:rsidP="00011BC5">
            <w:pPr>
              <w:pStyle w:val="BodyText"/>
              <w:ind w:left="0"/>
              <w:rPr>
                <w:rFonts w:asciiTheme="minorHAnsi" w:hAnsiTheme="minorHAnsi"/>
              </w:rPr>
            </w:pPr>
            <w:r w:rsidRPr="00423163">
              <w:rPr>
                <w:rFonts w:asciiTheme="minorHAnsi" w:hAnsiTheme="minorHAnsi"/>
              </w:rPr>
              <w:t>This privilege allows a user to execute a particular resource. The resource can be a method, function, behavior of the application, URL, button etc.</w:t>
            </w:r>
          </w:p>
        </w:tc>
        <w:tc>
          <w:tcPr>
            <w:tcW w:w="1908" w:type="dxa"/>
          </w:tcPr>
          <w:p w:rsidR="009A1B70" w:rsidRPr="00423163" w:rsidRDefault="009A1B70" w:rsidP="00011BC5">
            <w:pPr>
              <w:pStyle w:val="BodyText"/>
              <w:ind w:left="0"/>
              <w:rPr>
                <w:rFonts w:asciiTheme="minorHAnsi" w:hAnsiTheme="minorHAnsi"/>
              </w:rPr>
            </w:pPr>
            <w:r w:rsidRPr="00423163">
              <w:rPr>
                <w:rFonts w:asciiTheme="minorHAnsi" w:hAnsiTheme="minorHAnsi"/>
              </w:rPr>
              <w:t>A user can click on a button to perform a method.</w:t>
            </w:r>
          </w:p>
        </w:tc>
      </w:tr>
    </w:tbl>
    <w:p w:rsidR="009A1B70" w:rsidRPr="00423163" w:rsidRDefault="009A1B70" w:rsidP="009A1B70">
      <w:pPr>
        <w:pStyle w:val="BodyText"/>
        <w:spacing w:before="60"/>
        <w:rPr>
          <w:rFonts w:asciiTheme="minorHAnsi" w:hAnsiTheme="minorHAnsi"/>
        </w:rPr>
      </w:pPr>
      <w:r w:rsidRPr="00423163">
        <w:rPr>
          <w:rFonts w:asciiTheme="minorHAnsi" w:hAnsiTheme="minorHAnsi"/>
        </w:rPr>
        <w:t>If necessary in this section you may create new application-specific Privileges or modify existing Privilege details.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 xml:space="preserve">Create a New Privilege </w:t>
      </w:r>
    </w:p>
    <w:p w:rsidR="009A1B70" w:rsidRPr="00423163" w:rsidRDefault="009A1B70" w:rsidP="004F6AD8">
      <w:pPr>
        <w:widowControl w:val="0"/>
        <w:numPr>
          <w:ilvl w:val="0"/>
          <w:numId w:val="40"/>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40"/>
        </w:numPr>
        <w:spacing w:after="0" w:line="240" w:lineRule="atLeast"/>
        <w:rPr>
          <w:sz w:val="24"/>
        </w:rPr>
      </w:pPr>
      <w:r w:rsidRPr="00423163">
        <w:rPr>
          <w:sz w:val="24"/>
        </w:rPr>
        <w:t xml:space="preserve">Select </w:t>
      </w:r>
      <w:r w:rsidRPr="00423163">
        <w:rPr>
          <w:b/>
          <w:sz w:val="24"/>
        </w:rPr>
        <w:t>Create a New Privilege</w:t>
      </w:r>
      <w:r w:rsidRPr="00423163">
        <w:rPr>
          <w:sz w:val="24"/>
        </w:rPr>
        <w:t>.</w:t>
      </w:r>
    </w:p>
    <w:p w:rsidR="009A1B70" w:rsidRPr="00423163" w:rsidRDefault="009A1B70" w:rsidP="004F6AD8">
      <w:pPr>
        <w:widowControl w:val="0"/>
        <w:numPr>
          <w:ilvl w:val="0"/>
          <w:numId w:val="40"/>
        </w:numPr>
        <w:spacing w:after="0" w:line="240" w:lineRule="atLeast"/>
        <w:rPr>
          <w:sz w:val="24"/>
        </w:rPr>
      </w:pPr>
      <w:r w:rsidRPr="00423163">
        <w:rPr>
          <w:sz w:val="24"/>
        </w:rPr>
        <w:t>Enter data into the Privilege Details form.</w:t>
      </w:r>
    </w:p>
    <w:p w:rsidR="009A1B70" w:rsidRPr="00423163" w:rsidRDefault="009A1B70" w:rsidP="004F6AD8">
      <w:pPr>
        <w:widowControl w:val="0"/>
        <w:numPr>
          <w:ilvl w:val="0"/>
          <w:numId w:val="72"/>
        </w:numPr>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2"/>
        </w:numPr>
        <w:spacing w:after="0" w:line="240" w:lineRule="atLeast"/>
        <w:rPr>
          <w:sz w:val="24"/>
        </w:rPr>
      </w:pPr>
      <w:r w:rsidRPr="00423163">
        <w:rPr>
          <w:b/>
          <w:sz w:val="24"/>
        </w:rPr>
        <w:t>Description</w:t>
      </w:r>
      <w:r w:rsidRPr="00423163">
        <w:rPr>
          <w:sz w:val="24"/>
        </w:rPr>
        <w:t xml:space="preserve"> – a brief summary describing the Privilege.</w:t>
      </w:r>
    </w:p>
    <w:p w:rsidR="009A1B70" w:rsidRPr="00423163" w:rsidRDefault="009A1B70" w:rsidP="004F6AD8">
      <w:pPr>
        <w:widowControl w:val="0"/>
        <w:numPr>
          <w:ilvl w:val="0"/>
          <w:numId w:val="40"/>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Select an Existing Privilege and Update details</w:t>
      </w:r>
    </w:p>
    <w:p w:rsidR="009A1B70" w:rsidRPr="00423163" w:rsidRDefault="009A1B70" w:rsidP="004F6AD8">
      <w:pPr>
        <w:widowControl w:val="0"/>
        <w:numPr>
          <w:ilvl w:val="0"/>
          <w:numId w:val="43"/>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43"/>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4F6AD8">
      <w:pPr>
        <w:widowControl w:val="0"/>
        <w:numPr>
          <w:ilvl w:val="0"/>
          <w:numId w:val="43"/>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4F6AD8">
      <w:pPr>
        <w:widowControl w:val="0"/>
        <w:numPr>
          <w:ilvl w:val="0"/>
          <w:numId w:val="43"/>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4F6AD8">
      <w:pPr>
        <w:widowControl w:val="0"/>
        <w:numPr>
          <w:ilvl w:val="0"/>
          <w:numId w:val="43"/>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43"/>
        </w:numPr>
        <w:spacing w:after="0" w:line="240" w:lineRule="atLeast"/>
        <w:rPr>
          <w:sz w:val="24"/>
        </w:rPr>
      </w:pPr>
      <w:r w:rsidRPr="00423163">
        <w:rPr>
          <w:sz w:val="24"/>
        </w:rPr>
        <w:t>Enter data into the Privilege Details form.</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lastRenderedPageBreak/>
        <w:t>Description</w:t>
      </w:r>
      <w:r w:rsidRPr="00423163">
        <w:rPr>
          <w:sz w:val="24"/>
        </w:rPr>
        <w:t xml:space="preserve"> – a brief summary describing the Privilege.</w:t>
      </w:r>
    </w:p>
    <w:p w:rsidR="009A1B70" w:rsidRPr="00423163" w:rsidRDefault="009A1B70" w:rsidP="004F6AD8">
      <w:pPr>
        <w:widowControl w:val="0"/>
        <w:numPr>
          <w:ilvl w:val="0"/>
          <w:numId w:val="43"/>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58"/>
        </w:numPr>
        <w:tabs>
          <w:tab w:val="num" w:pos="1080"/>
        </w:tabs>
        <w:spacing w:after="0" w:line="240" w:lineRule="atLeast"/>
        <w:ind w:left="1080"/>
        <w:rPr>
          <w:rFonts w:cs="Arial"/>
          <w:b/>
          <w:bCs/>
          <w:sz w:val="24"/>
        </w:rPr>
      </w:pPr>
      <w:r w:rsidRPr="00423163">
        <w:rPr>
          <w:rFonts w:cs="Arial"/>
          <w:b/>
          <w:bCs/>
          <w:sz w:val="24"/>
        </w:rPr>
        <w:t>Delete an Existing Privilege</w:t>
      </w:r>
    </w:p>
    <w:p w:rsidR="009A1B70" w:rsidRPr="00423163" w:rsidRDefault="009A1B70" w:rsidP="004F6AD8">
      <w:pPr>
        <w:widowControl w:val="0"/>
        <w:numPr>
          <w:ilvl w:val="0"/>
          <w:numId w:val="59"/>
        </w:numPr>
        <w:spacing w:after="0" w:line="240" w:lineRule="atLeast"/>
        <w:ind w:left="1440"/>
        <w:rPr>
          <w:sz w:val="24"/>
        </w:rPr>
      </w:pPr>
      <w:r w:rsidRPr="00423163">
        <w:rPr>
          <w:sz w:val="24"/>
        </w:rPr>
        <w:t>Reach the Privilege Details form by either creating a new Privilege or Selecting an Existing Privilege.</w:t>
      </w:r>
    </w:p>
    <w:p w:rsidR="009A1B70" w:rsidRPr="00423163" w:rsidRDefault="009A1B70" w:rsidP="004F6AD8">
      <w:pPr>
        <w:widowControl w:val="0"/>
        <w:numPr>
          <w:ilvl w:val="0"/>
          <w:numId w:val="59"/>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9"/>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510A6C" w:rsidRDefault="009A1B70" w:rsidP="00F27FCB">
      <w:pPr>
        <w:pStyle w:val="Heading1"/>
        <w:numPr>
          <w:ilvl w:val="2"/>
          <w:numId w:val="1"/>
        </w:numPr>
      </w:pPr>
      <w:r w:rsidRPr="00423163">
        <w:br w:type="page"/>
      </w:r>
      <w:bookmarkStart w:id="1003" w:name="_Toc151784154"/>
    </w:p>
    <w:p w:rsidR="009A1B70" w:rsidRDefault="009A1B70" w:rsidP="00F27FCB">
      <w:pPr>
        <w:pStyle w:val="Heading1"/>
        <w:numPr>
          <w:ilvl w:val="1"/>
          <w:numId w:val="1"/>
        </w:numPr>
      </w:pPr>
      <w:bookmarkStart w:id="1004" w:name="_Toc213472283"/>
      <w:r w:rsidRPr="004845CB">
        <w:lastRenderedPageBreak/>
        <w:t>Admin Mode</w:t>
      </w:r>
      <w:bookmarkEnd w:id="1003"/>
      <w:bookmarkEnd w:id="1004"/>
    </w:p>
    <w:p w:rsidR="004845CB" w:rsidRPr="004845CB" w:rsidRDefault="004845CB" w:rsidP="004845CB"/>
    <w:p w:rsidR="00DE0DC0" w:rsidRDefault="00DE0DC0" w:rsidP="00F27FCB">
      <w:pPr>
        <w:pStyle w:val="Heading1"/>
        <w:numPr>
          <w:ilvl w:val="2"/>
          <w:numId w:val="1"/>
        </w:numPr>
      </w:pPr>
      <w:bookmarkStart w:id="1005" w:name="_Toc213472284"/>
      <w:r w:rsidRPr="00423163">
        <w:t>Overview</w:t>
      </w:r>
      <w:bookmarkEnd w:id="1005"/>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Admin Mode of the UPT is divided into six major sections: </w:t>
      </w:r>
      <w:hyperlink w:anchor="_Group" w:history="1">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Privilege" w:history="1">
        <w:r w:rsidRPr="00423163">
          <w:rPr>
            <w:rStyle w:val="Hyperlink"/>
            <w:rFonts w:asciiTheme="minorHAnsi" w:eastAsiaTheme="majorEastAsia" w:hAnsiTheme="minorHAnsi"/>
            <w:i/>
          </w:rPr>
          <w:t>Privileges</w:t>
        </w:r>
      </w:hyperlink>
      <w:r w:rsidRPr="00423163">
        <w:rPr>
          <w:rFonts w:asciiTheme="minorHAnsi" w:hAnsiTheme="minorHAnsi"/>
        </w:rPr>
        <w:t xml:space="preserve">, </w:t>
      </w:r>
      <w:hyperlink w:anchor="_Protection_Group" w:history="1">
        <w:r w:rsidRPr="00423163">
          <w:rPr>
            <w:rStyle w:val="Hyperlink"/>
            <w:rFonts w:asciiTheme="minorHAnsi" w:eastAsiaTheme="majorEastAsia" w:hAnsiTheme="minorHAnsi"/>
            <w:i/>
          </w:rPr>
          <w:t>Protection</w:t>
        </w:r>
        <w:r w:rsidRPr="00423163">
          <w:rPr>
            <w:rStyle w:val="Hyperlink"/>
            <w:rFonts w:asciiTheme="minorHAnsi" w:eastAsiaTheme="majorEastAsia" w:hAnsiTheme="minorHAnsi"/>
          </w:rPr>
          <w:t xml:space="preserve"> </w:t>
        </w:r>
        <w:r w:rsidRPr="00423163">
          <w:rPr>
            <w:rStyle w:val="Hyperlink"/>
            <w:rFonts w:asciiTheme="minorHAnsi" w:eastAsiaTheme="majorEastAsia" w:hAnsiTheme="minorHAnsi"/>
            <w:i/>
          </w:rPr>
          <w:t>Groups</w:t>
        </w:r>
      </w:hyperlink>
      <w:r w:rsidRPr="00423163">
        <w:rPr>
          <w:rFonts w:asciiTheme="minorHAnsi" w:hAnsiTheme="minorHAnsi"/>
        </w:rPr>
        <w:t xml:space="preserve">, </w:t>
      </w:r>
      <w:hyperlink w:anchor="_Role" w:history="1">
        <w:r w:rsidRPr="00423163">
          <w:rPr>
            <w:rStyle w:val="Hyperlink"/>
            <w:rFonts w:asciiTheme="minorHAnsi" w:eastAsiaTheme="majorEastAsia" w:hAnsiTheme="minorHAnsi"/>
            <w:i/>
          </w:rPr>
          <w:t>Roles</w:t>
        </w:r>
      </w:hyperlink>
      <w:r w:rsidRPr="00423163">
        <w:rPr>
          <w:rFonts w:asciiTheme="minorHAnsi" w:hAnsiTheme="minorHAnsi"/>
        </w:rPr>
        <w:t xml:space="preserve">, and </w:t>
      </w:r>
      <w:hyperlink w:anchor="_User" w:history="1">
        <w:r w:rsidRPr="00423163">
          <w:rPr>
            <w:rStyle w:val="Hyperlink"/>
            <w:rFonts w:asciiTheme="minorHAnsi" w:eastAsiaTheme="majorEastAsia" w:hAnsiTheme="minorHAnsi"/>
            <w:i/>
          </w:rPr>
          <w:t>Users</w:t>
        </w:r>
      </w:hyperlink>
      <w:r w:rsidRPr="00423163">
        <w:rPr>
          <w:rFonts w:asciiTheme="minorHAnsi" w:hAnsiTheme="minorHAnsi"/>
        </w:rPr>
        <w:t xml:space="preserve">.  In these sections an Admin can perform basic functions such as modify, delete, or create, and manage associations between the objects. For example, you may assign Privileges to a Role.  </w:t>
      </w:r>
      <w:fldSimple w:instr=" REF _Ref99331494 \h  \* MERGEFORMAT ">
        <w:r w:rsidR="003152FE" w:rsidRPr="00423163">
          <w:rPr>
            <w:rFonts w:asciiTheme="minorHAnsi" w:hAnsiTheme="minorHAnsi"/>
          </w:rPr>
          <w:t xml:space="preserve">Figure </w:t>
        </w:r>
        <w:r w:rsidR="003152FE">
          <w:rPr>
            <w:rFonts w:asciiTheme="minorHAnsi" w:hAnsiTheme="minorHAnsi"/>
          </w:rPr>
          <w:t>6.3</w:t>
        </w:r>
      </w:fldSimple>
      <w:r w:rsidRPr="00423163">
        <w:rPr>
          <w:rFonts w:asciiTheme="minorHAnsi" w:hAnsiTheme="minorHAnsi"/>
        </w:rPr>
        <w:t xml:space="preserve"> helps to illustrate how all objects (also referred to as elements) are related in the Authorization schema. </w:t>
      </w:r>
      <w:fldSimple w:instr=" REF _Ref99331514 \h  \* MERGEFORMAT ">
        <w:r w:rsidR="003152FE" w:rsidRPr="003152FE">
          <w:rPr>
            <w:rFonts w:asciiTheme="minorHAnsi" w:hAnsiTheme="minorHAnsi"/>
          </w:rPr>
          <w:t xml:space="preserve">Table </w:t>
        </w:r>
        <w:r w:rsidR="003152FE" w:rsidRPr="003152FE">
          <w:rPr>
            <w:rFonts w:asciiTheme="minorHAnsi" w:hAnsiTheme="minorHAnsi"/>
            <w:noProof/>
          </w:rPr>
          <w:t>2</w:t>
        </w:r>
      </w:fldSimple>
      <w:r w:rsidRPr="00423163">
        <w:rPr>
          <w:rFonts w:asciiTheme="minorHAnsi" w:hAnsiTheme="minorHAnsi"/>
        </w:rPr>
        <w:t xml:space="preserve"> follows with definitions of each category of authorization.</w:t>
      </w:r>
    </w:p>
    <w:p w:rsidR="009A1B70" w:rsidRPr="00423163" w:rsidRDefault="009A1B70" w:rsidP="009A1B70">
      <w:pPr>
        <w:rPr>
          <w:rFonts w:cs="Arial"/>
        </w:rPr>
      </w:pPr>
    </w:p>
    <w:p w:rsidR="009A1B70" w:rsidRPr="00423163" w:rsidRDefault="009A1B70" w:rsidP="009A1B70">
      <w:pPr>
        <w:keepNext/>
        <w:ind w:left="720"/>
      </w:pPr>
      <w:r w:rsidRPr="00423163">
        <w:rPr>
          <w:rFonts w:cs="Arial"/>
          <w:noProof/>
        </w:rPr>
        <w:drawing>
          <wp:inline distT="0" distB="0" distL="0" distR="0">
            <wp:extent cx="4892675" cy="3443605"/>
            <wp:effectExtent l="19050" t="0" r="3175" b="0"/>
            <wp:docPr id="20"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38"/>
                    <a:srcRect/>
                    <a:stretch>
                      <a:fillRect/>
                    </a:stretch>
                  </pic:blipFill>
                  <pic:spPr bwMode="auto">
                    <a:xfrm>
                      <a:off x="0" y="0"/>
                      <a:ext cx="4892675" cy="344360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rPr>
          <w:rFonts w:asciiTheme="minorHAnsi" w:hAnsiTheme="minorHAnsi"/>
        </w:rPr>
      </w:pPr>
      <w:bookmarkStart w:id="1006" w:name="_Ref99331494"/>
      <w:r w:rsidRPr="00423163">
        <w:rPr>
          <w:rFonts w:asciiTheme="minorHAnsi" w:hAnsiTheme="minorHAnsi"/>
        </w:rPr>
        <w:t xml:space="preserve">Figure </w:t>
      </w:r>
      <w:r w:rsidR="0002624D">
        <w:rPr>
          <w:rFonts w:asciiTheme="minorHAnsi" w:hAnsiTheme="minorHAnsi"/>
        </w:rPr>
        <w:t>6.</w:t>
      </w:r>
      <w:r w:rsidR="00E040EA" w:rsidRPr="00423163">
        <w:rPr>
          <w:rFonts w:asciiTheme="minorHAnsi" w:hAnsiTheme="minorHAnsi"/>
        </w:rPr>
        <w:fldChar w:fldCharType="begin"/>
      </w:r>
      <w:r w:rsidRPr="00423163">
        <w:rPr>
          <w:rFonts w:asciiTheme="minorHAnsi" w:hAnsiTheme="minorHAnsi"/>
        </w:rPr>
        <w:instrText xml:space="preserve"> SEQ Figure \* ARABIC </w:instrText>
      </w:r>
      <w:r w:rsidR="00E040EA" w:rsidRPr="00423163">
        <w:rPr>
          <w:rFonts w:asciiTheme="minorHAnsi" w:hAnsiTheme="minorHAnsi"/>
        </w:rPr>
        <w:fldChar w:fldCharType="separate"/>
      </w:r>
      <w:r w:rsidR="003152FE">
        <w:rPr>
          <w:rFonts w:asciiTheme="minorHAnsi" w:hAnsiTheme="minorHAnsi"/>
          <w:noProof/>
        </w:rPr>
        <w:t>3</w:t>
      </w:r>
      <w:r w:rsidR="00E040EA" w:rsidRPr="00423163">
        <w:rPr>
          <w:rFonts w:asciiTheme="minorHAnsi" w:hAnsiTheme="minorHAnsi"/>
        </w:rPr>
        <w:fldChar w:fldCharType="end"/>
      </w:r>
      <w:bookmarkEnd w:id="1006"/>
      <w:r w:rsidRPr="00423163">
        <w:rPr>
          <w:rFonts w:asciiTheme="minorHAnsi" w:hAnsiTheme="minorHAnsi"/>
        </w:rPr>
        <w:t xml:space="preserve"> Relationships between objects in the Authorization Schema</w:t>
      </w:r>
    </w:p>
    <w:p w:rsidR="009A1B70" w:rsidRPr="00423163" w:rsidRDefault="009A1B70" w:rsidP="009A1B70">
      <w:pPr>
        <w:pStyle w:val="StyleCaptionNotBoldItalic"/>
        <w:rPr>
          <w:rFonts w:asciiTheme="minorHAnsi" w:hAnsiTheme="minorHAnsi"/>
        </w:rPr>
      </w:pPr>
    </w:p>
    <w:p w:rsidR="009A1B70" w:rsidRPr="00423163" w:rsidRDefault="009A1B70" w:rsidP="009A1B70">
      <w:pPr>
        <w:pStyle w:val="StyleCaptionNotBoldItalic"/>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48"/>
      </w:tblGrid>
      <w:tr w:rsidR="009A1B70" w:rsidRPr="00423163" w:rsidTr="00011BC5">
        <w:trPr>
          <w:tblHeader/>
        </w:trPr>
        <w:tc>
          <w:tcPr>
            <w:tcW w:w="9576" w:type="dxa"/>
            <w:gridSpan w:val="2"/>
            <w:shd w:val="clear" w:color="auto" w:fill="D9D9D9"/>
          </w:tcPr>
          <w:p w:rsidR="009A1B70" w:rsidRPr="00423163" w:rsidRDefault="009A1B70" w:rsidP="00011BC5">
            <w:pPr>
              <w:pStyle w:val="tabletext2"/>
              <w:rPr>
                <w:rFonts w:asciiTheme="minorHAnsi" w:hAnsiTheme="minorHAnsi"/>
              </w:rPr>
            </w:pPr>
            <w:r w:rsidRPr="00423163">
              <w:rPr>
                <w:rFonts w:asciiTheme="minorHAnsi" w:hAnsiTheme="minorHAnsi"/>
              </w:rPr>
              <w:t>Definitions for Authorization Status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User</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User is someone who requires access to your application. Users can become part of a Group, and can have an associated Protection Group and Roles.</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Element</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A Protection Element is any entity (typically data) that has controlled access. Examples include </w:t>
            </w:r>
            <w:r w:rsidRPr="00423163">
              <w:rPr>
                <w:rFonts w:asciiTheme="minorHAnsi" w:hAnsiTheme="minorHAnsi"/>
                <w:b/>
              </w:rPr>
              <w:t>Social Security Numbe</w:t>
            </w:r>
            <w:r w:rsidRPr="00423163">
              <w:rPr>
                <w:rFonts w:asciiTheme="minorHAnsi" w:hAnsiTheme="minorHAnsi"/>
              </w:rPr>
              <w:t xml:space="preserve">r, </w:t>
            </w:r>
            <w:r w:rsidRPr="00423163">
              <w:rPr>
                <w:rFonts w:asciiTheme="minorHAnsi" w:hAnsiTheme="minorHAnsi"/>
                <w:b/>
              </w:rPr>
              <w:t>City</w:t>
            </w:r>
            <w:r w:rsidRPr="00423163">
              <w:rPr>
                <w:rFonts w:asciiTheme="minorHAnsi" w:hAnsiTheme="minorHAnsi"/>
              </w:rPr>
              <w:t xml:space="preserve">, and </w:t>
            </w:r>
            <w:r w:rsidRPr="00423163">
              <w:rPr>
                <w:rFonts w:asciiTheme="minorHAnsi" w:hAnsiTheme="minorHAnsi"/>
                <w:b/>
              </w:rPr>
              <w:t>Salary</w:t>
            </w:r>
            <w:r w:rsidRPr="00423163">
              <w:rPr>
                <w:rFonts w:asciiTheme="minorHAnsi" w:hAnsiTheme="minorHAnsi"/>
              </w:rPr>
              <w:t>.</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Privilege </w:t>
            </w: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Privilege refers to any operation performed upon data.  CSM makes use of a standard set of privileges.  This will help standardize authorization to comply with JAAS and Authorization Policy and allow for adoption of technology such as SAML in the future.</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lastRenderedPageBreak/>
              <w:t>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Group is a collection of application users. By combining users into a Group, it becomes easier to manage their collective roles and access rights in your application.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Protection Group</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Role</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A Role is a collection of application Privileges. Examples include Record Admin and EmployeeModify.</w:t>
            </w:r>
          </w:p>
        </w:tc>
      </w:tr>
      <w:tr w:rsidR="009A1B70" w:rsidRPr="00423163" w:rsidTr="00011BC5">
        <w:tc>
          <w:tcPr>
            <w:tcW w:w="2628" w:type="dxa"/>
          </w:tcPr>
          <w:p w:rsidR="009A1B70" w:rsidRPr="00423163" w:rsidRDefault="009A1B70" w:rsidP="00011BC5">
            <w:pPr>
              <w:pStyle w:val="TableText"/>
              <w:rPr>
                <w:rFonts w:asciiTheme="minorHAnsi" w:hAnsiTheme="minorHAnsi"/>
              </w:rPr>
            </w:pPr>
            <w:r w:rsidRPr="00423163">
              <w:rPr>
                <w:rFonts w:asciiTheme="minorHAnsi" w:hAnsiTheme="minorHAnsi"/>
              </w:rPr>
              <w:t xml:space="preserve">Final Association  </w:t>
            </w:r>
          </w:p>
          <w:p w:rsidR="009A1B70" w:rsidRPr="00423163" w:rsidRDefault="009A1B70" w:rsidP="00011BC5">
            <w:pPr>
              <w:pStyle w:val="TableText"/>
              <w:rPr>
                <w:rFonts w:asciiTheme="minorHAnsi" w:hAnsiTheme="minorHAnsi"/>
              </w:rPr>
            </w:pPr>
          </w:p>
        </w:tc>
        <w:tc>
          <w:tcPr>
            <w:tcW w:w="6948" w:type="dxa"/>
          </w:tcPr>
          <w:p w:rsidR="009A1B70" w:rsidRPr="00423163" w:rsidRDefault="009A1B70" w:rsidP="00011BC5">
            <w:pPr>
              <w:pStyle w:val="TableText"/>
              <w:rPr>
                <w:rFonts w:asciiTheme="minorHAnsi" w:hAnsiTheme="minorHAnsi"/>
              </w:rPr>
            </w:pPr>
            <w:r w:rsidRPr="00423163">
              <w:rPr>
                <w:rFonts w:asciiTheme="minorHAnsi" w:hAnsiTheme="minorHAnsi"/>
              </w:rPr>
              <w:t>The final association is the correlation between a User and his Roles for a particular Protection Group.</w:t>
            </w:r>
          </w:p>
        </w:tc>
      </w:tr>
      <w:tr w:rsidR="009A1B70" w:rsidRPr="00423163" w:rsidTr="00011BC5">
        <w:tc>
          <w:tcPr>
            <w:tcW w:w="9576" w:type="dxa"/>
            <w:gridSpan w:val="2"/>
          </w:tcPr>
          <w:p w:rsidR="009A1B70" w:rsidRPr="00423163" w:rsidRDefault="009A1B70" w:rsidP="00011BC5">
            <w:pPr>
              <w:pStyle w:val="TableText"/>
              <w:rPr>
                <w:rFonts w:asciiTheme="minorHAnsi" w:hAnsiTheme="minorHAnsi"/>
              </w:rPr>
            </w:pPr>
            <w:r w:rsidRPr="00423163">
              <w:rPr>
                <w:rFonts w:asciiTheme="minorHAnsi" w:hAnsiTheme="minorHAnsi"/>
              </w:rPr>
              <w:t xml:space="preserve">Each User (and Group) assumes Roles (rights) for a Protection Group (protected entities).  For example, User John has a Role EmployeeModify for all elements in the Address Protection Group. Assign PGs and Roles from the </w:t>
            </w:r>
            <w:hyperlink w:anchor="_User" w:history="1">
              <w:r w:rsidRPr="00423163">
                <w:rPr>
                  <w:rStyle w:val="Hyperlink"/>
                  <w:rFonts w:asciiTheme="minorHAnsi" w:eastAsiaTheme="majorEastAsia" w:hAnsiTheme="minorHAnsi"/>
                </w:rPr>
                <w:t>User</w:t>
              </w:r>
            </w:hyperlink>
            <w:r w:rsidRPr="00423163">
              <w:rPr>
                <w:rFonts w:asciiTheme="minorHAnsi" w:hAnsiTheme="minorHAnsi"/>
              </w:rPr>
              <w:t xml:space="preserve"> or </w:t>
            </w:r>
            <w:hyperlink w:anchor="_Group" w:history="1">
              <w:r w:rsidRPr="00423163">
                <w:rPr>
                  <w:rStyle w:val="Hyperlink"/>
                  <w:rFonts w:asciiTheme="minorHAnsi" w:eastAsiaTheme="majorEastAsia" w:hAnsiTheme="minorHAnsi"/>
                </w:rPr>
                <w:t>Group</w:t>
              </w:r>
            </w:hyperlink>
            <w:r w:rsidRPr="00423163">
              <w:rPr>
                <w:rFonts w:asciiTheme="minorHAnsi" w:hAnsiTheme="minorHAnsi"/>
              </w:rPr>
              <w:t xml:space="preserve"> sections of the UPT.</w:t>
            </w:r>
          </w:p>
        </w:tc>
      </w:tr>
    </w:tbl>
    <w:p w:rsidR="005B0E45" w:rsidRPr="00CC443C" w:rsidRDefault="009A1B70" w:rsidP="00CC443C">
      <w:pPr>
        <w:pStyle w:val="Caption"/>
        <w:rPr>
          <w:rFonts w:asciiTheme="minorHAnsi" w:hAnsiTheme="minorHAnsi"/>
          <w:b/>
          <w:i w:val="0"/>
        </w:rPr>
      </w:pPr>
      <w:bookmarkStart w:id="1007" w:name="_Ref99331514"/>
      <w:r w:rsidRPr="00423163">
        <w:rPr>
          <w:rFonts w:asciiTheme="minorHAnsi" w:hAnsiTheme="minorHAnsi"/>
          <w:b/>
          <w:i w:val="0"/>
        </w:rPr>
        <w:t xml:space="preserve">Table </w:t>
      </w:r>
      <w:r w:rsidR="00E040EA" w:rsidRPr="00423163">
        <w:rPr>
          <w:rFonts w:asciiTheme="minorHAnsi" w:hAnsiTheme="minorHAnsi"/>
          <w:b/>
          <w:i w:val="0"/>
        </w:rPr>
        <w:fldChar w:fldCharType="begin"/>
      </w:r>
      <w:r w:rsidRPr="00423163">
        <w:rPr>
          <w:rFonts w:asciiTheme="minorHAnsi" w:hAnsiTheme="minorHAnsi"/>
          <w:b/>
          <w:i w:val="0"/>
        </w:rPr>
        <w:instrText xml:space="preserve"> SEQ Table \* ARABIC </w:instrText>
      </w:r>
      <w:r w:rsidR="00E040EA" w:rsidRPr="00423163">
        <w:rPr>
          <w:rFonts w:asciiTheme="minorHAnsi" w:hAnsiTheme="minorHAnsi"/>
          <w:b/>
          <w:i w:val="0"/>
        </w:rPr>
        <w:fldChar w:fldCharType="separate"/>
      </w:r>
      <w:r w:rsidR="003152FE">
        <w:rPr>
          <w:rFonts w:asciiTheme="minorHAnsi" w:hAnsiTheme="minorHAnsi"/>
          <w:b/>
          <w:i w:val="0"/>
          <w:noProof/>
        </w:rPr>
        <w:t>2</w:t>
      </w:r>
      <w:r w:rsidR="00E040EA" w:rsidRPr="00423163">
        <w:rPr>
          <w:rFonts w:asciiTheme="minorHAnsi" w:hAnsiTheme="minorHAnsi"/>
          <w:b/>
          <w:i w:val="0"/>
        </w:rPr>
        <w:fldChar w:fldCharType="end"/>
      </w:r>
      <w:bookmarkEnd w:id="1007"/>
      <w:r w:rsidRPr="00423163">
        <w:rPr>
          <w:rFonts w:asciiTheme="minorHAnsi" w:hAnsiTheme="minorHAnsi"/>
          <w:b/>
          <w:i w:val="0"/>
        </w:rPr>
        <w:t xml:space="preserve">  Categories of authorization status</w:t>
      </w:r>
      <w:bookmarkStart w:id="1008" w:name="_Workflow_1"/>
      <w:bookmarkEnd w:id="1008"/>
    </w:p>
    <w:p w:rsidR="005B0E45" w:rsidRDefault="005B0E45" w:rsidP="005B0E45">
      <w:pPr>
        <w:pStyle w:val="Heading1"/>
      </w:pPr>
      <w:bookmarkStart w:id="1009" w:name="_Ref98814991"/>
      <w:bookmarkStart w:id="1010" w:name="_Toc151784156"/>
    </w:p>
    <w:p w:rsidR="005B0E45" w:rsidRDefault="005B0E45" w:rsidP="00F27FCB">
      <w:pPr>
        <w:pStyle w:val="Heading1"/>
        <w:numPr>
          <w:ilvl w:val="2"/>
          <w:numId w:val="1"/>
        </w:numPr>
      </w:pPr>
      <w:bookmarkStart w:id="1011" w:name="_Toc213472285"/>
      <w:r w:rsidRPr="005B0E45">
        <w:t>Workflow</w:t>
      </w:r>
      <w:bookmarkEnd w:id="1009"/>
      <w:bookmarkEnd w:id="1010"/>
      <w:bookmarkEnd w:id="1011"/>
    </w:p>
    <w:p w:rsidR="005B0E45" w:rsidRPr="005B0E45" w:rsidRDefault="005B0E45" w:rsidP="005B0E45">
      <w:pPr>
        <w:pStyle w:val="BodyText"/>
        <w:ind w:left="0"/>
      </w:pPr>
    </w:p>
    <w:p w:rsidR="009A1B70" w:rsidRPr="00423163" w:rsidRDefault="009A1B70" w:rsidP="009A1B70">
      <w:pPr>
        <w:pStyle w:val="BodyText"/>
        <w:rPr>
          <w:rFonts w:asciiTheme="minorHAnsi" w:hAnsiTheme="minorHAnsi"/>
        </w:rPr>
      </w:pPr>
      <w:r w:rsidRPr="00423163">
        <w:rPr>
          <w:rFonts w:asciiTheme="minorHAnsi" w:hAnsiTheme="minorHAnsi"/>
        </w:rPr>
        <w:t xml:space="preserve">The CSM team designed the UPT as a flexible tool with a flexible workflow.  Any operation can be completed quickly, however, at first it may be difficult to know where to start. The general concept of the workflow is to create the base elements first and then create the groupings and associations.  Here is the suggested workflow for getting started in the Admin Mode: </w:t>
      </w:r>
    </w:p>
    <w:p w:rsidR="009A1B70" w:rsidRPr="00423163" w:rsidRDefault="009A1B70" w:rsidP="009A1B70">
      <w:pPr>
        <w:rPr>
          <w:rFonts w:cs="Arial"/>
        </w:rPr>
      </w:pPr>
    </w:p>
    <w:p w:rsidR="009A1B70" w:rsidRPr="00423163" w:rsidRDefault="009A1B70" w:rsidP="004F6AD8">
      <w:pPr>
        <w:widowControl w:val="0"/>
        <w:numPr>
          <w:ilvl w:val="0"/>
          <w:numId w:val="18"/>
        </w:numPr>
        <w:spacing w:after="0" w:line="240" w:lineRule="atLeast"/>
        <w:rPr>
          <w:sz w:val="24"/>
        </w:rPr>
      </w:pPr>
      <w:r w:rsidRPr="00423163">
        <w:rPr>
          <w:sz w:val="24"/>
        </w:rPr>
        <w:t>Create base objects – Users and Protection Elements (CSM Standard Privileges are provided).</w:t>
      </w:r>
    </w:p>
    <w:p w:rsidR="009A1B70" w:rsidRPr="00423163" w:rsidRDefault="009A1B70" w:rsidP="004F6AD8">
      <w:pPr>
        <w:widowControl w:val="0"/>
        <w:numPr>
          <w:ilvl w:val="0"/>
          <w:numId w:val="18"/>
        </w:numPr>
        <w:spacing w:after="0" w:line="240" w:lineRule="atLeast"/>
        <w:rPr>
          <w:sz w:val="24"/>
        </w:rPr>
      </w:pPr>
      <w:r w:rsidRPr="00423163">
        <w:rPr>
          <w:sz w:val="24"/>
        </w:rPr>
        <w:t>Create collections of these objects (in any order):</w:t>
      </w:r>
    </w:p>
    <w:p w:rsidR="009A1B70" w:rsidRPr="00423163" w:rsidRDefault="009A1B70" w:rsidP="004F6AD8">
      <w:pPr>
        <w:widowControl w:val="0"/>
        <w:numPr>
          <w:ilvl w:val="1"/>
          <w:numId w:val="18"/>
        </w:numPr>
        <w:spacing w:after="0" w:line="240" w:lineRule="atLeast"/>
        <w:rPr>
          <w:sz w:val="24"/>
        </w:rPr>
      </w:pPr>
      <w:r w:rsidRPr="00423163">
        <w:rPr>
          <w:sz w:val="24"/>
        </w:rPr>
        <w:t>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Users to Groups.</w:t>
      </w:r>
    </w:p>
    <w:p w:rsidR="009A1B70" w:rsidRPr="00423163" w:rsidRDefault="009A1B70" w:rsidP="004F6AD8">
      <w:pPr>
        <w:widowControl w:val="0"/>
        <w:numPr>
          <w:ilvl w:val="1"/>
          <w:numId w:val="18"/>
        </w:numPr>
        <w:spacing w:after="0" w:line="240" w:lineRule="atLeast"/>
        <w:rPr>
          <w:sz w:val="24"/>
        </w:rPr>
      </w:pPr>
      <w:r w:rsidRPr="00423163">
        <w:rPr>
          <w:sz w:val="24"/>
        </w:rPr>
        <w:t>Protection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Protection Groups.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Protection Elements to Protection Groups.</w:t>
      </w:r>
    </w:p>
    <w:p w:rsidR="009A1B70" w:rsidRPr="00423163" w:rsidRDefault="009A1B70" w:rsidP="004F6AD8">
      <w:pPr>
        <w:widowControl w:val="0"/>
        <w:numPr>
          <w:ilvl w:val="1"/>
          <w:numId w:val="18"/>
        </w:numPr>
        <w:spacing w:after="0" w:line="240" w:lineRule="atLeast"/>
        <w:rPr>
          <w:sz w:val="24"/>
        </w:rPr>
      </w:pPr>
      <w:r w:rsidRPr="00423163">
        <w:rPr>
          <w:sz w:val="24"/>
        </w:rPr>
        <w:t>Roles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Create Roles.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Privileges to Roles.</w:t>
      </w:r>
    </w:p>
    <w:p w:rsidR="009A1B70" w:rsidRPr="00423163" w:rsidRDefault="009A1B70" w:rsidP="004F6AD8">
      <w:pPr>
        <w:widowControl w:val="0"/>
        <w:numPr>
          <w:ilvl w:val="0"/>
          <w:numId w:val="18"/>
        </w:numPr>
        <w:spacing w:after="0" w:line="240" w:lineRule="atLeast"/>
        <w:rPr>
          <w:sz w:val="24"/>
        </w:rPr>
      </w:pPr>
      <w:r w:rsidRPr="00423163">
        <w:rPr>
          <w:sz w:val="24"/>
        </w:rPr>
        <w:t>Associate rights with Users and Groups (in any order).</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a Protection Group and Roles to Users.</w:t>
      </w:r>
    </w:p>
    <w:p w:rsidR="009A1B70" w:rsidRPr="00423163" w:rsidRDefault="009A1B70" w:rsidP="004F6AD8">
      <w:pPr>
        <w:widowControl w:val="0"/>
        <w:numPr>
          <w:ilvl w:val="2"/>
          <w:numId w:val="18"/>
        </w:numPr>
        <w:tabs>
          <w:tab w:val="clear" w:pos="2520"/>
        </w:tabs>
        <w:spacing w:after="0" w:line="240" w:lineRule="atLeast"/>
        <w:ind w:left="2340" w:hanging="360"/>
        <w:rPr>
          <w:sz w:val="24"/>
        </w:rPr>
      </w:pPr>
      <w:r w:rsidRPr="00423163">
        <w:rPr>
          <w:sz w:val="24"/>
        </w:rPr>
        <w:t>Assign a Protection Group and Roles to Groups.</w:t>
      </w:r>
    </w:p>
    <w:p w:rsidR="00333B00" w:rsidRDefault="00333B00" w:rsidP="00333B00"/>
    <w:p w:rsidR="00465816" w:rsidRDefault="00465816" w:rsidP="00F27FCB">
      <w:pPr>
        <w:pStyle w:val="Heading1"/>
        <w:numPr>
          <w:ilvl w:val="2"/>
          <w:numId w:val="1"/>
        </w:numPr>
      </w:pPr>
      <w:bookmarkStart w:id="1012" w:name="_Toc213472286"/>
      <w:r>
        <w:lastRenderedPageBreak/>
        <w:t>Navigation</w:t>
      </w:r>
      <w:bookmarkEnd w:id="1012"/>
    </w:p>
    <w:p w:rsidR="00A81C50" w:rsidRPr="00A81C50" w:rsidRDefault="00A81C50" w:rsidP="00A81C50">
      <w:pPr>
        <w:pStyle w:val="ListParagraph"/>
        <w:ind w:left="1080"/>
      </w:pPr>
    </w:p>
    <w:p w:rsidR="009A1B70" w:rsidRPr="00423163" w:rsidRDefault="009A1B70" w:rsidP="009A1B70">
      <w:pPr>
        <w:pStyle w:val="BodyText"/>
        <w:rPr>
          <w:rFonts w:asciiTheme="minorHAnsi" w:hAnsiTheme="minorHAnsi"/>
        </w:rPr>
      </w:pPr>
      <w:r w:rsidRPr="00423163">
        <w:rPr>
          <w:rFonts w:asciiTheme="minorHAnsi" w:hAnsiTheme="minorHAnsi"/>
        </w:rPr>
        <w:t>Use the gray menu to navigate through the Admin section.  From the Home page, the menu looks like this:</w:t>
      </w:r>
    </w:p>
    <w:p w:rsidR="009A1B70" w:rsidRPr="00423163" w:rsidRDefault="00165163" w:rsidP="00165163">
      <w:pPr>
        <w:keepNext/>
        <w:spacing w:after="60"/>
        <w:ind w:left="720" w:hanging="630"/>
      </w:pPr>
      <w:r>
        <w:rPr>
          <w:noProof/>
        </w:rPr>
        <w:drawing>
          <wp:inline distT="0" distB="0" distL="0" distR="0">
            <wp:extent cx="6851650" cy="316865"/>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6851650" cy="31686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 xml:space="preserve">Figure </w:t>
      </w:r>
      <w:r w:rsidR="0002624D">
        <w:rPr>
          <w:rFonts w:asciiTheme="minorHAnsi" w:hAnsiTheme="minorHAnsi"/>
        </w:rPr>
        <w:t>6.</w:t>
      </w:r>
      <w:r w:rsidR="00E040EA" w:rsidRPr="00423163">
        <w:rPr>
          <w:rFonts w:asciiTheme="minorHAnsi" w:hAnsiTheme="minorHAnsi"/>
        </w:rPr>
        <w:fldChar w:fldCharType="begin"/>
      </w:r>
      <w:r w:rsidRPr="00423163">
        <w:rPr>
          <w:rFonts w:asciiTheme="minorHAnsi" w:hAnsiTheme="minorHAnsi"/>
        </w:rPr>
        <w:instrText xml:space="preserve"> SEQ Figure \* ARABIC </w:instrText>
      </w:r>
      <w:r w:rsidR="00E040EA" w:rsidRPr="00423163">
        <w:rPr>
          <w:rFonts w:asciiTheme="minorHAnsi" w:hAnsiTheme="minorHAnsi"/>
        </w:rPr>
        <w:fldChar w:fldCharType="separate"/>
      </w:r>
      <w:r w:rsidR="003152FE">
        <w:rPr>
          <w:rFonts w:asciiTheme="minorHAnsi" w:hAnsiTheme="minorHAnsi"/>
          <w:noProof/>
        </w:rPr>
        <w:t>4</w:t>
      </w:r>
      <w:r w:rsidR="00E040EA" w:rsidRPr="00423163">
        <w:rPr>
          <w:rFonts w:asciiTheme="minorHAnsi" w:hAnsiTheme="minorHAnsi"/>
        </w:rPr>
        <w:fldChar w:fldCharType="end"/>
      </w:r>
      <w:r w:rsidRPr="00423163">
        <w:rPr>
          <w:rFonts w:asciiTheme="minorHAnsi" w:hAnsiTheme="minorHAnsi"/>
        </w:rPr>
        <w:t xml:space="preserve"> Menu options in the Admin section of the home page</w:t>
      </w:r>
    </w:p>
    <w:p w:rsidR="009A1B70" w:rsidRPr="00423163" w:rsidRDefault="009A1B70" w:rsidP="009A1B70">
      <w:pPr>
        <w:pStyle w:val="BodyText"/>
        <w:rPr>
          <w:rFonts w:asciiTheme="minorHAnsi" w:hAnsiTheme="minorHAnsi"/>
        </w:rPr>
      </w:pPr>
      <w:r w:rsidRPr="00423163">
        <w:rPr>
          <w:rFonts w:asciiTheme="minorHAnsi" w:hAnsiTheme="minorHAnsi"/>
        </w:rPr>
        <w:t xml:space="preserve">The menu option with a blue background designates the current location.  Roll over the other choices until they turn blue, and then click to navigate to that section.  The </w:t>
      </w:r>
      <w:r w:rsidRPr="00423163">
        <w:rPr>
          <w:rFonts w:asciiTheme="minorHAnsi" w:hAnsiTheme="minorHAnsi"/>
          <w:b/>
        </w:rPr>
        <w:t>Log Out</w:t>
      </w:r>
      <w:r w:rsidRPr="00423163">
        <w:rPr>
          <w:rFonts w:asciiTheme="minorHAnsi" w:hAnsiTheme="minorHAnsi"/>
        </w:rPr>
        <w:t xml:space="preserve"> selection returns the user to the Login page.</w:t>
      </w:r>
    </w:p>
    <w:p w:rsidR="009A1B70" w:rsidRPr="000A184A" w:rsidRDefault="009A1B70" w:rsidP="000A184A">
      <w:pPr>
        <w:ind w:firstLine="360"/>
        <w:rPr>
          <w:b/>
          <w:sz w:val="28"/>
          <w:szCs w:val="28"/>
        </w:rPr>
      </w:pPr>
      <w:bookmarkStart w:id="1013" w:name="_User"/>
      <w:bookmarkStart w:id="1014" w:name="_Toc105477707"/>
      <w:bookmarkStart w:id="1015" w:name="_Toc105917091"/>
      <w:bookmarkStart w:id="1016" w:name="_Toc151784158"/>
      <w:bookmarkEnd w:id="1013"/>
      <w:r w:rsidRPr="000A184A">
        <w:rPr>
          <w:b/>
          <w:sz w:val="28"/>
          <w:szCs w:val="28"/>
        </w:rPr>
        <w:t>User</w:t>
      </w:r>
      <w:bookmarkEnd w:id="1014"/>
      <w:bookmarkEnd w:id="1015"/>
      <w:bookmarkEnd w:id="1016"/>
    </w:p>
    <w:p w:rsidR="009A1B70" w:rsidRPr="00423163" w:rsidRDefault="009A1B70" w:rsidP="009A1B70">
      <w:pPr>
        <w:pStyle w:val="BodyText"/>
        <w:rPr>
          <w:rFonts w:asciiTheme="minorHAnsi" w:hAnsiTheme="minorHAnsi"/>
        </w:rPr>
      </w:pPr>
      <w:r w:rsidRPr="00423163">
        <w:rPr>
          <w:rFonts w:asciiTheme="minorHAnsi" w:hAnsiTheme="minorHAnsi"/>
        </w:rPr>
        <w:t>A User is simply someone that requires access to an application. In this section create new Users, modify existing User details, and associate or disassociate Users with a Protection Group and Roles.</w:t>
      </w:r>
      <w:r w:rsidRPr="00423163">
        <w:rPr>
          <w:rFonts w:asciiTheme="minorHAnsi" w:hAnsiTheme="minorHAnsi"/>
          <w:color w:val="000000"/>
        </w:rPr>
        <w:t xml:space="preserve"> </w:t>
      </w:r>
      <w:r w:rsidRPr="00423163">
        <w:rPr>
          <w:rFonts w:asciiTheme="minorHAnsi" w:hAnsiTheme="minorHAnsi"/>
        </w:rPr>
        <w:t xml:space="preserve">  The available operations are:</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szCs w:val="24"/>
        </w:rPr>
      </w:pPr>
      <w:r w:rsidRPr="00423163">
        <w:rPr>
          <w:rFonts w:cs="Arial"/>
          <w:b/>
          <w:bCs/>
          <w:sz w:val="24"/>
          <w:szCs w:val="24"/>
        </w:rPr>
        <w:t xml:space="preserve">Create a New User </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Go to the User home page.</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Select Create a New User.</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Enter data into the User Details form.</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80"/>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80"/>
        </w:numPr>
        <w:spacing w:after="0" w:line="240" w:lineRule="atLeast"/>
        <w:rPr>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80"/>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4F6AD8">
      <w:pPr>
        <w:widowControl w:val="0"/>
        <w:numPr>
          <w:ilvl w:val="0"/>
          <w:numId w:val="21"/>
        </w:numPr>
        <w:spacing w:after="0" w:line="240" w:lineRule="atLeast"/>
        <w:rPr>
          <w:sz w:val="24"/>
          <w:szCs w:val="24"/>
        </w:rPr>
      </w:pPr>
      <w:r w:rsidRPr="00423163">
        <w:rPr>
          <w:sz w:val="24"/>
          <w:szCs w:val="24"/>
        </w:rPr>
        <w:t xml:space="preserve">Select </w:t>
      </w:r>
      <w:r w:rsidRPr="00423163">
        <w:rPr>
          <w:b/>
          <w:sz w:val="24"/>
          <w:szCs w:val="24"/>
        </w:rPr>
        <w:t>Add</w:t>
      </w:r>
      <w:r w:rsidRPr="00423163">
        <w:rPr>
          <w:sz w:val="24"/>
          <w:szCs w:val="24"/>
        </w:rPr>
        <w:t xml:space="preserve"> button.</w:t>
      </w:r>
    </w:p>
    <w:p w:rsidR="009A1B70" w:rsidRPr="00423163" w:rsidRDefault="009A1B70" w:rsidP="009A1B70">
      <w:pPr>
        <w:ind w:left="360"/>
        <w:rPr>
          <w:rFonts w:cs="Arial"/>
          <w:sz w:val="24"/>
          <w:szCs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szCs w:val="24"/>
        </w:rPr>
      </w:pPr>
      <w:r w:rsidRPr="00423163">
        <w:rPr>
          <w:rFonts w:cs="Arial"/>
          <w:b/>
          <w:bCs/>
          <w:sz w:val="24"/>
          <w:szCs w:val="24"/>
        </w:rPr>
        <w:t>Select an Existing User and Update details</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Go to the User home page.</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Click on </w:t>
      </w:r>
      <w:r w:rsidRPr="00423163">
        <w:rPr>
          <w:b/>
          <w:sz w:val="24"/>
          <w:szCs w:val="24"/>
        </w:rPr>
        <w:t>Select an Existing User</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Enter data into the User Search Criteria form.  Search by any combination of the below:</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w:t>
      </w:r>
      <w:r w:rsidRPr="00423163">
        <w:rPr>
          <w:sz w:val="24"/>
          <w:szCs w:val="24"/>
        </w:rPr>
        <w:lastRenderedPageBreak/>
        <w:t>Institute (NCI).</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67"/>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Click on the radio button corresponding with the intended </w:t>
      </w:r>
      <w:r w:rsidRPr="00423163">
        <w:rPr>
          <w:b/>
          <w:sz w:val="24"/>
          <w:szCs w:val="24"/>
        </w:rPr>
        <w:t>User name</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Select </w:t>
      </w:r>
      <w:r w:rsidRPr="00423163">
        <w:rPr>
          <w:b/>
          <w:sz w:val="24"/>
          <w:szCs w:val="24"/>
        </w:rPr>
        <w:t>View Details</w:t>
      </w:r>
      <w:r w:rsidRPr="00423163">
        <w:rPr>
          <w:sz w:val="24"/>
          <w:szCs w:val="24"/>
        </w:rPr>
        <w:t>.</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Enter data into the User Details form.</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Name</w:t>
      </w:r>
      <w:r w:rsidRPr="00423163">
        <w:rPr>
          <w:sz w:val="24"/>
          <w:szCs w:val="24"/>
        </w:rPr>
        <w:t xml:space="preserve"> – uniquely identifies the User, required field.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First Name</w:t>
      </w:r>
      <w:r w:rsidRPr="00423163">
        <w:rPr>
          <w:sz w:val="24"/>
          <w:szCs w:val="24"/>
        </w:rPr>
        <w:t xml:space="preserve"> and </w:t>
      </w:r>
      <w:r w:rsidRPr="00423163">
        <w:rPr>
          <w:b/>
          <w:sz w:val="24"/>
          <w:szCs w:val="24"/>
        </w:rPr>
        <w:t>Last Name</w:t>
      </w:r>
      <w:r w:rsidRPr="00423163">
        <w:rPr>
          <w:sz w:val="24"/>
          <w:szCs w:val="24"/>
        </w:rPr>
        <w:t xml:space="preserve"> – attributes that help identify the User.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Organization</w:t>
      </w:r>
      <w:r w:rsidRPr="00423163">
        <w:rPr>
          <w:sz w:val="24"/>
          <w:szCs w:val="24"/>
        </w:rPr>
        <w:t xml:space="preserve"> – Organization for which the User works.  An example is the National Cancer Institute (NCI).</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Department</w:t>
      </w:r>
      <w:r w:rsidRPr="00423163">
        <w:rPr>
          <w:sz w:val="24"/>
          <w:szCs w:val="24"/>
        </w:rPr>
        <w:t xml:space="preserve"> – Department for which the User works.  An example is caArray.</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Title</w:t>
      </w:r>
      <w:r w:rsidRPr="00423163">
        <w:rPr>
          <w:sz w:val="24"/>
          <w:szCs w:val="24"/>
        </w:rPr>
        <w:t xml:space="preserve"> – Title for User. </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Phone Number</w:t>
      </w:r>
      <w:r w:rsidRPr="00423163">
        <w:rPr>
          <w:sz w:val="24"/>
          <w:szCs w:val="24"/>
        </w:rPr>
        <w:t xml:space="preserve"> – provides contact information, typically the direct business phone number for the User.  The phone number field accepts the following formats: 0123456789, 012-345-6789, (012)3456789, (012)345-6789, (012)-345-6789</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Email Id</w:t>
      </w:r>
      <w:r w:rsidRPr="00423163">
        <w:rPr>
          <w:sz w:val="24"/>
          <w:szCs w:val="24"/>
        </w:rPr>
        <w:t xml:space="preserve"> – provides the email contact details for the User.  An email ID must contain an asterisk. </w:t>
      </w:r>
    </w:p>
    <w:p w:rsidR="009A1B70" w:rsidRPr="00423163" w:rsidRDefault="009A1B70" w:rsidP="004F6AD8">
      <w:pPr>
        <w:widowControl w:val="0"/>
        <w:numPr>
          <w:ilvl w:val="0"/>
          <w:numId w:val="68"/>
        </w:numPr>
        <w:spacing w:after="0" w:line="240" w:lineRule="atLeast"/>
        <w:rPr>
          <w:sz w:val="24"/>
        </w:rPr>
      </w:pPr>
      <w:r w:rsidRPr="00423163">
        <w:rPr>
          <w:b/>
          <w:sz w:val="24"/>
        </w:rPr>
        <w:t>Password</w:t>
      </w:r>
      <w:r w:rsidRPr="00423163">
        <w:rPr>
          <w:sz w:val="24"/>
        </w:rPr>
        <w:t>– an optional field used if the schema for Authorization will also be used for Authentication.  The only characters visible within this field are stars ‘*’ so the password is not visible on the screen.</w:t>
      </w:r>
    </w:p>
    <w:p w:rsidR="009A1B70" w:rsidRPr="00423163" w:rsidRDefault="009A1B70" w:rsidP="004F6AD8">
      <w:pPr>
        <w:widowControl w:val="0"/>
        <w:numPr>
          <w:ilvl w:val="0"/>
          <w:numId w:val="68"/>
        </w:numPr>
        <w:spacing w:after="0" w:line="240" w:lineRule="atLeast"/>
        <w:rPr>
          <w:rFonts w:cs="Arial"/>
          <w:sz w:val="24"/>
          <w:szCs w:val="24"/>
        </w:rPr>
      </w:pPr>
      <w:r w:rsidRPr="00423163">
        <w:rPr>
          <w:b/>
          <w:sz w:val="24"/>
        </w:rPr>
        <w:t xml:space="preserve">Confirm Password </w:t>
      </w:r>
      <w:r w:rsidRPr="00423163">
        <w:rPr>
          <w:sz w:val="24"/>
        </w:rPr>
        <w:t>– a copy of the password field.  It ensures the intended password was entered correctly.  This field must match the password field exactly.</w:t>
      </w:r>
    </w:p>
    <w:p w:rsidR="009A1B70" w:rsidRPr="00423163" w:rsidRDefault="009A1B70" w:rsidP="004F6AD8">
      <w:pPr>
        <w:widowControl w:val="0"/>
        <w:numPr>
          <w:ilvl w:val="0"/>
          <w:numId w:val="68"/>
        </w:numPr>
        <w:spacing w:after="0" w:line="240" w:lineRule="atLeast"/>
        <w:rPr>
          <w:sz w:val="24"/>
          <w:szCs w:val="24"/>
        </w:rPr>
      </w:pPr>
      <w:r w:rsidRPr="00423163">
        <w:rPr>
          <w:b/>
          <w:sz w:val="24"/>
          <w:szCs w:val="24"/>
        </w:rPr>
        <w:t>User Start Date</w:t>
      </w:r>
      <w:r w:rsidRPr="00423163">
        <w:rPr>
          <w:sz w:val="24"/>
          <w:szCs w:val="24"/>
        </w:rPr>
        <w:t xml:space="preserve"> and </w:t>
      </w:r>
      <w:r w:rsidRPr="00423163">
        <w:rPr>
          <w:b/>
          <w:sz w:val="24"/>
          <w:szCs w:val="24"/>
        </w:rPr>
        <w:t>User End Date</w:t>
      </w:r>
      <w:r w:rsidRPr="00423163">
        <w:rPr>
          <w:sz w:val="24"/>
          <w:szCs w:val="24"/>
        </w:rPr>
        <w:t xml:space="preserve"> – determine the period for which the User is a valid User.</w:t>
      </w:r>
    </w:p>
    <w:p w:rsidR="009A1B70" w:rsidRPr="00423163" w:rsidRDefault="009A1B70" w:rsidP="004F6AD8">
      <w:pPr>
        <w:widowControl w:val="0"/>
        <w:numPr>
          <w:ilvl w:val="0"/>
          <w:numId w:val="22"/>
        </w:numPr>
        <w:spacing w:after="0" w:line="240" w:lineRule="atLeast"/>
        <w:rPr>
          <w:sz w:val="24"/>
          <w:szCs w:val="24"/>
        </w:rPr>
      </w:pPr>
      <w:r w:rsidRPr="00423163">
        <w:rPr>
          <w:sz w:val="24"/>
          <w:szCs w:val="24"/>
        </w:rPr>
        <w:t xml:space="preserve">Select </w:t>
      </w:r>
      <w:r w:rsidRPr="00423163">
        <w:rPr>
          <w:b/>
          <w:sz w:val="24"/>
          <w:szCs w:val="24"/>
        </w:rPr>
        <w:t>Update</w:t>
      </w:r>
      <w:r w:rsidRPr="00423163">
        <w:rPr>
          <w:sz w:val="24"/>
          <w:szCs w:val="24"/>
        </w:rPr>
        <w:t xml:space="preserve"> button.</w:t>
      </w:r>
    </w:p>
    <w:p w:rsidR="009A1B70" w:rsidRPr="00423163" w:rsidRDefault="009A1B70" w:rsidP="009A1B70"/>
    <w:p w:rsidR="009A1B70" w:rsidRPr="00423163" w:rsidRDefault="009A1B70" w:rsidP="009A1B70">
      <w:pPr>
        <w:pStyle w:val="BodyText"/>
        <w:rPr>
          <w:rFonts w:asciiTheme="minorHAnsi" w:hAnsiTheme="minorHAnsi"/>
        </w:rPr>
      </w:pPr>
      <w:r w:rsidRPr="00423163">
        <w:rPr>
          <w:rFonts w:asciiTheme="minorHAnsi" w:hAnsiTheme="minorHAnsi"/>
        </w:rPr>
        <w:t>The User Details page displays the three buttons displayed in figure 18 below. The numbers above these buttons correspond to the operations that follow:</w:t>
      </w:r>
    </w:p>
    <w:p w:rsidR="009A1B70" w:rsidRPr="00423163" w:rsidRDefault="00E040EA" w:rsidP="009A1B70">
      <w:pPr>
        <w:pStyle w:val="BodyText"/>
        <w:rPr>
          <w:rFonts w:asciiTheme="minorHAnsi" w:hAnsiTheme="minorHAnsi"/>
        </w:rPr>
      </w:pPr>
      <w:r w:rsidRPr="00E040EA">
        <w:rPr>
          <w:rFonts w:asciiTheme="minorHAnsi" w:hAnsiTheme="minorHAnsi" w:cs="Arial"/>
          <w:noProof/>
        </w:rPr>
        <w:pict>
          <v:group id="_x0000_s1041" style="position:absolute;left:0;text-align:left;margin-left:444.6pt;margin-top:4.55pt;width:14.4pt;height:14.4pt;z-index:251665408" coordorigin="5220,4860" coordsize="288,288">
            <v:oval id="_x0000_s1042" style="position:absolute;left:5220;top:4860;width:288;height:288;flip:x" fillcolor="black">
              <o:lock v:ext="edit" aspectratio="t"/>
              <v:textbox style="mso-next-textbox:#_x0000_s1042" inset="0,0,0,1.44pt">
                <w:txbxContent>
                  <w:p w:rsidR="00D54780" w:rsidRDefault="00D54780" w:rsidP="009A1B70"/>
                </w:txbxContent>
              </v:textbox>
            </v:oval>
            <v:shape id="_x0000_s1043" type="#_x0000_t202" style="position:absolute;left:5298;top:4866;width:179;height:210" filled="f" stroked="f">
              <v:textbox style="mso-next-textbox:#_x0000_s1043" inset="0,0,0,0">
                <w:txbxContent>
                  <w:p w:rsidR="00D54780" w:rsidRDefault="00D54780" w:rsidP="009A1B70">
                    <w:pPr>
                      <w:rPr>
                        <w:color w:val="FFFFFF"/>
                      </w:rPr>
                    </w:pPr>
                    <w:r>
                      <w:rPr>
                        <w:color w:val="FFFFFF"/>
                      </w:rPr>
                      <w:t>6</w:t>
                    </w:r>
                  </w:p>
                </w:txbxContent>
              </v:textbox>
            </v:shape>
            <w10:wrap type="square"/>
          </v:group>
        </w:pict>
      </w:r>
      <w:r w:rsidRPr="00E040EA">
        <w:rPr>
          <w:rFonts w:asciiTheme="minorHAnsi" w:hAnsiTheme="minorHAnsi" w:cs="Arial"/>
          <w:noProof/>
        </w:rPr>
        <w:pict>
          <v:group id="_x0000_s1029" style="position:absolute;left:0;text-align:left;margin-left:333pt;margin-top:6.05pt;width:14.4pt;height:14.4pt;z-index:251661312" coordorigin="5220,4860" coordsize="288,288">
            <v:oval id="_x0000_s1030" style="position:absolute;left:5220;top:4860;width:288;height:288;flip:x" fillcolor="black">
              <o:lock v:ext="edit" aspectratio="t"/>
              <v:textbox style="mso-next-textbox:#_x0000_s1030" inset="0,0,0,1.44pt">
                <w:txbxContent>
                  <w:p w:rsidR="00D54780" w:rsidRDefault="00D54780" w:rsidP="009A1B70"/>
                </w:txbxContent>
              </v:textbox>
            </v:oval>
            <v:shape id="_x0000_s1031" type="#_x0000_t202" style="position:absolute;left:5298;top:4866;width:179;height:210" filled="f" stroked="f">
              <v:textbox style="mso-next-textbox:#_x0000_s1031" inset="0,0,0,0">
                <w:txbxContent>
                  <w:p w:rsidR="00D54780" w:rsidRDefault="00D54780" w:rsidP="009A1B70">
                    <w:pPr>
                      <w:rPr>
                        <w:color w:val="FFFFFF"/>
                      </w:rPr>
                    </w:pPr>
                    <w:r>
                      <w:rPr>
                        <w:color w:val="FFFFFF"/>
                      </w:rPr>
                      <w:t>5</w:t>
                    </w:r>
                  </w:p>
                </w:txbxContent>
              </v:textbox>
            </v:shape>
            <w10:wrap type="square"/>
          </v:group>
        </w:pict>
      </w:r>
      <w:r w:rsidRPr="00E040EA">
        <w:rPr>
          <w:rFonts w:asciiTheme="minorHAnsi" w:hAnsiTheme="minorHAnsi" w:cs="Arial"/>
          <w:noProof/>
        </w:rPr>
        <w:pict>
          <v:group id="_x0000_s1032" style="position:absolute;left:0;text-align:left;margin-left:81pt;margin-top:3.45pt;width:14.4pt;height:14.4pt;z-index:251662336" coordorigin="3780,5040" coordsize="288,288">
            <v:oval id="_x0000_s1033" style="position:absolute;left:3780;top:5040;width:288;height:288;flip:x" fillcolor="black">
              <o:lock v:ext="edit" aspectratio="t"/>
              <v:textbox style="mso-next-textbox:#_x0000_s1033" inset="0,0,0,1.44pt">
                <w:txbxContent>
                  <w:p w:rsidR="00D54780" w:rsidRDefault="00D54780" w:rsidP="009A1B70">
                    <w:pPr>
                      <w:rPr>
                        <w:color w:val="FF0000"/>
                      </w:rPr>
                    </w:pPr>
                  </w:p>
                  <w:p w:rsidR="00D54780" w:rsidRDefault="00D54780" w:rsidP="009A1B70"/>
                </w:txbxContent>
              </v:textbox>
            </v:oval>
            <v:shape id="_x0000_s1034" type="#_x0000_t202" style="position:absolute;left:3882;top:5044;width:179;height:210" filled="f" stroked="f">
              <v:textbox style="mso-next-textbox:#_x0000_s1034" inset="0,0,0,0">
                <w:txbxContent>
                  <w:p w:rsidR="00D54780" w:rsidRDefault="00D54780" w:rsidP="009A1B70">
                    <w:pPr>
                      <w:rPr>
                        <w:color w:val="FFFFFF"/>
                      </w:rPr>
                    </w:pPr>
                    <w:r>
                      <w:rPr>
                        <w:color w:val="FFFFFF"/>
                      </w:rPr>
                      <w:t>3</w:t>
                    </w:r>
                  </w:p>
                </w:txbxContent>
              </v:textbox>
            </v:shape>
            <w10:wrap type="square"/>
          </v:group>
        </w:pict>
      </w:r>
      <w:r w:rsidRPr="00E040EA">
        <w:rPr>
          <w:rFonts w:asciiTheme="minorHAnsi" w:hAnsiTheme="minorHAnsi" w:cs="Arial"/>
          <w:noProof/>
        </w:rPr>
        <w:pict>
          <v:group id="_x0000_s1026" style="position:absolute;left:0;text-align:left;margin-left:198pt;margin-top:4.1pt;width:14.4pt;height:14.9pt;z-index:251660288" coordorigin="4860,4680" coordsize="288,298">
            <v:oval id="_x0000_s1027" style="position:absolute;left:4860;top:4680;width:288;height:288;flip:x" fillcolor="black">
              <o:lock v:ext="edit" aspectratio="t"/>
              <v:textbox style="mso-next-textbox:#_x0000_s1027" inset="0,0,0,1.44pt">
                <w:txbxContent>
                  <w:p w:rsidR="00D54780" w:rsidRDefault="00D54780" w:rsidP="009A1B70"/>
                </w:txbxContent>
              </v:textbox>
            </v:oval>
            <v:shape id="_x0000_s1028" type="#_x0000_t202" style="position:absolute;left:4944;top:4686;width:179;height:292" filled="f" stroked="f">
              <v:textbox style="mso-next-textbox:#_x0000_s1028" inset="0,0,0">
                <w:txbxContent>
                  <w:p w:rsidR="00D54780" w:rsidRDefault="00D54780" w:rsidP="009A1B70">
                    <w:pPr>
                      <w:rPr>
                        <w:color w:val="FFFFFF"/>
                      </w:rPr>
                    </w:pPr>
                    <w:r>
                      <w:rPr>
                        <w:color w:val="FFFFFF"/>
                      </w:rPr>
                      <w:t>4</w:t>
                    </w:r>
                  </w:p>
                </w:txbxContent>
              </v:textbox>
            </v:shape>
            <w10:wrap type="square"/>
          </v:group>
        </w:pict>
      </w:r>
    </w:p>
    <w:p w:rsidR="009A1B70" w:rsidRPr="00423163" w:rsidRDefault="009A1B70" w:rsidP="009A1B70">
      <w:pPr>
        <w:keepNext/>
        <w:ind w:left="720"/>
      </w:pPr>
      <w:r w:rsidRPr="00423163">
        <w:rPr>
          <w:rFonts w:cs="Arial"/>
          <w:noProof/>
        </w:rPr>
        <w:drawing>
          <wp:inline distT="0" distB="0" distL="0" distR="0">
            <wp:extent cx="5937885" cy="249555"/>
            <wp:effectExtent l="19050" t="0" r="5715" b="0"/>
            <wp:docPr id="22"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0"/>
                    <a:srcRect/>
                    <a:stretch>
                      <a:fillRect/>
                    </a:stretch>
                  </pic:blipFill>
                  <pic:spPr bwMode="auto">
                    <a:xfrm>
                      <a:off x="0" y="0"/>
                      <a:ext cx="5937885" cy="249555"/>
                    </a:xfrm>
                    <a:prstGeom prst="rect">
                      <a:avLst/>
                    </a:prstGeom>
                    <a:noFill/>
                    <a:ln w="9525">
                      <a:noFill/>
                      <a:miter lim="800000"/>
                      <a:headEnd/>
                      <a:tailEnd/>
                    </a:ln>
                  </pic:spPr>
                </pic:pic>
              </a:graphicData>
            </a:graphic>
          </wp:inline>
        </w:drawing>
      </w:r>
    </w:p>
    <w:p w:rsidR="009A1B70" w:rsidRPr="00423163" w:rsidRDefault="009A1B70" w:rsidP="009A1B70">
      <w:pPr>
        <w:pStyle w:val="StyleCaptionNotBoldItalic"/>
        <w:ind w:left="720"/>
        <w:rPr>
          <w:rFonts w:asciiTheme="minorHAnsi" w:hAnsiTheme="minorHAnsi"/>
        </w:rPr>
      </w:pPr>
      <w:r w:rsidRPr="00423163">
        <w:rPr>
          <w:rFonts w:asciiTheme="minorHAnsi" w:hAnsiTheme="minorHAnsi"/>
        </w:rPr>
        <w:t>Figure</w:t>
      </w:r>
      <w:r w:rsidR="0002624D">
        <w:rPr>
          <w:rFonts w:asciiTheme="minorHAnsi" w:hAnsiTheme="minorHAnsi"/>
        </w:rPr>
        <w:t xml:space="preserve"> 6.</w:t>
      </w:r>
      <w:r w:rsidRPr="00423163">
        <w:rPr>
          <w:rFonts w:asciiTheme="minorHAnsi" w:hAnsiTheme="minorHAnsi"/>
        </w:rPr>
        <w:t xml:space="preserve"> </w:t>
      </w:r>
      <w:r w:rsidR="00E040EA" w:rsidRPr="00423163">
        <w:rPr>
          <w:rFonts w:asciiTheme="minorHAnsi" w:hAnsiTheme="minorHAnsi"/>
        </w:rPr>
        <w:fldChar w:fldCharType="begin"/>
      </w:r>
      <w:r w:rsidRPr="00423163">
        <w:rPr>
          <w:rFonts w:asciiTheme="minorHAnsi" w:hAnsiTheme="minorHAnsi"/>
        </w:rPr>
        <w:instrText xml:space="preserve"> SEQ Figure \* ARABIC </w:instrText>
      </w:r>
      <w:r w:rsidR="00E040EA" w:rsidRPr="00423163">
        <w:rPr>
          <w:rFonts w:asciiTheme="minorHAnsi" w:hAnsiTheme="minorHAnsi"/>
        </w:rPr>
        <w:fldChar w:fldCharType="separate"/>
      </w:r>
      <w:r w:rsidR="003152FE">
        <w:rPr>
          <w:rFonts w:asciiTheme="minorHAnsi" w:hAnsiTheme="minorHAnsi"/>
          <w:noProof/>
        </w:rPr>
        <w:t>5</w:t>
      </w:r>
      <w:r w:rsidR="00E040EA" w:rsidRPr="00423163">
        <w:rPr>
          <w:rFonts w:asciiTheme="minorHAnsi" w:hAnsiTheme="minorHAnsi"/>
        </w:rPr>
        <w:fldChar w:fldCharType="end"/>
      </w:r>
      <w:r w:rsidRPr="00423163">
        <w:rPr>
          <w:rFonts w:asciiTheme="minorHAnsi" w:hAnsiTheme="minorHAnsi"/>
        </w:rPr>
        <w:t xml:space="preserve"> User Details Page button options</w:t>
      </w:r>
    </w:p>
    <w:p w:rsidR="009A1B70" w:rsidRPr="00423163" w:rsidRDefault="009A1B70" w:rsidP="009A1B70">
      <w:pPr>
        <w:rPr>
          <w:rFonts w:cs="Arial"/>
        </w:rPr>
      </w:pPr>
      <w:r w:rsidRPr="00423163">
        <w:rPr>
          <w:rFonts w:cs="Arial"/>
        </w:rPr>
        <w:t xml:space="preserve"> </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Assign a User to a Group or Groups </w:t>
      </w:r>
      <w:r w:rsidRPr="00423163">
        <w:rPr>
          <w:rFonts w:cs="Arial"/>
          <w:b/>
          <w:bCs/>
          <w:sz w:val="28"/>
          <w:szCs w:val="24"/>
        </w:rPr>
        <w:sym w:font="Wingdings" w:char="F08E"/>
      </w:r>
    </w:p>
    <w:p w:rsidR="009A1B70" w:rsidRPr="00423163" w:rsidRDefault="009A1B70" w:rsidP="004F6AD8">
      <w:pPr>
        <w:widowControl w:val="0"/>
        <w:numPr>
          <w:ilvl w:val="0"/>
          <w:numId w:val="23"/>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3"/>
        </w:numPr>
        <w:spacing w:after="0" w:line="240" w:lineRule="atLeast"/>
        <w:rPr>
          <w:sz w:val="24"/>
        </w:rPr>
      </w:pPr>
      <w:r w:rsidRPr="00423163">
        <w:rPr>
          <w:sz w:val="24"/>
        </w:rPr>
        <w:t xml:space="preserve">Select </w:t>
      </w:r>
      <w:r w:rsidRPr="00423163">
        <w:rPr>
          <w:b/>
          <w:sz w:val="24"/>
        </w:rPr>
        <w:t>Associated Groups</w:t>
      </w:r>
      <w:r w:rsidRPr="00423163">
        <w:rPr>
          <w:sz w:val="24"/>
        </w:rPr>
        <w:t>.</w:t>
      </w:r>
    </w:p>
    <w:p w:rsidR="009A1B70" w:rsidRPr="00423163" w:rsidRDefault="009A1B70" w:rsidP="004F6AD8">
      <w:pPr>
        <w:widowControl w:val="0"/>
        <w:numPr>
          <w:ilvl w:val="0"/>
          <w:numId w:val="23"/>
        </w:numPr>
        <w:spacing w:after="0" w:line="240" w:lineRule="atLeast"/>
        <w:rPr>
          <w:sz w:val="24"/>
        </w:rPr>
      </w:pPr>
      <w:r w:rsidRPr="00423163">
        <w:rPr>
          <w:sz w:val="24"/>
        </w:rPr>
        <w:t xml:space="preserve">Determine which of the available Groups to which the User should be assigned. Select these Groups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23"/>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23"/>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rPr>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View User Report </w:t>
      </w:r>
      <w:r w:rsidRPr="00423163">
        <w:rPr>
          <w:rFonts w:cs="Arial"/>
          <w:b/>
          <w:bCs/>
          <w:sz w:val="28"/>
          <w:szCs w:val="24"/>
        </w:rPr>
        <w:sym w:font="Wingdings" w:char="F08F"/>
      </w:r>
    </w:p>
    <w:p w:rsidR="009A1B70" w:rsidRPr="00423163" w:rsidRDefault="009A1B70" w:rsidP="009A1B70">
      <w:pPr>
        <w:ind w:left="1080"/>
        <w:rPr>
          <w:sz w:val="24"/>
        </w:rPr>
      </w:pPr>
      <w:r w:rsidRPr="00423163">
        <w:rPr>
          <w:sz w:val="24"/>
        </w:rPr>
        <w:lastRenderedPageBreak/>
        <w:t>This feature is new to the 3.0.1 release in response to a requirement formed by the caCORE team.  This reporting functionality shows a user’s privileges for all of his protection elements.</w:t>
      </w:r>
    </w:p>
    <w:p w:rsidR="009A1B70" w:rsidRPr="00423163" w:rsidRDefault="009A1B70" w:rsidP="004F6AD8">
      <w:pPr>
        <w:widowControl w:val="0"/>
        <w:numPr>
          <w:ilvl w:val="0"/>
          <w:numId w:val="26"/>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6"/>
        </w:numPr>
        <w:spacing w:after="0" w:line="240" w:lineRule="atLeast"/>
        <w:ind w:left="1440"/>
        <w:rPr>
          <w:sz w:val="24"/>
        </w:rPr>
      </w:pPr>
      <w:r w:rsidRPr="00423163">
        <w:rPr>
          <w:sz w:val="24"/>
        </w:rPr>
        <w:t xml:space="preserve">Select </w:t>
      </w:r>
      <w:r w:rsidRPr="00423163">
        <w:rPr>
          <w:b/>
          <w:sz w:val="24"/>
        </w:rPr>
        <w:t>Associated PE &amp; Privileges.</w:t>
      </w:r>
    </w:p>
    <w:p w:rsidR="009A1B70" w:rsidRPr="00423163" w:rsidRDefault="009A1B70" w:rsidP="004F6AD8">
      <w:pPr>
        <w:widowControl w:val="0"/>
        <w:numPr>
          <w:ilvl w:val="0"/>
          <w:numId w:val="26"/>
        </w:numPr>
        <w:spacing w:after="0" w:line="240" w:lineRule="atLeast"/>
        <w:ind w:left="1440"/>
        <w:rPr>
          <w:sz w:val="24"/>
        </w:rPr>
      </w:pPr>
      <w:r w:rsidRPr="00423163">
        <w:rPr>
          <w:bCs/>
          <w:sz w:val="24"/>
        </w:rPr>
        <w:t>View user’s privileges for each protection element.</w:t>
      </w:r>
    </w:p>
    <w:p w:rsidR="009A1B70" w:rsidRPr="00423163" w:rsidRDefault="009A1B70" w:rsidP="009A1B70">
      <w:pPr>
        <w:ind w:left="1080"/>
        <w:rPr>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Update Roles associated with the assigned Protection Groups </w:t>
      </w:r>
      <w:r w:rsidRPr="00423163">
        <w:rPr>
          <w:rFonts w:cs="Arial"/>
          <w:b/>
          <w:bCs/>
          <w:sz w:val="28"/>
          <w:szCs w:val="24"/>
        </w:rPr>
        <w:sym w:font="Wingdings" w:char="F090"/>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w:t>
      </w:r>
      <w:r w:rsidRPr="00423163">
        <w:rPr>
          <w:b/>
          <w:sz w:val="24"/>
        </w:rPr>
        <w:t>Associated PG &amp; Roles.</w:t>
      </w:r>
      <w:r w:rsidRPr="00423163">
        <w:rPr>
          <w:sz w:val="24"/>
        </w:rPr>
        <w:t xml:space="preserve">  The system displays a list of all associated Protection Groups and their Roles.</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the radio button that corresponds with the intended Protection Group. </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Determine which Roles you would like to assign to the User.</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Select the Role by highlighting the name (See </w:t>
      </w:r>
      <w:hyperlink w:anchor="_Assignments_and_Associations" w:history="1">
        <w:r w:rsidRPr="00423163">
          <w:rPr>
            <w:color w:val="0000FF"/>
            <w:sz w:val="24"/>
            <w:u w:val="single"/>
          </w:rPr>
          <w:t>Assignments and Associations</w:t>
        </w:r>
      </w:hyperlink>
      <w:r w:rsidRPr="00423163">
        <w:rPr>
          <w:sz w:val="24"/>
        </w:rPr>
        <w:t xml:space="preserve"> for details).</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83"/>
        </w:numPr>
        <w:tabs>
          <w:tab w:val="clear" w:pos="1080"/>
          <w:tab w:val="num" w:pos="1440"/>
        </w:tabs>
        <w:spacing w:after="0" w:line="240" w:lineRule="atLeast"/>
        <w:ind w:left="1440"/>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440"/>
        <w:rPr>
          <w:rFonts w:cs="Arial"/>
          <w:sz w:val="24"/>
        </w:rPr>
      </w:pP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 xml:space="preserve">Assign a Protection Group and Roles to a User </w:t>
      </w:r>
      <w:r w:rsidRPr="00423163">
        <w:rPr>
          <w:rFonts w:cs="Arial"/>
          <w:b/>
          <w:bCs/>
          <w:sz w:val="28"/>
          <w:szCs w:val="24"/>
        </w:rPr>
        <w:sym w:font="Wingdings" w:char="F091"/>
      </w:r>
    </w:p>
    <w:p w:rsidR="009A1B70" w:rsidRPr="00423163" w:rsidRDefault="009A1B70" w:rsidP="004F6AD8">
      <w:pPr>
        <w:widowControl w:val="0"/>
        <w:numPr>
          <w:ilvl w:val="0"/>
          <w:numId w:val="25"/>
        </w:numPr>
        <w:spacing w:after="0" w:line="240" w:lineRule="atLeast"/>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25"/>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4F6AD8">
      <w:pPr>
        <w:widowControl w:val="0"/>
        <w:numPr>
          <w:ilvl w:val="0"/>
          <w:numId w:val="25"/>
        </w:numPr>
        <w:spacing w:after="0" w:line="240" w:lineRule="atLeast"/>
        <w:rPr>
          <w:sz w:val="24"/>
        </w:rPr>
      </w:pPr>
      <w:r w:rsidRPr="00423163">
        <w:rPr>
          <w:sz w:val="24"/>
        </w:rPr>
        <w:t>Determine which Protection Group and Roles you would like to assign to the User.</w:t>
      </w:r>
    </w:p>
    <w:p w:rsidR="009A1B70" w:rsidRPr="00423163" w:rsidRDefault="009A1B70" w:rsidP="004F6AD8">
      <w:pPr>
        <w:widowControl w:val="0"/>
        <w:numPr>
          <w:ilvl w:val="0"/>
          <w:numId w:val="24"/>
        </w:numPr>
        <w:tabs>
          <w:tab w:val="clear" w:pos="1800"/>
          <w:tab w:val="num" w:pos="1440"/>
        </w:tabs>
        <w:spacing w:after="0" w:line="240" w:lineRule="atLeast"/>
        <w:rPr>
          <w:sz w:val="24"/>
        </w:rPr>
      </w:pPr>
      <w:r w:rsidRPr="00423163">
        <w:rPr>
          <w:sz w:val="24"/>
        </w:rPr>
        <w:t xml:space="preserve">Select the Protection Group by highlighting the name (See </w:t>
      </w:r>
      <w:hyperlink w:anchor="_Assignments_and_Associations" w:history="1">
        <w:r w:rsidRPr="00423163">
          <w:rPr>
            <w:rStyle w:val="Hyperlink"/>
            <w:sz w:val="24"/>
          </w:rPr>
          <w:t>Assignments and Associations</w:t>
        </w:r>
      </w:hyperlink>
      <w:r w:rsidRPr="00423163">
        <w:rPr>
          <w:sz w:val="24"/>
        </w:rPr>
        <w:t xml:space="preserve"> for details).  </w:t>
      </w:r>
    </w:p>
    <w:p w:rsidR="009A1B70" w:rsidRPr="00423163" w:rsidRDefault="009A1B70" w:rsidP="004F6AD8">
      <w:pPr>
        <w:widowControl w:val="0"/>
        <w:numPr>
          <w:ilvl w:val="0"/>
          <w:numId w:val="24"/>
        </w:numPr>
        <w:tabs>
          <w:tab w:val="clear" w:pos="1800"/>
          <w:tab w:val="num" w:pos="1440"/>
        </w:tabs>
        <w:spacing w:after="0" w:line="240" w:lineRule="atLeast"/>
        <w:rPr>
          <w:sz w:val="24"/>
        </w:rPr>
      </w:pPr>
      <w:r w:rsidRPr="00423163">
        <w:rPr>
          <w:sz w:val="24"/>
        </w:rPr>
        <w:t>Select the Roles by highlighting them.</w:t>
      </w:r>
    </w:p>
    <w:p w:rsidR="009A1B70" w:rsidRPr="00423163" w:rsidRDefault="009A1B70" w:rsidP="004F6AD8">
      <w:pPr>
        <w:widowControl w:val="0"/>
        <w:numPr>
          <w:ilvl w:val="0"/>
          <w:numId w:val="25"/>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25"/>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4F6AD8">
      <w:pPr>
        <w:widowControl w:val="0"/>
        <w:numPr>
          <w:ilvl w:val="0"/>
          <w:numId w:val="19"/>
        </w:numPr>
        <w:tabs>
          <w:tab w:val="clear" w:pos="720"/>
          <w:tab w:val="num" w:pos="1080"/>
        </w:tabs>
        <w:spacing w:after="0" w:line="240" w:lineRule="atLeast"/>
        <w:ind w:left="1080"/>
        <w:rPr>
          <w:rFonts w:cs="Arial"/>
          <w:b/>
          <w:bCs/>
          <w:sz w:val="24"/>
        </w:rPr>
      </w:pPr>
      <w:r w:rsidRPr="00423163">
        <w:rPr>
          <w:rFonts w:cs="Arial"/>
          <w:b/>
          <w:bCs/>
          <w:sz w:val="24"/>
        </w:rPr>
        <w:t>Delete an Existing User</w:t>
      </w:r>
    </w:p>
    <w:p w:rsidR="009A1B70" w:rsidRPr="00423163" w:rsidRDefault="009A1B70" w:rsidP="004F6AD8">
      <w:pPr>
        <w:widowControl w:val="0"/>
        <w:numPr>
          <w:ilvl w:val="0"/>
          <w:numId w:val="56"/>
        </w:numPr>
        <w:spacing w:after="0" w:line="240" w:lineRule="atLeast"/>
        <w:ind w:left="1440"/>
        <w:rPr>
          <w:sz w:val="24"/>
        </w:rPr>
      </w:pPr>
      <w:r w:rsidRPr="00423163">
        <w:rPr>
          <w:sz w:val="24"/>
        </w:rPr>
        <w:t>Reach the User Details form by either creating a new User or Selecting an Existing User.</w:t>
      </w:r>
    </w:p>
    <w:p w:rsidR="009A1B70" w:rsidRPr="00423163" w:rsidRDefault="009A1B70" w:rsidP="004F6AD8">
      <w:pPr>
        <w:widowControl w:val="0"/>
        <w:numPr>
          <w:ilvl w:val="0"/>
          <w:numId w:val="56"/>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0A184A" w:rsidRDefault="009A1B70" w:rsidP="004F6AD8">
      <w:pPr>
        <w:widowControl w:val="0"/>
        <w:numPr>
          <w:ilvl w:val="0"/>
          <w:numId w:val="56"/>
        </w:numPr>
        <w:spacing w:after="0" w:line="240" w:lineRule="atLeast"/>
        <w:ind w:left="1440"/>
      </w:pPr>
      <w:r w:rsidRPr="00423163">
        <w:rPr>
          <w:sz w:val="24"/>
        </w:rPr>
        <w:t xml:space="preserve">In the pop-up window, click </w:t>
      </w:r>
      <w:r w:rsidRPr="00423163">
        <w:rPr>
          <w:b/>
          <w:sz w:val="24"/>
        </w:rPr>
        <w:t>Okay</w:t>
      </w:r>
      <w:r w:rsidRPr="00423163">
        <w:rPr>
          <w:sz w:val="24"/>
        </w:rPr>
        <w:t xml:space="preserve"> to confirm intent to delete.</w:t>
      </w:r>
    </w:p>
    <w:p w:rsidR="000A184A" w:rsidRPr="00423163" w:rsidRDefault="000A184A" w:rsidP="000A184A">
      <w:pPr>
        <w:widowControl w:val="0"/>
        <w:spacing w:after="0" w:line="240" w:lineRule="atLeast"/>
        <w:ind w:left="1440"/>
      </w:pPr>
    </w:p>
    <w:p w:rsidR="009A1B70" w:rsidRPr="000A184A" w:rsidRDefault="009A1B70" w:rsidP="000A184A">
      <w:pPr>
        <w:ind w:firstLine="360"/>
        <w:rPr>
          <w:b/>
          <w:sz w:val="28"/>
          <w:szCs w:val="28"/>
        </w:rPr>
      </w:pPr>
      <w:bookmarkStart w:id="1017" w:name="_Toc151784159"/>
      <w:r w:rsidRPr="000A184A">
        <w:rPr>
          <w:b/>
          <w:sz w:val="28"/>
          <w:szCs w:val="28"/>
        </w:rPr>
        <w:t>Protection Element</w:t>
      </w:r>
      <w:bookmarkEnd w:id="1017"/>
    </w:p>
    <w:p w:rsidR="009A1B70" w:rsidRPr="00423163" w:rsidRDefault="009A1B70" w:rsidP="009A1B70">
      <w:pPr>
        <w:pStyle w:val="BodyText"/>
        <w:rPr>
          <w:rFonts w:asciiTheme="minorHAnsi" w:hAnsiTheme="minorHAnsi"/>
        </w:rPr>
      </w:pPr>
      <w:r w:rsidRPr="00423163">
        <w:rPr>
          <w:rFonts w:asciiTheme="minorHAnsi" w:hAnsiTheme="minorHAnsi"/>
        </w:rPr>
        <w:t>A Protection Element is any entity (typically data) that is subject to controlled access.  CSM allows for a broad definition of Protection Element.  Nearly everything in an application can be protected – data, table, buttons, menu items, etc.  By identifying individual Protection Elements, it becomes easier to control access to important data.  In this section you may create new Protection Elements or modify existing Protection Element details.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 xml:space="preserve">Create a New Protection Element </w:t>
      </w:r>
    </w:p>
    <w:p w:rsidR="009A1B70" w:rsidRPr="00423163" w:rsidRDefault="009A1B70" w:rsidP="004F6AD8">
      <w:pPr>
        <w:widowControl w:val="0"/>
        <w:numPr>
          <w:ilvl w:val="0"/>
          <w:numId w:val="36"/>
        </w:numPr>
        <w:spacing w:after="0" w:line="240" w:lineRule="atLeast"/>
        <w:rPr>
          <w:sz w:val="24"/>
        </w:rPr>
      </w:pPr>
      <w:r w:rsidRPr="00423163">
        <w:rPr>
          <w:sz w:val="24"/>
        </w:rPr>
        <w:t>Go to the Protection Element home page.</w:t>
      </w:r>
    </w:p>
    <w:p w:rsidR="009A1B70" w:rsidRPr="00423163" w:rsidRDefault="009A1B70" w:rsidP="004F6AD8">
      <w:pPr>
        <w:widowControl w:val="0"/>
        <w:numPr>
          <w:ilvl w:val="0"/>
          <w:numId w:val="36"/>
        </w:numPr>
        <w:spacing w:after="0" w:line="240" w:lineRule="atLeast"/>
        <w:rPr>
          <w:sz w:val="24"/>
        </w:rPr>
      </w:pPr>
      <w:r w:rsidRPr="00423163">
        <w:rPr>
          <w:sz w:val="24"/>
        </w:rPr>
        <w:t xml:space="preserve">Select </w:t>
      </w:r>
      <w:r w:rsidRPr="00423163">
        <w:rPr>
          <w:b/>
          <w:sz w:val="24"/>
        </w:rPr>
        <w:t>Create a New Protection Element</w:t>
      </w:r>
      <w:r w:rsidRPr="00423163">
        <w:rPr>
          <w:sz w:val="24"/>
        </w:rPr>
        <w:t>.</w:t>
      </w:r>
    </w:p>
    <w:p w:rsidR="009A1B70" w:rsidRPr="00423163" w:rsidRDefault="009A1B70" w:rsidP="004F6AD8">
      <w:pPr>
        <w:widowControl w:val="0"/>
        <w:numPr>
          <w:ilvl w:val="0"/>
          <w:numId w:val="36"/>
        </w:numPr>
        <w:spacing w:after="0" w:line="240" w:lineRule="atLeast"/>
        <w:rPr>
          <w:sz w:val="24"/>
        </w:rPr>
      </w:pPr>
      <w:r w:rsidRPr="00423163">
        <w:rPr>
          <w:sz w:val="24"/>
        </w:rPr>
        <w:t>Enter data into the Protection Element Details form.</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Name</w:t>
      </w:r>
      <w:r w:rsidRPr="00423163">
        <w:rPr>
          <w:sz w:val="24"/>
        </w:rPr>
        <w:t xml:space="preserve"> – uniquely identifies the Protection Element, required field. </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lastRenderedPageBreak/>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Description</w:t>
      </w:r>
      <w:r w:rsidRPr="00423163">
        <w:rPr>
          <w:sz w:val="24"/>
        </w:rPr>
        <w:t xml:space="preserve"> – a brief summary describing the Protection Element.</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Update Date</w:t>
      </w:r>
      <w:r w:rsidRPr="00423163">
        <w:rPr>
          <w:sz w:val="24"/>
        </w:rPr>
        <w:t xml:space="preserve"> – indicates the date when the Protection Element's Details were last updated</w:t>
      </w:r>
    </w:p>
    <w:p w:rsidR="009A1B70" w:rsidRPr="00423163" w:rsidRDefault="009A1B70" w:rsidP="004F6AD8">
      <w:pPr>
        <w:widowControl w:val="0"/>
        <w:numPr>
          <w:ilvl w:val="0"/>
          <w:numId w:val="69"/>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4F6AD8">
      <w:pPr>
        <w:widowControl w:val="0"/>
        <w:numPr>
          <w:ilvl w:val="0"/>
          <w:numId w:val="36"/>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Select an Existing Protection Element and Update details</w:t>
      </w:r>
    </w:p>
    <w:p w:rsidR="009A1B70" w:rsidRPr="00423163" w:rsidRDefault="009A1B70" w:rsidP="004F6AD8">
      <w:pPr>
        <w:widowControl w:val="0"/>
        <w:numPr>
          <w:ilvl w:val="0"/>
          <w:numId w:val="37"/>
        </w:numPr>
        <w:spacing w:after="0" w:line="240" w:lineRule="atLeast"/>
        <w:rPr>
          <w:sz w:val="24"/>
        </w:rPr>
      </w:pPr>
      <w:r w:rsidRPr="00423163">
        <w:rPr>
          <w:sz w:val="24"/>
        </w:rPr>
        <w:t>Go to the Protection Element home page.</w:t>
      </w:r>
    </w:p>
    <w:p w:rsidR="009A1B70" w:rsidRPr="00423163" w:rsidRDefault="009A1B70" w:rsidP="004F6AD8">
      <w:pPr>
        <w:widowControl w:val="0"/>
        <w:numPr>
          <w:ilvl w:val="0"/>
          <w:numId w:val="37"/>
        </w:numPr>
        <w:spacing w:after="0" w:line="240" w:lineRule="atLeast"/>
        <w:rPr>
          <w:sz w:val="24"/>
        </w:rPr>
      </w:pPr>
      <w:r w:rsidRPr="00423163">
        <w:rPr>
          <w:sz w:val="24"/>
        </w:rPr>
        <w:t xml:space="preserve">Click </w:t>
      </w:r>
      <w:r w:rsidRPr="00423163">
        <w:rPr>
          <w:b/>
          <w:sz w:val="24"/>
        </w:rPr>
        <w:t>Select an Existing Protection Element</w:t>
      </w:r>
      <w:r w:rsidRPr="00423163">
        <w:rPr>
          <w:sz w:val="24"/>
        </w:rPr>
        <w:t>.</w:t>
      </w:r>
    </w:p>
    <w:p w:rsidR="009A1B70" w:rsidRPr="00423163" w:rsidRDefault="009A1B70" w:rsidP="004F6AD8">
      <w:pPr>
        <w:widowControl w:val="0"/>
        <w:numPr>
          <w:ilvl w:val="0"/>
          <w:numId w:val="37"/>
        </w:numPr>
        <w:spacing w:after="0" w:line="240" w:lineRule="atLeast"/>
        <w:rPr>
          <w:sz w:val="24"/>
        </w:rPr>
      </w:pPr>
      <w:r w:rsidRPr="00423163">
        <w:rPr>
          <w:sz w:val="24"/>
        </w:rPr>
        <w:t>Enter data into the Protection Element Search Criteria form.  Search by any combination of the fields below:</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Name</w:t>
      </w:r>
      <w:r w:rsidRPr="00423163">
        <w:rPr>
          <w:sz w:val="24"/>
        </w:rPr>
        <w:t xml:space="preserve"> – uniquely identifies the Protection Element.</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70"/>
        </w:numPr>
        <w:tabs>
          <w:tab w:val="num" w:pos="2700"/>
        </w:tabs>
        <w:spacing w:after="0" w:line="240" w:lineRule="atLeast"/>
        <w:ind w:left="1757" w:hanging="317"/>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37"/>
        </w:numPr>
        <w:spacing w:after="0" w:line="240" w:lineRule="atLeast"/>
        <w:rPr>
          <w:sz w:val="24"/>
        </w:rPr>
      </w:pPr>
      <w:r w:rsidRPr="00423163">
        <w:rPr>
          <w:sz w:val="24"/>
        </w:rPr>
        <w:t>Click the radio button corresponding with the intended Protection Element name.</w:t>
      </w:r>
    </w:p>
    <w:p w:rsidR="009A1B70" w:rsidRPr="00423163" w:rsidRDefault="009A1B70" w:rsidP="004F6AD8">
      <w:pPr>
        <w:widowControl w:val="0"/>
        <w:numPr>
          <w:ilvl w:val="0"/>
          <w:numId w:val="37"/>
        </w:numPr>
        <w:spacing w:after="0" w:line="240" w:lineRule="atLeast"/>
        <w:rPr>
          <w:sz w:val="24"/>
        </w:rPr>
      </w:pPr>
      <w:r w:rsidRPr="00423163">
        <w:rPr>
          <w:sz w:val="24"/>
        </w:rPr>
        <w:t xml:space="preserve">Select </w:t>
      </w:r>
      <w:r w:rsidRPr="00423163">
        <w:rPr>
          <w:b/>
          <w:sz w:val="24"/>
        </w:rPr>
        <w:t>View Details.</w:t>
      </w:r>
    </w:p>
    <w:p w:rsidR="009A1B70" w:rsidRPr="00423163" w:rsidRDefault="009A1B70" w:rsidP="004F6AD8">
      <w:pPr>
        <w:widowControl w:val="0"/>
        <w:numPr>
          <w:ilvl w:val="0"/>
          <w:numId w:val="37"/>
        </w:numPr>
        <w:spacing w:after="0" w:line="240" w:lineRule="atLeast"/>
        <w:rPr>
          <w:sz w:val="24"/>
        </w:rPr>
      </w:pPr>
      <w:r w:rsidRPr="00423163">
        <w:rPr>
          <w:sz w:val="24"/>
        </w:rPr>
        <w:t>Enter data into the Protection Element Details form.</w:t>
      </w:r>
    </w:p>
    <w:p w:rsidR="009A1B70" w:rsidRPr="00423163" w:rsidRDefault="009A1B70" w:rsidP="004F6AD8">
      <w:pPr>
        <w:widowControl w:val="0"/>
        <w:numPr>
          <w:ilvl w:val="0"/>
          <w:numId w:val="71"/>
        </w:numPr>
        <w:spacing w:after="0" w:line="240" w:lineRule="atLeast"/>
        <w:rPr>
          <w:sz w:val="24"/>
        </w:rPr>
      </w:pPr>
      <w:r w:rsidRPr="00423163">
        <w:rPr>
          <w:b/>
          <w:sz w:val="24"/>
        </w:rPr>
        <w:t>Name</w:t>
      </w:r>
      <w:r w:rsidRPr="00423163">
        <w:rPr>
          <w:sz w:val="24"/>
        </w:rPr>
        <w:t xml:space="preserve"> – uniquely identifies the Protection Element.</w:t>
      </w:r>
    </w:p>
    <w:p w:rsidR="009A1B70" w:rsidRPr="00423163" w:rsidRDefault="009A1B70" w:rsidP="004F6AD8">
      <w:pPr>
        <w:widowControl w:val="0"/>
        <w:numPr>
          <w:ilvl w:val="0"/>
          <w:numId w:val="71"/>
        </w:numPr>
        <w:spacing w:after="0" w:line="240" w:lineRule="atLeast"/>
        <w:rPr>
          <w:sz w:val="24"/>
        </w:rPr>
      </w:pPr>
      <w:r w:rsidRPr="00423163">
        <w:rPr>
          <w:b/>
          <w:sz w:val="24"/>
        </w:rPr>
        <w:t>Object Id</w:t>
      </w:r>
      <w:r w:rsidRPr="00423163">
        <w:rPr>
          <w:sz w:val="24"/>
        </w:rPr>
        <w:t xml:space="preserve"> – a string that the Application team assigns to the Protection Element</w:t>
      </w:r>
    </w:p>
    <w:p w:rsidR="009A1B70" w:rsidRPr="00423163" w:rsidRDefault="009A1B70" w:rsidP="004F6AD8">
      <w:pPr>
        <w:widowControl w:val="0"/>
        <w:numPr>
          <w:ilvl w:val="0"/>
          <w:numId w:val="71"/>
        </w:numPr>
        <w:spacing w:after="0" w:line="240" w:lineRule="atLeast"/>
        <w:rPr>
          <w:sz w:val="24"/>
        </w:rPr>
      </w:pPr>
      <w:r w:rsidRPr="00423163">
        <w:rPr>
          <w:b/>
          <w:sz w:val="24"/>
        </w:rPr>
        <w:t>Attribute Name</w:t>
      </w:r>
      <w:r w:rsidRPr="00423163">
        <w:rPr>
          <w:sz w:val="24"/>
        </w:rPr>
        <w:t xml:space="preserve"> – helps to further identify the Protection Element </w:t>
      </w:r>
    </w:p>
    <w:p w:rsidR="009A1B70" w:rsidRPr="00423163" w:rsidRDefault="009A1B70" w:rsidP="004F6AD8">
      <w:pPr>
        <w:widowControl w:val="0"/>
        <w:numPr>
          <w:ilvl w:val="0"/>
          <w:numId w:val="71"/>
        </w:numPr>
        <w:tabs>
          <w:tab w:val="num" w:pos="2700"/>
        </w:tabs>
        <w:spacing w:after="0" w:line="240" w:lineRule="atLeast"/>
        <w:rPr>
          <w:sz w:val="24"/>
        </w:rPr>
      </w:pPr>
      <w:r w:rsidRPr="00423163">
        <w:rPr>
          <w:b/>
          <w:sz w:val="24"/>
        </w:rPr>
        <w:t xml:space="preserve">Type </w:t>
      </w:r>
      <w:r w:rsidRPr="00423163">
        <w:rPr>
          <w:sz w:val="24"/>
        </w:rPr>
        <w:t>– a string that the application team can assign to indicate type of protection element.</w:t>
      </w:r>
    </w:p>
    <w:p w:rsidR="009A1B70" w:rsidRPr="00423163" w:rsidRDefault="009A1B70" w:rsidP="009A1B70">
      <w:pPr>
        <w:ind w:left="1440"/>
        <w:rPr>
          <w:sz w:val="24"/>
        </w:rPr>
      </w:pPr>
    </w:p>
    <w:p w:rsidR="009A1B70" w:rsidRPr="00423163" w:rsidRDefault="009A1B70" w:rsidP="004F6AD8">
      <w:pPr>
        <w:widowControl w:val="0"/>
        <w:numPr>
          <w:ilvl w:val="0"/>
          <w:numId w:val="37"/>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144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Delete an Existing Protection Element</w:t>
      </w:r>
    </w:p>
    <w:p w:rsidR="009A1B70" w:rsidRPr="00423163" w:rsidRDefault="009A1B70" w:rsidP="004F6AD8">
      <w:pPr>
        <w:widowControl w:val="0"/>
        <w:numPr>
          <w:ilvl w:val="0"/>
          <w:numId w:val="55"/>
        </w:numPr>
        <w:spacing w:after="0" w:line="240" w:lineRule="atLeast"/>
        <w:ind w:left="1440"/>
        <w:rPr>
          <w:sz w:val="24"/>
        </w:rPr>
      </w:pPr>
      <w:r w:rsidRPr="00423163">
        <w:rPr>
          <w:sz w:val="24"/>
        </w:rPr>
        <w:t>Reach the Protection Element Details form by either creating a new Protection Element or Selecting an Existing Protection Element.</w:t>
      </w:r>
    </w:p>
    <w:p w:rsidR="009A1B70" w:rsidRPr="00423163" w:rsidRDefault="009A1B70" w:rsidP="004F6AD8">
      <w:pPr>
        <w:widowControl w:val="0"/>
        <w:numPr>
          <w:ilvl w:val="0"/>
          <w:numId w:val="55"/>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55"/>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4F6AD8">
      <w:pPr>
        <w:widowControl w:val="0"/>
        <w:numPr>
          <w:ilvl w:val="0"/>
          <w:numId w:val="35"/>
        </w:numPr>
        <w:tabs>
          <w:tab w:val="clear" w:pos="2880"/>
          <w:tab w:val="num" w:pos="1080"/>
        </w:tabs>
        <w:spacing w:after="0" w:line="240" w:lineRule="atLeast"/>
        <w:ind w:left="3240" w:hanging="2520"/>
        <w:rPr>
          <w:rFonts w:cs="Arial"/>
          <w:b/>
          <w:bCs/>
          <w:sz w:val="24"/>
        </w:rPr>
      </w:pPr>
      <w:r w:rsidRPr="00423163">
        <w:rPr>
          <w:rFonts w:cs="Arial"/>
          <w:b/>
          <w:bCs/>
          <w:sz w:val="24"/>
        </w:rPr>
        <w:t>Assign a Protection Element to a Protection Group or Protection Groups</w:t>
      </w:r>
    </w:p>
    <w:p w:rsidR="009A1B70" w:rsidRPr="00423163" w:rsidRDefault="009A1B70" w:rsidP="004F6AD8">
      <w:pPr>
        <w:widowControl w:val="0"/>
        <w:numPr>
          <w:ilvl w:val="0"/>
          <w:numId w:val="38"/>
        </w:numPr>
        <w:spacing w:after="0" w:line="240" w:lineRule="atLeast"/>
        <w:rPr>
          <w:sz w:val="24"/>
        </w:rPr>
      </w:pPr>
      <w:r w:rsidRPr="00423163">
        <w:rPr>
          <w:sz w:val="24"/>
        </w:rPr>
        <w:t>Reach the Protection Element Details form by either creating a new Protection Element or Selecting an Existing Protection Element.</w:t>
      </w:r>
    </w:p>
    <w:p w:rsidR="009A1B70" w:rsidRPr="00423163" w:rsidRDefault="009A1B70" w:rsidP="004F6AD8">
      <w:pPr>
        <w:widowControl w:val="0"/>
        <w:numPr>
          <w:ilvl w:val="0"/>
          <w:numId w:val="38"/>
        </w:numPr>
        <w:spacing w:after="0" w:line="240" w:lineRule="atLeast"/>
        <w:rPr>
          <w:sz w:val="24"/>
        </w:rPr>
      </w:pPr>
      <w:r w:rsidRPr="00423163">
        <w:rPr>
          <w:sz w:val="24"/>
        </w:rPr>
        <w:t xml:space="preserve">Select </w:t>
      </w:r>
      <w:r w:rsidRPr="00423163">
        <w:rPr>
          <w:b/>
          <w:sz w:val="24"/>
        </w:rPr>
        <w:t>Associated PGs.</w:t>
      </w:r>
    </w:p>
    <w:p w:rsidR="009A1B70" w:rsidRPr="00423163" w:rsidRDefault="009A1B70" w:rsidP="004F6AD8">
      <w:pPr>
        <w:widowControl w:val="0"/>
        <w:numPr>
          <w:ilvl w:val="0"/>
          <w:numId w:val="38"/>
        </w:numPr>
        <w:spacing w:after="0" w:line="240" w:lineRule="atLeast"/>
        <w:rPr>
          <w:sz w:val="24"/>
        </w:rPr>
      </w:pPr>
      <w:r w:rsidRPr="00423163">
        <w:rPr>
          <w:sz w:val="24"/>
        </w:rPr>
        <w:t>Determine which of the available Protection Groups to which the Protection Element should be assigned.</w:t>
      </w:r>
    </w:p>
    <w:p w:rsidR="009A1B70" w:rsidRPr="00423163" w:rsidRDefault="009A1B70" w:rsidP="004F6AD8">
      <w:pPr>
        <w:widowControl w:val="0"/>
        <w:numPr>
          <w:ilvl w:val="0"/>
          <w:numId w:val="39"/>
        </w:numPr>
        <w:tabs>
          <w:tab w:val="clear" w:pos="1800"/>
          <w:tab w:val="num" w:pos="1440"/>
        </w:tabs>
        <w:spacing w:after="0" w:line="240" w:lineRule="atLeast"/>
        <w:rPr>
          <w:sz w:val="24"/>
        </w:rPr>
      </w:pPr>
      <w:r w:rsidRPr="00423163">
        <w:rPr>
          <w:sz w:val="24"/>
        </w:rPr>
        <w:t xml:space="preserve">Select these Protection Groups by highlighting them (See </w:t>
      </w:r>
      <w:hyperlink w:anchor="_Assignments_and_Associations" w:history="1">
        <w:r w:rsidRPr="00423163">
          <w:rPr>
            <w:rStyle w:val="Hyperlink"/>
            <w:i/>
            <w:sz w:val="24"/>
          </w:rPr>
          <w:t>Assignments and Associations</w:t>
        </w:r>
      </w:hyperlink>
      <w:r w:rsidRPr="00423163">
        <w:rPr>
          <w:sz w:val="24"/>
        </w:rPr>
        <w:t xml:space="preserve"> for details).</w:t>
      </w:r>
    </w:p>
    <w:p w:rsidR="009A1B70" w:rsidRPr="00423163" w:rsidRDefault="009A1B70" w:rsidP="004F6AD8">
      <w:pPr>
        <w:widowControl w:val="0"/>
        <w:numPr>
          <w:ilvl w:val="0"/>
          <w:numId w:val="38"/>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CC443C" w:rsidRDefault="009A1B70" w:rsidP="004F6AD8">
      <w:pPr>
        <w:widowControl w:val="0"/>
        <w:numPr>
          <w:ilvl w:val="0"/>
          <w:numId w:val="38"/>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sz w:val="24"/>
        </w:rPr>
        <w:t>No association is saved</w:t>
      </w:r>
      <w:r w:rsidRPr="00423163">
        <w:rPr>
          <w:sz w:val="24"/>
        </w:rPr>
        <w:t xml:space="preserve"> until this button is selected.</w:t>
      </w:r>
    </w:p>
    <w:p w:rsidR="00CC443C" w:rsidRDefault="00CC443C" w:rsidP="00CC443C">
      <w:pPr>
        <w:widowControl w:val="0"/>
        <w:spacing w:after="0" w:line="240" w:lineRule="atLeast"/>
        <w:ind w:left="1440"/>
        <w:rPr>
          <w:sz w:val="24"/>
        </w:rPr>
      </w:pPr>
    </w:p>
    <w:p w:rsidR="00CC443C" w:rsidRDefault="00CC443C" w:rsidP="00CC443C">
      <w:pPr>
        <w:widowControl w:val="0"/>
        <w:spacing w:after="0" w:line="240" w:lineRule="atLeast"/>
        <w:ind w:left="1440"/>
        <w:rPr>
          <w:sz w:val="24"/>
        </w:rPr>
      </w:pPr>
    </w:p>
    <w:p w:rsidR="00CC443C" w:rsidRPr="00423163" w:rsidRDefault="00CC443C" w:rsidP="00CC443C">
      <w:pPr>
        <w:widowControl w:val="0"/>
        <w:spacing w:after="0" w:line="240" w:lineRule="atLeast"/>
        <w:ind w:left="1440"/>
      </w:pPr>
    </w:p>
    <w:p w:rsidR="009A1B70" w:rsidRPr="005D6FCF" w:rsidRDefault="009A1B70" w:rsidP="005D6FCF">
      <w:pPr>
        <w:ind w:firstLine="360"/>
        <w:rPr>
          <w:b/>
          <w:sz w:val="28"/>
          <w:szCs w:val="28"/>
        </w:rPr>
      </w:pPr>
      <w:bookmarkStart w:id="1018" w:name="_Privilege"/>
      <w:bookmarkStart w:id="1019" w:name="_Toc151784160"/>
      <w:bookmarkEnd w:id="1018"/>
      <w:r w:rsidRPr="005D6FCF">
        <w:rPr>
          <w:b/>
          <w:sz w:val="28"/>
          <w:szCs w:val="28"/>
        </w:rPr>
        <w:lastRenderedPageBreak/>
        <w:t>Privilege</w:t>
      </w:r>
      <w:bookmarkEnd w:id="1019"/>
    </w:p>
    <w:p w:rsidR="009A1B70" w:rsidRPr="00423163" w:rsidRDefault="009A1B70" w:rsidP="009A1B70">
      <w:pPr>
        <w:pStyle w:val="BodyText"/>
        <w:spacing w:before="60"/>
        <w:rPr>
          <w:rFonts w:asciiTheme="minorHAnsi" w:hAnsiTheme="minorHAnsi"/>
        </w:rPr>
      </w:pPr>
      <w:r w:rsidRPr="00423163">
        <w:rPr>
          <w:rFonts w:asciiTheme="minorHAnsi" w:hAnsiTheme="minorHAnsi"/>
        </w:rPr>
        <w:t xml:space="preserve">A Privilege refers to any operation performed upon data.  Assigning privileges helps control access to important components of an application (Protection Elements).  CSM provides a standard set of privileges that populate automatically when creating the authorization schema (See </w:t>
      </w:r>
      <w:hyperlink w:anchor="_Standard_Privileges" w:history="1">
        <w:r w:rsidRPr="00423163">
          <w:rPr>
            <w:rStyle w:val="Hyperlink"/>
            <w:rFonts w:asciiTheme="minorHAnsi" w:eastAsiaTheme="majorEastAsia" w:hAnsiTheme="minorHAnsi"/>
            <w:i/>
          </w:rPr>
          <w:t>Standard Privileges</w:t>
        </w:r>
      </w:hyperlink>
      <w:r w:rsidRPr="00423163">
        <w:rPr>
          <w:rFonts w:asciiTheme="minorHAnsi" w:hAnsiTheme="minorHAnsi"/>
        </w:rPr>
        <w:t xml:space="preserve">).  </w:t>
      </w:r>
    </w:p>
    <w:p w:rsidR="009A1B70" w:rsidRPr="00423163" w:rsidRDefault="009A1B70" w:rsidP="009A1B70">
      <w:pPr>
        <w:pStyle w:val="BodyText"/>
        <w:spacing w:before="60"/>
        <w:rPr>
          <w:rFonts w:asciiTheme="minorHAnsi" w:hAnsiTheme="minorHAnsi" w:cs="Arial"/>
        </w:rPr>
      </w:pPr>
      <w:r w:rsidRPr="00423163">
        <w:rPr>
          <w:rFonts w:asciiTheme="minorHAnsi" w:hAnsiTheme="minorHAnsi"/>
        </w:rPr>
        <w:t>Because Standard Privileges are provided the Privilege section does not contain Create, Delete, or Update functions.  However, you may search for and view existing privileges.  Use the Role section to assign privileges to roles.</w:t>
      </w:r>
    </w:p>
    <w:p w:rsidR="009A1B70" w:rsidRPr="00423163" w:rsidRDefault="009A1B70" w:rsidP="009A1B70">
      <w:pPr>
        <w:ind w:left="360"/>
        <w:rPr>
          <w:rFonts w:cs="Arial"/>
          <w:sz w:val="24"/>
        </w:rPr>
      </w:pPr>
    </w:p>
    <w:p w:rsidR="009A1B70" w:rsidRPr="00423163" w:rsidRDefault="009A1B70" w:rsidP="004F6AD8">
      <w:pPr>
        <w:widowControl w:val="0"/>
        <w:numPr>
          <w:ilvl w:val="0"/>
          <w:numId w:val="82"/>
        </w:numPr>
        <w:tabs>
          <w:tab w:val="clear" w:pos="1800"/>
        </w:tabs>
        <w:spacing w:after="0" w:line="240" w:lineRule="atLeast"/>
        <w:ind w:left="1080"/>
        <w:rPr>
          <w:rFonts w:cs="Arial"/>
          <w:b/>
          <w:bCs/>
          <w:sz w:val="24"/>
        </w:rPr>
      </w:pPr>
      <w:r w:rsidRPr="00423163">
        <w:rPr>
          <w:rFonts w:cs="Arial"/>
          <w:b/>
          <w:bCs/>
          <w:sz w:val="24"/>
        </w:rPr>
        <w:t>Select an Existing Privilege</w:t>
      </w:r>
    </w:p>
    <w:p w:rsidR="009A1B70" w:rsidRPr="00423163" w:rsidRDefault="009A1B70" w:rsidP="004F6AD8">
      <w:pPr>
        <w:widowControl w:val="0"/>
        <w:numPr>
          <w:ilvl w:val="0"/>
          <w:numId w:val="84"/>
        </w:numPr>
        <w:spacing w:after="0" w:line="240" w:lineRule="atLeast"/>
        <w:rPr>
          <w:sz w:val="24"/>
        </w:rPr>
      </w:pPr>
      <w:r w:rsidRPr="00423163">
        <w:rPr>
          <w:sz w:val="24"/>
        </w:rPr>
        <w:t>Go to the Privilege home page.</w:t>
      </w:r>
    </w:p>
    <w:p w:rsidR="009A1B70" w:rsidRPr="00423163" w:rsidRDefault="009A1B70" w:rsidP="004F6AD8">
      <w:pPr>
        <w:widowControl w:val="0"/>
        <w:numPr>
          <w:ilvl w:val="0"/>
          <w:numId w:val="84"/>
        </w:numPr>
        <w:spacing w:after="0" w:line="240" w:lineRule="atLeast"/>
        <w:rPr>
          <w:sz w:val="24"/>
        </w:rPr>
      </w:pPr>
      <w:r w:rsidRPr="00423163">
        <w:rPr>
          <w:sz w:val="24"/>
        </w:rPr>
        <w:t xml:space="preserve">Click </w:t>
      </w:r>
      <w:r w:rsidRPr="00423163">
        <w:rPr>
          <w:b/>
          <w:sz w:val="24"/>
        </w:rPr>
        <w:t>Select an Existing Privilege</w:t>
      </w:r>
      <w:r w:rsidRPr="00423163">
        <w:rPr>
          <w:sz w:val="24"/>
        </w:rPr>
        <w:t>.</w:t>
      </w:r>
    </w:p>
    <w:p w:rsidR="009A1B70" w:rsidRPr="00423163" w:rsidRDefault="009A1B70" w:rsidP="004F6AD8">
      <w:pPr>
        <w:widowControl w:val="0"/>
        <w:numPr>
          <w:ilvl w:val="0"/>
          <w:numId w:val="84"/>
        </w:numPr>
        <w:spacing w:after="0" w:line="240" w:lineRule="atLeast"/>
        <w:rPr>
          <w:sz w:val="24"/>
        </w:rPr>
      </w:pPr>
      <w:r w:rsidRPr="00423163">
        <w:rPr>
          <w:sz w:val="24"/>
        </w:rPr>
        <w:t xml:space="preserve">Enter data into the Privilege Search Criteria form.  Search </w:t>
      </w:r>
      <w:r w:rsidRPr="00423163">
        <w:rPr>
          <w:b/>
          <w:sz w:val="24"/>
        </w:rPr>
        <w:t>Privilege</w:t>
      </w:r>
      <w:r w:rsidRPr="00423163">
        <w:rPr>
          <w:sz w:val="24"/>
        </w:rPr>
        <w:t xml:space="preserve"> name.</w:t>
      </w:r>
    </w:p>
    <w:p w:rsidR="009A1B70" w:rsidRPr="00423163" w:rsidRDefault="009A1B70" w:rsidP="004F6AD8">
      <w:pPr>
        <w:widowControl w:val="0"/>
        <w:numPr>
          <w:ilvl w:val="0"/>
          <w:numId w:val="84"/>
        </w:numPr>
        <w:spacing w:after="0" w:line="240" w:lineRule="atLeast"/>
        <w:rPr>
          <w:sz w:val="24"/>
        </w:rPr>
      </w:pPr>
      <w:r w:rsidRPr="00423163">
        <w:rPr>
          <w:sz w:val="24"/>
        </w:rPr>
        <w:t xml:space="preserve">Click on the radio button corresponding with the intended </w:t>
      </w:r>
      <w:r w:rsidRPr="00423163">
        <w:rPr>
          <w:b/>
          <w:sz w:val="24"/>
        </w:rPr>
        <w:t>Privilege</w:t>
      </w:r>
      <w:r w:rsidRPr="00423163">
        <w:rPr>
          <w:sz w:val="24"/>
        </w:rPr>
        <w:t xml:space="preserve"> name.</w:t>
      </w:r>
    </w:p>
    <w:p w:rsidR="009A1B70" w:rsidRPr="00423163" w:rsidRDefault="009A1B70" w:rsidP="004F6AD8">
      <w:pPr>
        <w:widowControl w:val="0"/>
        <w:numPr>
          <w:ilvl w:val="0"/>
          <w:numId w:val="84"/>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84"/>
        </w:numPr>
        <w:spacing w:after="0" w:line="240" w:lineRule="atLeast"/>
        <w:rPr>
          <w:sz w:val="24"/>
        </w:rPr>
      </w:pPr>
      <w:r w:rsidRPr="00423163">
        <w:rPr>
          <w:sz w:val="24"/>
        </w:rPr>
        <w:t>View data in the Privilege Details form.</w:t>
      </w:r>
    </w:p>
    <w:p w:rsidR="009A1B70" w:rsidRPr="00423163" w:rsidRDefault="009A1B70" w:rsidP="004F6AD8">
      <w:pPr>
        <w:widowControl w:val="0"/>
        <w:numPr>
          <w:ilvl w:val="0"/>
          <w:numId w:val="73"/>
        </w:numPr>
        <w:tabs>
          <w:tab w:val="num" w:pos="2340"/>
        </w:tabs>
        <w:spacing w:after="0" w:line="240" w:lineRule="atLeast"/>
        <w:rPr>
          <w:sz w:val="24"/>
        </w:rPr>
      </w:pPr>
      <w:r w:rsidRPr="00423163">
        <w:rPr>
          <w:b/>
          <w:sz w:val="24"/>
        </w:rPr>
        <w:t>Name</w:t>
      </w:r>
      <w:r w:rsidRPr="00423163">
        <w:rPr>
          <w:sz w:val="24"/>
        </w:rPr>
        <w:t xml:space="preserve"> – uniquely identifies the Privilege, required field. </w:t>
      </w:r>
    </w:p>
    <w:p w:rsidR="009A1B70" w:rsidRPr="00423163" w:rsidRDefault="009A1B70" w:rsidP="004F6AD8">
      <w:pPr>
        <w:widowControl w:val="0"/>
        <w:numPr>
          <w:ilvl w:val="0"/>
          <w:numId w:val="73"/>
        </w:numPr>
        <w:tabs>
          <w:tab w:val="num" w:pos="2340"/>
        </w:tabs>
        <w:spacing w:after="0" w:line="240" w:lineRule="atLeast"/>
        <w:rPr>
          <w:rFonts w:cs="Arial"/>
          <w:sz w:val="24"/>
        </w:rPr>
      </w:pPr>
      <w:r w:rsidRPr="00423163">
        <w:rPr>
          <w:b/>
          <w:sz w:val="24"/>
        </w:rPr>
        <w:t>Description</w:t>
      </w:r>
      <w:r w:rsidRPr="00423163">
        <w:rPr>
          <w:sz w:val="24"/>
        </w:rPr>
        <w:t xml:space="preserve"> – a brief summary describing the Privilege.</w:t>
      </w:r>
    </w:p>
    <w:p w:rsidR="009A1B70" w:rsidRPr="00423163" w:rsidRDefault="009A1B70" w:rsidP="009A1B70">
      <w:pPr>
        <w:rPr>
          <w:rFonts w:cs="Arial"/>
        </w:rPr>
      </w:pPr>
    </w:p>
    <w:p w:rsidR="009A1B70" w:rsidRPr="005D6FCF" w:rsidRDefault="009A1B70" w:rsidP="005D6FCF">
      <w:pPr>
        <w:ind w:firstLine="360"/>
        <w:rPr>
          <w:b/>
          <w:sz w:val="28"/>
          <w:szCs w:val="28"/>
        </w:rPr>
      </w:pPr>
      <w:bookmarkStart w:id="1020" w:name="_Protection_Group"/>
      <w:bookmarkStart w:id="1021" w:name="_Toc151784161"/>
      <w:bookmarkEnd w:id="1020"/>
      <w:r w:rsidRPr="005D6FCF">
        <w:rPr>
          <w:b/>
          <w:sz w:val="28"/>
          <w:szCs w:val="28"/>
        </w:rPr>
        <w:t>Protection Group</w:t>
      </w:r>
      <w:bookmarkEnd w:id="1021"/>
    </w:p>
    <w:p w:rsidR="009A1B70" w:rsidRPr="00423163" w:rsidRDefault="009A1B70" w:rsidP="009A1B70">
      <w:pPr>
        <w:pStyle w:val="BodyText"/>
        <w:rPr>
          <w:rFonts w:asciiTheme="minorHAnsi" w:hAnsiTheme="minorHAnsi"/>
        </w:rPr>
      </w:pPr>
      <w:r w:rsidRPr="00423163">
        <w:rPr>
          <w:rFonts w:asciiTheme="minorHAnsi" w:hAnsiTheme="minorHAnsi"/>
        </w:rPr>
        <w:t xml:space="preserve">A Protection Group is a collection of application Protection Elements.  By combining Protection Elements into a Protection Group, it becomes easier to associate Users and Groups with rights to a particular data set.  In this section you may create new Protection Groups, modify existing Protection Group details, assign Protection Elements, and assign a parent for a Protection Group.  </w:t>
      </w:r>
    </w:p>
    <w:p w:rsidR="009A1B70" w:rsidRPr="00423163" w:rsidRDefault="009A1B70" w:rsidP="009A1B70">
      <w:pPr>
        <w:pStyle w:val="BodyText"/>
        <w:rPr>
          <w:rFonts w:asciiTheme="minorHAnsi" w:hAnsiTheme="minorHAnsi"/>
          <w:color w:val="000000"/>
        </w:rPr>
      </w:pPr>
      <w:r w:rsidRPr="00423163">
        <w:rPr>
          <w:rFonts w:asciiTheme="minorHAnsi" w:hAnsiTheme="minorHAnsi"/>
        </w:rPr>
        <w:t xml:space="preserve">The Protection Group is the only element that can have a Parent.  Using Parents is a way to group Protection Groups within Protection Groups.  This makes organizing users and their authorization rights easier.  </w:t>
      </w:r>
      <w:r w:rsidRPr="00423163">
        <w:rPr>
          <w:rFonts w:asciiTheme="minorHAnsi" w:hAnsiTheme="minorHAnsi"/>
          <w:color w:val="000000"/>
        </w:rPr>
        <w:t xml:space="preserve"> </w:t>
      </w:r>
    </w:p>
    <w:p w:rsidR="009A1B70" w:rsidRPr="00423163" w:rsidRDefault="009A1B70" w:rsidP="009A1B70">
      <w:pPr>
        <w:pStyle w:val="BodyText"/>
        <w:rPr>
          <w:rFonts w:asciiTheme="minorHAnsi" w:hAnsiTheme="minorHAnsi"/>
        </w:rPr>
      </w:pPr>
      <w:r w:rsidRPr="00423163">
        <w:rPr>
          <w:rFonts w:asciiTheme="minorHAnsi" w:hAnsiTheme="minorHAnsi"/>
        </w:rPr>
        <w:t>Here are the available Protection Group operations:</w:t>
      </w:r>
    </w:p>
    <w:p w:rsidR="009A1B70" w:rsidRPr="00423163" w:rsidRDefault="009A1B70" w:rsidP="004F6AD8">
      <w:pPr>
        <w:keepNext/>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 xml:space="preserve">Create a New Protection Group </w:t>
      </w:r>
    </w:p>
    <w:p w:rsidR="009A1B70" w:rsidRPr="00423163" w:rsidRDefault="009A1B70" w:rsidP="004F6AD8">
      <w:pPr>
        <w:widowControl w:val="0"/>
        <w:numPr>
          <w:ilvl w:val="0"/>
          <w:numId w:val="29"/>
        </w:numPr>
        <w:spacing w:after="0" w:line="240" w:lineRule="atLeast"/>
        <w:rPr>
          <w:sz w:val="24"/>
        </w:rPr>
      </w:pPr>
      <w:r w:rsidRPr="00423163">
        <w:rPr>
          <w:sz w:val="24"/>
        </w:rPr>
        <w:t>Go to the Protection Group home page.</w:t>
      </w:r>
    </w:p>
    <w:p w:rsidR="009A1B70" w:rsidRPr="00423163" w:rsidRDefault="009A1B70" w:rsidP="004F6AD8">
      <w:pPr>
        <w:widowControl w:val="0"/>
        <w:numPr>
          <w:ilvl w:val="0"/>
          <w:numId w:val="29"/>
        </w:numPr>
        <w:spacing w:after="0" w:line="240" w:lineRule="atLeast"/>
        <w:rPr>
          <w:sz w:val="24"/>
        </w:rPr>
      </w:pPr>
      <w:r w:rsidRPr="00423163">
        <w:rPr>
          <w:sz w:val="24"/>
        </w:rPr>
        <w:t xml:space="preserve">Select </w:t>
      </w:r>
      <w:r w:rsidRPr="00423163">
        <w:rPr>
          <w:b/>
          <w:sz w:val="24"/>
        </w:rPr>
        <w:t>Create a New Protection Group</w:t>
      </w:r>
      <w:r w:rsidRPr="00423163">
        <w:rPr>
          <w:sz w:val="24"/>
        </w:rPr>
        <w:t>.</w:t>
      </w:r>
    </w:p>
    <w:p w:rsidR="009A1B70" w:rsidRPr="00423163" w:rsidRDefault="009A1B70" w:rsidP="004F6AD8">
      <w:pPr>
        <w:widowControl w:val="0"/>
        <w:numPr>
          <w:ilvl w:val="0"/>
          <w:numId w:val="29"/>
        </w:numPr>
        <w:spacing w:after="0" w:line="240" w:lineRule="atLeast"/>
        <w:rPr>
          <w:sz w:val="24"/>
        </w:rPr>
      </w:pPr>
      <w:r w:rsidRPr="00423163">
        <w:rPr>
          <w:sz w:val="24"/>
        </w:rPr>
        <w:t>Enter data into the Protection Group Details form.</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4F6AD8">
      <w:pPr>
        <w:widowControl w:val="0"/>
        <w:numPr>
          <w:ilvl w:val="0"/>
          <w:numId w:val="74"/>
        </w:numPr>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4F6AD8">
      <w:pPr>
        <w:widowControl w:val="0"/>
        <w:numPr>
          <w:ilvl w:val="0"/>
          <w:numId w:val="74"/>
        </w:numPr>
        <w:tabs>
          <w:tab w:val="num" w:pos="270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4F6AD8">
      <w:pPr>
        <w:widowControl w:val="0"/>
        <w:numPr>
          <w:ilvl w:val="0"/>
          <w:numId w:val="29"/>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Select an Existing Protection Group and Update details</w:t>
      </w:r>
    </w:p>
    <w:p w:rsidR="009A1B70" w:rsidRPr="00423163" w:rsidRDefault="009A1B70" w:rsidP="004F6AD8">
      <w:pPr>
        <w:widowControl w:val="0"/>
        <w:numPr>
          <w:ilvl w:val="0"/>
          <w:numId w:val="30"/>
        </w:numPr>
        <w:spacing w:after="0" w:line="240" w:lineRule="atLeast"/>
        <w:rPr>
          <w:sz w:val="24"/>
        </w:rPr>
      </w:pPr>
      <w:r w:rsidRPr="00423163">
        <w:rPr>
          <w:sz w:val="24"/>
        </w:rPr>
        <w:t>Go to the Protection Group home page.</w:t>
      </w:r>
    </w:p>
    <w:p w:rsidR="009A1B70" w:rsidRPr="00423163" w:rsidRDefault="009A1B70" w:rsidP="004F6AD8">
      <w:pPr>
        <w:widowControl w:val="0"/>
        <w:numPr>
          <w:ilvl w:val="0"/>
          <w:numId w:val="30"/>
        </w:numPr>
        <w:spacing w:after="0" w:line="240" w:lineRule="atLeast"/>
        <w:rPr>
          <w:sz w:val="24"/>
        </w:rPr>
      </w:pPr>
      <w:r w:rsidRPr="00423163">
        <w:rPr>
          <w:sz w:val="24"/>
        </w:rPr>
        <w:t xml:space="preserve">Click </w:t>
      </w:r>
      <w:r w:rsidRPr="00423163">
        <w:rPr>
          <w:b/>
          <w:sz w:val="24"/>
        </w:rPr>
        <w:t>Select an Existing Protection Group</w:t>
      </w:r>
      <w:r w:rsidRPr="00423163">
        <w:rPr>
          <w:sz w:val="24"/>
        </w:rPr>
        <w:t>.</w:t>
      </w:r>
    </w:p>
    <w:p w:rsidR="009A1B70" w:rsidRPr="00423163" w:rsidRDefault="009A1B70" w:rsidP="004F6AD8">
      <w:pPr>
        <w:widowControl w:val="0"/>
        <w:numPr>
          <w:ilvl w:val="0"/>
          <w:numId w:val="30"/>
        </w:numPr>
        <w:spacing w:after="0" w:line="240" w:lineRule="atLeast"/>
        <w:rPr>
          <w:sz w:val="24"/>
        </w:rPr>
      </w:pPr>
      <w:r w:rsidRPr="00423163">
        <w:rPr>
          <w:sz w:val="24"/>
        </w:rPr>
        <w:t xml:space="preserve">Enter data into the Protection Group Search Criteria form.  Search by </w:t>
      </w:r>
      <w:r w:rsidRPr="00423163">
        <w:rPr>
          <w:b/>
          <w:sz w:val="24"/>
        </w:rPr>
        <w:t>Protection Group</w:t>
      </w:r>
      <w:r w:rsidRPr="00423163">
        <w:rPr>
          <w:sz w:val="24"/>
        </w:rPr>
        <w:t xml:space="preserve"> name.</w:t>
      </w:r>
    </w:p>
    <w:p w:rsidR="009A1B70" w:rsidRPr="00423163" w:rsidRDefault="009A1B70" w:rsidP="004F6AD8">
      <w:pPr>
        <w:widowControl w:val="0"/>
        <w:numPr>
          <w:ilvl w:val="0"/>
          <w:numId w:val="30"/>
        </w:numPr>
        <w:spacing w:after="0" w:line="240" w:lineRule="atLeast"/>
        <w:rPr>
          <w:sz w:val="24"/>
        </w:rPr>
      </w:pPr>
      <w:r w:rsidRPr="00423163">
        <w:rPr>
          <w:sz w:val="24"/>
        </w:rPr>
        <w:lastRenderedPageBreak/>
        <w:t xml:space="preserve">Click on the radio button corresponding with the intended </w:t>
      </w:r>
      <w:r w:rsidRPr="00423163">
        <w:rPr>
          <w:b/>
          <w:sz w:val="24"/>
        </w:rPr>
        <w:t>Protection Group</w:t>
      </w:r>
      <w:r w:rsidRPr="00423163">
        <w:rPr>
          <w:sz w:val="24"/>
        </w:rPr>
        <w:t xml:space="preserve"> name.</w:t>
      </w:r>
    </w:p>
    <w:p w:rsidR="009A1B70" w:rsidRPr="00423163" w:rsidRDefault="009A1B70" w:rsidP="004F6AD8">
      <w:pPr>
        <w:widowControl w:val="0"/>
        <w:numPr>
          <w:ilvl w:val="0"/>
          <w:numId w:val="30"/>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30"/>
        </w:numPr>
        <w:spacing w:after="0" w:line="240" w:lineRule="atLeast"/>
        <w:rPr>
          <w:sz w:val="24"/>
        </w:rPr>
      </w:pPr>
      <w:r w:rsidRPr="00423163">
        <w:rPr>
          <w:sz w:val="24"/>
        </w:rPr>
        <w:t>Enter data into the Protection Group Details form.</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Name</w:t>
      </w:r>
      <w:r w:rsidRPr="00423163">
        <w:rPr>
          <w:sz w:val="24"/>
        </w:rPr>
        <w:t xml:space="preserve"> – uniquely identifies the Protection Group, required field.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Description</w:t>
      </w:r>
      <w:r w:rsidRPr="00423163">
        <w:rPr>
          <w:sz w:val="24"/>
        </w:rPr>
        <w:t xml:space="preserve"> – a brief summary describing the Protection Group.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Large Count Flag</w:t>
      </w:r>
      <w:r w:rsidRPr="00423163">
        <w:rPr>
          <w:sz w:val="24"/>
        </w:rPr>
        <w:t xml:space="preserve"> – used to indicate if the Protection Group has a large number of associated Protection Elements. </w:t>
      </w:r>
    </w:p>
    <w:p w:rsidR="009A1B70" w:rsidRPr="00423163" w:rsidRDefault="009A1B70" w:rsidP="004F6AD8">
      <w:pPr>
        <w:widowControl w:val="0"/>
        <w:numPr>
          <w:ilvl w:val="0"/>
          <w:numId w:val="75"/>
        </w:numPr>
        <w:tabs>
          <w:tab w:val="num" w:pos="2340"/>
        </w:tabs>
        <w:spacing w:after="0" w:line="240" w:lineRule="atLeast"/>
        <w:rPr>
          <w:sz w:val="24"/>
        </w:rPr>
      </w:pPr>
      <w:r w:rsidRPr="00423163">
        <w:rPr>
          <w:b/>
          <w:sz w:val="24"/>
        </w:rPr>
        <w:t>Update Date</w:t>
      </w:r>
      <w:r w:rsidRPr="00423163">
        <w:rPr>
          <w:sz w:val="24"/>
        </w:rPr>
        <w:t xml:space="preserve"> – indicates the date when this Protection Group’s Details were last updated</w:t>
      </w:r>
    </w:p>
    <w:p w:rsidR="009A1B70" w:rsidRPr="00423163" w:rsidRDefault="009A1B70" w:rsidP="004F6AD8">
      <w:pPr>
        <w:widowControl w:val="0"/>
        <w:numPr>
          <w:ilvl w:val="0"/>
          <w:numId w:val="30"/>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Delete an Existing Protection Group</w:t>
      </w:r>
    </w:p>
    <w:p w:rsidR="009A1B70" w:rsidRPr="00423163" w:rsidRDefault="009A1B70" w:rsidP="004F6AD8">
      <w:pPr>
        <w:widowControl w:val="0"/>
        <w:numPr>
          <w:ilvl w:val="0"/>
          <w:numId w:val="60"/>
        </w:numPr>
        <w:spacing w:after="0" w:line="240" w:lineRule="atLeast"/>
        <w:ind w:left="1440"/>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60"/>
        </w:numPr>
        <w:spacing w:after="0" w:line="240" w:lineRule="atLeast"/>
        <w:ind w:left="1440"/>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60"/>
        </w:numPr>
        <w:spacing w:after="0" w:line="240" w:lineRule="atLeast"/>
        <w:ind w:left="1440"/>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44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Assign Protection Elements to the Protection Group</w:t>
      </w:r>
    </w:p>
    <w:p w:rsidR="009A1B70" w:rsidRPr="00423163" w:rsidRDefault="009A1B70" w:rsidP="004F6AD8">
      <w:pPr>
        <w:widowControl w:val="0"/>
        <w:numPr>
          <w:ilvl w:val="0"/>
          <w:numId w:val="41"/>
        </w:numPr>
        <w:spacing w:after="0" w:line="240" w:lineRule="atLeast"/>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41"/>
        </w:numPr>
        <w:spacing w:after="0" w:line="240" w:lineRule="atLeast"/>
        <w:rPr>
          <w:sz w:val="24"/>
        </w:rPr>
      </w:pPr>
      <w:r w:rsidRPr="00423163">
        <w:rPr>
          <w:sz w:val="24"/>
        </w:rPr>
        <w:t xml:space="preserve">Select </w:t>
      </w:r>
      <w:r w:rsidRPr="00423163">
        <w:rPr>
          <w:b/>
          <w:sz w:val="24"/>
        </w:rPr>
        <w:t>Associated PEs</w:t>
      </w:r>
      <w:r w:rsidRPr="00423163">
        <w:rPr>
          <w:sz w:val="24"/>
        </w:rPr>
        <w:t>.</w:t>
      </w:r>
    </w:p>
    <w:p w:rsidR="009A1B70" w:rsidRPr="00423163" w:rsidRDefault="009A1B70" w:rsidP="004F6AD8">
      <w:pPr>
        <w:widowControl w:val="0"/>
        <w:numPr>
          <w:ilvl w:val="0"/>
          <w:numId w:val="41"/>
        </w:numPr>
        <w:spacing w:after="0" w:line="240" w:lineRule="atLeast"/>
        <w:rPr>
          <w:sz w:val="24"/>
        </w:rPr>
      </w:pPr>
      <w:r w:rsidRPr="00423163">
        <w:rPr>
          <w:sz w:val="24"/>
        </w:rPr>
        <w:t>Determine which of the available Protection Elements should be assigned to the Protection Group.</w:t>
      </w:r>
    </w:p>
    <w:p w:rsidR="009A1B70" w:rsidRPr="00423163" w:rsidRDefault="009A1B70" w:rsidP="004F6AD8">
      <w:pPr>
        <w:widowControl w:val="0"/>
        <w:numPr>
          <w:ilvl w:val="0"/>
          <w:numId w:val="42"/>
        </w:numPr>
        <w:tabs>
          <w:tab w:val="num" w:pos="2880"/>
        </w:tabs>
        <w:spacing w:after="0" w:line="240" w:lineRule="atLeast"/>
        <w:rPr>
          <w:sz w:val="24"/>
        </w:rPr>
      </w:pPr>
      <w:r w:rsidRPr="00423163">
        <w:rPr>
          <w:sz w:val="24"/>
        </w:rPr>
        <w:t xml:space="preserve">Select these </w:t>
      </w:r>
      <w:r w:rsidRPr="00423163">
        <w:rPr>
          <w:b/>
          <w:sz w:val="24"/>
        </w:rPr>
        <w:t>Protection Groups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41"/>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1"/>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360"/>
        <w:rPr>
          <w:rFonts w:cs="Arial"/>
          <w:sz w:val="24"/>
        </w:rPr>
      </w:pPr>
    </w:p>
    <w:p w:rsidR="009A1B70" w:rsidRPr="00423163" w:rsidRDefault="009A1B70" w:rsidP="004F6AD8">
      <w:pPr>
        <w:widowControl w:val="0"/>
        <w:numPr>
          <w:ilvl w:val="0"/>
          <w:numId w:val="28"/>
        </w:numPr>
        <w:tabs>
          <w:tab w:val="clear" w:pos="2880"/>
          <w:tab w:val="num" w:pos="1080"/>
        </w:tabs>
        <w:spacing w:after="0" w:line="240" w:lineRule="atLeast"/>
        <w:ind w:left="1080"/>
        <w:rPr>
          <w:rFonts w:cs="Arial"/>
          <w:b/>
          <w:bCs/>
          <w:sz w:val="24"/>
        </w:rPr>
      </w:pPr>
      <w:r w:rsidRPr="00423163">
        <w:rPr>
          <w:rFonts w:cs="Arial"/>
          <w:b/>
          <w:bCs/>
          <w:sz w:val="24"/>
        </w:rPr>
        <w:t>Assign a Parent for the Protection Group</w:t>
      </w:r>
    </w:p>
    <w:p w:rsidR="009A1B70" w:rsidRPr="00423163" w:rsidRDefault="009A1B70" w:rsidP="004F6AD8">
      <w:pPr>
        <w:widowControl w:val="0"/>
        <w:numPr>
          <w:ilvl w:val="0"/>
          <w:numId w:val="44"/>
        </w:numPr>
        <w:spacing w:after="0" w:line="240" w:lineRule="atLeast"/>
        <w:rPr>
          <w:sz w:val="24"/>
        </w:rPr>
      </w:pPr>
      <w:r w:rsidRPr="00423163">
        <w:rPr>
          <w:sz w:val="24"/>
        </w:rPr>
        <w:t>Reach the Protection Group Details form by either creating a new Protection Group or Selecting an Existing Protection Group.</w:t>
      </w:r>
    </w:p>
    <w:p w:rsidR="009A1B70" w:rsidRPr="00423163" w:rsidRDefault="009A1B70" w:rsidP="004F6AD8">
      <w:pPr>
        <w:widowControl w:val="0"/>
        <w:numPr>
          <w:ilvl w:val="0"/>
          <w:numId w:val="44"/>
        </w:numPr>
        <w:spacing w:after="0" w:line="240" w:lineRule="atLeast"/>
        <w:rPr>
          <w:sz w:val="24"/>
        </w:rPr>
      </w:pPr>
      <w:r w:rsidRPr="00423163">
        <w:rPr>
          <w:sz w:val="24"/>
        </w:rPr>
        <w:t xml:space="preserve">Select </w:t>
      </w:r>
      <w:r w:rsidRPr="00423163">
        <w:rPr>
          <w:b/>
          <w:sz w:val="24"/>
        </w:rPr>
        <w:t>Associated Parent PG</w:t>
      </w:r>
      <w:r w:rsidRPr="00423163">
        <w:rPr>
          <w:sz w:val="24"/>
        </w:rPr>
        <w:t>.</w:t>
      </w:r>
    </w:p>
    <w:p w:rsidR="009A1B70" w:rsidRPr="00423163" w:rsidRDefault="009A1B70" w:rsidP="004F6AD8">
      <w:pPr>
        <w:widowControl w:val="0"/>
        <w:numPr>
          <w:ilvl w:val="0"/>
          <w:numId w:val="44"/>
        </w:numPr>
        <w:spacing w:after="0" w:line="240" w:lineRule="atLeast"/>
        <w:rPr>
          <w:sz w:val="24"/>
        </w:rPr>
      </w:pPr>
      <w:r w:rsidRPr="00423163">
        <w:rPr>
          <w:sz w:val="24"/>
        </w:rPr>
        <w:t>Determine which available Protection Group should be designated as the Protection Group Parent.</w:t>
      </w:r>
    </w:p>
    <w:p w:rsidR="009A1B70" w:rsidRPr="00423163" w:rsidRDefault="009A1B70" w:rsidP="004F6AD8">
      <w:pPr>
        <w:widowControl w:val="0"/>
        <w:numPr>
          <w:ilvl w:val="0"/>
          <w:numId w:val="45"/>
        </w:numPr>
        <w:tabs>
          <w:tab w:val="num" w:pos="2880"/>
        </w:tabs>
        <w:spacing w:after="0" w:line="240" w:lineRule="atLeast"/>
        <w:rPr>
          <w:sz w:val="24"/>
        </w:rPr>
      </w:pPr>
      <w:r w:rsidRPr="00423163">
        <w:rPr>
          <w:sz w:val="24"/>
        </w:rPr>
        <w:t xml:space="preserve">Select the </w:t>
      </w:r>
      <w:r w:rsidRPr="00423163">
        <w:rPr>
          <w:b/>
          <w:sz w:val="24"/>
        </w:rPr>
        <w:t>Parent</w:t>
      </w:r>
      <w:r w:rsidRPr="00423163">
        <w:rPr>
          <w:sz w:val="24"/>
        </w:rPr>
        <w:t xml:space="preserve"> by highlighting the name.  Only one parent may be assigned. </w:t>
      </w:r>
    </w:p>
    <w:p w:rsidR="009A1B70" w:rsidRPr="00423163" w:rsidRDefault="009A1B70" w:rsidP="004F6AD8">
      <w:pPr>
        <w:widowControl w:val="0"/>
        <w:numPr>
          <w:ilvl w:val="0"/>
          <w:numId w:val="44"/>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4"/>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CC443C"/>
    <w:p w:rsidR="009A1B70" w:rsidRPr="005D6FCF" w:rsidRDefault="009A1B70" w:rsidP="005D6FCF">
      <w:pPr>
        <w:ind w:firstLine="360"/>
        <w:rPr>
          <w:rFonts w:ascii="Calibri" w:hAnsi="Calibri"/>
          <w:b/>
          <w:sz w:val="28"/>
          <w:szCs w:val="28"/>
        </w:rPr>
      </w:pPr>
      <w:bookmarkStart w:id="1022" w:name="_Role"/>
      <w:bookmarkStart w:id="1023" w:name="_Toc105477713"/>
      <w:bookmarkStart w:id="1024" w:name="_Toc105917097"/>
      <w:bookmarkStart w:id="1025" w:name="_Toc151784162"/>
      <w:bookmarkEnd w:id="1022"/>
      <w:r w:rsidRPr="005D6FCF">
        <w:rPr>
          <w:rFonts w:ascii="Calibri" w:hAnsi="Calibri"/>
          <w:b/>
          <w:sz w:val="28"/>
          <w:szCs w:val="28"/>
        </w:rPr>
        <w:t>Role</w:t>
      </w:r>
      <w:bookmarkEnd w:id="1023"/>
      <w:bookmarkEnd w:id="1024"/>
      <w:bookmarkEnd w:id="1025"/>
    </w:p>
    <w:p w:rsidR="009A1B70" w:rsidRPr="00423163" w:rsidRDefault="009A1B70" w:rsidP="009A1B70">
      <w:pPr>
        <w:pStyle w:val="BodyText"/>
        <w:rPr>
          <w:rFonts w:asciiTheme="minorHAnsi" w:hAnsiTheme="minorHAnsi"/>
        </w:rPr>
      </w:pPr>
      <w:r w:rsidRPr="00423163">
        <w:rPr>
          <w:rFonts w:asciiTheme="minorHAnsi" w:hAnsiTheme="minorHAnsi"/>
        </w:rPr>
        <w:t>A Role is a collection of Privileges.  By combining Privileges into a Role, it becomes easier to associate Users and Groups with rights to a particular data set.  In this section you may create new Roles, modify existing Role details, and assign or deassign Privileges to the Role.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lastRenderedPageBreak/>
        <w:t xml:space="preserve">Create a New Role </w:t>
      </w:r>
    </w:p>
    <w:p w:rsidR="009A1B70" w:rsidRPr="00423163" w:rsidRDefault="009A1B70" w:rsidP="004F6AD8">
      <w:pPr>
        <w:widowControl w:val="0"/>
        <w:numPr>
          <w:ilvl w:val="0"/>
          <w:numId w:val="46"/>
        </w:numPr>
        <w:spacing w:after="0" w:line="240" w:lineRule="atLeast"/>
        <w:rPr>
          <w:sz w:val="24"/>
        </w:rPr>
      </w:pPr>
      <w:r w:rsidRPr="00423163">
        <w:rPr>
          <w:sz w:val="24"/>
        </w:rPr>
        <w:t>Go to the Role home page.</w:t>
      </w:r>
    </w:p>
    <w:p w:rsidR="009A1B70" w:rsidRPr="00423163" w:rsidRDefault="009A1B70" w:rsidP="004F6AD8">
      <w:pPr>
        <w:widowControl w:val="0"/>
        <w:numPr>
          <w:ilvl w:val="0"/>
          <w:numId w:val="46"/>
        </w:numPr>
        <w:spacing w:after="0" w:line="240" w:lineRule="atLeast"/>
        <w:rPr>
          <w:sz w:val="24"/>
        </w:rPr>
      </w:pPr>
      <w:r w:rsidRPr="00423163">
        <w:rPr>
          <w:sz w:val="24"/>
        </w:rPr>
        <w:t xml:space="preserve">Select </w:t>
      </w:r>
      <w:r w:rsidRPr="00423163">
        <w:rPr>
          <w:b/>
          <w:sz w:val="24"/>
        </w:rPr>
        <w:t>Create a New Role</w:t>
      </w:r>
      <w:r w:rsidRPr="00423163">
        <w:rPr>
          <w:sz w:val="24"/>
        </w:rPr>
        <w:t>.</w:t>
      </w:r>
    </w:p>
    <w:p w:rsidR="009A1B70" w:rsidRPr="00423163" w:rsidRDefault="009A1B70" w:rsidP="004F6AD8">
      <w:pPr>
        <w:widowControl w:val="0"/>
        <w:numPr>
          <w:ilvl w:val="0"/>
          <w:numId w:val="46"/>
        </w:numPr>
        <w:spacing w:after="0" w:line="240" w:lineRule="atLeast"/>
        <w:rPr>
          <w:sz w:val="24"/>
        </w:rPr>
      </w:pPr>
      <w:r w:rsidRPr="00423163">
        <w:rPr>
          <w:sz w:val="24"/>
        </w:rPr>
        <w:t>Enter data into the Role Details form.</w:t>
      </w:r>
    </w:p>
    <w:p w:rsidR="009A1B70" w:rsidRPr="00423163" w:rsidRDefault="009A1B70" w:rsidP="004F6AD8">
      <w:pPr>
        <w:widowControl w:val="0"/>
        <w:numPr>
          <w:ilvl w:val="0"/>
          <w:numId w:val="76"/>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4F6AD8">
      <w:pPr>
        <w:widowControl w:val="0"/>
        <w:numPr>
          <w:ilvl w:val="0"/>
          <w:numId w:val="76"/>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4F6AD8">
      <w:pPr>
        <w:widowControl w:val="0"/>
        <w:numPr>
          <w:ilvl w:val="0"/>
          <w:numId w:val="76"/>
        </w:numPr>
        <w:spacing w:after="0" w:line="240" w:lineRule="atLeast"/>
        <w:rPr>
          <w:sz w:val="24"/>
        </w:rPr>
      </w:pPr>
      <w:r w:rsidRPr="00423163">
        <w:rPr>
          <w:sz w:val="24"/>
        </w:rPr>
        <w:t>Active Flag – indicates if the Role is currently active.</w:t>
      </w:r>
    </w:p>
    <w:p w:rsidR="009A1B70" w:rsidRPr="00423163" w:rsidRDefault="009A1B70" w:rsidP="004F6AD8">
      <w:pPr>
        <w:widowControl w:val="0"/>
        <w:numPr>
          <w:ilvl w:val="0"/>
          <w:numId w:val="46"/>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Select an Existing Role and Update details</w:t>
      </w:r>
    </w:p>
    <w:p w:rsidR="009A1B70" w:rsidRPr="00423163" w:rsidRDefault="009A1B70" w:rsidP="004F6AD8">
      <w:pPr>
        <w:widowControl w:val="0"/>
        <w:numPr>
          <w:ilvl w:val="0"/>
          <w:numId w:val="47"/>
        </w:numPr>
        <w:spacing w:after="0" w:line="240" w:lineRule="atLeast"/>
        <w:rPr>
          <w:sz w:val="24"/>
        </w:rPr>
      </w:pPr>
      <w:r w:rsidRPr="00423163">
        <w:rPr>
          <w:sz w:val="24"/>
        </w:rPr>
        <w:t>Go to the Role home page.</w:t>
      </w:r>
    </w:p>
    <w:p w:rsidR="009A1B70" w:rsidRPr="00423163" w:rsidRDefault="009A1B70" w:rsidP="004F6AD8">
      <w:pPr>
        <w:widowControl w:val="0"/>
        <w:numPr>
          <w:ilvl w:val="0"/>
          <w:numId w:val="47"/>
        </w:numPr>
        <w:spacing w:after="0" w:line="240" w:lineRule="atLeast"/>
        <w:rPr>
          <w:sz w:val="24"/>
        </w:rPr>
      </w:pPr>
      <w:r w:rsidRPr="00423163">
        <w:rPr>
          <w:sz w:val="24"/>
        </w:rPr>
        <w:t xml:space="preserve">Click </w:t>
      </w:r>
      <w:r w:rsidRPr="00423163">
        <w:rPr>
          <w:b/>
          <w:sz w:val="24"/>
        </w:rPr>
        <w:t>Select an Existing Role</w:t>
      </w:r>
      <w:r w:rsidRPr="00423163">
        <w:rPr>
          <w:sz w:val="24"/>
        </w:rPr>
        <w:t>.</w:t>
      </w:r>
    </w:p>
    <w:p w:rsidR="009A1B70" w:rsidRPr="00423163" w:rsidRDefault="009A1B70" w:rsidP="004F6AD8">
      <w:pPr>
        <w:widowControl w:val="0"/>
        <w:numPr>
          <w:ilvl w:val="0"/>
          <w:numId w:val="47"/>
        </w:numPr>
        <w:spacing w:after="0" w:line="240" w:lineRule="atLeast"/>
        <w:rPr>
          <w:sz w:val="24"/>
        </w:rPr>
      </w:pPr>
      <w:r w:rsidRPr="00423163">
        <w:rPr>
          <w:sz w:val="24"/>
        </w:rPr>
        <w:t>Enter data into the Role Search Criteria form.  Search by Role name.</w:t>
      </w:r>
    </w:p>
    <w:p w:rsidR="009A1B70" w:rsidRPr="00423163" w:rsidRDefault="009A1B70" w:rsidP="004F6AD8">
      <w:pPr>
        <w:widowControl w:val="0"/>
        <w:numPr>
          <w:ilvl w:val="0"/>
          <w:numId w:val="47"/>
        </w:numPr>
        <w:spacing w:after="0" w:line="240" w:lineRule="atLeast"/>
        <w:rPr>
          <w:sz w:val="24"/>
        </w:rPr>
      </w:pPr>
      <w:r w:rsidRPr="00423163">
        <w:rPr>
          <w:sz w:val="24"/>
        </w:rPr>
        <w:t>Click the radio button corresponding with the intended Role name.</w:t>
      </w:r>
    </w:p>
    <w:p w:rsidR="009A1B70" w:rsidRPr="00423163" w:rsidRDefault="009A1B70" w:rsidP="004F6AD8">
      <w:pPr>
        <w:widowControl w:val="0"/>
        <w:numPr>
          <w:ilvl w:val="0"/>
          <w:numId w:val="47"/>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47"/>
        </w:numPr>
        <w:spacing w:after="0" w:line="240" w:lineRule="atLeast"/>
        <w:rPr>
          <w:sz w:val="24"/>
        </w:rPr>
      </w:pPr>
      <w:r w:rsidRPr="00423163">
        <w:rPr>
          <w:sz w:val="24"/>
        </w:rPr>
        <w:t>Enter data into the Role Details form.</w:t>
      </w:r>
    </w:p>
    <w:p w:rsidR="009A1B70" w:rsidRPr="00423163" w:rsidRDefault="009A1B70" w:rsidP="004F6AD8">
      <w:pPr>
        <w:widowControl w:val="0"/>
        <w:numPr>
          <w:ilvl w:val="0"/>
          <w:numId w:val="77"/>
        </w:numPr>
        <w:spacing w:after="0" w:line="240" w:lineRule="atLeast"/>
        <w:rPr>
          <w:sz w:val="24"/>
        </w:rPr>
      </w:pPr>
      <w:r w:rsidRPr="00423163">
        <w:rPr>
          <w:b/>
          <w:sz w:val="24"/>
        </w:rPr>
        <w:t>Name</w:t>
      </w:r>
      <w:r w:rsidRPr="00423163">
        <w:rPr>
          <w:sz w:val="24"/>
        </w:rPr>
        <w:t xml:space="preserve"> – uniquely identifies the Role, required field. </w:t>
      </w:r>
    </w:p>
    <w:p w:rsidR="009A1B70" w:rsidRPr="00423163" w:rsidRDefault="009A1B70" w:rsidP="004F6AD8">
      <w:pPr>
        <w:widowControl w:val="0"/>
        <w:numPr>
          <w:ilvl w:val="0"/>
          <w:numId w:val="77"/>
        </w:numPr>
        <w:spacing w:after="0" w:line="240" w:lineRule="atLeast"/>
        <w:rPr>
          <w:sz w:val="24"/>
        </w:rPr>
      </w:pPr>
      <w:r w:rsidRPr="00423163">
        <w:rPr>
          <w:b/>
          <w:sz w:val="24"/>
        </w:rPr>
        <w:t>Description</w:t>
      </w:r>
      <w:r w:rsidRPr="00423163">
        <w:rPr>
          <w:sz w:val="24"/>
        </w:rPr>
        <w:t xml:space="preserve"> – a brief summary describing the Role. </w:t>
      </w:r>
    </w:p>
    <w:p w:rsidR="009A1B70" w:rsidRPr="00423163" w:rsidRDefault="009A1B70" w:rsidP="004F6AD8">
      <w:pPr>
        <w:widowControl w:val="0"/>
        <w:numPr>
          <w:ilvl w:val="0"/>
          <w:numId w:val="77"/>
        </w:numPr>
        <w:spacing w:after="0" w:line="240" w:lineRule="atLeast"/>
        <w:rPr>
          <w:sz w:val="24"/>
        </w:rPr>
      </w:pPr>
      <w:r w:rsidRPr="00423163">
        <w:rPr>
          <w:b/>
          <w:sz w:val="24"/>
        </w:rPr>
        <w:t>Active Flag</w:t>
      </w:r>
      <w:r w:rsidRPr="00423163">
        <w:rPr>
          <w:sz w:val="24"/>
        </w:rPr>
        <w:t xml:space="preserve"> – indicates if the Role is currently active.</w:t>
      </w:r>
    </w:p>
    <w:p w:rsidR="009A1B70" w:rsidRPr="00423163" w:rsidRDefault="009A1B70" w:rsidP="004F6AD8">
      <w:pPr>
        <w:widowControl w:val="0"/>
        <w:numPr>
          <w:ilvl w:val="0"/>
          <w:numId w:val="47"/>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Delete an Existing Role</w:t>
      </w:r>
    </w:p>
    <w:p w:rsidR="009A1B70" w:rsidRPr="00423163" w:rsidRDefault="009A1B70" w:rsidP="004F6AD8">
      <w:pPr>
        <w:widowControl w:val="0"/>
        <w:numPr>
          <w:ilvl w:val="0"/>
          <w:numId w:val="61"/>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4F6AD8">
      <w:pPr>
        <w:widowControl w:val="0"/>
        <w:numPr>
          <w:ilvl w:val="0"/>
          <w:numId w:val="61"/>
        </w:numPr>
        <w:spacing w:after="0" w:line="240" w:lineRule="atLeast"/>
        <w:rPr>
          <w:sz w:val="24"/>
        </w:rPr>
      </w:pPr>
      <w:r w:rsidRPr="00423163">
        <w:rPr>
          <w:sz w:val="24"/>
        </w:rPr>
        <w:t xml:space="preserve">Select </w:t>
      </w:r>
      <w:r w:rsidRPr="00423163">
        <w:rPr>
          <w:b/>
          <w:sz w:val="24"/>
        </w:rPr>
        <w:t>Delete</w:t>
      </w:r>
      <w:r w:rsidRPr="00423163">
        <w:rPr>
          <w:sz w:val="24"/>
        </w:rPr>
        <w:t>.</w:t>
      </w:r>
    </w:p>
    <w:p w:rsidR="009A1B70" w:rsidRPr="00423163" w:rsidRDefault="009A1B70" w:rsidP="004F6AD8">
      <w:pPr>
        <w:widowControl w:val="0"/>
        <w:numPr>
          <w:ilvl w:val="0"/>
          <w:numId w:val="61"/>
        </w:numPr>
        <w:spacing w:after="0" w:line="240" w:lineRule="atLeast"/>
        <w:rPr>
          <w:sz w:val="24"/>
        </w:rPr>
      </w:pPr>
      <w:r w:rsidRPr="00423163">
        <w:rPr>
          <w:sz w:val="24"/>
        </w:rPr>
        <w:t xml:space="preserve">In the pop-up window, click </w:t>
      </w:r>
      <w:r w:rsidRPr="00423163">
        <w:rPr>
          <w:b/>
          <w:sz w:val="24"/>
        </w:rPr>
        <w:t>Okay</w:t>
      </w:r>
      <w:r w:rsidRPr="00423163">
        <w:rPr>
          <w:sz w:val="24"/>
        </w:rPr>
        <w:t xml:space="preserve"> to confirm intent to delete.</w:t>
      </w:r>
    </w:p>
    <w:p w:rsidR="009A1B70" w:rsidRPr="00423163" w:rsidRDefault="009A1B70" w:rsidP="009A1B70">
      <w:pPr>
        <w:ind w:left="1080"/>
        <w:rPr>
          <w:rFonts w:cs="Arial"/>
          <w:sz w:val="24"/>
        </w:rPr>
      </w:pPr>
    </w:p>
    <w:p w:rsidR="009A1B70" w:rsidRPr="00423163" w:rsidRDefault="009A1B70" w:rsidP="004F6AD8">
      <w:pPr>
        <w:keepNext/>
        <w:widowControl w:val="0"/>
        <w:numPr>
          <w:ilvl w:val="0"/>
          <w:numId w:val="50"/>
        </w:numPr>
        <w:tabs>
          <w:tab w:val="clear" w:pos="2880"/>
          <w:tab w:val="num" w:pos="720"/>
        </w:tabs>
        <w:spacing w:after="0" w:line="240" w:lineRule="atLeast"/>
        <w:ind w:left="720"/>
        <w:rPr>
          <w:rFonts w:cs="Arial"/>
          <w:b/>
          <w:bCs/>
          <w:sz w:val="24"/>
        </w:rPr>
      </w:pPr>
      <w:r w:rsidRPr="00423163">
        <w:rPr>
          <w:rFonts w:cs="Arial"/>
          <w:b/>
          <w:bCs/>
          <w:sz w:val="24"/>
        </w:rPr>
        <w:t>Assign Privileges to the Role</w:t>
      </w:r>
    </w:p>
    <w:p w:rsidR="009A1B70" w:rsidRPr="00423163" w:rsidRDefault="009A1B70" w:rsidP="004F6AD8">
      <w:pPr>
        <w:widowControl w:val="0"/>
        <w:numPr>
          <w:ilvl w:val="0"/>
          <w:numId w:val="48"/>
        </w:numPr>
        <w:spacing w:after="0" w:line="240" w:lineRule="atLeast"/>
        <w:rPr>
          <w:sz w:val="24"/>
        </w:rPr>
      </w:pPr>
      <w:r w:rsidRPr="00423163">
        <w:rPr>
          <w:sz w:val="24"/>
        </w:rPr>
        <w:t>Reach the Role Details form by either creating a new Role or Selecting an Existing Role.</w:t>
      </w:r>
    </w:p>
    <w:p w:rsidR="009A1B70" w:rsidRPr="00423163" w:rsidRDefault="009A1B70" w:rsidP="004F6AD8">
      <w:pPr>
        <w:widowControl w:val="0"/>
        <w:numPr>
          <w:ilvl w:val="0"/>
          <w:numId w:val="48"/>
        </w:numPr>
        <w:spacing w:after="0" w:line="240" w:lineRule="atLeast"/>
        <w:rPr>
          <w:sz w:val="24"/>
        </w:rPr>
      </w:pPr>
      <w:r w:rsidRPr="00423163">
        <w:rPr>
          <w:sz w:val="24"/>
        </w:rPr>
        <w:t xml:space="preserve">Select </w:t>
      </w:r>
      <w:r w:rsidRPr="00423163">
        <w:rPr>
          <w:b/>
          <w:sz w:val="24"/>
        </w:rPr>
        <w:t>Associated Privileges</w:t>
      </w:r>
      <w:r w:rsidRPr="00423163">
        <w:rPr>
          <w:sz w:val="24"/>
        </w:rPr>
        <w:t>.</w:t>
      </w:r>
    </w:p>
    <w:p w:rsidR="009A1B70" w:rsidRPr="00423163" w:rsidRDefault="009A1B70" w:rsidP="004F6AD8">
      <w:pPr>
        <w:widowControl w:val="0"/>
        <w:numPr>
          <w:ilvl w:val="0"/>
          <w:numId w:val="48"/>
        </w:numPr>
        <w:spacing w:after="0" w:line="240" w:lineRule="atLeast"/>
        <w:rPr>
          <w:sz w:val="24"/>
        </w:rPr>
      </w:pPr>
      <w:r w:rsidRPr="00423163">
        <w:rPr>
          <w:sz w:val="24"/>
        </w:rPr>
        <w:t>Determine which of the available Privileges should be assigned to the Role.</w:t>
      </w:r>
    </w:p>
    <w:p w:rsidR="009A1B70" w:rsidRPr="00423163" w:rsidRDefault="009A1B70" w:rsidP="004F6AD8">
      <w:pPr>
        <w:widowControl w:val="0"/>
        <w:numPr>
          <w:ilvl w:val="0"/>
          <w:numId w:val="49"/>
        </w:numPr>
        <w:spacing w:after="0" w:line="240" w:lineRule="atLeast"/>
        <w:rPr>
          <w:sz w:val="24"/>
        </w:rPr>
      </w:pPr>
      <w:r w:rsidRPr="00423163">
        <w:rPr>
          <w:sz w:val="24"/>
        </w:rPr>
        <w:t xml:space="preserve">Select these </w:t>
      </w:r>
      <w:r w:rsidRPr="00423163">
        <w:rPr>
          <w:b/>
          <w:sz w:val="24"/>
        </w:rPr>
        <w:t>Roles</w:t>
      </w:r>
      <w:r w:rsidRPr="00423163">
        <w:rPr>
          <w:sz w:val="24"/>
        </w:rPr>
        <w:t xml:space="preserve"> by highlighting them (See </w:t>
      </w:r>
      <w:hyperlink w:anchor="_Assignments_and_Associations" w:history="1">
        <w:r w:rsidRPr="00423163">
          <w:rPr>
            <w:rStyle w:val="Hyperlink"/>
            <w:sz w:val="24"/>
          </w:rPr>
          <w:t>Assignments and Associations</w:t>
        </w:r>
      </w:hyperlink>
      <w:r w:rsidRPr="00423163">
        <w:rPr>
          <w:sz w:val="24"/>
        </w:rPr>
        <w:t xml:space="preserve"> for details). 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48"/>
        </w:numPr>
        <w:spacing w:after="0" w:line="240" w:lineRule="atLeast"/>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ind w:left="1080"/>
      </w:pPr>
    </w:p>
    <w:p w:rsidR="009A1B70" w:rsidRPr="00CF2BBF" w:rsidRDefault="009A1B70" w:rsidP="00CF2BBF">
      <w:pPr>
        <w:ind w:firstLine="360"/>
        <w:rPr>
          <w:rFonts w:ascii="Calibri" w:hAnsi="Calibri"/>
          <w:b/>
          <w:sz w:val="28"/>
          <w:szCs w:val="28"/>
        </w:rPr>
      </w:pPr>
      <w:bookmarkStart w:id="1026" w:name="_Group"/>
      <w:bookmarkStart w:id="1027" w:name="_Toc151784163"/>
      <w:bookmarkEnd w:id="1026"/>
      <w:r w:rsidRPr="00CF2BBF">
        <w:rPr>
          <w:rFonts w:ascii="Calibri" w:hAnsi="Calibri"/>
          <w:b/>
          <w:sz w:val="28"/>
          <w:szCs w:val="28"/>
        </w:rPr>
        <w:t>Group</w:t>
      </w:r>
      <w:bookmarkEnd w:id="1027"/>
    </w:p>
    <w:p w:rsidR="009A1B70" w:rsidRPr="00423163" w:rsidRDefault="009A1B70" w:rsidP="009A1B70">
      <w:pPr>
        <w:pStyle w:val="BodyText"/>
        <w:rPr>
          <w:rFonts w:asciiTheme="minorHAnsi" w:hAnsiTheme="minorHAnsi"/>
        </w:rPr>
      </w:pPr>
      <w:r w:rsidRPr="00423163">
        <w:rPr>
          <w:rFonts w:asciiTheme="minorHAnsi" w:hAnsiTheme="minorHAnsi"/>
        </w:rPr>
        <w:t xml:space="preserve">A Group is a collection of application users. By combining users into a Group, it becomes easier to manage their collective roles and access rights in your application. Simply select an existing group, and associate a new Protection Group and Roles. Upon doing so, everyone in that particular Group has the same rights. </w:t>
      </w:r>
      <w:r w:rsidRPr="00423163">
        <w:rPr>
          <w:rFonts w:asciiTheme="minorHAnsi" w:hAnsiTheme="minorHAnsi"/>
        </w:rPr>
        <w:br/>
        <w:t>Under the User portion of UPT you may assign users to Groups. In this section you may create new Groups, modify existing Group details, and associate or disassociate Groups' Protection Groups and Roles. Here are the available operations:</w:t>
      </w:r>
    </w:p>
    <w:p w:rsidR="009A1B70" w:rsidRPr="00423163" w:rsidRDefault="009A1B70" w:rsidP="009A1B70">
      <w:pPr>
        <w:rPr>
          <w:rFonts w:cs="Arial"/>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lastRenderedPageBreak/>
        <w:t xml:space="preserve">Create a New Group </w:t>
      </w:r>
    </w:p>
    <w:p w:rsidR="009A1B70" w:rsidRPr="00423163" w:rsidRDefault="009A1B70" w:rsidP="004F6AD8">
      <w:pPr>
        <w:widowControl w:val="0"/>
        <w:numPr>
          <w:ilvl w:val="0"/>
          <w:numId w:val="53"/>
        </w:numPr>
        <w:spacing w:after="0" w:line="240" w:lineRule="atLeast"/>
        <w:rPr>
          <w:sz w:val="24"/>
        </w:rPr>
      </w:pPr>
      <w:r w:rsidRPr="00423163">
        <w:rPr>
          <w:sz w:val="24"/>
        </w:rPr>
        <w:t>Go to the Group home page.</w:t>
      </w:r>
    </w:p>
    <w:p w:rsidR="009A1B70" w:rsidRPr="00423163" w:rsidRDefault="009A1B70" w:rsidP="004F6AD8">
      <w:pPr>
        <w:widowControl w:val="0"/>
        <w:numPr>
          <w:ilvl w:val="0"/>
          <w:numId w:val="53"/>
        </w:numPr>
        <w:spacing w:after="0" w:line="240" w:lineRule="atLeast"/>
        <w:rPr>
          <w:sz w:val="24"/>
        </w:rPr>
      </w:pPr>
      <w:r w:rsidRPr="00423163">
        <w:rPr>
          <w:sz w:val="24"/>
        </w:rPr>
        <w:t xml:space="preserve">Select </w:t>
      </w:r>
      <w:r w:rsidRPr="00423163">
        <w:rPr>
          <w:b/>
          <w:sz w:val="24"/>
        </w:rPr>
        <w:t>Create a New Group</w:t>
      </w:r>
      <w:r w:rsidRPr="00423163">
        <w:rPr>
          <w:sz w:val="24"/>
        </w:rPr>
        <w:t>.</w:t>
      </w:r>
    </w:p>
    <w:p w:rsidR="009A1B70" w:rsidRPr="00423163" w:rsidRDefault="009A1B70" w:rsidP="004F6AD8">
      <w:pPr>
        <w:widowControl w:val="0"/>
        <w:numPr>
          <w:ilvl w:val="0"/>
          <w:numId w:val="53"/>
        </w:numPr>
        <w:spacing w:after="0" w:line="240" w:lineRule="atLeast"/>
        <w:rPr>
          <w:sz w:val="24"/>
        </w:rPr>
      </w:pPr>
      <w:r w:rsidRPr="00423163">
        <w:rPr>
          <w:sz w:val="24"/>
        </w:rPr>
        <w:t>Enter data into the Group Details form.</w:t>
      </w:r>
    </w:p>
    <w:p w:rsidR="009A1B70" w:rsidRPr="00423163" w:rsidRDefault="009A1B70" w:rsidP="004F6AD8">
      <w:pPr>
        <w:widowControl w:val="0"/>
        <w:numPr>
          <w:ilvl w:val="0"/>
          <w:numId w:val="78"/>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4F6AD8">
      <w:pPr>
        <w:widowControl w:val="0"/>
        <w:numPr>
          <w:ilvl w:val="0"/>
          <w:numId w:val="78"/>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4F6AD8">
      <w:pPr>
        <w:widowControl w:val="0"/>
        <w:numPr>
          <w:ilvl w:val="0"/>
          <w:numId w:val="53"/>
        </w:numPr>
        <w:spacing w:after="0" w:line="240" w:lineRule="atLeast"/>
        <w:rPr>
          <w:sz w:val="24"/>
        </w:rPr>
      </w:pPr>
      <w:r w:rsidRPr="00423163">
        <w:rPr>
          <w:sz w:val="24"/>
        </w:rPr>
        <w:t xml:space="preserve">Select </w:t>
      </w:r>
      <w:r w:rsidRPr="00423163">
        <w:rPr>
          <w:b/>
          <w:sz w:val="24"/>
        </w:rPr>
        <w:t>Add</w:t>
      </w:r>
      <w:r w:rsidRPr="00423163">
        <w:rPr>
          <w:sz w:val="24"/>
        </w:rPr>
        <w:t xml:space="preserve"> button.</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Select an Existing Group and Update details</w:t>
      </w:r>
    </w:p>
    <w:p w:rsidR="009A1B70" w:rsidRPr="00423163" w:rsidRDefault="009A1B70" w:rsidP="004F6AD8">
      <w:pPr>
        <w:widowControl w:val="0"/>
        <w:numPr>
          <w:ilvl w:val="0"/>
          <w:numId w:val="52"/>
        </w:numPr>
        <w:spacing w:after="0" w:line="240" w:lineRule="atLeast"/>
        <w:rPr>
          <w:sz w:val="24"/>
        </w:rPr>
      </w:pPr>
      <w:r w:rsidRPr="00423163">
        <w:rPr>
          <w:sz w:val="24"/>
        </w:rPr>
        <w:t>Go to the Group home page.</w:t>
      </w:r>
    </w:p>
    <w:p w:rsidR="009A1B70" w:rsidRPr="00423163" w:rsidRDefault="009A1B70" w:rsidP="004F6AD8">
      <w:pPr>
        <w:widowControl w:val="0"/>
        <w:numPr>
          <w:ilvl w:val="0"/>
          <w:numId w:val="52"/>
        </w:numPr>
        <w:spacing w:after="0" w:line="240" w:lineRule="atLeast"/>
        <w:rPr>
          <w:sz w:val="24"/>
        </w:rPr>
      </w:pPr>
      <w:r w:rsidRPr="00423163">
        <w:rPr>
          <w:sz w:val="24"/>
        </w:rPr>
        <w:t xml:space="preserve">Click on </w:t>
      </w:r>
      <w:r w:rsidRPr="00423163">
        <w:rPr>
          <w:b/>
          <w:sz w:val="24"/>
        </w:rPr>
        <w:t>Select an Existing Group</w:t>
      </w:r>
      <w:r w:rsidRPr="00423163">
        <w:rPr>
          <w:sz w:val="24"/>
        </w:rPr>
        <w:t>.</w:t>
      </w:r>
    </w:p>
    <w:p w:rsidR="009A1B70" w:rsidRPr="00423163" w:rsidRDefault="009A1B70" w:rsidP="004F6AD8">
      <w:pPr>
        <w:widowControl w:val="0"/>
        <w:numPr>
          <w:ilvl w:val="0"/>
          <w:numId w:val="52"/>
        </w:numPr>
        <w:spacing w:after="0" w:line="240" w:lineRule="atLeast"/>
        <w:rPr>
          <w:sz w:val="24"/>
        </w:rPr>
      </w:pPr>
      <w:r w:rsidRPr="00423163">
        <w:rPr>
          <w:sz w:val="24"/>
        </w:rPr>
        <w:t>Enter data into the Group Search Criteria form.  Search by Group name.</w:t>
      </w:r>
    </w:p>
    <w:p w:rsidR="009A1B70" w:rsidRPr="00423163" w:rsidRDefault="009A1B70" w:rsidP="004F6AD8">
      <w:pPr>
        <w:widowControl w:val="0"/>
        <w:numPr>
          <w:ilvl w:val="0"/>
          <w:numId w:val="52"/>
        </w:numPr>
        <w:spacing w:after="0" w:line="240" w:lineRule="atLeast"/>
        <w:rPr>
          <w:sz w:val="24"/>
        </w:rPr>
      </w:pPr>
      <w:r w:rsidRPr="00423163">
        <w:rPr>
          <w:sz w:val="24"/>
        </w:rPr>
        <w:t>Click on the radio button corresponding with the intended Group name.</w:t>
      </w:r>
    </w:p>
    <w:p w:rsidR="009A1B70" w:rsidRPr="00423163" w:rsidRDefault="009A1B70" w:rsidP="004F6AD8">
      <w:pPr>
        <w:widowControl w:val="0"/>
        <w:numPr>
          <w:ilvl w:val="0"/>
          <w:numId w:val="52"/>
        </w:numPr>
        <w:spacing w:after="0" w:line="240" w:lineRule="atLeast"/>
        <w:rPr>
          <w:sz w:val="24"/>
        </w:rPr>
      </w:pPr>
      <w:r w:rsidRPr="00423163">
        <w:rPr>
          <w:sz w:val="24"/>
        </w:rPr>
        <w:t xml:space="preserve">Select </w:t>
      </w:r>
      <w:r w:rsidRPr="00423163">
        <w:rPr>
          <w:b/>
          <w:sz w:val="24"/>
        </w:rPr>
        <w:t>View Details</w:t>
      </w:r>
      <w:r w:rsidRPr="00423163">
        <w:rPr>
          <w:sz w:val="24"/>
        </w:rPr>
        <w:t>.</w:t>
      </w:r>
    </w:p>
    <w:p w:rsidR="009A1B70" w:rsidRPr="00423163" w:rsidRDefault="009A1B70" w:rsidP="004F6AD8">
      <w:pPr>
        <w:widowControl w:val="0"/>
        <w:numPr>
          <w:ilvl w:val="0"/>
          <w:numId w:val="52"/>
        </w:numPr>
        <w:spacing w:after="0" w:line="240" w:lineRule="atLeast"/>
        <w:rPr>
          <w:sz w:val="24"/>
        </w:rPr>
      </w:pPr>
      <w:r w:rsidRPr="00423163">
        <w:rPr>
          <w:sz w:val="24"/>
        </w:rPr>
        <w:t>Enter data into the Group Details form.</w:t>
      </w:r>
    </w:p>
    <w:p w:rsidR="009A1B70" w:rsidRPr="00423163" w:rsidRDefault="009A1B70" w:rsidP="004F6AD8">
      <w:pPr>
        <w:widowControl w:val="0"/>
        <w:numPr>
          <w:ilvl w:val="0"/>
          <w:numId w:val="79"/>
        </w:numPr>
        <w:spacing w:after="0" w:line="240" w:lineRule="atLeast"/>
        <w:rPr>
          <w:sz w:val="24"/>
        </w:rPr>
      </w:pPr>
      <w:r w:rsidRPr="00423163">
        <w:rPr>
          <w:b/>
          <w:sz w:val="24"/>
        </w:rPr>
        <w:t>Name</w:t>
      </w:r>
      <w:r w:rsidRPr="00423163">
        <w:rPr>
          <w:sz w:val="24"/>
        </w:rPr>
        <w:t xml:space="preserve"> – uniquely identifies the Group, required field. </w:t>
      </w:r>
    </w:p>
    <w:p w:rsidR="009A1B70" w:rsidRPr="00423163" w:rsidRDefault="009A1B70" w:rsidP="004F6AD8">
      <w:pPr>
        <w:widowControl w:val="0"/>
        <w:numPr>
          <w:ilvl w:val="0"/>
          <w:numId w:val="79"/>
        </w:numPr>
        <w:spacing w:after="0" w:line="240" w:lineRule="atLeast"/>
        <w:rPr>
          <w:sz w:val="24"/>
        </w:rPr>
      </w:pPr>
      <w:r w:rsidRPr="00423163">
        <w:rPr>
          <w:b/>
          <w:sz w:val="24"/>
        </w:rPr>
        <w:t>Description</w:t>
      </w:r>
      <w:r w:rsidRPr="00423163">
        <w:rPr>
          <w:sz w:val="24"/>
        </w:rPr>
        <w:t xml:space="preserve"> – a brief summary describing the Group. </w:t>
      </w:r>
    </w:p>
    <w:p w:rsidR="009A1B70" w:rsidRPr="00423163" w:rsidRDefault="009A1B70" w:rsidP="004F6AD8">
      <w:pPr>
        <w:widowControl w:val="0"/>
        <w:numPr>
          <w:ilvl w:val="0"/>
          <w:numId w:val="52"/>
        </w:numPr>
        <w:spacing w:after="0" w:line="240" w:lineRule="atLeast"/>
        <w:rPr>
          <w:sz w:val="24"/>
        </w:rPr>
      </w:pPr>
      <w:r w:rsidRPr="00423163">
        <w:rPr>
          <w:sz w:val="24"/>
        </w:rPr>
        <w:t xml:space="preserve">Select </w:t>
      </w:r>
      <w:r w:rsidRPr="00423163">
        <w:rPr>
          <w:b/>
          <w:sz w:val="24"/>
        </w:rPr>
        <w:t>Update</w:t>
      </w:r>
      <w:r w:rsidRPr="00423163">
        <w:rPr>
          <w:sz w:val="24"/>
        </w:rPr>
        <w:t xml:space="preserve"> button.</w:t>
      </w:r>
    </w:p>
    <w:p w:rsidR="009A1B70" w:rsidRPr="00423163" w:rsidRDefault="009A1B70" w:rsidP="009A1B70">
      <w:pPr>
        <w:pStyle w:val="BodyText"/>
        <w:rPr>
          <w:rFonts w:asciiTheme="minorHAnsi" w:hAnsiTheme="minorHAnsi"/>
        </w:rPr>
      </w:pPr>
    </w:p>
    <w:p w:rsidR="009A1B70" w:rsidRPr="00423163" w:rsidRDefault="00E040EA" w:rsidP="009A1B70">
      <w:pPr>
        <w:pStyle w:val="BodyText"/>
        <w:rPr>
          <w:rFonts w:asciiTheme="minorHAnsi" w:hAnsiTheme="minorHAnsi"/>
        </w:rPr>
      </w:pPr>
      <w:r>
        <w:rPr>
          <w:rFonts w:asciiTheme="minorHAnsi" w:hAnsiTheme="minorHAnsi"/>
          <w:noProof/>
        </w:rPr>
        <w:pict>
          <v:group id="_x0000_s1047" style="position:absolute;left:0;text-align:left;margin-left:324pt;margin-top:37.9pt;width:14.4pt;height:14.4pt;z-index:251667456" coordorigin="5220,4860" coordsize="288,288">
            <v:oval id="_x0000_s1048" style="position:absolute;left:5220;top:4860;width:288;height:288;flip:x" fillcolor="black">
              <o:lock v:ext="edit" aspectratio="t"/>
              <v:textbox style="mso-next-textbox:#_x0000_s1048" inset="0,0,0,1.44pt">
                <w:txbxContent>
                  <w:p w:rsidR="00D54780" w:rsidRDefault="00D54780" w:rsidP="009A1B70"/>
                </w:txbxContent>
              </v:textbox>
            </v:oval>
            <v:shape id="_x0000_s1049" type="#_x0000_t202" style="position:absolute;left:5298;top:4866;width:179;height:210" filled="f" stroked="f">
              <v:textbox style="mso-next-textbox:#_x0000_s1049" inset="0,0,0,0">
                <w:txbxContent>
                  <w:p w:rsidR="00D54780" w:rsidRDefault="00D54780" w:rsidP="009A1B70">
                    <w:pPr>
                      <w:rPr>
                        <w:color w:val="FFFFFF"/>
                      </w:rPr>
                    </w:pPr>
                    <w:r>
                      <w:rPr>
                        <w:color w:val="FFFFFF"/>
                      </w:rPr>
                      <w:t>5</w:t>
                    </w:r>
                  </w:p>
                </w:txbxContent>
              </v:textbox>
            </v:shape>
            <w10:wrap type="square"/>
          </v:group>
        </w:pict>
      </w:r>
      <w:r w:rsidR="009A1B70" w:rsidRPr="00423163">
        <w:rPr>
          <w:rFonts w:asciiTheme="minorHAnsi" w:hAnsiTheme="minorHAnsi"/>
        </w:rPr>
        <w:t xml:space="preserve">The Group Details page displays the two buttons displayed in </w:t>
      </w:r>
      <w:fldSimple w:instr=" REF _Ref98818303 \h  \* MERGEFORMAT ">
        <w:r w:rsidR="003152FE" w:rsidRPr="003152FE">
          <w:rPr>
            <w:rFonts w:asciiTheme="minorHAnsi" w:hAnsiTheme="minorHAnsi"/>
            <w:bCs/>
            <w:i/>
          </w:rPr>
          <w:t>Figure 6.6</w:t>
        </w:r>
      </w:fldSimple>
      <w:r w:rsidR="009A1B70" w:rsidRPr="00423163">
        <w:rPr>
          <w:rFonts w:asciiTheme="minorHAnsi" w:hAnsiTheme="minorHAnsi"/>
        </w:rPr>
        <w:t>. The numbers above these buttons correspond to the operations that follow:</w:t>
      </w:r>
    </w:p>
    <w:p w:rsidR="009A1B70" w:rsidRPr="00423163" w:rsidRDefault="00E040EA" w:rsidP="009A1B70">
      <w:pPr>
        <w:pStyle w:val="BodyText"/>
        <w:rPr>
          <w:rFonts w:asciiTheme="minorHAnsi" w:hAnsiTheme="minorHAnsi"/>
        </w:rPr>
      </w:pPr>
      <w:r>
        <w:rPr>
          <w:rFonts w:asciiTheme="minorHAnsi" w:hAnsiTheme="minorHAnsi"/>
          <w:noProof/>
        </w:rPr>
        <w:pict>
          <v:group id="_x0000_s1044" style="position:absolute;left:0;text-align:left;margin-left:441pt;margin-top:.4pt;width:14.4pt;height:14.4pt;z-index:251666432" coordorigin="5220,4860" coordsize="288,288">
            <v:oval id="_x0000_s1045" style="position:absolute;left:5220;top:4860;width:288;height:288;flip:x" fillcolor="black">
              <o:lock v:ext="edit" aspectratio="t"/>
              <v:textbox style="mso-next-textbox:#_x0000_s1045" inset="0,0,0,1.44pt">
                <w:txbxContent>
                  <w:p w:rsidR="00D54780" w:rsidRDefault="00D54780" w:rsidP="009A1B70"/>
                </w:txbxContent>
              </v:textbox>
            </v:oval>
            <v:shape id="_x0000_s1046" type="#_x0000_t202" style="position:absolute;left:5298;top:4866;width:179;height:210" filled="f" stroked="f">
              <v:textbox style="mso-next-textbox:#_x0000_s1046" inset="0,0,0,0">
                <w:txbxContent>
                  <w:p w:rsidR="00D54780" w:rsidRDefault="00D54780" w:rsidP="009A1B70">
                    <w:pPr>
                      <w:rPr>
                        <w:color w:val="FFFFFF"/>
                      </w:rPr>
                    </w:pPr>
                    <w:r>
                      <w:rPr>
                        <w:color w:val="FFFFFF"/>
                      </w:rPr>
                      <w:t>65</w:t>
                    </w:r>
                  </w:p>
                </w:txbxContent>
              </v:textbox>
            </v:shape>
            <w10:wrap type="square"/>
          </v:group>
        </w:pict>
      </w:r>
      <w:r>
        <w:rPr>
          <w:rFonts w:asciiTheme="minorHAnsi" w:hAnsiTheme="minorHAnsi"/>
          <w:noProof/>
        </w:rPr>
        <w:pict>
          <v:group id="_x0000_s1038" style="position:absolute;left:0;text-align:left;margin-left:189pt;margin-top:4.3pt;width:14.4pt;height:14.4pt;z-index:251664384" coordorigin="5220,4860" coordsize="288,288">
            <v:oval id="_x0000_s1039" style="position:absolute;left:5220;top:4860;width:288;height:288;flip:x" fillcolor="black">
              <o:lock v:ext="edit" aspectratio="t"/>
              <v:textbox style="mso-next-textbox:#_x0000_s1039" inset="0,0,0,1.44pt">
                <w:txbxContent>
                  <w:p w:rsidR="00D54780" w:rsidRDefault="00D54780" w:rsidP="009A1B70"/>
                </w:txbxContent>
              </v:textbox>
            </v:oval>
            <v:shape id="_x0000_s1040" type="#_x0000_t202" style="position:absolute;left:5298;top:4866;width:179;height:210" filled="f" stroked="f">
              <v:textbox style="mso-next-textbox:#_x0000_s1040" inset="0,0,0,0">
                <w:txbxContent>
                  <w:p w:rsidR="00D54780" w:rsidRDefault="00D54780" w:rsidP="009A1B70">
                    <w:pPr>
                      <w:rPr>
                        <w:color w:val="FFFFFF"/>
                      </w:rPr>
                    </w:pPr>
                    <w:r>
                      <w:rPr>
                        <w:color w:val="FFFFFF"/>
                      </w:rPr>
                      <w:t>4</w:t>
                    </w:r>
                  </w:p>
                </w:txbxContent>
              </v:textbox>
            </v:shape>
            <w10:wrap type="square"/>
          </v:group>
        </w:pict>
      </w:r>
      <w:r>
        <w:rPr>
          <w:rFonts w:asciiTheme="minorHAnsi" w:hAnsiTheme="minorHAnsi"/>
          <w:noProof/>
        </w:rPr>
        <w:pict>
          <v:group id="_x0000_s1035" style="position:absolute;left:0;text-align:left;margin-left:81pt;margin-top:4.3pt;width:14.4pt;height:14.4pt;z-index:251663360" coordorigin="3780,5040" coordsize="288,288">
            <v:oval id="_x0000_s1036" style="position:absolute;left:3780;top:5040;width:288;height:288;flip:x" fillcolor="black">
              <o:lock v:ext="edit" aspectratio="t"/>
              <v:textbox style="mso-next-textbox:#_x0000_s1036" inset="0,0,0,1.44pt">
                <w:txbxContent>
                  <w:p w:rsidR="00D54780" w:rsidRDefault="00D54780" w:rsidP="009A1B70">
                    <w:pPr>
                      <w:rPr>
                        <w:color w:val="FF0000"/>
                      </w:rPr>
                    </w:pPr>
                  </w:p>
                  <w:p w:rsidR="00D54780" w:rsidRDefault="00D54780" w:rsidP="009A1B70"/>
                </w:txbxContent>
              </v:textbox>
            </v:oval>
            <v:shape id="_x0000_s1037" type="#_x0000_t202" style="position:absolute;left:3882;top:5044;width:179;height:210" filled="f" stroked="f">
              <v:textbox style="mso-next-textbox:#_x0000_s1037" inset="0,0,0,0">
                <w:txbxContent>
                  <w:p w:rsidR="00D54780" w:rsidRDefault="00D54780" w:rsidP="009A1B70">
                    <w:pPr>
                      <w:rPr>
                        <w:color w:val="FFFFFF"/>
                      </w:rPr>
                    </w:pPr>
                    <w:r>
                      <w:rPr>
                        <w:color w:val="FFFFFF"/>
                      </w:rPr>
                      <w:t>3</w:t>
                    </w:r>
                  </w:p>
                </w:txbxContent>
              </v:textbox>
            </v:shape>
            <w10:wrap type="square"/>
          </v:group>
        </w:pict>
      </w:r>
    </w:p>
    <w:p w:rsidR="009A1B70" w:rsidRPr="00423163" w:rsidRDefault="009A1B70" w:rsidP="009A1B70">
      <w:pPr>
        <w:pStyle w:val="BodyText"/>
        <w:keepNext/>
        <w:rPr>
          <w:rFonts w:asciiTheme="minorHAnsi" w:hAnsiTheme="minorHAnsi"/>
        </w:rPr>
      </w:pPr>
      <w:r w:rsidRPr="00423163">
        <w:rPr>
          <w:rFonts w:asciiTheme="minorHAnsi" w:hAnsiTheme="minorHAnsi"/>
          <w:noProof/>
        </w:rPr>
        <w:drawing>
          <wp:inline distT="0" distB="0" distL="0" distR="0">
            <wp:extent cx="5937885" cy="28511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5937885" cy="285115"/>
                    </a:xfrm>
                    <a:prstGeom prst="rect">
                      <a:avLst/>
                    </a:prstGeom>
                    <a:noFill/>
                    <a:ln w="9525">
                      <a:noFill/>
                      <a:miter lim="800000"/>
                      <a:headEnd/>
                      <a:tailEnd/>
                    </a:ln>
                  </pic:spPr>
                </pic:pic>
              </a:graphicData>
            </a:graphic>
          </wp:inline>
        </w:drawing>
      </w:r>
    </w:p>
    <w:p w:rsidR="009A1B70" w:rsidRPr="00423163" w:rsidRDefault="009A1B70" w:rsidP="009A1B70">
      <w:pPr>
        <w:pStyle w:val="Caption"/>
        <w:keepNext/>
        <w:ind w:left="720"/>
        <w:rPr>
          <w:rFonts w:asciiTheme="minorHAnsi" w:hAnsiTheme="minorHAnsi"/>
          <w:b/>
        </w:rPr>
      </w:pPr>
      <w:bookmarkStart w:id="1028" w:name="_Ref98818303"/>
      <w:r w:rsidRPr="00423163">
        <w:rPr>
          <w:rFonts w:asciiTheme="minorHAnsi" w:hAnsiTheme="minorHAnsi"/>
          <w:b/>
          <w:i w:val="0"/>
        </w:rPr>
        <w:t>Figure</w:t>
      </w:r>
      <w:r w:rsidR="0002624D">
        <w:rPr>
          <w:rFonts w:asciiTheme="minorHAnsi" w:hAnsiTheme="minorHAnsi"/>
          <w:b/>
          <w:i w:val="0"/>
        </w:rPr>
        <w:t xml:space="preserve"> 6.</w:t>
      </w:r>
      <w:r w:rsidR="00E040EA" w:rsidRPr="00423163">
        <w:rPr>
          <w:rFonts w:asciiTheme="minorHAnsi" w:hAnsiTheme="minorHAnsi"/>
          <w:b/>
          <w:i w:val="0"/>
        </w:rPr>
        <w:fldChar w:fldCharType="begin"/>
      </w:r>
      <w:r w:rsidRPr="00423163">
        <w:rPr>
          <w:rFonts w:asciiTheme="minorHAnsi" w:hAnsiTheme="minorHAnsi"/>
          <w:b/>
          <w:i w:val="0"/>
        </w:rPr>
        <w:instrText xml:space="preserve"> SEQ Figure \* ARABIC </w:instrText>
      </w:r>
      <w:r w:rsidR="00E040EA" w:rsidRPr="00423163">
        <w:rPr>
          <w:rFonts w:asciiTheme="minorHAnsi" w:hAnsiTheme="minorHAnsi"/>
          <w:b/>
          <w:i w:val="0"/>
        </w:rPr>
        <w:fldChar w:fldCharType="separate"/>
      </w:r>
      <w:r w:rsidR="003152FE">
        <w:rPr>
          <w:rFonts w:asciiTheme="minorHAnsi" w:hAnsiTheme="minorHAnsi"/>
          <w:b/>
          <w:i w:val="0"/>
          <w:noProof/>
        </w:rPr>
        <w:t>6</w:t>
      </w:r>
      <w:r w:rsidR="00E040EA" w:rsidRPr="00423163">
        <w:rPr>
          <w:rFonts w:asciiTheme="minorHAnsi" w:hAnsiTheme="minorHAnsi"/>
          <w:b/>
          <w:i w:val="0"/>
        </w:rPr>
        <w:fldChar w:fldCharType="end"/>
      </w:r>
      <w:bookmarkEnd w:id="1028"/>
      <w:r w:rsidRPr="00423163">
        <w:rPr>
          <w:rFonts w:asciiTheme="minorHAnsi" w:hAnsiTheme="minorHAnsi"/>
          <w:b/>
        </w:rPr>
        <w:t xml:space="preserve">                                                        </w:t>
      </w:r>
    </w:p>
    <w:p w:rsidR="009A1B70" w:rsidRPr="00423163" w:rsidRDefault="009A1B70" w:rsidP="009A1B70">
      <w:pPr>
        <w:ind w:left="1080"/>
        <w:rPr>
          <w:rFonts w:cs="Arial"/>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Associate</w:t>
      </w:r>
      <w:r w:rsidR="00C006C2">
        <w:rPr>
          <w:rFonts w:cs="Arial"/>
          <w:b/>
          <w:bCs/>
          <w:sz w:val="24"/>
        </w:rPr>
        <w:t>d</w:t>
      </w:r>
      <w:r w:rsidRPr="00423163">
        <w:rPr>
          <w:rFonts w:cs="Arial"/>
          <w:b/>
          <w:bCs/>
          <w:sz w:val="24"/>
        </w:rPr>
        <w:t xml:space="preserve"> Users </w:t>
      </w:r>
      <w:r w:rsidRPr="00423163">
        <w:rPr>
          <w:rFonts w:cs="Arial"/>
          <w:b/>
          <w:bCs/>
          <w:sz w:val="28"/>
          <w:szCs w:val="28"/>
        </w:rPr>
        <w:sym w:font="Wingdings" w:char="F08E"/>
      </w:r>
    </w:p>
    <w:p w:rsidR="009A1B70" w:rsidRPr="00423163" w:rsidRDefault="009A1B70" w:rsidP="004F6AD8">
      <w:pPr>
        <w:widowControl w:val="0"/>
        <w:numPr>
          <w:ilvl w:val="0"/>
          <w:numId w:val="52"/>
        </w:numPr>
        <w:spacing w:after="0" w:line="240" w:lineRule="atLeast"/>
        <w:rPr>
          <w:sz w:val="24"/>
        </w:rPr>
      </w:pPr>
      <w:r w:rsidRPr="00423163">
        <w:rPr>
          <w:sz w:val="24"/>
        </w:rPr>
        <w:t>Select Associated Users button.</w:t>
      </w:r>
    </w:p>
    <w:p w:rsidR="009A1B70" w:rsidRPr="00423163" w:rsidRDefault="009A1B70" w:rsidP="004F6AD8">
      <w:pPr>
        <w:widowControl w:val="0"/>
        <w:numPr>
          <w:ilvl w:val="0"/>
          <w:numId w:val="52"/>
        </w:numPr>
        <w:spacing w:after="0" w:line="240" w:lineRule="atLeast"/>
        <w:rPr>
          <w:sz w:val="24"/>
        </w:rPr>
      </w:pPr>
      <w:r w:rsidRPr="00423163">
        <w:rPr>
          <w:sz w:val="24"/>
        </w:rPr>
        <w:t xml:space="preserve">The Group and User Association screen displays a list of Assigned Administrators. </w:t>
      </w:r>
    </w:p>
    <w:p w:rsidR="009A1B70" w:rsidRPr="00423163" w:rsidRDefault="009A1B70" w:rsidP="004F6AD8">
      <w:pPr>
        <w:widowControl w:val="0"/>
        <w:numPr>
          <w:ilvl w:val="0"/>
          <w:numId w:val="52"/>
        </w:numPr>
        <w:spacing w:after="0" w:line="240" w:lineRule="atLeast"/>
        <w:rPr>
          <w:sz w:val="24"/>
        </w:rPr>
      </w:pPr>
      <w:r w:rsidRPr="00423163">
        <w:rPr>
          <w:sz w:val="24"/>
        </w:rPr>
        <w:t>Click Assign User to assign additional Users to the Group.</w:t>
      </w:r>
    </w:p>
    <w:p w:rsidR="009A1B70" w:rsidRPr="00423163" w:rsidRDefault="009A1B70" w:rsidP="004F6AD8">
      <w:pPr>
        <w:widowControl w:val="0"/>
        <w:numPr>
          <w:ilvl w:val="0"/>
          <w:numId w:val="52"/>
        </w:numPr>
        <w:spacing w:after="0" w:line="240" w:lineRule="atLeast"/>
        <w:rPr>
          <w:sz w:val="24"/>
        </w:rPr>
      </w:pPr>
      <w:r w:rsidRPr="00423163">
        <w:rPr>
          <w:sz w:val="24"/>
        </w:rPr>
        <w:t>Click Deassign User to deassign users.</w:t>
      </w:r>
    </w:p>
    <w:p w:rsidR="009A1B70" w:rsidRPr="00423163" w:rsidRDefault="009A1B70" w:rsidP="004F6AD8">
      <w:pPr>
        <w:widowControl w:val="0"/>
        <w:numPr>
          <w:ilvl w:val="0"/>
          <w:numId w:val="52"/>
        </w:numPr>
        <w:spacing w:after="0" w:line="240" w:lineRule="atLeast"/>
        <w:rPr>
          <w:sz w:val="24"/>
        </w:rPr>
      </w:pPr>
      <w:r w:rsidRPr="00423163">
        <w:rPr>
          <w:sz w:val="24"/>
        </w:rPr>
        <w:t>Select Update Association to save the changed associations.</w:t>
      </w:r>
    </w:p>
    <w:p w:rsidR="009A1B70" w:rsidRPr="00423163" w:rsidRDefault="009A1B70" w:rsidP="004F6AD8">
      <w:pPr>
        <w:widowControl w:val="0"/>
        <w:numPr>
          <w:ilvl w:val="0"/>
          <w:numId w:val="52"/>
        </w:numPr>
        <w:spacing w:after="0" w:line="240" w:lineRule="atLeast"/>
        <w:rPr>
          <w:sz w:val="24"/>
        </w:rPr>
      </w:pPr>
      <w:r w:rsidRPr="00423163">
        <w:rPr>
          <w:sz w:val="24"/>
        </w:rPr>
        <w:t>Select Back to return to the Group details screen.</w:t>
      </w:r>
    </w:p>
    <w:p w:rsidR="009A1B70" w:rsidRPr="00423163" w:rsidRDefault="009A1B70" w:rsidP="009A1B70">
      <w:pPr>
        <w:rPr>
          <w:sz w:val="24"/>
        </w:rPr>
      </w:pPr>
    </w:p>
    <w:p w:rsidR="009A1B70" w:rsidRPr="00423163" w:rsidRDefault="00CB7AC2" w:rsidP="004F6AD8">
      <w:pPr>
        <w:widowControl w:val="0"/>
        <w:numPr>
          <w:ilvl w:val="0"/>
          <w:numId w:val="51"/>
        </w:numPr>
        <w:tabs>
          <w:tab w:val="clear" w:pos="2880"/>
          <w:tab w:val="num" w:pos="720"/>
        </w:tabs>
        <w:spacing w:after="0" w:line="240" w:lineRule="atLeast"/>
        <w:ind w:left="720"/>
        <w:rPr>
          <w:rFonts w:cs="Arial"/>
          <w:b/>
          <w:bCs/>
          <w:sz w:val="24"/>
        </w:rPr>
      </w:pPr>
      <w:r>
        <w:rPr>
          <w:rFonts w:cs="Arial"/>
          <w:b/>
          <w:bCs/>
          <w:sz w:val="24"/>
        </w:rPr>
        <w:t>Associated PE &amp; Privileges</w:t>
      </w:r>
      <w:r w:rsidR="009A1B70" w:rsidRPr="00423163">
        <w:rPr>
          <w:rFonts w:cs="Arial"/>
          <w:b/>
          <w:bCs/>
          <w:sz w:val="24"/>
        </w:rPr>
        <w:t xml:space="preserve"> </w:t>
      </w:r>
      <w:r w:rsidR="009A1B70" w:rsidRPr="00423163">
        <w:rPr>
          <w:rFonts w:cs="Arial"/>
          <w:b/>
          <w:bCs/>
          <w:sz w:val="28"/>
          <w:szCs w:val="28"/>
        </w:rPr>
        <w:sym w:font="Wingdings" w:char="F08F"/>
      </w:r>
    </w:p>
    <w:p w:rsidR="009A1B70" w:rsidRPr="00423163" w:rsidRDefault="009A1B70" w:rsidP="009A1B70">
      <w:pPr>
        <w:ind w:left="1080"/>
        <w:rPr>
          <w:sz w:val="24"/>
        </w:rPr>
      </w:pPr>
      <w:r w:rsidRPr="00423163">
        <w:rPr>
          <w:sz w:val="24"/>
        </w:rPr>
        <w:t>This feature is new to the 3.0.1 release in response to a requirement formed by the caCORE team.  This reporting functionality shows a group’s privileges for all of its protection elements.</w:t>
      </w:r>
    </w:p>
    <w:p w:rsidR="009A1B70" w:rsidRPr="00423163" w:rsidRDefault="009A1B70" w:rsidP="004F6AD8">
      <w:pPr>
        <w:widowControl w:val="0"/>
        <w:numPr>
          <w:ilvl w:val="0"/>
          <w:numId w:val="32"/>
        </w:numPr>
        <w:spacing w:after="0" w:line="240" w:lineRule="atLeast"/>
        <w:rPr>
          <w:sz w:val="24"/>
        </w:rPr>
      </w:pPr>
      <w:r w:rsidRPr="00423163">
        <w:rPr>
          <w:sz w:val="24"/>
        </w:rPr>
        <w:t>Reach the Group Details form by either creating a new User or Selecting an Existing Group.</w:t>
      </w:r>
    </w:p>
    <w:p w:rsidR="009A1B70" w:rsidRPr="00423163" w:rsidRDefault="009A1B70" w:rsidP="004F6AD8">
      <w:pPr>
        <w:widowControl w:val="0"/>
        <w:numPr>
          <w:ilvl w:val="0"/>
          <w:numId w:val="32"/>
        </w:numPr>
        <w:spacing w:after="0" w:line="240" w:lineRule="atLeast"/>
        <w:rPr>
          <w:sz w:val="24"/>
        </w:rPr>
      </w:pPr>
      <w:r w:rsidRPr="00423163">
        <w:rPr>
          <w:sz w:val="24"/>
        </w:rPr>
        <w:t xml:space="preserve">Select </w:t>
      </w:r>
      <w:r w:rsidRPr="00423163">
        <w:rPr>
          <w:b/>
          <w:bCs/>
          <w:sz w:val="24"/>
        </w:rPr>
        <w:t>Associated PE &amp; Privileges</w:t>
      </w:r>
      <w:r w:rsidRPr="00423163">
        <w:rPr>
          <w:sz w:val="24"/>
        </w:rPr>
        <w:t>.</w:t>
      </w:r>
    </w:p>
    <w:p w:rsidR="009A1B70" w:rsidRPr="00423163" w:rsidRDefault="009A1B70" w:rsidP="004F6AD8">
      <w:pPr>
        <w:widowControl w:val="0"/>
        <w:numPr>
          <w:ilvl w:val="0"/>
          <w:numId w:val="32"/>
        </w:numPr>
        <w:spacing w:after="0" w:line="240" w:lineRule="atLeast"/>
        <w:rPr>
          <w:sz w:val="24"/>
        </w:rPr>
      </w:pPr>
      <w:r w:rsidRPr="00423163">
        <w:rPr>
          <w:sz w:val="24"/>
        </w:rPr>
        <w:t>View group’s privileges for each protection element.</w:t>
      </w:r>
    </w:p>
    <w:p w:rsidR="009A1B70" w:rsidRPr="00423163" w:rsidRDefault="009A1B70" w:rsidP="009A1B70">
      <w:pPr>
        <w:ind w:left="360"/>
        <w:rPr>
          <w:rFonts w:cs="Arial"/>
          <w:b/>
          <w:bCs/>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 xml:space="preserve">Assign a Protection Group and Roles to a Group </w:t>
      </w:r>
      <w:r w:rsidRPr="00423163">
        <w:rPr>
          <w:rFonts w:cs="Arial"/>
          <w:b/>
          <w:bCs/>
          <w:sz w:val="28"/>
          <w:szCs w:val="28"/>
        </w:rPr>
        <w:sym w:font="Wingdings" w:char="F090"/>
      </w:r>
    </w:p>
    <w:p w:rsidR="009A1B70" w:rsidRPr="00423163" w:rsidRDefault="009A1B70" w:rsidP="004F6AD8">
      <w:pPr>
        <w:widowControl w:val="0"/>
        <w:numPr>
          <w:ilvl w:val="0"/>
          <w:numId w:val="32"/>
        </w:numPr>
        <w:spacing w:after="0" w:line="240" w:lineRule="atLeast"/>
        <w:rPr>
          <w:sz w:val="24"/>
        </w:rPr>
      </w:pPr>
      <w:r w:rsidRPr="00423163">
        <w:rPr>
          <w:sz w:val="24"/>
        </w:rPr>
        <w:lastRenderedPageBreak/>
        <w:t>Reach the Group Details form by either creating a new Group or Selecting an Existing Group.</w:t>
      </w:r>
    </w:p>
    <w:p w:rsidR="009A1B70" w:rsidRPr="00423163" w:rsidRDefault="009A1B70" w:rsidP="004F6AD8">
      <w:pPr>
        <w:widowControl w:val="0"/>
        <w:numPr>
          <w:ilvl w:val="0"/>
          <w:numId w:val="32"/>
        </w:numPr>
        <w:spacing w:after="0" w:line="240" w:lineRule="atLeast"/>
        <w:rPr>
          <w:sz w:val="24"/>
        </w:rPr>
      </w:pPr>
      <w:r w:rsidRPr="00423163">
        <w:rPr>
          <w:sz w:val="24"/>
        </w:rPr>
        <w:t xml:space="preserve">Select </w:t>
      </w:r>
      <w:r w:rsidRPr="00423163">
        <w:rPr>
          <w:b/>
          <w:sz w:val="24"/>
        </w:rPr>
        <w:t>Assign PG &amp; Roles</w:t>
      </w:r>
      <w:r w:rsidRPr="00423163">
        <w:rPr>
          <w:sz w:val="24"/>
        </w:rPr>
        <w:t>.</w:t>
      </w:r>
    </w:p>
    <w:p w:rsidR="009A1B70" w:rsidRPr="00423163" w:rsidRDefault="009A1B70" w:rsidP="004F6AD8">
      <w:pPr>
        <w:widowControl w:val="0"/>
        <w:numPr>
          <w:ilvl w:val="0"/>
          <w:numId w:val="32"/>
        </w:numPr>
        <w:spacing w:after="0" w:line="240" w:lineRule="atLeast"/>
        <w:rPr>
          <w:sz w:val="24"/>
        </w:rPr>
      </w:pPr>
      <w:r w:rsidRPr="00423163">
        <w:rPr>
          <w:sz w:val="24"/>
        </w:rPr>
        <w:t>Determine which Protection Group and Roles you would like to assign to the Group.</w:t>
      </w:r>
    </w:p>
    <w:p w:rsidR="009A1B70" w:rsidRPr="00423163" w:rsidRDefault="009A1B70" w:rsidP="004F6AD8">
      <w:pPr>
        <w:widowControl w:val="0"/>
        <w:numPr>
          <w:ilvl w:val="0"/>
          <w:numId w:val="31"/>
        </w:numPr>
        <w:spacing w:after="0" w:line="240" w:lineRule="atLeast"/>
        <w:rPr>
          <w:sz w:val="24"/>
        </w:rPr>
      </w:pPr>
      <w:r w:rsidRPr="00423163">
        <w:rPr>
          <w:sz w:val="24"/>
        </w:rPr>
        <w:t xml:space="preserve">Select the </w:t>
      </w:r>
      <w:r w:rsidRPr="00423163">
        <w:rPr>
          <w:b/>
          <w:sz w:val="24"/>
        </w:rPr>
        <w:t>Protection Group</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31"/>
        </w:numPr>
        <w:spacing w:after="0" w:line="240" w:lineRule="atLeast"/>
        <w:rPr>
          <w:sz w:val="24"/>
        </w:rPr>
      </w:pPr>
      <w:r w:rsidRPr="00423163">
        <w:rPr>
          <w:sz w:val="24"/>
        </w:rPr>
        <w:t>Select the Roles by highlighting them.</w:t>
      </w:r>
    </w:p>
    <w:p w:rsidR="009A1B70" w:rsidRPr="00423163" w:rsidRDefault="009A1B70" w:rsidP="004F6AD8">
      <w:pPr>
        <w:widowControl w:val="0"/>
        <w:numPr>
          <w:ilvl w:val="0"/>
          <w:numId w:val="32"/>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32"/>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 xml:space="preserve">Update Roles associated with the assigned Protection Groups </w:t>
      </w:r>
      <w:r w:rsidRPr="00423163">
        <w:rPr>
          <w:rFonts w:cs="Arial"/>
          <w:b/>
          <w:bCs/>
          <w:noProof/>
          <w:sz w:val="24"/>
        </w:rPr>
        <w:drawing>
          <wp:inline distT="0" distB="0" distL="0" distR="0">
            <wp:extent cx="213995" cy="21399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213995" cy="213995"/>
                    </a:xfrm>
                    <a:prstGeom prst="rect">
                      <a:avLst/>
                    </a:prstGeom>
                    <a:noFill/>
                    <a:ln w="9525">
                      <a:noFill/>
                      <a:miter lim="800000"/>
                      <a:headEnd/>
                      <a:tailEnd/>
                    </a:ln>
                  </pic:spPr>
                </pic:pic>
              </a:graphicData>
            </a:graphic>
          </wp:inline>
        </w:drawing>
      </w:r>
    </w:p>
    <w:p w:rsidR="009A1B70" w:rsidRPr="00423163" w:rsidRDefault="009A1B70" w:rsidP="004F6AD8">
      <w:pPr>
        <w:widowControl w:val="0"/>
        <w:numPr>
          <w:ilvl w:val="0"/>
          <w:numId w:val="33"/>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4F6AD8">
      <w:pPr>
        <w:widowControl w:val="0"/>
        <w:numPr>
          <w:ilvl w:val="0"/>
          <w:numId w:val="33"/>
        </w:numPr>
        <w:spacing w:after="0" w:line="240" w:lineRule="atLeast"/>
        <w:rPr>
          <w:sz w:val="24"/>
        </w:rPr>
      </w:pPr>
      <w:r w:rsidRPr="00423163">
        <w:rPr>
          <w:sz w:val="24"/>
        </w:rPr>
        <w:t xml:space="preserve">Select </w:t>
      </w:r>
      <w:r w:rsidRPr="00423163">
        <w:rPr>
          <w:b/>
          <w:sz w:val="24"/>
        </w:rPr>
        <w:t>Associated PG &amp; Roles</w:t>
      </w:r>
      <w:r w:rsidRPr="00423163">
        <w:rPr>
          <w:sz w:val="24"/>
        </w:rPr>
        <w:t>.</w:t>
      </w:r>
    </w:p>
    <w:p w:rsidR="009A1B70" w:rsidRPr="00423163" w:rsidRDefault="009A1B70" w:rsidP="004F6AD8">
      <w:pPr>
        <w:widowControl w:val="0"/>
        <w:numPr>
          <w:ilvl w:val="0"/>
          <w:numId w:val="33"/>
        </w:numPr>
        <w:spacing w:after="0" w:line="240" w:lineRule="atLeast"/>
        <w:rPr>
          <w:sz w:val="24"/>
        </w:rPr>
      </w:pPr>
      <w:r w:rsidRPr="00423163">
        <w:rPr>
          <w:sz w:val="24"/>
        </w:rPr>
        <w:t>The system displays a list of all associated Protection Groups and their Roles.</w:t>
      </w:r>
    </w:p>
    <w:p w:rsidR="009A1B70" w:rsidRPr="00423163" w:rsidRDefault="009A1B70" w:rsidP="004F6AD8">
      <w:pPr>
        <w:widowControl w:val="0"/>
        <w:numPr>
          <w:ilvl w:val="0"/>
          <w:numId w:val="33"/>
        </w:numPr>
        <w:spacing w:after="0" w:line="240" w:lineRule="atLeast"/>
        <w:rPr>
          <w:sz w:val="24"/>
        </w:rPr>
      </w:pPr>
      <w:r w:rsidRPr="00423163">
        <w:rPr>
          <w:sz w:val="24"/>
        </w:rPr>
        <w:t xml:space="preserve">Select the radio button that corresponds with the intended Protection Group. </w:t>
      </w:r>
    </w:p>
    <w:p w:rsidR="009A1B70" w:rsidRPr="00423163" w:rsidRDefault="009A1B70" w:rsidP="004F6AD8">
      <w:pPr>
        <w:widowControl w:val="0"/>
        <w:numPr>
          <w:ilvl w:val="0"/>
          <w:numId w:val="33"/>
        </w:numPr>
        <w:spacing w:after="0" w:line="240" w:lineRule="atLeast"/>
        <w:rPr>
          <w:sz w:val="24"/>
        </w:rPr>
      </w:pPr>
      <w:r w:rsidRPr="00423163">
        <w:rPr>
          <w:sz w:val="24"/>
        </w:rPr>
        <w:t>Determine which Roles you would like to assign to the Group.</w:t>
      </w:r>
    </w:p>
    <w:p w:rsidR="009A1B70" w:rsidRPr="00423163" w:rsidRDefault="009A1B70" w:rsidP="004F6AD8">
      <w:pPr>
        <w:widowControl w:val="0"/>
        <w:numPr>
          <w:ilvl w:val="0"/>
          <w:numId w:val="34"/>
        </w:numPr>
        <w:spacing w:after="0" w:line="240" w:lineRule="atLeast"/>
        <w:rPr>
          <w:sz w:val="24"/>
        </w:rPr>
      </w:pPr>
      <w:r w:rsidRPr="00423163">
        <w:rPr>
          <w:sz w:val="24"/>
        </w:rPr>
        <w:t xml:space="preserve">Select the </w:t>
      </w:r>
      <w:r w:rsidRPr="00423163">
        <w:rPr>
          <w:b/>
          <w:sz w:val="24"/>
        </w:rPr>
        <w:t>Role</w:t>
      </w:r>
      <w:r w:rsidRPr="00423163">
        <w:rPr>
          <w:sz w:val="24"/>
        </w:rPr>
        <w:t xml:space="preserve"> by highlighting the name (See </w:t>
      </w:r>
      <w:hyperlink w:anchor="_Assignments_and_Associations" w:history="1">
        <w:r w:rsidRPr="00423163">
          <w:rPr>
            <w:rStyle w:val="Hyperlink"/>
            <w:sz w:val="24"/>
          </w:rPr>
          <w:t>Assignments and Associations</w:t>
        </w:r>
      </w:hyperlink>
      <w:r w:rsidRPr="00423163">
        <w:rPr>
          <w:sz w:val="24"/>
        </w:rPr>
        <w:t xml:space="preserve"> for details).</w:t>
      </w:r>
    </w:p>
    <w:p w:rsidR="009A1B70" w:rsidRPr="00423163" w:rsidRDefault="009A1B70" w:rsidP="004F6AD8">
      <w:pPr>
        <w:widowControl w:val="0"/>
        <w:numPr>
          <w:ilvl w:val="0"/>
          <w:numId w:val="33"/>
        </w:numPr>
        <w:spacing w:after="0" w:line="240" w:lineRule="atLeast"/>
        <w:rPr>
          <w:sz w:val="24"/>
        </w:rPr>
      </w:pPr>
      <w:r w:rsidRPr="00423163">
        <w:rPr>
          <w:sz w:val="24"/>
        </w:rPr>
        <w:t xml:space="preserve">Click on the </w:t>
      </w:r>
      <w:r w:rsidRPr="00423163">
        <w:rPr>
          <w:b/>
          <w:sz w:val="24"/>
        </w:rPr>
        <w:t>Assign</w:t>
      </w:r>
      <w:r w:rsidRPr="00423163">
        <w:rPr>
          <w:sz w:val="24"/>
        </w:rPr>
        <w:t xml:space="preserve"> and </w:t>
      </w:r>
      <w:r w:rsidRPr="00423163">
        <w:rPr>
          <w:b/>
          <w:sz w:val="24"/>
        </w:rPr>
        <w:t>Deassign</w:t>
      </w:r>
      <w:r w:rsidRPr="00423163">
        <w:rPr>
          <w:sz w:val="24"/>
        </w:rPr>
        <w:t xml:space="preserve"> buttons until the proper association is displayed. </w:t>
      </w:r>
    </w:p>
    <w:p w:rsidR="009A1B70" w:rsidRPr="00423163" w:rsidRDefault="009A1B70" w:rsidP="004F6AD8">
      <w:pPr>
        <w:widowControl w:val="0"/>
        <w:numPr>
          <w:ilvl w:val="0"/>
          <w:numId w:val="33"/>
        </w:numPr>
        <w:spacing w:after="0" w:line="240" w:lineRule="atLeast"/>
        <w:rPr>
          <w:sz w:val="24"/>
        </w:rPr>
      </w:pPr>
      <w:r w:rsidRPr="00423163">
        <w:rPr>
          <w:sz w:val="24"/>
        </w:rPr>
        <w:t xml:space="preserve">Save the association by clicking on </w:t>
      </w:r>
      <w:r w:rsidRPr="00423163">
        <w:rPr>
          <w:b/>
          <w:sz w:val="24"/>
        </w:rPr>
        <w:t>Update Association</w:t>
      </w:r>
      <w:r w:rsidRPr="00423163">
        <w:rPr>
          <w:sz w:val="24"/>
        </w:rPr>
        <w:t xml:space="preserve">.  </w:t>
      </w:r>
      <w:r w:rsidRPr="00423163">
        <w:rPr>
          <w:b/>
          <w:sz w:val="24"/>
        </w:rPr>
        <w:t>NOTE:</w:t>
      </w:r>
      <w:r w:rsidRPr="00423163">
        <w:rPr>
          <w:sz w:val="24"/>
        </w:rPr>
        <w:t xml:space="preserve"> </w:t>
      </w:r>
      <w:r w:rsidRPr="00423163">
        <w:rPr>
          <w:b/>
          <w:bCs/>
          <w:i/>
          <w:sz w:val="24"/>
        </w:rPr>
        <w:t>No association is saved</w:t>
      </w:r>
      <w:r w:rsidRPr="00423163">
        <w:rPr>
          <w:sz w:val="24"/>
        </w:rPr>
        <w:t xml:space="preserve"> until this button is selected.</w:t>
      </w:r>
    </w:p>
    <w:p w:rsidR="009A1B70" w:rsidRPr="00423163" w:rsidRDefault="009A1B70" w:rsidP="009A1B70">
      <w:pPr>
        <w:rPr>
          <w:rFonts w:cs="Arial"/>
          <w:sz w:val="24"/>
        </w:rPr>
      </w:pPr>
    </w:p>
    <w:p w:rsidR="009A1B70" w:rsidRPr="00423163" w:rsidRDefault="009A1B70" w:rsidP="004F6AD8">
      <w:pPr>
        <w:widowControl w:val="0"/>
        <w:numPr>
          <w:ilvl w:val="0"/>
          <w:numId w:val="51"/>
        </w:numPr>
        <w:tabs>
          <w:tab w:val="clear" w:pos="2880"/>
          <w:tab w:val="num" w:pos="720"/>
        </w:tabs>
        <w:spacing w:after="0" w:line="240" w:lineRule="atLeast"/>
        <w:ind w:left="720"/>
        <w:rPr>
          <w:rFonts w:cs="Arial"/>
          <w:b/>
          <w:bCs/>
          <w:sz w:val="24"/>
        </w:rPr>
      </w:pPr>
      <w:r w:rsidRPr="00423163">
        <w:rPr>
          <w:rFonts w:cs="Arial"/>
          <w:b/>
          <w:bCs/>
          <w:sz w:val="24"/>
        </w:rPr>
        <w:t>Delete an Existing Group</w:t>
      </w:r>
    </w:p>
    <w:p w:rsidR="009A1B70" w:rsidRPr="00423163" w:rsidRDefault="009A1B70" w:rsidP="004F6AD8">
      <w:pPr>
        <w:widowControl w:val="0"/>
        <w:numPr>
          <w:ilvl w:val="0"/>
          <w:numId w:val="62"/>
        </w:numPr>
        <w:spacing w:after="0" w:line="240" w:lineRule="atLeast"/>
        <w:rPr>
          <w:sz w:val="24"/>
        </w:rPr>
      </w:pPr>
      <w:r w:rsidRPr="00423163">
        <w:rPr>
          <w:sz w:val="24"/>
        </w:rPr>
        <w:t>Reach the Group Details form by either creating a new Group or Selecting an Existing Group.</w:t>
      </w:r>
    </w:p>
    <w:p w:rsidR="009A1B70" w:rsidRPr="00423163" w:rsidRDefault="009A1B70" w:rsidP="004F6AD8">
      <w:pPr>
        <w:widowControl w:val="0"/>
        <w:numPr>
          <w:ilvl w:val="0"/>
          <w:numId w:val="62"/>
        </w:numPr>
        <w:spacing w:after="0" w:line="240" w:lineRule="atLeast"/>
        <w:rPr>
          <w:sz w:val="24"/>
        </w:rPr>
      </w:pPr>
      <w:r w:rsidRPr="00423163">
        <w:rPr>
          <w:sz w:val="24"/>
        </w:rPr>
        <w:t xml:space="preserve">Select </w:t>
      </w:r>
      <w:r w:rsidRPr="00423163">
        <w:rPr>
          <w:b/>
          <w:sz w:val="24"/>
        </w:rPr>
        <w:t>Delete</w:t>
      </w:r>
      <w:r w:rsidRPr="00423163">
        <w:rPr>
          <w:sz w:val="24"/>
        </w:rPr>
        <w:t>.</w:t>
      </w:r>
    </w:p>
    <w:p w:rsidR="003B6164" w:rsidRPr="00C54474" w:rsidRDefault="009A1B70" w:rsidP="009A1B70">
      <w:pPr>
        <w:widowControl w:val="0"/>
        <w:numPr>
          <w:ilvl w:val="0"/>
          <w:numId w:val="62"/>
        </w:numPr>
        <w:spacing w:after="0" w:line="240" w:lineRule="atLeast"/>
      </w:pPr>
      <w:r w:rsidRPr="00423163">
        <w:rPr>
          <w:sz w:val="24"/>
        </w:rPr>
        <w:t xml:space="preserve">In the pop-up window, click </w:t>
      </w:r>
      <w:r w:rsidRPr="00423163">
        <w:rPr>
          <w:b/>
          <w:sz w:val="24"/>
        </w:rPr>
        <w:t xml:space="preserve">Okay </w:t>
      </w:r>
      <w:r w:rsidRPr="00423163">
        <w:rPr>
          <w:sz w:val="24"/>
        </w:rPr>
        <w:t>to confirm intent to delete.</w:t>
      </w:r>
    </w:p>
    <w:p w:rsidR="00C54474" w:rsidRDefault="00C54474" w:rsidP="00C54474">
      <w:pPr>
        <w:widowControl w:val="0"/>
        <w:spacing w:after="0" w:line="240" w:lineRule="atLeast"/>
        <w:rPr>
          <w:sz w:val="24"/>
        </w:rPr>
      </w:pPr>
    </w:p>
    <w:p w:rsidR="00C54474" w:rsidRDefault="00C54474" w:rsidP="00C54474">
      <w:pPr>
        <w:widowControl w:val="0"/>
        <w:spacing w:after="0" w:line="240" w:lineRule="atLeast"/>
        <w:rPr>
          <w:sz w:val="24"/>
        </w:rPr>
      </w:pPr>
    </w:p>
    <w:p w:rsidR="00C54474" w:rsidRPr="005D6FCF" w:rsidRDefault="00C54474" w:rsidP="00C54474">
      <w:pPr>
        <w:ind w:firstLine="360"/>
        <w:rPr>
          <w:b/>
          <w:sz w:val="28"/>
          <w:szCs w:val="28"/>
        </w:rPr>
      </w:pPr>
      <w:r>
        <w:rPr>
          <w:b/>
          <w:sz w:val="28"/>
          <w:szCs w:val="28"/>
        </w:rPr>
        <w:t>InstanceLevel</w:t>
      </w:r>
    </w:p>
    <w:p w:rsidR="00C54474" w:rsidRPr="00E137C0" w:rsidRDefault="00C54474" w:rsidP="00C54474">
      <w:pPr>
        <w:pStyle w:val="BodyText"/>
        <w:rPr>
          <w:rFonts w:ascii="Calibri" w:hAnsi="Calibri"/>
        </w:rPr>
      </w:pPr>
      <w:r>
        <w:t xml:space="preserve">Instance Level is a feature provided by CSM to allow filtering of the instance of data directly at the database level by creating filter criteria's and linking them with allowed values from CSM tables. In this section you may create upload an application jar file containing the Hibernate file and the Domain Objects, Create a new Filter Clause or Search for existing filter clauses. Please begin by selecting </w:t>
      </w:r>
      <w:r w:rsidRPr="00711BAA">
        <w:rPr>
          <w:b/>
        </w:rPr>
        <w:t>Upload</w:t>
      </w:r>
      <w:r>
        <w:rPr>
          <w:b/>
          <w:bCs/>
        </w:rPr>
        <w:t xml:space="preserve"> the Jar File</w:t>
      </w:r>
      <w:r>
        <w:t xml:space="preserve">, </w:t>
      </w:r>
      <w:r>
        <w:rPr>
          <w:b/>
          <w:bCs/>
        </w:rPr>
        <w:t>Add New Security Filter</w:t>
      </w:r>
      <w:r>
        <w:t xml:space="preserve"> or </w:t>
      </w:r>
      <w:r>
        <w:rPr>
          <w:b/>
          <w:bCs/>
        </w:rPr>
        <w:t>Select an Existing Security Filter</w:t>
      </w:r>
    </w:p>
    <w:p w:rsidR="00C54474" w:rsidRPr="00423163" w:rsidRDefault="00C54474" w:rsidP="00C54474">
      <w:pPr>
        <w:jc w:val="center"/>
        <w:rPr>
          <w:rFonts w:cs="Arial"/>
        </w:rPr>
      </w:pPr>
      <w:r>
        <w:rPr>
          <w:rFonts w:cs="Arial"/>
          <w:noProof/>
        </w:rPr>
        <w:drawing>
          <wp:inline distT="0" distB="0" distL="0" distR="0">
            <wp:extent cx="2895600" cy="18573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srcRect/>
                    <a:stretch>
                      <a:fillRect/>
                    </a:stretch>
                  </pic:blipFill>
                  <pic:spPr bwMode="auto">
                    <a:xfrm>
                      <a:off x="0" y="0"/>
                      <a:ext cx="2895600" cy="1857375"/>
                    </a:xfrm>
                    <a:prstGeom prst="rect">
                      <a:avLst/>
                    </a:prstGeom>
                    <a:noFill/>
                    <a:ln w="9525">
                      <a:noFill/>
                      <a:miter lim="800000"/>
                      <a:headEnd/>
                      <a:tailEnd/>
                    </a:ln>
                  </pic:spPr>
                </pic:pic>
              </a:graphicData>
            </a:graphic>
          </wp:inline>
        </w:drawing>
      </w:r>
    </w:p>
    <w:p w:rsidR="00C54474" w:rsidRDefault="00C54474" w:rsidP="00063324">
      <w:pPr>
        <w:widowControl w:val="0"/>
        <w:numPr>
          <w:ilvl w:val="0"/>
          <w:numId w:val="133"/>
        </w:numPr>
        <w:tabs>
          <w:tab w:val="num" w:pos="720"/>
        </w:tabs>
        <w:spacing w:after="0" w:line="240" w:lineRule="atLeast"/>
        <w:ind w:left="720"/>
        <w:rPr>
          <w:rFonts w:cs="Arial"/>
          <w:b/>
          <w:bCs/>
          <w:sz w:val="24"/>
        </w:rPr>
      </w:pPr>
      <w:r>
        <w:rPr>
          <w:rFonts w:cs="Arial"/>
          <w:b/>
          <w:bCs/>
          <w:sz w:val="24"/>
        </w:rPr>
        <w:t>Uploading a File</w:t>
      </w:r>
    </w:p>
    <w:p w:rsidR="00C54474" w:rsidRPr="00423163" w:rsidRDefault="00C54474" w:rsidP="00C54474">
      <w:pPr>
        <w:widowControl w:val="0"/>
        <w:spacing w:after="0" w:line="240" w:lineRule="atLeast"/>
        <w:ind w:left="720"/>
        <w:rPr>
          <w:rFonts w:cs="Arial"/>
          <w:b/>
          <w:bCs/>
          <w:sz w:val="24"/>
        </w:rPr>
      </w:pPr>
      <w:r>
        <w:rPr>
          <w:rFonts w:cs="Arial"/>
          <w:b/>
          <w:bCs/>
          <w:noProof/>
          <w:sz w:val="24"/>
        </w:rPr>
        <w:lastRenderedPageBreak/>
        <w:drawing>
          <wp:inline distT="0" distB="0" distL="0" distR="0">
            <wp:extent cx="6334125" cy="13906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6334125" cy="1390650"/>
                    </a:xfrm>
                    <a:prstGeom prst="rect">
                      <a:avLst/>
                    </a:prstGeom>
                    <a:noFill/>
                    <a:ln w="9525">
                      <a:noFill/>
                      <a:miter lim="800000"/>
                      <a:headEnd/>
                      <a:tailEnd/>
                    </a:ln>
                  </pic:spPr>
                </pic:pic>
              </a:graphicData>
            </a:graphic>
          </wp:inline>
        </w:drawing>
      </w:r>
    </w:p>
    <w:p w:rsidR="00C54474" w:rsidRPr="00423163" w:rsidRDefault="00C54474" w:rsidP="00063324">
      <w:pPr>
        <w:widowControl w:val="0"/>
        <w:numPr>
          <w:ilvl w:val="0"/>
          <w:numId w:val="131"/>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1"/>
        </w:numPr>
        <w:spacing w:after="0" w:line="240" w:lineRule="atLeast"/>
        <w:rPr>
          <w:sz w:val="24"/>
        </w:rPr>
      </w:pPr>
      <w:r w:rsidRPr="00423163">
        <w:rPr>
          <w:sz w:val="24"/>
        </w:rPr>
        <w:t xml:space="preserve">Select </w:t>
      </w:r>
      <w:r>
        <w:rPr>
          <w:b/>
          <w:sz w:val="24"/>
        </w:rPr>
        <w:t>Upload</w:t>
      </w:r>
      <w:r w:rsidRPr="00423163">
        <w:rPr>
          <w:b/>
          <w:sz w:val="24"/>
        </w:rPr>
        <w:t xml:space="preserve"> </w:t>
      </w:r>
      <w:r>
        <w:rPr>
          <w:b/>
          <w:sz w:val="24"/>
        </w:rPr>
        <w:t>the Jar File</w:t>
      </w:r>
      <w:r w:rsidRPr="00423163">
        <w:rPr>
          <w:sz w:val="24"/>
        </w:rPr>
        <w:t>.</w:t>
      </w:r>
    </w:p>
    <w:p w:rsidR="00C54474" w:rsidRPr="00423163" w:rsidRDefault="00C54474" w:rsidP="00063324">
      <w:pPr>
        <w:widowControl w:val="0"/>
        <w:numPr>
          <w:ilvl w:val="0"/>
          <w:numId w:val="131"/>
        </w:numPr>
        <w:spacing w:after="0" w:line="240" w:lineRule="atLeast"/>
        <w:rPr>
          <w:sz w:val="24"/>
        </w:rPr>
      </w:pPr>
      <w:r>
        <w:rPr>
          <w:sz w:val="24"/>
        </w:rPr>
        <w:t>On the File Upload F</w:t>
      </w:r>
      <w:r w:rsidRPr="00423163">
        <w:rPr>
          <w:sz w:val="24"/>
        </w:rPr>
        <w:t>orm</w:t>
      </w:r>
      <w:r>
        <w:rPr>
          <w:sz w:val="24"/>
        </w:rPr>
        <w:t xml:space="preserve"> enter the following:</w:t>
      </w:r>
    </w:p>
    <w:p w:rsidR="00C54474" w:rsidRPr="00423163" w:rsidRDefault="00C54474" w:rsidP="00C54474">
      <w:pPr>
        <w:widowControl w:val="0"/>
        <w:numPr>
          <w:ilvl w:val="0"/>
          <w:numId w:val="76"/>
        </w:numPr>
        <w:spacing w:after="0" w:line="240" w:lineRule="atLeast"/>
        <w:rPr>
          <w:sz w:val="24"/>
        </w:rPr>
      </w:pPr>
      <w:r>
        <w:rPr>
          <w:b/>
          <w:sz w:val="24"/>
        </w:rPr>
        <w:t>Application Jar File</w:t>
      </w:r>
      <w:r w:rsidRPr="00423163">
        <w:rPr>
          <w:sz w:val="24"/>
        </w:rPr>
        <w:t xml:space="preserve"> – </w:t>
      </w:r>
      <w:r>
        <w:rPr>
          <w:sz w:val="24"/>
        </w:rPr>
        <w:t>The path of the application jar file containing hibernate configuration and mapping files and domain object</w:t>
      </w:r>
      <w:r w:rsidRPr="00423163">
        <w:rPr>
          <w:sz w:val="24"/>
        </w:rPr>
        <w:t xml:space="preserve">. </w:t>
      </w:r>
    </w:p>
    <w:p w:rsidR="00C54474" w:rsidRPr="00423163" w:rsidRDefault="00C54474" w:rsidP="00C54474">
      <w:pPr>
        <w:widowControl w:val="0"/>
        <w:numPr>
          <w:ilvl w:val="0"/>
          <w:numId w:val="76"/>
        </w:numPr>
        <w:spacing w:after="0" w:line="240" w:lineRule="atLeast"/>
        <w:rPr>
          <w:sz w:val="24"/>
        </w:rPr>
      </w:pPr>
      <w:r w:rsidRPr="005E530B">
        <w:rPr>
          <w:sz w:val="24"/>
        </w:rPr>
        <w:t>Application Jar File</w:t>
      </w:r>
      <w:r w:rsidRPr="00423163">
        <w:rPr>
          <w:sz w:val="24"/>
        </w:rPr>
        <w:t xml:space="preserve"> –</w:t>
      </w:r>
      <w:r>
        <w:rPr>
          <w:sz w:val="24"/>
        </w:rPr>
        <w:t xml:space="preserve"> In case of any SDK generated system there are two jar generated. The second jar can be uploaded using this field</w:t>
      </w:r>
    </w:p>
    <w:p w:rsidR="00C54474" w:rsidRPr="00423163" w:rsidRDefault="00C54474" w:rsidP="00C54474">
      <w:pPr>
        <w:widowControl w:val="0"/>
        <w:numPr>
          <w:ilvl w:val="0"/>
          <w:numId w:val="76"/>
        </w:numPr>
        <w:spacing w:after="0" w:line="240" w:lineRule="atLeast"/>
        <w:rPr>
          <w:sz w:val="24"/>
        </w:rPr>
      </w:pPr>
      <w:r w:rsidRPr="00DF0E5F">
        <w:rPr>
          <w:b/>
          <w:sz w:val="24"/>
        </w:rPr>
        <w:t>Hibernate Configuration File Name</w:t>
      </w:r>
      <w:r w:rsidRPr="00423163">
        <w:rPr>
          <w:sz w:val="24"/>
        </w:rPr>
        <w:t xml:space="preserve"> –</w:t>
      </w:r>
      <w:r>
        <w:rPr>
          <w:sz w:val="24"/>
        </w:rPr>
        <w:t xml:space="preserve"> The fully qualified name of the hibernate configuration file in the jar</w:t>
      </w:r>
      <w:r w:rsidRPr="00423163">
        <w:rPr>
          <w:sz w:val="24"/>
        </w:rPr>
        <w:t>.</w:t>
      </w:r>
    </w:p>
    <w:p w:rsidR="00C54474" w:rsidRPr="00423163" w:rsidRDefault="00C54474" w:rsidP="00063324">
      <w:pPr>
        <w:widowControl w:val="0"/>
        <w:numPr>
          <w:ilvl w:val="0"/>
          <w:numId w:val="131"/>
        </w:numPr>
        <w:spacing w:after="0" w:line="240" w:lineRule="atLeast"/>
        <w:rPr>
          <w:sz w:val="24"/>
        </w:rPr>
      </w:pPr>
      <w:r w:rsidRPr="00423163">
        <w:rPr>
          <w:sz w:val="24"/>
        </w:rPr>
        <w:t xml:space="preserve">Select </w:t>
      </w:r>
      <w:r>
        <w:rPr>
          <w:b/>
          <w:sz w:val="24"/>
        </w:rPr>
        <w:t>Upload</w:t>
      </w:r>
      <w:r w:rsidRPr="00423163">
        <w:rPr>
          <w:sz w:val="24"/>
        </w:rPr>
        <w:t xml:space="preserve"> button.</w:t>
      </w:r>
    </w:p>
    <w:p w:rsidR="00C54474" w:rsidRPr="00423163" w:rsidRDefault="00C54474" w:rsidP="00C54474">
      <w:pPr>
        <w:rPr>
          <w:rFonts w:cs="Arial"/>
          <w:sz w:val="24"/>
        </w:rPr>
      </w:pPr>
    </w:p>
    <w:p w:rsidR="00C54474" w:rsidRDefault="00C54474" w:rsidP="00063324">
      <w:pPr>
        <w:widowControl w:val="0"/>
        <w:numPr>
          <w:ilvl w:val="0"/>
          <w:numId w:val="133"/>
        </w:numPr>
        <w:spacing w:after="0" w:line="240" w:lineRule="atLeast"/>
        <w:ind w:left="720"/>
        <w:rPr>
          <w:rFonts w:cs="Arial"/>
          <w:b/>
          <w:bCs/>
          <w:sz w:val="24"/>
        </w:rPr>
      </w:pPr>
      <w:r>
        <w:rPr>
          <w:rFonts w:cs="Arial"/>
          <w:b/>
          <w:bCs/>
          <w:sz w:val="24"/>
        </w:rPr>
        <w:t>Add New Security Filter</w:t>
      </w:r>
    </w:p>
    <w:p w:rsidR="00C54474" w:rsidRPr="00423163" w:rsidRDefault="00C54474" w:rsidP="00C54474">
      <w:pPr>
        <w:widowControl w:val="0"/>
        <w:spacing w:after="0" w:line="240" w:lineRule="atLeast"/>
        <w:ind w:left="720"/>
        <w:rPr>
          <w:rFonts w:cs="Arial"/>
          <w:b/>
          <w:bCs/>
          <w:sz w:val="24"/>
        </w:rPr>
      </w:pPr>
      <w:r>
        <w:rPr>
          <w:rFonts w:cs="Arial"/>
          <w:b/>
          <w:bCs/>
          <w:noProof/>
          <w:sz w:val="24"/>
        </w:rPr>
        <w:drawing>
          <wp:inline distT="0" distB="0" distL="0" distR="0">
            <wp:extent cx="6334125" cy="29051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srcRect/>
                    <a:stretch>
                      <a:fillRect/>
                    </a:stretch>
                  </pic:blipFill>
                  <pic:spPr bwMode="auto">
                    <a:xfrm>
                      <a:off x="0" y="0"/>
                      <a:ext cx="6334125" cy="2905125"/>
                    </a:xfrm>
                    <a:prstGeom prst="rect">
                      <a:avLst/>
                    </a:prstGeom>
                    <a:noFill/>
                    <a:ln w="9525">
                      <a:noFill/>
                      <a:miter lim="800000"/>
                      <a:headEnd/>
                      <a:tailEnd/>
                    </a:ln>
                  </pic:spPr>
                </pic:pic>
              </a:graphicData>
            </a:graphic>
          </wp:inline>
        </w:drawing>
      </w:r>
    </w:p>
    <w:p w:rsidR="00C54474" w:rsidRPr="00423163" w:rsidRDefault="00C54474" w:rsidP="00063324">
      <w:pPr>
        <w:widowControl w:val="0"/>
        <w:numPr>
          <w:ilvl w:val="0"/>
          <w:numId w:val="132"/>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2"/>
        </w:numPr>
        <w:spacing w:after="0" w:line="240" w:lineRule="atLeast"/>
        <w:rPr>
          <w:sz w:val="24"/>
        </w:rPr>
      </w:pPr>
      <w:r w:rsidRPr="00423163">
        <w:rPr>
          <w:sz w:val="24"/>
        </w:rPr>
        <w:t xml:space="preserve">Click </w:t>
      </w:r>
      <w:r>
        <w:rPr>
          <w:b/>
          <w:sz w:val="24"/>
        </w:rPr>
        <w:t>Add New Security Filter</w:t>
      </w:r>
      <w:r w:rsidRPr="00423163">
        <w:rPr>
          <w:sz w:val="24"/>
        </w:rPr>
        <w:t>.</w:t>
      </w:r>
    </w:p>
    <w:p w:rsidR="00C54474" w:rsidRPr="00423163" w:rsidRDefault="00C54474" w:rsidP="00063324">
      <w:pPr>
        <w:widowControl w:val="0"/>
        <w:numPr>
          <w:ilvl w:val="0"/>
          <w:numId w:val="132"/>
        </w:numPr>
        <w:spacing w:after="0" w:line="240" w:lineRule="atLeast"/>
        <w:rPr>
          <w:sz w:val="24"/>
        </w:rPr>
      </w:pPr>
      <w:r>
        <w:rPr>
          <w:sz w:val="24"/>
        </w:rPr>
        <w:t>On the Add New Security Filter screen enter the following:</w:t>
      </w:r>
    </w:p>
    <w:p w:rsidR="00C54474" w:rsidRPr="00DF0E5F" w:rsidRDefault="00C54474" w:rsidP="00C54474">
      <w:pPr>
        <w:widowControl w:val="0"/>
        <w:numPr>
          <w:ilvl w:val="0"/>
          <w:numId w:val="76"/>
        </w:numPr>
        <w:spacing w:after="0" w:line="240" w:lineRule="atLeast"/>
        <w:rPr>
          <w:sz w:val="24"/>
        </w:rPr>
      </w:pPr>
      <w:r w:rsidRPr="00DF0E5F">
        <w:rPr>
          <w:b/>
          <w:sz w:val="24"/>
        </w:rPr>
        <w:t>Class Name</w:t>
      </w:r>
      <w:r w:rsidRPr="00DF0E5F">
        <w:rPr>
          <w:sz w:val="24"/>
        </w:rPr>
        <w:t xml:space="preserve"> - </w:t>
      </w:r>
      <w:r>
        <w:rPr>
          <w:sz w:val="24"/>
        </w:rPr>
        <w:t>T</w:t>
      </w:r>
      <w:r w:rsidRPr="00DF0E5F">
        <w:rPr>
          <w:sz w:val="24"/>
        </w:rPr>
        <w:t xml:space="preserve">his the class for which you want to create a filter clause. </w:t>
      </w:r>
    </w:p>
    <w:p w:rsidR="00C54474" w:rsidRDefault="00C54474" w:rsidP="00C54474">
      <w:pPr>
        <w:widowControl w:val="0"/>
        <w:numPr>
          <w:ilvl w:val="0"/>
          <w:numId w:val="76"/>
        </w:numPr>
        <w:spacing w:after="0" w:line="240" w:lineRule="atLeast"/>
        <w:rPr>
          <w:sz w:val="24"/>
        </w:rPr>
      </w:pPr>
      <w:r w:rsidRPr="00DF0E5F">
        <w:rPr>
          <w:b/>
          <w:sz w:val="24"/>
        </w:rPr>
        <w:t>Filter Chain</w:t>
      </w:r>
      <w:r w:rsidRPr="00DF0E5F">
        <w:rPr>
          <w:sz w:val="24"/>
        </w:rPr>
        <w:t xml:space="preserve"> </w:t>
      </w:r>
      <w:r>
        <w:rPr>
          <w:sz w:val="24"/>
        </w:rPr>
        <w:t>– This i</w:t>
      </w:r>
      <w:r w:rsidRPr="00DF0E5F">
        <w:rPr>
          <w:sz w:val="24"/>
        </w:rPr>
        <w:t xml:space="preserve">s a chain of the associated objects on which the security of the class depends upon. In case of the inherited security you can follow the trail to the target class by selecting the associated class and pressing the </w:t>
      </w:r>
      <w:r w:rsidRPr="00DF0E5F">
        <w:rPr>
          <w:b/>
          <w:sz w:val="24"/>
        </w:rPr>
        <w:t>Add</w:t>
      </w:r>
      <w:r w:rsidRPr="00DF0E5F">
        <w:rPr>
          <w:sz w:val="24"/>
        </w:rPr>
        <w:t xml:space="preserve"> button. You can remove the last associated class by pressing </w:t>
      </w:r>
      <w:r w:rsidRPr="00DF0E5F">
        <w:rPr>
          <w:b/>
          <w:sz w:val="24"/>
        </w:rPr>
        <w:t>Remove</w:t>
      </w:r>
      <w:r w:rsidRPr="00DF0E5F">
        <w:rPr>
          <w:sz w:val="24"/>
        </w:rPr>
        <w:t xml:space="preserve"> button. If the security of the Class is dependant on it own self, then you can select the same Class (with the suffix self) in the Filter Chain. Once you have done selecting the filter chain, you can press </w:t>
      </w:r>
      <w:r w:rsidRPr="00DF0E5F">
        <w:rPr>
          <w:b/>
          <w:sz w:val="24"/>
        </w:rPr>
        <w:t>Done</w:t>
      </w:r>
      <w:r w:rsidRPr="00DF0E5F">
        <w:rPr>
          <w:sz w:val="24"/>
        </w:rPr>
        <w:t xml:space="preserve"> to indicate that. </w:t>
      </w:r>
    </w:p>
    <w:p w:rsidR="00C54474" w:rsidRDefault="00C54474" w:rsidP="00C54474">
      <w:pPr>
        <w:widowControl w:val="0"/>
        <w:numPr>
          <w:ilvl w:val="0"/>
          <w:numId w:val="76"/>
        </w:numPr>
        <w:spacing w:after="0" w:line="240" w:lineRule="atLeast"/>
        <w:rPr>
          <w:sz w:val="24"/>
        </w:rPr>
      </w:pPr>
      <w:r w:rsidRPr="005E2D10">
        <w:rPr>
          <w:b/>
          <w:sz w:val="24"/>
        </w:rPr>
        <w:t>Target Class Attribute Name</w:t>
      </w:r>
      <w:r w:rsidRPr="00DF0E5F">
        <w:rPr>
          <w:sz w:val="24"/>
        </w:rPr>
        <w:t xml:space="preserve"> </w:t>
      </w:r>
      <w:r>
        <w:rPr>
          <w:sz w:val="24"/>
        </w:rPr>
        <w:t>- F</w:t>
      </w:r>
      <w:r w:rsidRPr="00DF0E5F">
        <w:rPr>
          <w:sz w:val="24"/>
        </w:rPr>
        <w:t xml:space="preserve">ield </w:t>
      </w:r>
      <w:r>
        <w:rPr>
          <w:sz w:val="24"/>
        </w:rPr>
        <w:t xml:space="preserve">get populated </w:t>
      </w:r>
      <w:r w:rsidRPr="00DF0E5F">
        <w:rPr>
          <w:sz w:val="24"/>
        </w:rPr>
        <w:t xml:space="preserve">with the all the attributes of the Final Target Class. </w:t>
      </w:r>
    </w:p>
    <w:p w:rsidR="00C54474" w:rsidRDefault="00C54474" w:rsidP="00C54474">
      <w:pPr>
        <w:widowControl w:val="0"/>
        <w:numPr>
          <w:ilvl w:val="0"/>
          <w:numId w:val="76"/>
        </w:numPr>
        <w:spacing w:after="0" w:line="240" w:lineRule="atLeast"/>
        <w:rPr>
          <w:sz w:val="24"/>
        </w:rPr>
      </w:pPr>
      <w:r w:rsidRPr="005E2D10">
        <w:rPr>
          <w:b/>
          <w:sz w:val="24"/>
        </w:rPr>
        <w:lastRenderedPageBreak/>
        <w:t>Target Class Name</w:t>
      </w:r>
      <w:r w:rsidRPr="00DF0E5F">
        <w:rPr>
          <w:sz w:val="24"/>
        </w:rPr>
        <w:t xml:space="preserve"> </w:t>
      </w:r>
      <w:r>
        <w:rPr>
          <w:sz w:val="24"/>
        </w:rPr>
        <w:t xml:space="preserve">– </w:t>
      </w:r>
      <w:r w:rsidRPr="00DF0E5F">
        <w:rPr>
          <w:sz w:val="24"/>
        </w:rPr>
        <w:t>Alternatively</w:t>
      </w:r>
      <w:r>
        <w:rPr>
          <w:sz w:val="24"/>
        </w:rPr>
        <w:t xml:space="preserve"> </w:t>
      </w:r>
      <w:r w:rsidRPr="00DF0E5F">
        <w:rPr>
          <w:sz w:val="24"/>
        </w:rPr>
        <w:t xml:space="preserve">if you want to provide an alias for the Target Class Name then you can do so by providing a value for the Target Class Alias field. </w:t>
      </w:r>
    </w:p>
    <w:p w:rsidR="00C54474" w:rsidRDefault="00C54474" w:rsidP="00C54474">
      <w:pPr>
        <w:widowControl w:val="0"/>
        <w:numPr>
          <w:ilvl w:val="0"/>
          <w:numId w:val="76"/>
        </w:numPr>
        <w:spacing w:after="0" w:line="240" w:lineRule="atLeast"/>
        <w:rPr>
          <w:sz w:val="24"/>
        </w:rPr>
      </w:pPr>
      <w:r w:rsidRPr="005E2D10">
        <w:rPr>
          <w:b/>
          <w:sz w:val="24"/>
        </w:rPr>
        <w:t>Target Class Attribute Name</w:t>
      </w:r>
      <w:r w:rsidRPr="00DF0E5F">
        <w:rPr>
          <w:sz w:val="24"/>
        </w:rPr>
        <w:t xml:space="preserve"> </w:t>
      </w:r>
      <w:r>
        <w:rPr>
          <w:sz w:val="24"/>
        </w:rPr>
        <w:t xml:space="preserve">– </w:t>
      </w:r>
      <w:r w:rsidRPr="00DF0E5F">
        <w:rPr>
          <w:sz w:val="24"/>
        </w:rPr>
        <w:t>Same way you can provide an alias for the Target Class Attribute Name by providing a value for the Target Class Attribute Alias field.</w:t>
      </w:r>
    </w:p>
    <w:p w:rsidR="00C54474" w:rsidRPr="00423163" w:rsidRDefault="00C54474" w:rsidP="00063324">
      <w:pPr>
        <w:widowControl w:val="0"/>
        <w:numPr>
          <w:ilvl w:val="0"/>
          <w:numId w:val="132"/>
        </w:numPr>
        <w:spacing w:after="0" w:line="240" w:lineRule="atLeast"/>
        <w:rPr>
          <w:sz w:val="24"/>
        </w:rPr>
      </w:pPr>
      <w:r>
        <w:rPr>
          <w:sz w:val="24"/>
        </w:rPr>
        <w:t xml:space="preserve">The click the final </w:t>
      </w:r>
      <w:r w:rsidRPr="005E2D10">
        <w:rPr>
          <w:b/>
          <w:sz w:val="24"/>
        </w:rPr>
        <w:t>Add</w:t>
      </w:r>
      <w:r>
        <w:rPr>
          <w:sz w:val="24"/>
        </w:rPr>
        <w:t xml:space="preserve"> button to add the filter into the screen</w:t>
      </w:r>
    </w:p>
    <w:p w:rsidR="00C54474" w:rsidRPr="00423163" w:rsidRDefault="00C54474" w:rsidP="00C54474">
      <w:pPr>
        <w:rPr>
          <w:rFonts w:cs="Arial"/>
          <w:sz w:val="24"/>
        </w:rPr>
      </w:pPr>
    </w:p>
    <w:p w:rsidR="00C54474" w:rsidRPr="00423163" w:rsidRDefault="00C54474" w:rsidP="00063324">
      <w:pPr>
        <w:widowControl w:val="0"/>
        <w:numPr>
          <w:ilvl w:val="0"/>
          <w:numId w:val="133"/>
        </w:numPr>
        <w:spacing w:after="0" w:line="240" w:lineRule="atLeast"/>
        <w:ind w:left="720"/>
        <w:rPr>
          <w:rFonts w:cs="Arial"/>
          <w:b/>
          <w:bCs/>
          <w:sz w:val="24"/>
        </w:rPr>
      </w:pPr>
      <w:r>
        <w:rPr>
          <w:rFonts w:cs="Arial"/>
          <w:b/>
          <w:bCs/>
          <w:sz w:val="24"/>
        </w:rPr>
        <w:t>Selecting an Existing Security Filter</w:t>
      </w:r>
    </w:p>
    <w:p w:rsidR="00C54474" w:rsidRPr="00423163" w:rsidRDefault="00C54474" w:rsidP="00063324">
      <w:pPr>
        <w:widowControl w:val="0"/>
        <w:numPr>
          <w:ilvl w:val="0"/>
          <w:numId w:val="134"/>
        </w:numPr>
        <w:spacing w:after="0" w:line="240" w:lineRule="atLeast"/>
        <w:rPr>
          <w:sz w:val="24"/>
        </w:rPr>
      </w:pPr>
      <w:r w:rsidRPr="00423163">
        <w:rPr>
          <w:sz w:val="24"/>
        </w:rPr>
        <w:t xml:space="preserve">Go to the </w:t>
      </w:r>
      <w:r>
        <w:rPr>
          <w:sz w:val="24"/>
        </w:rPr>
        <w:t>Instance Level</w:t>
      </w:r>
      <w:r w:rsidRPr="00423163">
        <w:rPr>
          <w:sz w:val="24"/>
        </w:rPr>
        <w:t xml:space="preserve"> home page.</w:t>
      </w:r>
    </w:p>
    <w:p w:rsidR="00C54474" w:rsidRPr="00423163" w:rsidRDefault="00C54474" w:rsidP="00063324">
      <w:pPr>
        <w:widowControl w:val="0"/>
        <w:numPr>
          <w:ilvl w:val="0"/>
          <w:numId w:val="134"/>
        </w:numPr>
        <w:spacing w:after="0" w:line="240" w:lineRule="atLeast"/>
        <w:rPr>
          <w:sz w:val="24"/>
        </w:rPr>
      </w:pPr>
      <w:r w:rsidRPr="00423163">
        <w:rPr>
          <w:sz w:val="24"/>
        </w:rPr>
        <w:t xml:space="preserve">Click </w:t>
      </w:r>
      <w:r w:rsidRPr="00524022">
        <w:rPr>
          <w:b/>
          <w:sz w:val="24"/>
        </w:rPr>
        <w:t>Select an Existing Security Filter</w:t>
      </w:r>
      <w:r w:rsidRPr="00423163">
        <w:rPr>
          <w:sz w:val="24"/>
        </w:rPr>
        <w:t>.</w:t>
      </w:r>
    </w:p>
    <w:p w:rsidR="00C54474" w:rsidRDefault="00C54474" w:rsidP="00063324">
      <w:pPr>
        <w:widowControl w:val="0"/>
        <w:numPr>
          <w:ilvl w:val="0"/>
          <w:numId w:val="134"/>
        </w:numPr>
        <w:spacing w:after="0" w:line="240" w:lineRule="atLeast"/>
        <w:rPr>
          <w:sz w:val="24"/>
        </w:rPr>
      </w:pPr>
      <w:r>
        <w:rPr>
          <w:sz w:val="24"/>
        </w:rPr>
        <w:t>On the Search Criteria Screen enter the following:</w:t>
      </w:r>
    </w:p>
    <w:p w:rsidR="00C54474" w:rsidRPr="00AD4B29" w:rsidRDefault="00C54474" w:rsidP="00C54474">
      <w:pPr>
        <w:widowControl w:val="0"/>
        <w:numPr>
          <w:ilvl w:val="0"/>
          <w:numId w:val="76"/>
        </w:numPr>
        <w:spacing w:after="0" w:line="240" w:lineRule="atLeast"/>
        <w:rPr>
          <w:b/>
          <w:sz w:val="24"/>
        </w:rPr>
      </w:pPr>
      <w:r w:rsidRPr="00DF0E5F">
        <w:rPr>
          <w:b/>
          <w:sz w:val="24"/>
        </w:rPr>
        <w:t>Class Name</w:t>
      </w:r>
      <w:r w:rsidRPr="00AD4B29">
        <w:rPr>
          <w:b/>
          <w:sz w:val="24"/>
        </w:rPr>
        <w:t xml:space="preserve"> - </w:t>
      </w:r>
      <w:r w:rsidRPr="00AD4B29">
        <w:rPr>
          <w:sz w:val="24"/>
        </w:rPr>
        <w:t xml:space="preserve">This the class for which you want to </w:t>
      </w:r>
      <w:r>
        <w:rPr>
          <w:sz w:val="24"/>
        </w:rPr>
        <w:t xml:space="preserve">retrieve the </w:t>
      </w:r>
      <w:r w:rsidRPr="00AD4B29">
        <w:rPr>
          <w:sz w:val="24"/>
        </w:rPr>
        <w:t>filter clause</w:t>
      </w:r>
      <w:r w:rsidRPr="00AD4B29">
        <w:rPr>
          <w:b/>
          <w:sz w:val="24"/>
        </w:rPr>
        <w:t xml:space="preserve">. </w:t>
      </w:r>
    </w:p>
    <w:p w:rsidR="00C54474" w:rsidRPr="00423163" w:rsidRDefault="00C54474" w:rsidP="00C54474">
      <w:pPr>
        <w:widowControl w:val="0"/>
        <w:spacing w:after="0" w:line="240" w:lineRule="atLeast"/>
        <w:ind w:left="1440"/>
        <w:rPr>
          <w:sz w:val="24"/>
        </w:rPr>
      </w:pPr>
    </w:p>
    <w:p w:rsidR="00C54474" w:rsidRPr="00423163" w:rsidRDefault="00C54474" w:rsidP="00C54474">
      <w:pPr>
        <w:ind w:left="360"/>
        <w:rPr>
          <w:rFonts w:cs="Arial"/>
          <w:sz w:val="24"/>
        </w:rPr>
      </w:pPr>
      <w:r>
        <w:rPr>
          <w:rFonts w:cs="Arial"/>
          <w:noProof/>
          <w:sz w:val="24"/>
        </w:rPr>
        <w:drawing>
          <wp:inline distT="0" distB="0" distL="0" distR="0">
            <wp:extent cx="6505575" cy="8953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srcRect/>
                    <a:stretch>
                      <a:fillRect/>
                    </a:stretch>
                  </pic:blipFill>
                  <pic:spPr bwMode="auto">
                    <a:xfrm>
                      <a:off x="0" y="0"/>
                      <a:ext cx="6505575" cy="895350"/>
                    </a:xfrm>
                    <a:prstGeom prst="rect">
                      <a:avLst/>
                    </a:prstGeom>
                    <a:noFill/>
                    <a:ln w="9525">
                      <a:noFill/>
                      <a:miter lim="800000"/>
                      <a:headEnd/>
                      <a:tailEnd/>
                    </a:ln>
                  </pic:spPr>
                </pic:pic>
              </a:graphicData>
            </a:graphic>
          </wp:inline>
        </w:drawing>
      </w:r>
    </w:p>
    <w:p w:rsidR="00C54474" w:rsidRDefault="00C54474" w:rsidP="00063324">
      <w:pPr>
        <w:widowControl w:val="0"/>
        <w:numPr>
          <w:ilvl w:val="0"/>
          <w:numId w:val="134"/>
        </w:numPr>
        <w:spacing w:after="0" w:line="240" w:lineRule="atLeast"/>
        <w:rPr>
          <w:sz w:val="24"/>
        </w:rPr>
      </w:pPr>
      <w:r>
        <w:rPr>
          <w:sz w:val="24"/>
        </w:rPr>
        <w:t>On the Result screen select the Filter Clause which you want to update or delete.</w:t>
      </w:r>
    </w:p>
    <w:p w:rsidR="00C54474" w:rsidRDefault="00C54474" w:rsidP="00063324">
      <w:pPr>
        <w:widowControl w:val="0"/>
        <w:numPr>
          <w:ilvl w:val="0"/>
          <w:numId w:val="134"/>
        </w:numPr>
        <w:spacing w:after="0" w:line="240" w:lineRule="atLeast"/>
        <w:rPr>
          <w:sz w:val="24"/>
        </w:rPr>
      </w:pPr>
      <w:r>
        <w:rPr>
          <w:sz w:val="24"/>
        </w:rPr>
        <w:t>On the Filter Clause Details Screen there is only one screen editable</w:t>
      </w:r>
    </w:p>
    <w:p w:rsidR="00C54474" w:rsidRDefault="00C54474" w:rsidP="00C54474">
      <w:pPr>
        <w:widowControl w:val="0"/>
        <w:numPr>
          <w:ilvl w:val="0"/>
          <w:numId w:val="76"/>
        </w:numPr>
        <w:spacing w:after="0" w:line="240" w:lineRule="atLeast"/>
        <w:rPr>
          <w:ins w:id="1029" w:author=" " w:date="2008-11-03T10:53:00Z"/>
          <w:sz w:val="24"/>
        </w:rPr>
      </w:pPr>
      <w:r w:rsidRPr="005378BA">
        <w:rPr>
          <w:b/>
          <w:sz w:val="24"/>
        </w:rPr>
        <w:t>Generated SQL</w:t>
      </w:r>
      <w:ins w:id="1030" w:author=" " w:date="2008-11-03T11:58:00Z">
        <w:r w:rsidR="00FB51EF">
          <w:rPr>
            <w:b/>
            <w:sz w:val="24"/>
          </w:rPr>
          <w:t xml:space="preserve"> for User</w:t>
        </w:r>
      </w:ins>
      <w:r w:rsidRPr="005378BA">
        <w:rPr>
          <w:b/>
          <w:sz w:val="24"/>
        </w:rPr>
        <w:t xml:space="preserve"> </w:t>
      </w:r>
      <w:r>
        <w:rPr>
          <w:b/>
          <w:sz w:val="24"/>
        </w:rPr>
        <w:t xml:space="preserve">– </w:t>
      </w:r>
      <w:r w:rsidRPr="005378BA">
        <w:rPr>
          <w:sz w:val="24"/>
        </w:rPr>
        <w:t>This</w:t>
      </w:r>
      <w:r>
        <w:rPr>
          <w:b/>
          <w:sz w:val="24"/>
        </w:rPr>
        <w:t xml:space="preserve"> </w:t>
      </w:r>
      <w:r w:rsidRPr="005378BA">
        <w:rPr>
          <w:sz w:val="24"/>
        </w:rPr>
        <w:t xml:space="preserve">is </w:t>
      </w:r>
      <w:del w:id="1031" w:author=" " w:date="2008-11-03T11:58:00Z">
        <w:r w:rsidRPr="005378BA" w:rsidDel="00FB51EF">
          <w:rPr>
            <w:sz w:val="24"/>
          </w:rPr>
          <w:delText xml:space="preserve">the only </w:delText>
        </w:r>
      </w:del>
      <w:r w:rsidRPr="005378BA">
        <w:rPr>
          <w:sz w:val="24"/>
        </w:rPr>
        <w:t>editable field</w:t>
      </w:r>
      <w:del w:id="1032" w:author=" " w:date="2008-11-03T11:58:00Z">
        <w:r w:rsidRPr="005378BA" w:rsidDel="00FB51EF">
          <w:rPr>
            <w:sz w:val="24"/>
          </w:rPr>
          <w:delText xml:space="preserve"> on this page</w:delText>
        </w:r>
      </w:del>
      <w:r w:rsidRPr="005378BA">
        <w:rPr>
          <w:sz w:val="24"/>
        </w:rPr>
        <w:t xml:space="preserve">. It is the filter SQL that is generated by Hibernate based on filter criteria selected above </w:t>
      </w:r>
      <w:ins w:id="1033" w:author=" " w:date="2008-11-03T12:03:00Z">
        <w:r w:rsidR="00B5105E">
          <w:rPr>
            <w:sz w:val="24"/>
          </w:rPr>
          <w:t>for</w:t>
        </w:r>
      </w:ins>
      <w:del w:id="1034" w:author=" " w:date="2008-11-03T12:03:00Z">
        <w:r w:rsidRPr="005378BA" w:rsidDel="00B5105E">
          <w:rPr>
            <w:sz w:val="24"/>
          </w:rPr>
          <w:delText>by the</w:delText>
        </w:r>
      </w:del>
      <w:ins w:id="1035" w:author=" " w:date="2008-11-03T12:03:00Z">
        <w:r w:rsidR="00B5105E">
          <w:rPr>
            <w:sz w:val="24"/>
          </w:rPr>
          <w:t xml:space="preserve"> User</w:t>
        </w:r>
      </w:ins>
      <w:del w:id="1036" w:author=" " w:date="2008-11-03T12:03:00Z">
        <w:r w:rsidRPr="005378BA" w:rsidDel="00B5105E">
          <w:rPr>
            <w:sz w:val="24"/>
          </w:rPr>
          <w:delText xml:space="preserve"> user</w:delText>
        </w:r>
      </w:del>
      <w:ins w:id="1037" w:author=" " w:date="2008-11-03T12:04:00Z">
        <w:r w:rsidR="00B5105E">
          <w:rPr>
            <w:sz w:val="24"/>
          </w:rPr>
          <w:t xml:space="preserve"> level security</w:t>
        </w:r>
      </w:ins>
      <w:r w:rsidRPr="005378BA">
        <w:rPr>
          <w:sz w:val="24"/>
        </w:rPr>
        <w:t>. NOTE: Once you edit the SQL there is no way it can be regenerated without deleting and creating the filter clause again. Also, make sure you follow the Hibernate Filter SQL specifications and have a valid working filtering SQL.</w:t>
      </w:r>
    </w:p>
    <w:p w:rsidR="00D54780" w:rsidRPr="005378BA" w:rsidRDefault="00D54780" w:rsidP="00D54780">
      <w:pPr>
        <w:widowControl w:val="0"/>
        <w:numPr>
          <w:ilvl w:val="0"/>
          <w:numId w:val="76"/>
        </w:numPr>
        <w:spacing w:after="0" w:line="240" w:lineRule="atLeast"/>
        <w:rPr>
          <w:ins w:id="1038" w:author=" " w:date="2008-11-03T10:53:00Z"/>
          <w:sz w:val="24"/>
        </w:rPr>
      </w:pPr>
      <w:ins w:id="1039" w:author=" " w:date="2008-11-03T10:53:00Z">
        <w:r w:rsidRPr="005378BA">
          <w:rPr>
            <w:b/>
            <w:sz w:val="24"/>
          </w:rPr>
          <w:t xml:space="preserve">Generated SQL </w:t>
        </w:r>
      </w:ins>
      <w:ins w:id="1040" w:author=" " w:date="2008-11-03T11:58:00Z">
        <w:r w:rsidR="00FB51EF">
          <w:rPr>
            <w:b/>
            <w:sz w:val="24"/>
          </w:rPr>
          <w:t xml:space="preserve">for </w:t>
        </w:r>
      </w:ins>
      <w:ins w:id="1041" w:author=" " w:date="2008-11-03T10:53:00Z">
        <w:r>
          <w:rPr>
            <w:b/>
            <w:sz w:val="24"/>
          </w:rPr>
          <w:t xml:space="preserve">Group– </w:t>
        </w:r>
        <w:r w:rsidRPr="005378BA">
          <w:rPr>
            <w:sz w:val="24"/>
          </w:rPr>
          <w:t>This</w:t>
        </w:r>
        <w:r>
          <w:rPr>
            <w:b/>
            <w:sz w:val="24"/>
          </w:rPr>
          <w:t xml:space="preserve"> </w:t>
        </w:r>
        <w:r w:rsidRPr="005378BA">
          <w:rPr>
            <w:sz w:val="24"/>
          </w:rPr>
          <w:t xml:space="preserve">is editable field. It is the filter SQL </w:t>
        </w:r>
      </w:ins>
      <w:ins w:id="1042" w:author=" " w:date="2008-11-03T11:58:00Z">
        <w:r w:rsidR="00405B0D">
          <w:rPr>
            <w:sz w:val="24"/>
          </w:rPr>
          <w:t xml:space="preserve">for Group filter </w:t>
        </w:r>
      </w:ins>
      <w:ins w:id="1043" w:author=" " w:date="2008-11-03T11:59:00Z">
        <w:r w:rsidR="00405B0D">
          <w:rPr>
            <w:sz w:val="24"/>
          </w:rPr>
          <w:t xml:space="preserve">that </w:t>
        </w:r>
      </w:ins>
      <w:ins w:id="1044" w:author=" " w:date="2008-11-03T10:53:00Z">
        <w:r w:rsidRPr="005378BA">
          <w:rPr>
            <w:sz w:val="24"/>
          </w:rPr>
          <w:t xml:space="preserve">is generated by Hibernate based on filter criteria selected above by </w:t>
        </w:r>
      </w:ins>
      <w:ins w:id="1045" w:author=" " w:date="2008-11-03T11:59:00Z">
        <w:r w:rsidR="00405B0D">
          <w:rPr>
            <w:sz w:val="24"/>
          </w:rPr>
          <w:t>for Group</w:t>
        </w:r>
      </w:ins>
      <w:ins w:id="1046" w:author=" " w:date="2008-11-03T12:02:00Z">
        <w:r w:rsidR="00405B0D">
          <w:rPr>
            <w:sz w:val="24"/>
          </w:rPr>
          <w:t xml:space="preserve"> level security</w:t>
        </w:r>
      </w:ins>
      <w:ins w:id="1047" w:author=" " w:date="2008-11-03T10:53:00Z">
        <w:r w:rsidRPr="005378BA">
          <w:rPr>
            <w:sz w:val="24"/>
          </w:rPr>
          <w:t>. NOTE: Once you edit the SQL there is no way it can be regenerated without deleting and creating the filter clause again. Also, make sure you follow the Hibernate Filter SQL specifications and have a valid working filtering SQL.</w:t>
        </w:r>
      </w:ins>
    </w:p>
    <w:p w:rsidR="00D54780" w:rsidRPr="005378BA" w:rsidRDefault="00D54780" w:rsidP="00D54780">
      <w:pPr>
        <w:widowControl w:val="0"/>
        <w:spacing w:after="0" w:line="240" w:lineRule="atLeast"/>
        <w:ind w:left="1800"/>
        <w:rPr>
          <w:sz w:val="24"/>
        </w:rPr>
        <w:pPrChange w:id="1048" w:author=" " w:date="2008-11-03T10:53:00Z">
          <w:pPr>
            <w:widowControl w:val="0"/>
            <w:numPr>
              <w:numId w:val="76"/>
            </w:numPr>
            <w:tabs>
              <w:tab w:val="num" w:pos="1800"/>
            </w:tabs>
            <w:spacing w:after="0" w:line="240" w:lineRule="atLeast"/>
            <w:ind w:left="1800" w:hanging="360"/>
          </w:pPr>
        </w:pPrChange>
      </w:pPr>
    </w:p>
    <w:p w:rsidR="00C54474" w:rsidRDefault="00C54474" w:rsidP="00C54474">
      <w:pPr>
        <w:widowControl w:val="0"/>
        <w:spacing w:after="0" w:line="240" w:lineRule="atLeast"/>
        <w:rPr>
          <w:sz w:val="24"/>
        </w:rPr>
      </w:pPr>
    </w:p>
    <w:p w:rsidR="00C54474" w:rsidRDefault="00405B0D" w:rsidP="00C54474">
      <w:pPr>
        <w:widowControl w:val="0"/>
        <w:spacing w:after="0" w:line="240" w:lineRule="atLeast"/>
        <w:ind w:firstLine="720"/>
        <w:rPr>
          <w:sz w:val="24"/>
        </w:rPr>
      </w:pPr>
      <w:ins w:id="1049" w:author=" " w:date="2008-11-03T12:02:00Z">
        <w:r>
          <w:rPr>
            <w:noProof/>
            <w:sz w:val="24"/>
          </w:rPr>
          <w:lastRenderedPageBreak/>
          <w:drawing>
            <wp:inline distT="0" distB="0" distL="0" distR="0">
              <wp:extent cx="6246508" cy="3870251"/>
              <wp:effectExtent l="19050" t="0" r="1892"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7"/>
                      <a:srcRect/>
                      <a:stretch>
                        <a:fillRect/>
                      </a:stretch>
                    </pic:blipFill>
                    <pic:spPr bwMode="auto">
                      <a:xfrm>
                        <a:off x="0" y="0"/>
                        <a:ext cx="6246573" cy="3870291"/>
                      </a:xfrm>
                      <a:prstGeom prst="rect">
                        <a:avLst/>
                      </a:prstGeom>
                      <a:noFill/>
                      <a:ln w="9525">
                        <a:noFill/>
                        <a:miter lim="800000"/>
                        <a:headEnd/>
                        <a:tailEnd/>
                      </a:ln>
                    </pic:spPr>
                  </pic:pic>
                </a:graphicData>
              </a:graphic>
            </wp:inline>
          </w:drawing>
        </w:r>
      </w:ins>
      <w:del w:id="1050" w:author=" " w:date="2008-11-03T12:02:00Z">
        <w:r w:rsidR="00C54474" w:rsidDel="00405B0D">
          <w:rPr>
            <w:noProof/>
            <w:sz w:val="24"/>
          </w:rPr>
          <w:drawing>
            <wp:inline distT="0" distB="0" distL="0" distR="0">
              <wp:extent cx="6505575" cy="28670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srcRect/>
                      <a:stretch>
                        <a:fillRect/>
                      </a:stretch>
                    </pic:blipFill>
                    <pic:spPr bwMode="auto">
                      <a:xfrm>
                        <a:off x="0" y="0"/>
                        <a:ext cx="6505575" cy="2867025"/>
                      </a:xfrm>
                      <a:prstGeom prst="rect">
                        <a:avLst/>
                      </a:prstGeom>
                      <a:noFill/>
                      <a:ln w="9525">
                        <a:noFill/>
                        <a:miter lim="800000"/>
                        <a:headEnd/>
                        <a:tailEnd/>
                      </a:ln>
                    </pic:spPr>
                  </pic:pic>
                </a:graphicData>
              </a:graphic>
            </wp:inline>
          </w:drawing>
        </w:r>
      </w:del>
    </w:p>
    <w:p w:rsidR="00C54474" w:rsidRDefault="00C54474" w:rsidP="00C54474"/>
    <w:p w:rsidR="00C54474" w:rsidRDefault="00C54474" w:rsidP="00063324">
      <w:pPr>
        <w:widowControl w:val="0"/>
        <w:numPr>
          <w:ilvl w:val="0"/>
          <w:numId w:val="134"/>
        </w:numPr>
        <w:spacing w:after="0" w:line="240" w:lineRule="atLeast"/>
      </w:pPr>
      <w:r w:rsidRPr="00913612">
        <w:rPr>
          <w:sz w:val="24"/>
        </w:rPr>
        <w:t xml:space="preserve">In order to update the record click </w:t>
      </w:r>
      <w:r w:rsidRPr="00913612">
        <w:rPr>
          <w:b/>
          <w:sz w:val="24"/>
        </w:rPr>
        <w:t>Upload</w:t>
      </w:r>
      <w:r w:rsidRPr="00913612">
        <w:rPr>
          <w:sz w:val="24"/>
        </w:rPr>
        <w:t xml:space="preserve"> button or use the </w:t>
      </w:r>
      <w:r w:rsidRPr="00913612">
        <w:rPr>
          <w:b/>
          <w:sz w:val="24"/>
        </w:rPr>
        <w:t>Delete</w:t>
      </w:r>
      <w:r w:rsidRPr="00913612">
        <w:rPr>
          <w:sz w:val="24"/>
        </w:rPr>
        <w:t xml:space="preserve"> button to delete the record.</w:t>
      </w:r>
    </w:p>
    <w:p w:rsidR="00C54474" w:rsidRPr="009A1B70" w:rsidRDefault="00C54474" w:rsidP="00C54474">
      <w:pPr>
        <w:widowControl w:val="0"/>
        <w:spacing w:after="0" w:line="240" w:lineRule="atLeast"/>
        <w:ind w:left="360"/>
      </w:pPr>
    </w:p>
    <w:p w:rsidR="00042050" w:rsidRDefault="00042050" w:rsidP="003B6164">
      <w:pPr>
        <w:pStyle w:val="Heading1"/>
        <w:numPr>
          <w:ilvl w:val="1"/>
          <w:numId w:val="1"/>
        </w:numPr>
      </w:pPr>
      <w:bookmarkStart w:id="1051" w:name="_Toc213472287"/>
      <w:r>
        <w:t xml:space="preserve">UPT </w:t>
      </w:r>
      <w:r w:rsidR="003B6164">
        <w:t>Installation</w:t>
      </w:r>
      <w:r>
        <w:t xml:space="preserve"> and Deployment</w:t>
      </w:r>
      <w:bookmarkEnd w:id="1051"/>
    </w:p>
    <w:p w:rsidR="003B6164" w:rsidRDefault="00042050" w:rsidP="00042050">
      <w:pPr>
        <w:pStyle w:val="Heading1"/>
        <w:numPr>
          <w:ilvl w:val="2"/>
          <w:numId w:val="1"/>
        </w:numPr>
      </w:pPr>
      <w:bookmarkStart w:id="1052" w:name="_Toc213472288"/>
      <w:r>
        <w:t>Release Contents</w:t>
      </w:r>
      <w:bookmarkEnd w:id="1052"/>
    </w:p>
    <w:p w:rsidR="00B236BF" w:rsidRPr="00B236BF" w:rsidRDefault="00B236BF" w:rsidP="00B236BF">
      <w:pPr>
        <w:rPr>
          <w:sz w:val="24"/>
          <w:szCs w:val="24"/>
        </w:rPr>
      </w:pPr>
    </w:p>
    <w:p w:rsidR="00B236BF" w:rsidRPr="00B236BF" w:rsidRDefault="00B236BF" w:rsidP="00B236BF">
      <w:pPr>
        <w:pStyle w:val="BodyText"/>
        <w:rPr>
          <w:rFonts w:asciiTheme="minorHAnsi" w:hAnsiTheme="minorHAnsi"/>
        </w:rPr>
      </w:pPr>
      <w:r w:rsidRPr="00B236BF">
        <w:rPr>
          <w:rFonts w:asciiTheme="minorHAnsi" w:hAnsiTheme="minorHAnsi"/>
        </w:rPr>
        <w:t>The UPT is released as a compressed web application in the form of a WAR (Web Archive) File. Along with the WAR, the release includes sample configuration files that help developers configure the UPT with their application(s).</w:t>
      </w:r>
    </w:p>
    <w:p w:rsidR="00B236BF" w:rsidRPr="00B236BF" w:rsidRDefault="00B236BF" w:rsidP="00B236BF">
      <w:pPr>
        <w:pStyle w:val="BodyText"/>
        <w:rPr>
          <w:rFonts w:asciiTheme="minorHAnsi" w:hAnsiTheme="minorHAnsi"/>
        </w:rPr>
      </w:pPr>
      <w:r w:rsidRPr="00B236BF">
        <w:rPr>
          <w:rFonts w:asciiTheme="minorHAnsi" w:hAnsiTheme="minorHAnsi"/>
        </w:rPr>
        <w:t xml:space="preserve">The UPT Release contents can be found in the </w:t>
      </w:r>
      <w:r w:rsidRPr="00B236BF">
        <w:rPr>
          <w:rStyle w:val="ComputerfilesChar4"/>
          <w:rFonts w:asciiTheme="minorHAnsi" w:hAnsiTheme="minorHAnsi"/>
          <w:sz w:val="24"/>
        </w:rPr>
        <w:t>UPT.zip</w:t>
      </w:r>
      <w:r w:rsidRPr="00B236BF">
        <w:rPr>
          <w:rFonts w:asciiTheme="minorHAnsi" w:hAnsiTheme="minorHAnsi"/>
        </w:rPr>
        <w:t xml:space="preserve"> file found on the NCICB download site (</w:t>
      </w:r>
      <w:hyperlink r:id="rId49" w:history="1">
        <w:r w:rsidRPr="00B236BF">
          <w:rPr>
            <w:rStyle w:val="Hyperlink"/>
            <w:rFonts w:asciiTheme="minorHAnsi" w:eastAsiaTheme="majorEastAsia" w:hAnsiTheme="minorHAnsi"/>
            <w:color w:val="auto"/>
          </w:rPr>
          <w:t>http://ncicb.nci.nih.gov/download/index.jsp</w:t>
        </w:r>
      </w:hyperlink>
      <w:r w:rsidRPr="00B236BF">
        <w:rPr>
          <w:rFonts w:asciiTheme="minorHAnsi" w:hAnsiTheme="minorHAnsi"/>
        </w:rPr>
        <w:t>). The UPT Release contents</w:t>
      </w:r>
      <w:r w:rsidR="00636C4C">
        <w:rPr>
          <w:rFonts w:asciiTheme="minorHAnsi" w:hAnsiTheme="minorHAnsi"/>
        </w:rPr>
        <w:t xml:space="preserve"> include the files in Table 6.24</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501"/>
        <w:gridCol w:w="5531"/>
      </w:tblGrid>
      <w:tr w:rsidR="00B236BF" w:rsidRPr="00B236BF" w:rsidTr="00A62045">
        <w:trPr>
          <w:cantSplit/>
          <w:tblHeader/>
        </w:trPr>
        <w:tc>
          <w:tcPr>
            <w:tcW w:w="3501" w:type="dxa"/>
            <w:shd w:val="clear" w:color="auto" w:fill="D9D9D9"/>
          </w:tcPr>
          <w:p w:rsidR="00B236BF" w:rsidRPr="00B236BF" w:rsidRDefault="00B236BF" w:rsidP="00A62045">
            <w:pPr>
              <w:pStyle w:val="tabletext2"/>
              <w:rPr>
                <w:rFonts w:asciiTheme="minorHAnsi" w:hAnsiTheme="minorHAnsi"/>
                <w:sz w:val="24"/>
                <w:szCs w:val="24"/>
              </w:rPr>
            </w:pPr>
            <w:r w:rsidRPr="00B236BF">
              <w:rPr>
                <w:rFonts w:asciiTheme="minorHAnsi" w:hAnsiTheme="minorHAnsi"/>
                <w:sz w:val="24"/>
                <w:szCs w:val="24"/>
              </w:rPr>
              <w:t>File</w:t>
            </w:r>
          </w:p>
        </w:tc>
        <w:tc>
          <w:tcPr>
            <w:tcW w:w="5531" w:type="dxa"/>
            <w:shd w:val="clear" w:color="auto" w:fill="D9D9D9"/>
          </w:tcPr>
          <w:p w:rsidR="00B236BF" w:rsidRPr="00B236BF" w:rsidRDefault="00B236BF" w:rsidP="00A62045">
            <w:pPr>
              <w:pStyle w:val="tabletext2"/>
              <w:rPr>
                <w:rFonts w:asciiTheme="minorHAnsi" w:hAnsiTheme="minorHAnsi"/>
                <w:sz w:val="24"/>
                <w:szCs w:val="24"/>
              </w:rPr>
            </w:pPr>
            <w:r w:rsidRPr="00B236BF">
              <w:rPr>
                <w:rFonts w:asciiTheme="minorHAnsi" w:hAnsiTheme="minorHAnsi"/>
                <w:sz w:val="24"/>
                <w:szCs w:val="24"/>
              </w:rPr>
              <w:t>Description</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upt.war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The UPT Web Application</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Hibernate.cfg.xml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The sample XML file which contains the hibernate-mapping and the database connection details.</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lastRenderedPageBreak/>
              <w:t xml:space="preserve">AuthSchemaMySQL.sql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AuthSchemaOracle.sql </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Structured Query Language (SQL) script is used to create an instance of the Authorization database schema which will be used for the purpose of authorization.  In the 3.0.1 and subsequent releases, this script populates the database with CSM Standard Privileges that can be used to authorize users.  The same script can be used to create instances of authorization schema for a variety of applications.</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DataPrimingMySQL.sql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DataPrimingOracle.sql </w:t>
            </w:r>
          </w:p>
          <w:p w:rsidR="00B236BF" w:rsidRPr="00B236BF" w:rsidRDefault="00B236BF" w:rsidP="00A62045">
            <w:pPr>
              <w:pStyle w:val="TableText"/>
              <w:rPr>
                <w:rFonts w:asciiTheme="minorHAnsi" w:hAnsiTheme="minorHAnsi"/>
              </w:rPr>
            </w:pP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SQL script is used for priming data in the UPT’s authorization schema.</w:t>
            </w:r>
          </w:p>
        </w:tc>
      </w:tr>
      <w:tr w:rsidR="00B236BF" w:rsidRPr="00B236BF" w:rsidTr="00A62045">
        <w:trPr>
          <w:cantSplit/>
        </w:trPr>
        <w:tc>
          <w:tcPr>
            <w:tcW w:w="3501" w:type="dxa"/>
          </w:tcPr>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 xml:space="preserve">mysql-ds.xml </w:t>
            </w:r>
          </w:p>
          <w:p w:rsidR="00B236BF" w:rsidRPr="00B236BF" w:rsidRDefault="00B236BF" w:rsidP="00A62045">
            <w:pPr>
              <w:pStyle w:val="TableText"/>
              <w:rPr>
                <w:rFonts w:asciiTheme="minorHAnsi" w:hAnsiTheme="minorHAnsi"/>
              </w:rPr>
            </w:pPr>
            <w:r w:rsidRPr="00B236BF">
              <w:rPr>
                <w:rFonts w:asciiTheme="minorHAnsi" w:hAnsiTheme="minorHAnsi"/>
              </w:rPr>
              <w:t>OR</w:t>
            </w:r>
          </w:p>
          <w:p w:rsidR="00B236BF" w:rsidRPr="00B236BF" w:rsidRDefault="00B236BF" w:rsidP="00A62045">
            <w:pPr>
              <w:pStyle w:val="TableText"/>
              <w:rPr>
                <w:rFonts w:asciiTheme="minorHAnsi" w:hAnsiTheme="minorHAnsi" w:cs="Courier New"/>
              </w:rPr>
            </w:pPr>
            <w:r w:rsidRPr="00B236BF">
              <w:rPr>
                <w:rFonts w:asciiTheme="minorHAnsi" w:hAnsiTheme="minorHAnsi" w:cs="Courier New"/>
              </w:rPr>
              <w:t>oracle-ds.xml</w:t>
            </w:r>
          </w:p>
        </w:tc>
        <w:tc>
          <w:tcPr>
            <w:tcW w:w="5531" w:type="dxa"/>
          </w:tcPr>
          <w:p w:rsidR="00B236BF" w:rsidRPr="00B236BF" w:rsidRDefault="00B236BF" w:rsidP="00A62045">
            <w:pPr>
              <w:pStyle w:val="TableText"/>
              <w:rPr>
                <w:rFonts w:asciiTheme="minorHAnsi" w:hAnsiTheme="minorHAnsi"/>
              </w:rPr>
            </w:pPr>
            <w:r w:rsidRPr="00B236BF">
              <w:rPr>
                <w:rFonts w:asciiTheme="minorHAnsi" w:hAnsiTheme="minorHAnsi"/>
              </w:rPr>
              <w:t>This file contains information for creating a datasource. One entry is required for each database connection.  Place this file in the JBoss deploy directory.</w:t>
            </w:r>
          </w:p>
        </w:tc>
      </w:tr>
    </w:tbl>
    <w:p w:rsidR="00B236BF" w:rsidRDefault="00B236BF" w:rsidP="00B236BF">
      <w:pPr>
        <w:pStyle w:val="Caption"/>
        <w:ind w:left="720"/>
        <w:rPr>
          <w:rFonts w:asciiTheme="minorHAnsi" w:hAnsiTheme="minorHAnsi"/>
          <w:sz w:val="24"/>
          <w:szCs w:val="24"/>
        </w:rPr>
      </w:pPr>
      <w:r w:rsidRPr="00B236BF">
        <w:rPr>
          <w:rFonts w:asciiTheme="minorHAnsi" w:hAnsiTheme="minorHAnsi"/>
          <w:sz w:val="24"/>
          <w:szCs w:val="24"/>
        </w:rPr>
        <w:t xml:space="preserve">Table </w:t>
      </w:r>
      <w:r w:rsidR="00EB665F">
        <w:rPr>
          <w:rFonts w:asciiTheme="minorHAnsi" w:hAnsiTheme="minorHAnsi"/>
          <w:sz w:val="24"/>
          <w:szCs w:val="24"/>
        </w:rPr>
        <w:t>6.2</w:t>
      </w:r>
      <w:r w:rsidRPr="00B236BF">
        <w:rPr>
          <w:rFonts w:asciiTheme="minorHAnsi" w:hAnsiTheme="minorHAnsi"/>
          <w:sz w:val="24"/>
          <w:szCs w:val="24"/>
        </w:rPr>
        <w:t>4 UPT release contents</w:t>
      </w:r>
    </w:p>
    <w:p w:rsidR="00003C28" w:rsidRDefault="00003C28" w:rsidP="00003C28">
      <w:pPr>
        <w:pStyle w:val="Heading1"/>
        <w:numPr>
          <w:ilvl w:val="2"/>
          <w:numId w:val="1"/>
        </w:numPr>
      </w:pPr>
      <w:bookmarkStart w:id="1053" w:name="_Installation_Modes"/>
      <w:bookmarkStart w:id="1054" w:name="_Toc213472289"/>
      <w:bookmarkEnd w:id="1053"/>
      <w:r>
        <w:t>Installation Modes</w:t>
      </w:r>
      <w:bookmarkEnd w:id="1054"/>
    </w:p>
    <w:p w:rsidR="002039B1" w:rsidRDefault="002039B1" w:rsidP="002039B1">
      <w:pPr>
        <w:pStyle w:val="BodyText"/>
        <w:rPr>
          <w:rFonts w:asciiTheme="minorHAnsi" w:hAnsiTheme="minorHAnsi"/>
        </w:rPr>
      </w:pPr>
      <w:r w:rsidRPr="002039B1">
        <w:rPr>
          <w:rFonts w:asciiTheme="minorHAnsi" w:hAnsiTheme="minorHAnsi"/>
        </w:rPr>
        <w:t>UPT was developed as a flexible application that can be deployed in multiple ways depending on the need or scenario. The three primary modes to install the UPT include the following and are described in the following sections:</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Single Installation, Single Schema</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Single Installation, Multiple Schemas</w:t>
      </w:r>
    </w:p>
    <w:p w:rsidR="002039B1" w:rsidRDefault="002039B1" w:rsidP="00D103C3">
      <w:pPr>
        <w:pStyle w:val="BodyText"/>
        <w:numPr>
          <w:ilvl w:val="0"/>
          <w:numId w:val="113"/>
        </w:numPr>
        <w:rPr>
          <w:rFonts w:asciiTheme="minorHAnsi" w:hAnsiTheme="minorHAnsi"/>
        </w:rPr>
      </w:pPr>
      <w:r w:rsidRPr="002039B1">
        <w:rPr>
          <w:rFonts w:asciiTheme="minorHAnsi" w:hAnsiTheme="minorHAnsi"/>
        </w:rPr>
        <w:t>Local installation, Local schema</w:t>
      </w:r>
    </w:p>
    <w:p w:rsidR="00CA2554" w:rsidRDefault="00CA2554" w:rsidP="00CA2554">
      <w:pPr>
        <w:pStyle w:val="Heading1"/>
        <w:numPr>
          <w:ilvl w:val="3"/>
          <w:numId w:val="1"/>
        </w:numPr>
      </w:pPr>
      <w:bookmarkStart w:id="1055" w:name="_Toc213472290"/>
      <w:r>
        <w:t>Single Installation, Singe Schema</w:t>
      </w:r>
      <w:bookmarkEnd w:id="1055"/>
    </w:p>
    <w:p w:rsidR="00CA2554" w:rsidRDefault="00CA2554" w:rsidP="00CA2554">
      <w:pPr>
        <w:pStyle w:val="BodyText"/>
        <w:rPr>
          <w:rFonts w:asciiTheme="minorHAnsi" w:hAnsiTheme="minorHAnsi"/>
        </w:rPr>
      </w:pPr>
    </w:p>
    <w:p w:rsidR="00CA2554" w:rsidRDefault="00CA2554" w:rsidP="00CA2554">
      <w:pPr>
        <w:pStyle w:val="BodyText"/>
        <w:rPr>
          <w:rFonts w:asciiTheme="minorHAnsi" w:hAnsiTheme="minorHAnsi"/>
        </w:rPr>
      </w:pPr>
      <w:r w:rsidRPr="00E966E4">
        <w:rPr>
          <w:rFonts w:asciiTheme="minorHAnsi" w:hAnsiTheme="minorHAnsi"/>
        </w:rPr>
        <w:t xml:space="preserve">In the single installation, single schema deployment scheme as shown in </w:t>
      </w:r>
      <w:fldSimple w:instr=" REF _Ref98290020 \h  \* MERGEFORMAT ">
        <w:r w:rsidR="003152FE" w:rsidRPr="00CA2554">
          <w:rPr>
            <w:rFonts w:asciiTheme="minorHAnsi" w:hAnsiTheme="minorHAnsi"/>
          </w:rPr>
          <w:t xml:space="preserve">Figure </w:t>
        </w:r>
        <w:r w:rsidR="003152FE">
          <w:rPr>
            <w:rFonts w:asciiTheme="minorHAnsi" w:hAnsiTheme="minorHAnsi"/>
            <w:noProof/>
          </w:rPr>
          <w:t>6-25</w:t>
        </w:r>
      </w:fldSimple>
      <w:r w:rsidRPr="00E966E4">
        <w:rPr>
          <w:rFonts w:asciiTheme="minorHAnsi" w:hAnsiTheme="minorHAnsi"/>
        </w:rPr>
        <w:t xml:space="preserve">, there is only one instance of UPT hosted on a Common JBoss Server. A common installation is used to administer the authorization data for all applications. The authorization data for all the applications is stored on a common database. </w:t>
      </w:r>
      <w:r w:rsidRPr="00E966E4">
        <w:rPr>
          <w:rFonts w:asciiTheme="minorHAnsi" w:hAnsiTheme="minorHAnsi"/>
          <w:bCs/>
        </w:rPr>
        <w:t>Therefore an application using UPT does not have to install its own authorization schema.</w:t>
      </w:r>
      <w:r w:rsidRPr="00E966E4">
        <w:rPr>
          <w:rFonts w:asciiTheme="minorHAnsi" w:hAnsiTheme="minorHAnsi"/>
        </w:rPr>
        <w:t xml:space="preserve"> Also, all applications can use the same </w:t>
      </w:r>
      <w:r w:rsidRPr="00E966E4">
        <w:rPr>
          <w:rStyle w:val="ComputerfilesChar4"/>
          <w:rFonts w:asciiTheme="minorHAnsi" w:hAnsiTheme="minorHAnsi"/>
          <w:sz w:val="24"/>
        </w:rPr>
        <w:t>hibernate-config</w:t>
      </w:r>
      <w:r w:rsidRPr="00E966E4">
        <w:rPr>
          <w:rFonts w:asciiTheme="minorHAnsi" w:hAnsiTheme="minorHAnsi"/>
        </w:rPr>
        <w:t xml:space="preserve"> file since they point to the same database.</w:t>
      </w:r>
    </w:p>
    <w:p w:rsidR="000F55F9" w:rsidRPr="00E966E4" w:rsidRDefault="000F55F9" w:rsidP="00CA2554">
      <w:pPr>
        <w:pStyle w:val="BodyText"/>
        <w:rPr>
          <w:rFonts w:asciiTheme="minorHAnsi" w:hAnsiTheme="minorHAnsi"/>
        </w:rPr>
      </w:pPr>
    </w:p>
    <w:p w:rsidR="00CA2554" w:rsidRPr="00CA2554" w:rsidRDefault="00CA2554" w:rsidP="00CA2554">
      <w:pPr>
        <w:pStyle w:val="BodyText"/>
        <w:rPr>
          <w:rFonts w:asciiTheme="minorHAnsi" w:hAnsiTheme="minorHAnsi"/>
        </w:rPr>
      </w:pPr>
      <w:r w:rsidRPr="00CA2554">
        <w:rPr>
          <w:rFonts w:asciiTheme="minorHAnsi" w:hAnsiTheme="minorHAnsi"/>
        </w:rPr>
        <w:t xml:space="preserve"> </w:t>
      </w:r>
    </w:p>
    <w:p w:rsidR="00CA2554" w:rsidRPr="00CA2554" w:rsidRDefault="00E040EA" w:rsidP="00CA2554">
      <w:pPr>
        <w:pStyle w:val="BodyText"/>
        <w:rPr>
          <w:rFonts w:asciiTheme="minorHAnsi" w:hAnsiTheme="minorHAnsi"/>
        </w:rPr>
      </w:pPr>
      <w:r>
        <w:rPr>
          <w:rFonts w:asciiTheme="minorHAnsi" w:hAnsiTheme="minorHAnsi"/>
        </w:rPr>
      </w:r>
      <w:r>
        <w:rPr>
          <w:rFonts w:asciiTheme="minorHAnsi" w:hAnsiTheme="minorHAnsi"/>
        </w:rPr>
        <w:pict>
          <v:group id="_x0000_s1231" editas="canvas" style="width:501.6pt;height:244.05pt;mso-position-horizontal-relative:char;mso-position-vertical-relative:line" coordorigin="1435,9029" coordsize="10032,4881">
            <o:lock v:ext="edit" aspectratio="t"/>
            <v:shape id="_x0000_s1232" type="#_x0000_t75" style="position:absolute;left:1435;top:9029;width:10032;height:4881" o:preferrelative="f">
              <v:fill o:detectmouseclick="t"/>
              <v:path o:extrusionok="t" o:connecttype="none"/>
              <o:lock v:ext="edit" text="t"/>
            </v:shape>
            <v:rect id="_x0000_s1233" style="position:absolute;left:1435;top:13401;width:50;height:509;mso-wrap-style:none" filled="f" stroked="f">
              <v:textbox style="mso-next-textbox:#_x0000_s1233;mso-fit-shape-to-text:t" inset="0,0,0,0">
                <w:txbxContent>
                  <w:p w:rsidR="00D54780" w:rsidRDefault="00D54780" w:rsidP="00CA2554">
                    <w:r>
                      <w:rPr>
                        <w:color w:val="000000"/>
                        <w:szCs w:val="24"/>
                      </w:rPr>
                      <w:t xml:space="preserve"> </w:t>
                    </w:r>
                  </w:p>
                </w:txbxContent>
              </v:textbox>
            </v:rect>
            <v:shape id="_x0000_s1234" style="position:absolute;left:1627;top:9498;width:1436;height:1255" coordsize="1436,1255" path="m316,l,311r,944l1125,1255,1436,944,1436,,316,xe" stroked="f">
              <v:path arrowok="t"/>
            </v:shape>
            <v:shape id="_x0000_s1235" style="position:absolute;left:1627;top:9498;width:1436;height:311" coordsize="1436,311" path="m,311r1125,l1436,,316,,,311xe" stroked="f">
              <v:path arrowok="t"/>
            </v:shape>
            <v:shape id="_x0000_s1236" style="position:absolute;left:2752;top:9498;width:311;height:1255" coordsize="311,1255" path="m,311l311,r,944l,1255,,311xe" fillcolor="#cdcdcd" stroked="f">
              <v:path arrowok="t"/>
            </v:shape>
            <v:shape id="_x0000_s1237" style="position:absolute;left:1627;top:9498;width:1436;height:1255" coordsize="1436,1255" path="m316,l,311r,944l1125,1255,1436,944,1436,,316,xe" filled="f" strokeweight=".7pt">
              <v:path arrowok="t"/>
            </v:shape>
            <v:shape id="_x0000_s1238" style="position:absolute;left:1627;top:9498;width:1436;height:311" coordsize="1436,311" path="m,311r1125,l1436,e" filled="f" strokeweight=".7pt">
              <v:path arrowok="t"/>
            </v:shape>
            <v:line id="_x0000_s1239" style="position:absolute" from="2752,9809" to="2753,10753" strokeweight=".7pt"/>
            <v:rect id="_x0000_s1240" style="position:absolute;left:1780;top:9857;width:441;height:491;mso-wrap-style:none" filled="f" stroked="f">
              <v:textbox style="mso-next-textbox:#_x0000_s1240;mso-fit-shape-to-text:t" inset="0,0,0,0">
                <w:txbxContent>
                  <w:p w:rsidR="00D54780" w:rsidRDefault="00D54780" w:rsidP="00CA2554">
                    <w:pPr>
                      <w:rPr>
                        <w:rFonts w:ascii="Arial" w:hAnsi="Arial" w:cs="Arial"/>
                      </w:rPr>
                    </w:pPr>
                    <w:r>
                      <w:rPr>
                        <w:rFonts w:ascii="Arial" w:hAnsi="Arial" w:cs="Arial"/>
                        <w:color w:val="000000"/>
                        <w:szCs w:val="24"/>
                      </w:rPr>
                      <w:t>UPT</w:t>
                    </w:r>
                  </w:p>
                </w:txbxContent>
              </v:textbox>
            </v:rect>
            <v:rect id="_x0000_s1241" style="position:absolute;left:2235;top:9857;width:50;height:509;mso-wrap-style:none" filled="f" stroked="f">
              <v:textbox style="mso-next-textbox:#_x0000_s1241;mso-fit-shape-to-text:t" inset="0,0,0,0">
                <w:txbxContent>
                  <w:p w:rsidR="00D54780" w:rsidRDefault="00D54780" w:rsidP="00CA2554">
                    <w:r>
                      <w:rPr>
                        <w:color w:val="000000"/>
                        <w:szCs w:val="24"/>
                      </w:rPr>
                      <w:t xml:space="preserve"> </w:t>
                    </w:r>
                  </w:p>
                </w:txbxContent>
              </v:textbox>
            </v:rect>
            <v:shape id="_x0000_s1242"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xe" stroked="f">
              <v:path arrowok="t"/>
            </v:shape>
            <v:shape id="_x0000_s1243" style="position:absolute;left:1450;top:11481;width:1613;height:474" coordsize="1613,474" path="m,239r,10l4,263r5,10l14,287r10,10l33,306r14,15l62,330r14,10l95,350r19,9l134,369r24,9l181,388r24,9l234,407r29,5l292,421r28,10l354,436r67,9l493,455r71,9l641,469r81,5l804,474r86,l966,469r82,-5l1120,455r71,-10l1258,436r29,-5l1321,421r28,-9l1378,407r24,-10l1431,388r24,-10l1474,369r24,-10l1517,350r19,-10l1550,330r15,-9l1579,306r10,-9l1598,287r5,-14l1608,263r5,-14l1613,239r,-14l1608,215r-5,-14l1598,191r-9,-14l1579,168r-14,-15l1550,144r-14,-10l1517,124r-19,-9l1474,105r-19,-9l1431,86r-29,-9l1378,67r-29,-5l1321,53r-34,-5l1258,38r-67,-9l1120,19,1048,9,966,5,890,,804,,722,,641,5,564,9,493,19,421,29r-67,9l320,48r-28,5l263,62r-29,5l205,77r-24,9l158,96r-24,9l114,115r-19,9l76,134,62,144r-15,9l33,168r-9,9l14,191,9,201,4,215,,225r,14xe" stroked="f">
              <v:path arrowok="t"/>
            </v:shape>
            <v:shape id="_x0000_s1244"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e" filled="f" strokeweight=".7pt">
              <v:path arrowok="t"/>
            </v:shape>
            <v:shape id="_x0000_s1245" style="position:absolute;left:1450;top:11720;width:1613;height:235" coordsize="1613,235" path="m,l,10,4,24,9,34r5,14l24,58r9,9l47,82r15,9l76,101r19,10l114,120r20,10l158,139r23,10l205,158r29,10l263,173r29,9l320,192r34,5l421,206r72,10l564,225r77,5l722,235r82,l890,235r76,-5l1048,225r72,-9l1191,206r67,-9l1287,192r34,-10l1349,173r29,-5l1402,158r29,-9l1455,139r19,-9l1498,120r19,-9l1536,101r14,-10l1565,82r14,-15l1589,58r9,-10l1603,34r5,-10l1613,10r,-10e" filled="f" strokeweight=".7pt">
              <v:path arrowok="t"/>
            </v:shape>
            <v:rect id="_x0000_s1246" style="position:absolute;left:1603;top:11998;width:893;height:491;mso-wrap-style:none" filled="f" stroked="f">
              <v:textbox style="mso-next-textbox:#_x0000_s1246;mso-fit-shape-to-text:t" inset="0,0,0,0">
                <w:txbxContent>
                  <w:p w:rsidR="00D54780" w:rsidRDefault="00D54780" w:rsidP="00CA2554">
                    <w:pPr>
                      <w:rPr>
                        <w:rFonts w:ascii="Arial" w:hAnsi="Arial" w:cs="Arial"/>
                      </w:rPr>
                    </w:pPr>
                    <w:r>
                      <w:rPr>
                        <w:rFonts w:ascii="Arial" w:hAnsi="Arial" w:cs="Arial"/>
                        <w:color w:val="000000"/>
                        <w:szCs w:val="24"/>
                      </w:rPr>
                      <w:t xml:space="preserve">Common </w:t>
                    </w:r>
                  </w:p>
                </w:txbxContent>
              </v:textbox>
            </v:rect>
            <v:rect id="_x0000_s1247" style="position:absolute;left:1603;top:12275;width:1285;height:491;mso-wrap-style:none" filled="f" stroked="f">
              <v:textbox style="mso-next-textbox:#_x0000_s1247;mso-fit-shape-to-text:t" inset="0,0,0,0">
                <w:txbxContent>
                  <w:p w:rsidR="00D54780" w:rsidRDefault="00D54780" w:rsidP="00CA2554">
                    <w:pPr>
                      <w:rPr>
                        <w:rFonts w:ascii="Arial" w:hAnsi="Arial" w:cs="Arial"/>
                      </w:rPr>
                    </w:pPr>
                    <w:r>
                      <w:rPr>
                        <w:rFonts w:ascii="Arial" w:hAnsi="Arial" w:cs="Arial"/>
                        <w:color w:val="000000"/>
                        <w:szCs w:val="24"/>
                      </w:rPr>
                      <w:t>Authorization</w:t>
                    </w:r>
                  </w:p>
                </w:txbxContent>
              </v:textbox>
            </v:rect>
            <v:rect id="_x0000_s1248" style="position:absolute;left:2862;top:12275;width:50;height:509;mso-wrap-style:none" filled="f" stroked="f">
              <v:textbox style="mso-next-textbox:#_x0000_s1248;mso-fit-shape-to-text:t" inset="0,0,0,0">
                <w:txbxContent>
                  <w:p w:rsidR="00D54780" w:rsidRDefault="00D54780" w:rsidP="00CA2554">
                    <w:r>
                      <w:rPr>
                        <w:color w:val="000000"/>
                        <w:szCs w:val="24"/>
                      </w:rPr>
                      <w:t xml:space="preserve"> </w:t>
                    </w:r>
                  </w:p>
                </w:txbxContent>
              </v:textbox>
            </v:rect>
            <v:rect id="_x0000_s1249" style="position:absolute;left:1603;top:12553;width:942;height:491;mso-wrap-style:none" filled="f" stroked="f">
              <v:textbox style="mso-next-textbox:#_x0000_s1249;mso-fit-shape-to-text:t" inset="0,0,0,0">
                <w:txbxContent>
                  <w:p w:rsidR="00D54780" w:rsidRDefault="00D54780" w:rsidP="00CA2554">
                    <w:pPr>
                      <w:rPr>
                        <w:rFonts w:ascii="Arial" w:hAnsi="Arial" w:cs="Arial"/>
                      </w:rPr>
                    </w:pPr>
                    <w:r>
                      <w:rPr>
                        <w:rFonts w:ascii="Arial" w:hAnsi="Arial" w:cs="Arial"/>
                        <w:color w:val="000000"/>
                        <w:szCs w:val="24"/>
                      </w:rPr>
                      <w:t>Database</w:t>
                    </w:r>
                  </w:p>
                </w:txbxContent>
              </v:textbox>
            </v:rect>
            <v:rect id="_x0000_s1250" style="position:absolute;left:2474;top:12553;width:50;height:509;mso-wrap-style:none" filled="f" stroked="f">
              <v:textbox style="mso-next-textbox:#_x0000_s1250;mso-fit-shape-to-text:t" inset="0,0,0,0">
                <w:txbxContent>
                  <w:p w:rsidR="00D54780" w:rsidRDefault="00D54780" w:rsidP="00CA2554">
                    <w:r>
                      <w:rPr>
                        <w:color w:val="000000"/>
                        <w:szCs w:val="24"/>
                      </w:rPr>
                      <w:t xml:space="preserve"> </w:t>
                    </w:r>
                  </w:p>
                </w:txbxContent>
              </v:textbox>
            </v:rect>
            <v:shape id="_x0000_s1251" style="position:absolute;left:6294;top:9029;width:1258;height:1259" coordsize="1258,1259" path="m315,l,316r,943l942,1259,1258,943,1258,,315,xe" stroked="f">
              <v:path arrowok="t"/>
            </v:shape>
            <v:shape id="_x0000_s1252" style="position:absolute;left:6294;top:9029;width:1258;height:316" coordsize="1258,316" path="m,316r942,l1258,,315,,,316xe" stroked="f">
              <v:path arrowok="t"/>
            </v:shape>
            <v:shape id="_x0000_s1253" style="position:absolute;left:7236;top:9029;width:316;height:1259" coordsize="316,1259" path="m,316l316,r,943l,1259,,316xe" fillcolor="#cdcdcd" stroked="f">
              <v:path arrowok="t"/>
            </v:shape>
            <v:shape id="_x0000_s1254" style="position:absolute;left:6294;top:9029;width:1258;height:1259" coordsize="1258,1259" path="m315,l,316r,943l942,1259,1258,943,1258,,315,xe" filled="f" strokeweight=".7pt">
              <v:path arrowok="t"/>
            </v:shape>
            <v:shape id="_x0000_s1255" style="position:absolute;left:6294;top:9029;width:1258;height:316" coordsize="1258,316" path="m,316r942,l1258,e" filled="f" strokeweight=".7pt">
              <v:path arrowok="t"/>
            </v:shape>
            <v:line id="_x0000_s1256" style="position:absolute" from="7236,9345" to="7237,10288" strokeweight=".7pt"/>
            <v:rect id="_x0000_s1257" style="position:absolute;left:6447;top:9354;width:575;height:491;mso-wrap-style:none" filled="f" stroked="f">
              <v:textbox style="mso-next-textbox:#_x0000_s1257;mso-fit-shape-to-text:t" inset="0,0,0,0">
                <w:txbxContent>
                  <w:p w:rsidR="00D54780" w:rsidRDefault="00D54780" w:rsidP="00CA2554">
                    <w:pPr>
                      <w:rPr>
                        <w:rFonts w:ascii="Arial" w:hAnsi="Arial" w:cs="Arial"/>
                      </w:rPr>
                    </w:pPr>
                    <w:r>
                      <w:rPr>
                        <w:rFonts w:ascii="Arial" w:hAnsi="Arial" w:cs="Arial"/>
                        <w:color w:val="000000"/>
                        <w:szCs w:val="24"/>
                      </w:rPr>
                      <w:t>App 1</w:t>
                    </w:r>
                  </w:p>
                </w:txbxContent>
              </v:textbox>
            </v:rect>
            <v:rect id="_x0000_s1258" style="position:absolute;left:7035;top:9354;width:50;height:509;mso-wrap-style:none" filled="f" stroked="f">
              <v:textbox style="mso-next-textbox:#_x0000_s1258;mso-fit-shape-to-text:t" inset="0,0,0,0">
                <w:txbxContent>
                  <w:p w:rsidR="00D54780" w:rsidRDefault="00D54780" w:rsidP="00CA2554">
                    <w:r>
                      <w:rPr>
                        <w:color w:val="000000"/>
                        <w:szCs w:val="24"/>
                      </w:rPr>
                      <w:t xml:space="preserve"> </w:t>
                    </w:r>
                  </w:p>
                </w:txbxContent>
              </v:textbox>
            </v:rect>
            <v:shape id="_x0000_s1260" style="position:absolute;left:6475;top:11079;width:1613;height:316" coordsize="1613,316" path="m,316r1302,l1613,,312,,,316xe" stroked="f">
              <v:path arrowok="t"/>
            </v:shape>
            <v:shape id="_x0000_s1261" style="position:absolute;left:7777;top:11079;width:311;height:1259" coordsize="311,1259" path="m,316l311,r,943l,1259,,316xe" fillcolor="#cdcdcd" stroked="f">
              <v:path arrowok="t"/>
            </v:shape>
            <v:shape id="_x0000_s1262" style="position:absolute;left:6475;top:11079;width:1613;height:1259" coordsize="1613,1259" path="m312,l,316r,943l1302,1259,1613,943,1613,,312,xe" filled="f" strokeweight=".7pt">
              <v:path arrowok="t"/>
            </v:shape>
            <v:shape id="_x0000_s1263" style="position:absolute;left:6475;top:11079;width:1613;height:316" coordsize="1613,316" path="m,316r1302,l1613,e" filled="f" strokeweight=".7pt">
              <v:path arrowok="t"/>
            </v:shape>
            <v:line id="_x0000_s1264" style="position:absolute" from="7777,11395" to="7778,12338" strokeweight=".7pt"/>
            <v:rect id="_x0000_s1265" style="position:absolute;left:6629;top:11437;width:270;height:491;mso-wrap-style:none" filled="f" stroked="f">
              <v:textbox style="mso-next-textbox:#_x0000_s1265;mso-fit-shape-to-text:t" inset="0,0,0,0">
                <w:txbxContent>
                  <w:p w:rsidR="00D54780" w:rsidRDefault="00D54780" w:rsidP="00CA2554">
                    <w:pPr>
                      <w:rPr>
                        <w:rFonts w:ascii="Arial" w:hAnsi="Arial" w:cs="Arial"/>
                        <w:noProof/>
                      </w:rPr>
                    </w:pPr>
                    <w:r>
                      <w:rPr>
                        <w:rFonts w:ascii="Arial" w:hAnsi="Arial" w:cs="Arial"/>
                        <w:noProof/>
                        <w:color w:val="000000"/>
                        <w:szCs w:val="24"/>
                      </w:rPr>
                      <w:t>Ap</w:t>
                    </w:r>
                  </w:p>
                </w:txbxContent>
              </v:textbox>
            </v:rect>
            <v:rect id="_x0000_s1266" style="position:absolute;left:6916;top:11437;width:306;height:491;mso-wrap-style:none" filled="f" stroked="f">
              <v:textbox style="mso-next-textbox:#_x0000_s1266;mso-fit-shape-to-text:t" inset="0,0,0,0">
                <w:txbxContent>
                  <w:p w:rsidR="00D54780" w:rsidRDefault="00D54780" w:rsidP="00CA2554">
                    <w:pPr>
                      <w:rPr>
                        <w:rFonts w:ascii="Arial" w:hAnsi="Arial" w:cs="Arial"/>
                      </w:rPr>
                    </w:pPr>
                    <w:r>
                      <w:rPr>
                        <w:rFonts w:ascii="Arial" w:hAnsi="Arial" w:cs="Arial"/>
                        <w:color w:val="000000"/>
                        <w:szCs w:val="24"/>
                      </w:rPr>
                      <w:t>p 2</w:t>
                    </w:r>
                  </w:p>
                </w:txbxContent>
              </v:textbox>
            </v:rect>
            <v:rect id="_x0000_s1267" style="position:absolute;left:7217;top:11437;width:50;height:509;mso-wrap-style:none" filled="f" stroked="f">
              <v:textbox style="mso-next-textbox:#_x0000_s1267;mso-fit-shape-to-text:t" inset="0,0,0,0">
                <w:txbxContent>
                  <w:p w:rsidR="00D54780" w:rsidRDefault="00D54780" w:rsidP="00CA2554">
                    <w:r>
                      <w:rPr>
                        <w:color w:val="000000"/>
                        <w:szCs w:val="24"/>
                      </w:rPr>
                      <w:t xml:space="preserve"> </w:t>
                    </w:r>
                  </w:p>
                </w:txbxContent>
              </v:textbox>
            </v:rect>
            <v:shape id="_x0000_s1268" style="position:absolute;left:2287;top:10724;width:120;height:733" coordsize="120,733" path="m67,15r,617l67,637r,l62,642r-4,l53,642r,-5l48,637r,-5l48,15r,-5l53,5r,l58,r4,5l67,5r,5l67,15r,xm120,613l58,733,,613r120,xe" fillcolor="black" strokeweight=".25pt">
              <v:path arrowok="t"/>
              <o:lock v:ext="edit" verticies="t"/>
            </v:shape>
            <v:shape id="_x0000_s1269" style="position:absolute;left:3063;top:9489;width:3240;height:411" coordsize="3240,411" path="m3231,19l100,368r-5,l95,364r-4,l91,359r,-5l91,349r4,l100,344,3231,r4,l3240,r,4l3240,9r,l3240,14r-5,5l3231,19r,xm124,411l,368,115,296r9,115xe" fillcolor="black" strokeweight=".25pt">
              <v:path arrowok="t"/>
              <o:lock v:ext="edit" verticies="t"/>
            </v:shape>
            <v:shape id="_x0000_s1270" style="position:absolute;left:3063;top:9972;width:3422;height:1629" coordsize="3422,1629" path="m3408,1629l86,58,81,53r,-5l81,48r,-5l86,39r,l91,39r4,l3417,1609r,5l3422,1619r,l3422,1624r-5,5l3412,1629r,l3408,1629r,xm81,110l,5,134,,81,110xe" fillcolor="black" strokeweight=".25pt">
              <v:path arrowok="t"/>
              <o:lock v:ext="edit" verticies="t"/>
            </v:shape>
            <v:shape id="_x0000_s1271" style="position:absolute;left:3063;top:9489;width:3240;height:2524" coordsize="3240,2524" path="m3235,14l86,2471r-5,l76,2471r,l71,2466r,l71,2461r,-5l71,2452,3226,r5,l3231,r4,l3240,4r,l3240,9r,5l3235,14r,xm134,2495l,2524,57,2404r77,91xe" fillcolor="black" strokeweight=".25pt">
              <v:path arrowok="t"/>
              <o:lock v:ext="edit" verticies="t"/>
            </v:shape>
            <v:shape id="_x0000_s1272" style="position:absolute;left:3063;top:11677;width:3422;height:498" coordsize="3422,498" path="m3412,24l100,450r-5,l95,450r-4,-4l91,441r,l91,436r4,-5l100,431,3408,r4,5l3417,5r,l3422,10r,5l3417,19r,l3412,24r,xm129,498l,455,110,379r19,119xe" fillcolor="black" strokeweight=".25pt">
              <v:path arrowok="t"/>
              <o:lock v:ext="edit" verticies="t"/>
            </v:shape>
            <w10:wrap type="none"/>
            <w10:anchorlock/>
          </v:group>
        </w:pict>
      </w:r>
    </w:p>
    <w:p w:rsidR="00003C28" w:rsidRDefault="00CA2554" w:rsidP="00CA2554">
      <w:pPr>
        <w:pStyle w:val="BodyText"/>
        <w:rPr>
          <w:rFonts w:asciiTheme="minorHAnsi" w:hAnsiTheme="minorHAnsi"/>
        </w:rPr>
      </w:pPr>
      <w:bookmarkStart w:id="1056" w:name="_Ref98290020"/>
      <w:r w:rsidRPr="00CA2554">
        <w:rPr>
          <w:rFonts w:asciiTheme="minorHAnsi" w:hAnsiTheme="minorHAnsi"/>
        </w:rPr>
        <w:t xml:space="preserve">Figure </w:t>
      </w:r>
      <w:r>
        <w:rPr>
          <w:rFonts w:asciiTheme="minorHAnsi" w:hAnsiTheme="minorHAnsi"/>
        </w:rPr>
        <w:t>6-25</w:t>
      </w:r>
      <w:bookmarkEnd w:id="1056"/>
      <w:r w:rsidRPr="00CA2554">
        <w:rPr>
          <w:rFonts w:asciiTheme="minorHAnsi" w:hAnsiTheme="minorHAnsi"/>
        </w:rPr>
        <w:t xml:space="preserve"> Single installation, single schema deployment scheme</w:t>
      </w:r>
    </w:p>
    <w:p w:rsidR="00437949" w:rsidRDefault="00437949" w:rsidP="00CA2554">
      <w:pPr>
        <w:pStyle w:val="BodyText"/>
        <w:rPr>
          <w:rFonts w:asciiTheme="minorHAnsi" w:hAnsiTheme="minorHAnsi"/>
        </w:rPr>
      </w:pPr>
    </w:p>
    <w:p w:rsidR="00AB5365" w:rsidRDefault="00AB5365" w:rsidP="00AB5365">
      <w:pPr>
        <w:pStyle w:val="Heading1"/>
        <w:numPr>
          <w:ilvl w:val="3"/>
          <w:numId w:val="1"/>
        </w:numPr>
      </w:pPr>
      <w:bookmarkStart w:id="1057" w:name="_Toc213472291"/>
      <w:r>
        <w:t>Single Installation, Multiple Schema</w:t>
      </w:r>
      <w:bookmarkEnd w:id="1057"/>
    </w:p>
    <w:p w:rsidR="00862A1F" w:rsidRPr="00862A1F" w:rsidRDefault="00862A1F" w:rsidP="00862A1F"/>
    <w:p w:rsidR="00BA6C14" w:rsidRPr="00546AE5" w:rsidRDefault="00BA6C14" w:rsidP="0031644D">
      <w:pPr>
        <w:pStyle w:val="BodyText"/>
        <w:rPr>
          <w:rFonts w:asciiTheme="minorHAnsi" w:hAnsiTheme="minorHAnsi"/>
        </w:rPr>
      </w:pPr>
      <w:r w:rsidRPr="00546AE5">
        <w:rPr>
          <w:rFonts w:asciiTheme="minorHAnsi" w:hAnsiTheme="minorHAnsi"/>
        </w:rPr>
        <w:t xml:space="preserve">As in the single schema deployment, the single installation, multiple schemas deployment calls for the UPT to be hosted on a single JBoss Common Server as shown in </w:t>
      </w:r>
      <w:fldSimple w:instr=" REF _Ref98290935 \h  \* MERGEFORMAT ">
        <w:r w:rsidR="003152FE" w:rsidRPr="00546AE5">
          <w:rPr>
            <w:rFonts w:asciiTheme="minorHAnsi" w:hAnsiTheme="minorHAnsi"/>
          </w:rPr>
          <w:t xml:space="preserve">Figure </w:t>
        </w:r>
        <w:r w:rsidR="003152FE" w:rsidRPr="00546AE5">
          <w:rPr>
            <w:rFonts w:asciiTheme="minorHAnsi" w:hAnsiTheme="minorHAnsi"/>
            <w:noProof/>
          </w:rPr>
          <w:t>6</w:t>
        </w:r>
        <w:r w:rsidR="003152FE" w:rsidRPr="00546AE5">
          <w:rPr>
            <w:rFonts w:asciiTheme="minorHAnsi" w:hAnsiTheme="minorHAnsi"/>
            <w:noProof/>
          </w:rPr>
          <w:noBreakHyphen/>
          <w:t>26</w:t>
        </w:r>
      </w:fldSimple>
      <w:r w:rsidRPr="00546AE5">
        <w:rPr>
          <w:rFonts w:asciiTheme="minorHAnsi" w:hAnsiTheme="minorHAnsi"/>
        </w:rPr>
        <w:t xml:space="preserve">. A common installation is also used to administer the authorization data for all applications. What makes this mode different </w:t>
      </w:r>
      <w:r w:rsidRPr="00546AE5">
        <w:rPr>
          <w:rFonts w:asciiTheme="minorHAnsi" w:hAnsiTheme="minorHAnsi"/>
          <w:bCs/>
        </w:rPr>
        <w:t>is that an application can use its own authorization schema on a separate database if preferred</w:t>
      </w:r>
      <w:r w:rsidRPr="00546AE5">
        <w:rPr>
          <w:rFonts w:asciiTheme="minorHAnsi" w:hAnsiTheme="minorHAnsi"/>
        </w:rPr>
        <w:t xml:space="preserve">. The authorization data can sit on individual databases, and at the same time some applications can still opt to use the Common Authorization Schema. Using this mode requires each application to maintain its own </w:t>
      </w:r>
      <w:r w:rsidRPr="00546AE5">
        <w:rPr>
          <w:rStyle w:val="ComputerfilesChar4"/>
          <w:rFonts w:asciiTheme="minorHAnsi" w:hAnsiTheme="minorHAnsi"/>
          <w:sz w:val="24"/>
        </w:rPr>
        <w:t>hibernate-config</w:t>
      </w:r>
      <w:r w:rsidRPr="00546AE5">
        <w:rPr>
          <w:rFonts w:asciiTheme="minorHAnsi" w:hAnsiTheme="minorHAnsi"/>
        </w:rPr>
        <w:t xml:space="preserve"> file pointing to the database where its Authorization Schema is located. </w:t>
      </w:r>
      <w:r w:rsidRPr="00546AE5">
        <w:rPr>
          <w:rFonts w:asciiTheme="minorHAnsi" w:hAnsiTheme="minorHAnsi"/>
          <w:bCs/>
        </w:rPr>
        <w:t>So when an application uses the UPT, the UPT communicates to the authorization schema of that application only.</w:t>
      </w:r>
    </w:p>
    <w:p w:rsidR="00BA6C14" w:rsidRPr="00546AE5" w:rsidRDefault="00E040EA" w:rsidP="00BA6C14">
      <w:pPr>
        <w:pStyle w:val="BodyText"/>
        <w:ind w:left="720"/>
        <w:rPr>
          <w:rFonts w:asciiTheme="minorHAnsi" w:hAnsiTheme="minorHAnsi"/>
        </w:rPr>
      </w:pPr>
      <w:r>
        <w:rPr>
          <w:rFonts w:asciiTheme="minorHAnsi" w:hAnsiTheme="minorHAnsi"/>
        </w:rPr>
      </w:r>
      <w:r>
        <w:rPr>
          <w:rFonts w:asciiTheme="minorHAnsi" w:hAnsiTheme="minorHAnsi"/>
        </w:rPr>
        <w:pict>
          <v:group id="_x0000_s1277" style="width:399.6pt;height:264pt;mso-position-horizontal-relative:char;mso-position-vertical-relative:line" coordorigin="1980,3651" coordsize="7992,528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78" type="#_x0000_t16" style="position:absolute;left:2160;top:4191;width:1440;height:1260">
              <v:textbox style="mso-next-textbox:#_x0000_s1278">
                <w:txbxContent>
                  <w:p w:rsidR="00D54780" w:rsidRDefault="00D54780" w:rsidP="00BA6C14">
                    <w:pPr>
                      <w:rPr>
                        <w:rFonts w:ascii="Arial" w:hAnsi="Arial" w:cs="Arial"/>
                      </w:rPr>
                    </w:pPr>
                    <w:r>
                      <w:rPr>
                        <w:rFonts w:ascii="Arial" w:hAnsi="Arial" w:cs="Arial"/>
                      </w:rPr>
                      <w:t>UPT</w:t>
                    </w:r>
                  </w:p>
                </w:txbxContent>
              </v:textbox>
            </v:shape>
            <v:shape id="_x0000_s1279" type="#_x0000_t16" style="position:absolute;left:7920;top:3651;width:1260;height:1260">
              <v:textbox style="mso-next-textbox:#_x0000_s1279">
                <w:txbxContent>
                  <w:p w:rsidR="00D54780" w:rsidRDefault="00D54780" w:rsidP="00BA6C14">
                    <w:pPr>
                      <w:rPr>
                        <w:rFonts w:ascii="Arial" w:hAnsi="Arial" w:cs="Arial"/>
                      </w:rPr>
                    </w:pPr>
                    <w:r>
                      <w:rPr>
                        <w:rFonts w:ascii="Arial" w:hAnsi="Arial" w:cs="Arial"/>
                      </w:rPr>
                      <w:t>App 1</w:t>
                    </w:r>
                  </w:p>
                </w:txbxContent>
              </v:textbox>
            </v:shape>
            <v:line id="_x0000_s1280" style="position:absolute" from="2700,5440" to="2700,5800">
              <v:stroke endarrow="block"/>
            </v:line>
            <v:shape id="_x0000_s1281" type="#_x0000_t22" style="position:absolute;left:7200;top:5451;width:2160;height:1440">
              <v:textbox style="mso-next-textbox:#_x0000_s1281">
                <w:txbxContent>
                  <w:p w:rsidR="00D54780" w:rsidRDefault="00D54780" w:rsidP="00BA6C14">
                    <w:pPr>
                      <w:rPr>
                        <w:rFonts w:ascii="Arial" w:hAnsi="Arial" w:cs="Arial"/>
                      </w:rPr>
                    </w:pPr>
                    <w:r>
                      <w:rPr>
                        <w:rFonts w:ascii="Arial" w:hAnsi="Arial" w:cs="Arial"/>
                      </w:rPr>
                      <w:t>Authorization database for App 1</w:t>
                    </w:r>
                  </w:p>
                </w:txbxContent>
              </v:textbox>
            </v:shape>
            <v:line id="_x0000_s1282" style="position:absolute;flip:x" from="3600,4371" to="7920,4371" strokecolor="#9c0">
              <v:stroke endarrow="block"/>
            </v:line>
            <v:line id="_x0000_s1283" style="position:absolute;flip:x y" from="3420,5522" to="6012,7851" strokecolor="#f60">
              <v:stroke endarrow="block"/>
            </v:line>
            <v:line id="_x0000_s1284" style="position:absolute" from="3600,4731" to="7200,5811" strokecolor="#9c0">
              <v:stroke endarrow="block"/>
            </v:line>
            <v:line id="_x0000_s1285" style="position:absolute" from="3420,5342" to="7812,7671" strokecolor="#f60">
              <v:stroke endarrow="block"/>
            </v:line>
            <v:line id="_x0000_s1286" style="position:absolute" from="8280,4911" to="8280,5451">
              <v:stroke endarrow="block"/>
            </v:line>
            <v:line id="_x0000_s1287" style="position:absolute" from="7272,7888" to="7812,7888" strokecolor="#f60">
              <v:stroke endarrow="block"/>
            </v:line>
            <v:shape id="_x0000_s1288" type="#_x0000_t22" style="position:absolute;left:7812;top:7131;width:2160;height:1440">
              <v:textbox style="mso-next-textbox:#_x0000_s1288">
                <w:txbxContent>
                  <w:p w:rsidR="00D54780" w:rsidRDefault="00D54780" w:rsidP="00BA6C14">
                    <w:pPr>
                      <w:rPr>
                        <w:rFonts w:ascii="Arial" w:hAnsi="Arial" w:cs="Arial"/>
                      </w:rPr>
                    </w:pPr>
                    <w:r>
                      <w:rPr>
                        <w:rFonts w:ascii="Arial" w:hAnsi="Arial" w:cs="Arial"/>
                      </w:rPr>
                      <w:t>Authorization database for App 2</w:t>
                    </w:r>
                  </w:p>
                </w:txbxContent>
              </v:textbox>
            </v:shape>
            <v:shape id="_x0000_s1289" type="#_x0000_t16" style="position:absolute;left:3852;top:7671;width:1440;height:1260">
              <v:textbox style="mso-next-textbox:#_x0000_s1289">
                <w:txbxContent>
                  <w:p w:rsidR="00D54780" w:rsidRDefault="00D54780" w:rsidP="00BA6C14">
                    <w:pPr>
                      <w:rPr>
                        <w:rFonts w:ascii="Arial" w:hAnsi="Arial" w:cs="Arial"/>
                      </w:rPr>
                    </w:pPr>
                    <w:r>
                      <w:rPr>
                        <w:rFonts w:ascii="Arial" w:hAnsi="Arial" w:cs="Arial"/>
                      </w:rPr>
                      <w:t>App 3</w:t>
                    </w:r>
                  </w:p>
                </w:txbxContent>
              </v:textbox>
            </v:shape>
            <v:shape id="_x0000_s1290" type="#_x0000_t22" style="position:absolute;left:1980;top:5812;width:1620;height:1913">
              <v:textbox style="mso-next-textbox:#_x0000_s1290">
                <w:txbxContent>
                  <w:p w:rsidR="00D54780" w:rsidRDefault="00D54780" w:rsidP="00BA6C14">
                    <w:pPr>
                      <w:spacing w:after="60"/>
                      <w:jc w:val="center"/>
                      <w:rPr>
                        <w:rFonts w:ascii="Arial" w:hAnsi="Arial" w:cs="Arial"/>
                      </w:rPr>
                    </w:pPr>
                    <w:r>
                      <w:rPr>
                        <w:rFonts w:ascii="Arial" w:hAnsi="Arial" w:cs="Arial"/>
                      </w:rPr>
                      <w:t>Common Authorization</w:t>
                    </w:r>
                  </w:p>
                  <w:p w:rsidR="00D54780" w:rsidRDefault="00D54780" w:rsidP="00BA6C14">
                    <w:pPr>
                      <w:jc w:val="center"/>
                      <w:rPr>
                        <w:rFonts w:ascii="Arial" w:hAnsi="Arial" w:cs="Arial"/>
                      </w:rPr>
                    </w:pPr>
                    <w:r>
                      <w:rPr>
                        <w:rFonts w:ascii="Arial" w:hAnsi="Arial" w:cs="Arial"/>
                      </w:rPr>
                      <w:t>Database</w:t>
                    </w:r>
                  </w:p>
                </w:txbxContent>
              </v:textbox>
            </v:shape>
            <v:line id="_x0000_s1291" style="position:absolute;flip:x y" from="3322,5691" to="5184,7660" strokecolor="red">
              <v:stroke endarrow="block"/>
            </v:line>
            <v:line id="_x0000_s1292" style="position:absolute;flip:x y" from="3182,7708" to="3852,8417" strokecolor="red">
              <v:stroke endarrow="block"/>
            </v:line>
            <v:shape id="_x0000_s1293" type="#_x0000_t16" style="position:absolute;left:5832;top:7491;width:1440;height:1260">
              <v:textbox style="mso-next-textbox:#_x0000_s1293">
                <w:txbxContent>
                  <w:p w:rsidR="00D54780" w:rsidRDefault="00D54780" w:rsidP="00BA6C14">
                    <w:pPr>
                      <w:rPr>
                        <w:rFonts w:ascii="Arial" w:hAnsi="Arial" w:cs="Arial"/>
                      </w:rPr>
                    </w:pPr>
                    <w:r>
                      <w:rPr>
                        <w:rFonts w:ascii="Arial" w:hAnsi="Arial" w:cs="Arial"/>
                      </w:rPr>
                      <w:t>App 2</w:t>
                    </w:r>
                  </w:p>
                </w:txbxContent>
              </v:textbox>
            </v:shape>
            <w10:wrap type="none"/>
            <w10:anchorlock/>
          </v:group>
        </w:pict>
      </w:r>
    </w:p>
    <w:p w:rsidR="00BA6C14" w:rsidRPr="00546AE5" w:rsidRDefault="00BA6C14" w:rsidP="00BA6C14">
      <w:pPr>
        <w:pStyle w:val="BodyText"/>
        <w:ind w:left="720"/>
        <w:rPr>
          <w:rFonts w:asciiTheme="minorHAnsi" w:hAnsiTheme="minorHAnsi"/>
        </w:rPr>
      </w:pPr>
    </w:p>
    <w:p w:rsidR="00BA6C14" w:rsidRDefault="00BA6C14" w:rsidP="0044154C">
      <w:pPr>
        <w:pStyle w:val="Caption"/>
        <w:ind w:left="720"/>
        <w:rPr>
          <w:rFonts w:asciiTheme="minorHAnsi" w:hAnsiTheme="minorHAnsi"/>
          <w:sz w:val="24"/>
          <w:szCs w:val="24"/>
        </w:rPr>
      </w:pPr>
      <w:bookmarkStart w:id="1058" w:name="_Ref98290935"/>
      <w:r w:rsidRPr="00546AE5">
        <w:rPr>
          <w:rFonts w:asciiTheme="minorHAnsi" w:hAnsiTheme="minorHAnsi"/>
          <w:sz w:val="24"/>
          <w:szCs w:val="24"/>
        </w:rPr>
        <w:t>Figure 6</w:t>
      </w:r>
      <w:r w:rsidRPr="00546AE5">
        <w:rPr>
          <w:rFonts w:asciiTheme="minorHAnsi" w:hAnsiTheme="minorHAnsi"/>
          <w:sz w:val="24"/>
          <w:szCs w:val="24"/>
        </w:rPr>
        <w:noBreakHyphen/>
        <w:t>26</w:t>
      </w:r>
      <w:bookmarkEnd w:id="1058"/>
      <w:r w:rsidRPr="00546AE5">
        <w:rPr>
          <w:rFonts w:asciiTheme="minorHAnsi" w:hAnsiTheme="minorHAnsi"/>
          <w:sz w:val="24"/>
          <w:szCs w:val="24"/>
        </w:rPr>
        <w:t xml:space="preserve"> Single installation, multiple schemas deployment scheme; the three colors of arrows correspond to the three different applications shown</w:t>
      </w:r>
    </w:p>
    <w:p w:rsidR="005B4686" w:rsidRDefault="005B4686" w:rsidP="005B4686">
      <w:pPr>
        <w:pStyle w:val="BodyText"/>
      </w:pPr>
    </w:p>
    <w:p w:rsidR="005B4686" w:rsidRPr="005B4686" w:rsidRDefault="005B4686" w:rsidP="005B4686">
      <w:pPr>
        <w:pStyle w:val="BodyText"/>
      </w:pPr>
    </w:p>
    <w:p w:rsidR="000E0E80" w:rsidRDefault="000E0E80" w:rsidP="000E0E80">
      <w:pPr>
        <w:pStyle w:val="Heading1"/>
        <w:numPr>
          <w:ilvl w:val="3"/>
          <w:numId w:val="1"/>
        </w:numPr>
      </w:pPr>
      <w:bookmarkStart w:id="1059" w:name="_Toc213472292"/>
      <w:r>
        <w:t>Local Installation, Local Schema</w:t>
      </w:r>
      <w:bookmarkEnd w:id="1059"/>
    </w:p>
    <w:p w:rsidR="000E0E80" w:rsidRDefault="000E0E80" w:rsidP="000E0E80"/>
    <w:p w:rsidR="000E0E80" w:rsidRDefault="000E0E80" w:rsidP="000E0E80">
      <w:pPr>
        <w:pStyle w:val="BodyText"/>
        <w:rPr>
          <w:rFonts w:asciiTheme="minorHAnsi" w:hAnsiTheme="minorHAnsi"/>
        </w:rPr>
      </w:pPr>
      <w:r w:rsidRPr="000E0E80">
        <w:rPr>
          <w:rFonts w:asciiTheme="minorHAnsi" w:hAnsiTheme="minorHAnsi"/>
        </w:rPr>
        <w:t xml:space="preserve">The local installation, local schema deployment is the same as single installation, single schema, except that the UPT is hosted locally by the application as shown in </w:t>
      </w:r>
      <w:r w:rsidR="00E040EA">
        <w:fldChar w:fldCharType="begin"/>
      </w:r>
      <w:r w:rsidR="00E316B8">
        <w:instrText xml:space="preserve"> REF _Ref98291550 \h  \* MERGEFORMAT </w:instrText>
      </w:r>
      <w:r w:rsidR="00E040EA">
        <w:fldChar w:fldCharType="separate"/>
      </w:r>
      <w:r w:rsidR="003152FE">
        <w:rPr>
          <w:b/>
          <w:bCs/>
        </w:rPr>
        <w:t>Error! Reference source not found.</w:t>
      </w:r>
      <w:r w:rsidR="00E040EA">
        <w:fldChar w:fldCharType="end"/>
      </w:r>
      <w:r w:rsidRPr="000E0E80">
        <w:rPr>
          <w:rFonts w:asciiTheme="minorHAnsi" w:hAnsiTheme="minorHAnsi"/>
        </w:rPr>
        <w:t xml:space="preserve">. This installation of UPT is not shared with other applications. This local installation is used to administer the authorization data for that particular application (or set of related applications) only. The authorization data for the application sits on its own database. In this scenario, the application requires its own </w:t>
      </w:r>
      <w:r w:rsidRPr="000E0E80">
        <w:rPr>
          <w:rStyle w:val="ComputerfilesChar4"/>
          <w:rFonts w:asciiTheme="minorHAnsi" w:hAnsiTheme="minorHAnsi"/>
          <w:sz w:val="24"/>
        </w:rPr>
        <w:t>hibernate-config</w:t>
      </w:r>
      <w:r w:rsidRPr="000E0E80">
        <w:rPr>
          <w:rFonts w:asciiTheme="minorHAnsi" w:hAnsiTheme="minorHAnsi"/>
        </w:rPr>
        <w:t xml:space="preserve"> file pointing to the database where its Authorization Schema is located.</w:t>
      </w:r>
    </w:p>
    <w:p w:rsidR="008C6ABD" w:rsidRPr="000E0E80" w:rsidRDefault="008C6ABD" w:rsidP="000E0E80">
      <w:pPr>
        <w:pStyle w:val="BodyText"/>
        <w:rPr>
          <w:rFonts w:asciiTheme="minorHAnsi" w:hAnsiTheme="minorHAnsi"/>
        </w:rPr>
      </w:pPr>
    </w:p>
    <w:p w:rsidR="000E0E80" w:rsidRDefault="000E0E80" w:rsidP="000E0E80">
      <w:pPr>
        <w:pStyle w:val="BodyText"/>
      </w:pPr>
    </w:p>
    <w:p w:rsidR="00D06CA8" w:rsidRPr="007469CF" w:rsidRDefault="00D06CA8" w:rsidP="000E0E80">
      <w:pPr>
        <w:pStyle w:val="BodyText"/>
      </w:pPr>
    </w:p>
    <w:p w:rsidR="000E0E80" w:rsidRDefault="00E040EA" w:rsidP="000E0E80">
      <w:pPr>
        <w:pStyle w:val="BodyText"/>
      </w:pPr>
      <w:r>
        <w:pict>
          <v:group id="_x0000_s1312" style="width:342pt;height:182.05pt;mso-position-horizontal-relative:char;mso-position-vertical-relative:line" coordorigin="2160,3652" coordsize="6840,3641">
            <v:shape id="_x0000_s1313" type="#_x0000_t16" style="position:absolute;left:2340;top:3652;width:1440;height:1260">
              <v:textbox style="mso-next-textbox:#_x0000_s1313">
                <w:txbxContent>
                  <w:p w:rsidR="00D54780" w:rsidRDefault="00D54780" w:rsidP="000E0E80">
                    <w:pPr>
                      <w:rPr>
                        <w:rFonts w:ascii="Arial" w:hAnsi="Arial" w:cs="Arial"/>
                      </w:rPr>
                    </w:pPr>
                    <w:r>
                      <w:rPr>
                        <w:rFonts w:ascii="Arial" w:hAnsi="Arial" w:cs="Arial"/>
                      </w:rPr>
                      <w:t>UPT</w:t>
                    </w:r>
                  </w:p>
                </w:txbxContent>
              </v:textbox>
            </v:shape>
            <v:shape id="_x0000_s1314" type="#_x0000_t22" style="position:absolute;left:2160;top:5380;width:1980;height:1913">
              <v:textbox style="mso-next-textbox:#_x0000_s1314">
                <w:txbxContent>
                  <w:p w:rsidR="00D54780" w:rsidRDefault="00D54780" w:rsidP="000E0E80">
                    <w:pPr>
                      <w:jc w:val="center"/>
                      <w:rPr>
                        <w:rFonts w:ascii="Arial" w:hAnsi="Arial" w:cs="Arial"/>
                      </w:rPr>
                    </w:pPr>
                    <w:r>
                      <w:rPr>
                        <w:rFonts w:ascii="Arial" w:hAnsi="Arial" w:cs="Arial"/>
                      </w:rPr>
                      <w:t>Authorization</w:t>
                    </w:r>
                  </w:p>
                  <w:p w:rsidR="00D54780" w:rsidRDefault="00D54780" w:rsidP="000E0E80">
                    <w:pPr>
                      <w:jc w:val="center"/>
                      <w:rPr>
                        <w:rFonts w:ascii="Arial" w:hAnsi="Arial" w:cs="Arial"/>
                      </w:rPr>
                    </w:pPr>
                    <w:r>
                      <w:rPr>
                        <w:rFonts w:ascii="Arial" w:hAnsi="Arial" w:cs="Arial"/>
                      </w:rPr>
                      <w:t>Database</w:t>
                    </w:r>
                  </w:p>
                </w:txbxContent>
              </v:textbox>
            </v:shape>
            <v:shape id="_x0000_s1315" type="#_x0000_t16" style="position:absolute;left:7740;top:4120;width:1260;height:1260">
              <v:textbox style="mso-next-textbox:#_x0000_s1315">
                <w:txbxContent>
                  <w:p w:rsidR="00D54780" w:rsidRDefault="00D54780" w:rsidP="000E0E80">
                    <w:pPr>
                      <w:rPr>
                        <w:rFonts w:ascii="Arial" w:hAnsi="Arial" w:cs="Arial"/>
                      </w:rPr>
                    </w:pPr>
                    <w:r>
                      <w:rPr>
                        <w:rFonts w:ascii="Arial" w:hAnsi="Arial" w:cs="Arial"/>
                      </w:rPr>
                      <w:t>App 1</w:t>
                    </w:r>
                  </w:p>
                </w:txbxContent>
              </v:textbox>
            </v:shape>
            <v:line id="_x0000_s1316" style="position:absolute;flip:x" from="3780,4444" to="7740,4444">
              <v:stroke endarrow="block"/>
            </v:line>
            <v:line id="_x0000_s1317" style="position:absolute;flip:x" from="4140,4768" to="7740,6208">
              <v:stroke endarrow="block"/>
            </v:line>
            <w10:wrap type="none"/>
            <w10:anchorlock/>
          </v:group>
        </w:pict>
      </w:r>
    </w:p>
    <w:p w:rsidR="008C6ABD" w:rsidRPr="0044154C" w:rsidRDefault="008C6ABD" w:rsidP="008C6ABD">
      <w:pPr>
        <w:pStyle w:val="Caption"/>
        <w:ind w:left="360"/>
        <w:rPr>
          <w:rFonts w:asciiTheme="minorHAnsi" w:hAnsiTheme="minorHAnsi"/>
          <w:sz w:val="24"/>
          <w:szCs w:val="24"/>
        </w:rPr>
      </w:pPr>
      <w:r w:rsidRPr="0044154C">
        <w:rPr>
          <w:rFonts w:asciiTheme="minorHAnsi" w:hAnsiTheme="minorHAnsi"/>
          <w:sz w:val="24"/>
          <w:szCs w:val="24"/>
        </w:rPr>
        <w:t xml:space="preserve">Figure </w:t>
      </w:r>
      <w:r w:rsidR="009F1727">
        <w:rPr>
          <w:rFonts w:asciiTheme="minorHAnsi" w:hAnsiTheme="minorHAnsi"/>
          <w:sz w:val="24"/>
          <w:szCs w:val="24"/>
        </w:rPr>
        <w:t>6</w:t>
      </w:r>
      <w:r w:rsidRPr="0044154C">
        <w:rPr>
          <w:rFonts w:asciiTheme="minorHAnsi" w:hAnsiTheme="minorHAnsi"/>
          <w:sz w:val="24"/>
          <w:szCs w:val="24"/>
        </w:rPr>
        <w:noBreakHyphen/>
      </w:r>
      <w:r w:rsidR="009F1727">
        <w:rPr>
          <w:rFonts w:asciiTheme="minorHAnsi" w:hAnsiTheme="minorHAnsi"/>
          <w:sz w:val="24"/>
          <w:szCs w:val="24"/>
        </w:rPr>
        <w:t>27</w:t>
      </w:r>
      <w:r w:rsidRPr="0044154C">
        <w:rPr>
          <w:rFonts w:asciiTheme="minorHAnsi" w:hAnsiTheme="minorHAnsi"/>
          <w:sz w:val="24"/>
          <w:szCs w:val="24"/>
        </w:rPr>
        <w:t xml:space="preserve"> Single installation, single schema deployment scheme</w:t>
      </w:r>
    </w:p>
    <w:p w:rsidR="008C6ABD" w:rsidRPr="007469CF" w:rsidRDefault="008C6ABD" w:rsidP="000E0E80">
      <w:pPr>
        <w:pStyle w:val="BodyText"/>
      </w:pPr>
    </w:p>
    <w:p w:rsidR="000E0E80" w:rsidRPr="007469CF" w:rsidRDefault="000E0E80" w:rsidP="000E0E80">
      <w:pPr>
        <w:pStyle w:val="BodyText"/>
      </w:pPr>
    </w:p>
    <w:p w:rsidR="00707E03" w:rsidRDefault="00707E03" w:rsidP="00707E03">
      <w:pPr>
        <w:pStyle w:val="Heading1"/>
        <w:numPr>
          <w:ilvl w:val="2"/>
          <w:numId w:val="1"/>
        </w:numPr>
      </w:pPr>
      <w:bookmarkStart w:id="1060" w:name="_Toc213472293"/>
      <w:r>
        <w:t>Deployment Checklist</w:t>
      </w:r>
      <w:bookmarkEnd w:id="1060"/>
    </w:p>
    <w:p w:rsidR="00707E03" w:rsidRDefault="00707E03" w:rsidP="00707E03"/>
    <w:p w:rsidR="00707E03" w:rsidRPr="007469CF" w:rsidRDefault="00707E03" w:rsidP="00707E03">
      <w:pPr>
        <w:pStyle w:val="BodyText"/>
      </w:pPr>
      <w:r w:rsidRPr="007469CF">
        <w:t>Before deploying the UPT, verify the following environment and configuration conditions are met. This software and access credentials/parameters are required.</w:t>
      </w:r>
    </w:p>
    <w:p w:rsidR="00707E03" w:rsidRPr="007469CF" w:rsidRDefault="00707E03" w:rsidP="00D103C3">
      <w:pPr>
        <w:pStyle w:val="StyleListBulletCircleLeft075"/>
        <w:numPr>
          <w:ilvl w:val="0"/>
          <w:numId w:val="112"/>
        </w:numPr>
        <w:tabs>
          <w:tab w:val="clear" w:pos="1440"/>
          <w:tab w:val="num" w:pos="1080"/>
        </w:tabs>
        <w:ind w:left="1080"/>
      </w:pPr>
      <w:r w:rsidRPr="007469CF">
        <w:t>Environment</w:t>
      </w:r>
    </w:p>
    <w:p w:rsidR="00707E03" w:rsidRPr="007469CF" w:rsidRDefault="00707E03" w:rsidP="00D103C3">
      <w:pPr>
        <w:pStyle w:val="ListBulletCircle"/>
        <w:numPr>
          <w:ilvl w:val="1"/>
          <w:numId w:val="114"/>
        </w:numPr>
      </w:pPr>
      <w:r w:rsidRPr="007469CF">
        <w:t>JBoss 4.0 Application Server</w:t>
      </w:r>
    </w:p>
    <w:p w:rsidR="00707E03" w:rsidRPr="007469CF" w:rsidRDefault="00707E03" w:rsidP="00D103C3">
      <w:pPr>
        <w:pStyle w:val="ListBulletCircle"/>
        <w:numPr>
          <w:ilvl w:val="1"/>
          <w:numId w:val="114"/>
        </w:numPr>
      </w:pPr>
      <w:r w:rsidRPr="007469CF">
        <w:t>MySQL 4.0 OR Oracle 9i Database Server (with an account that can create databases)</w:t>
      </w:r>
    </w:p>
    <w:p w:rsidR="00707E03" w:rsidRPr="007469CF" w:rsidRDefault="00707E03" w:rsidP="00D103C3">
      <w:pPr>
        <w:pStyle w:val="StyleListBulletCircleLeft075"/>
        <w:numPr>
          <w:ilvl w:val="0"/>
          <w:numId w:val="112"/>
        </w:numPr>
        <w:tabs>
          <w:tab w:val="clear" w:pos="1440"/>
          <w:tab w:val="num" w:pos="1080"/>
        </w:tabs>
        <w:ind w:left="1080"/>
      </w:pPr>
      <w:r w:rsidRPr="007469CF">
        <w:t>UPT Release Components</w:t>
      </w:r>
    </w:p>
    <w:p w:rsidR="00707E03" w:rsidRPr="007469CF" w:rsidRDefault="00707E03" w:rsidP="00D103C3">
      <w:pPr>
        <w:pStyle w:val="ListBulletCircle"/>
        <w:numPr>
          <w:ilvl w:val="1"/>
          <w:numId w:val="115"/>
        </w:numPr>
      </w:pPr>
      <w:r w:rsidRPr="007469CF">
        <w:t xml:space="preserve">upt.war </w:t>
      </w:r>
    </w:p>
    <w:p w:rsidR="00707E03" w:rsidRPr="007469CF" w:rsidRDefault="00707E03" w:rsidP="00D103C3">
      <w:pPr>
        <w:pStyle w:val="ListBulletCircle"/>
        <w:numPr>
          <w:ilvl w:val="1"/>
          <w:numId w:val="115"/>
        </w:numPr>
      </w:pPr>
      <w:r w:rsidRPr="007469CF">
        <w:t xml:space="preserve">AuthSchemaMySQL.sql  | AuthSchemaOracle.sql </w:t>
      </w:r>
    </w:p>
    <w:p w:rsidR="00707E03" w:rsidRPr="007469CF" w:rsidRDefault="00707E03" w:rsidP="00D103C3">
      <w:pPr>
        <w:pStyle w:val="ListBulletCircle"/>
        <w:numPr>
          <w:ilvl w:val="1"/>
          <w:numId w:val="115"/>
        </w:numPr>
      </w:pPr>
      <w:r w:rsidRPr="007469CF">
        <w:t xml:space="preserve">DataPrimingMySQL.sql  | DataPrimingOracle.sql </w:t>
      </w:r>
    </w:p>
    <w:p w:rsidR="000E0E80" w:rsidRPr="000E0E80" w:rsidRDefault="000E0E80" w:rsidP="000E0E80">
      <w:pPr>
        <w:ind w:left="360"/>
      </w:pPr>
    </w:p>
    <w:p w:rsidR="00D56016" w:rsidRDefault="00D56016" w:rsidP="00D56016">
      <w:pPr>
        <w:pStyle w:val="Heading1"/>
        <w:numPr>
          <w:ilvl w:val="2"/>
          <w:numId w:val="1"/>
        </w:numPr>
      </w:pPr>
      <w:bookmarkStart w:id="1061" w:name="_Toc213472294"/>
      <w:r>
        <w:t>Deployment Steps</w:t>
      </w:r>
      <w:bookmarkEnd w:id="1061"/>
    </w:p>
    <w:p w:rsidR="00D56016" w:rsidRDefault="00D56016" w:rsidP="00D56016"/>
    <w:p w:rsidR="00D56016" w:rsidRDefault="00D56016" w:rsidP="00D56016">
      <w:pPr>
        <w:ind w:left="360"/>
        <w:rPr>
          <w:b/>
          <w:sz w:val="28"/>
          <w:szCs w:val="28"/>
        </w:rPr>
      </w:pPr>
      <w:r w:rsidRPr="00D56016">
        <w:rPr>
          <w:b/>
          <w:sz w:val="28"/>
          <w:szCs w:val="28"/>
        </w:rPr>
        <w:t>Step 1: Create and Prime MySQL Database</w:t>
      </w:r>
    </w:p>
    <w:p w:rsidR="003A1D76" w:rsidRDefault="003A1D76" w:rsidP="003A1D76">
      <w:pPr>
        <w:rPr>
          <w:b/>
          <w:sz w:val="28"/>
          <w:szCs w:val="28"/>
        </w:rPr>
      </w:pPr>
    </w:p>
    <w:p w:rsidR="003A1D76" w:rsidRPr="00E96123" w:rsidRDefault="003A1D76" w:rsidP="003A1D76">
      <w:pPr>
        <w:widowControl w:val="0"/>
        <w:numPr>
          <w:ilvl w:val="6"/>
          <w:numId w:val="110"/>
        </w:numPr>
        <w:tabs>
          <w:tab w:val="clear" w:pos="2520"/>
          <w:tab w:val="num" w:pos="720"/>
        </w:tabs>
        <w:spacing w:after="160" w:line="240" w:lineRule="atLeast"/>
        <w:ind w:left="720"/>
        <w:rPr>
          <w:sz w:val="24"/>
          <w:szCs w:val="24"/>
        </w:rPr>
      </w:pPr>
      <w:r w:rsidRPr="00E96123">
        <w:rPr>
          <w:sz w:val="24"/>
          <w:szCs w:val="24"/>
        </w:rPr>
        <w:t xml:space="preserve">Log into the database using an account id which has permission to create new databases. As you follow the deployment steps, use the files containing the name corresponding with your database. Make sure that the database you are about to create doesn’t already exist. If it does, then drop it to recreate new one.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In the AuthSchemaMySQL.sql file replace the &lt;&lt;database_name&gt;&gt; tag with the name of the UPT Authorization schema – csmupt.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lastRenderedPageBreak/>
        <w:t xml:space="preserve">Run this script on the database prompt. This should create a database with the given name.  </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In the DataPrimingMySQL.sql file, replace:</w:t>
      </w:r>
    </w:p>
    <w:p w:rsidR="003A1D76" w:rsidRPr="00E96123" w:rsidRDefault="003A1D76" w:rsidP="003A1D76">
      <w:pPr>
        <w:pStyle w:val="ListBulletCircle2"/>
        <w:tabs>
          <w:tab w:val="clear" w:pos="1080"/>
          <w:tab w:val="num" w:pos="1440"/>
        </w:tabs>
        <w:ind w:left="1440"/>
        <w:rPr>
          <w:szCs w:val="24"/>
        </w:rPr>
      </w:pPr>
      <w:r w:rsidRPr="00E96123">
        <w:rPr>
          <w:szCs w:val="24"/>
        </w:rPr>
        <w:t xml:space="preserve">The </w:t>
      </w:r>
      <w:r w:rsidRPr="00E96123">
        <w:rPr>
          <w:rFonts w:ascii="Courier New" w:hAnsi="Courier New" w:cs="Courier New"/>
        </w:rPr>
        <w:t>&lt;&lt;super_admin_login_id&gt;&gt;</w:t>
      </w:r>
      <w:r w:rsidRPr="00E96123">
        <w:rPr>
          <w:szCs w:val="24"/>
        </w:rPr>
        <w:t xml:space="preserve"> with the login id of the user who is going to act as the Super Admin for that particular installation</w:t>
      </w:r>
    </w:p>
    <w:p w:rsidR="003A1D76" w:rsidRPr="00E96123" w:rsidRDefault="003A1D76" w:rsidP="003A1D76">
      <w:pPr>
        <w:pStyle w:val="ListBulletCircle2"/>
        <w:tabs>
          <w:tab w:val="clear" w:pos="1080"/>
          <w:tab w:val="num" w:pos="1440"/>
        </w:tabs>
        <w:ind w:left="1440"/>
        <w:rPr>
          <w:szCs w:val="24"/>
        </w:rPr>
      </w:pPr>
      <w:r w:rsidRPr="00E96123">
        <w:rPr>
          <w:szCs w:val="24"/>
        </w:rPr>
        <w:t xml:space="preserve">Also provide the first name and last name for the same by replacing </w:t>
      </w:r>
      <w:r w:rsidRPr="00E96123">
        <w:rPr>
          <w:rFonts w:ascii="Courier New" w:hAnsi="Courier New" w:cs="Courier New"/>
        </w:rPr>
        <w:t>&lt;&lt;super_admin_first_name&gt;&gt;</w:t>
      </w:r>
      <w:r w:rsidRPr="00E96123">
        <w:rPr>
          <w:szCs w:val="24"/>
        </w:rPr>
        <w:t xml:space="preserve"> </w:t>
      </w:r>
      <w:r w:rsidRPr="00141237">
        <w:rPr>
          <w:szCs w:val="24"/>
        </w:rPr>
        <w:t>with</w:t>
      </w:r>
      <w:r w:rsidRPr="00E96123">
        <w:rPr>
          <w:szCs w:val="24"/>
        </w:rPr>
        <w:t xml:space="preserve"> </w:t>
      </w:r>
      <w:r>
        <w:rPr>
          <w:szCs w:val="24"/>
        </w:rPr>
        <w:t>first name</w:t>
      </w:r>
      <w:r w:rsidRPr="00E96123">
        <w:rPr>
          <w:szCs w:val="24"/>
        </w:rPr>
        <w:t xml:space="preserve"> </w:t>
      </w:r>
      <w:r w:rsidRPr="00141237">
        <w:rPr>
          <w:szCs w:val="24"/>
        </w:rPr>
        <w:t>and</w:t>
      </w:r>
      <w:r w:rsidRPr="00E96123">
        <w:rPr>
          <w:szCs w:val="24"/>
        </w:rPr>
        <w:t xml:space="preserve"> </w:t>
      </w:r>
      <w:r w:rsidRPr="00E96123">
        <w:rPr>
          <w:rFonts w:ascii="Courier New" w:hAnsi="Courier New" w:cs="Courier New"/>
        </w:rPr>
        <w:t>&lt;&lt;super_admin_last_name &gt;&gt;</w:t>
      </w:r>
      <w:r w:rsidRPr="00E96123">
        <w:rPr>
          <w:szCs w:val="24"/>
        </w:rPr>
        <w:t xml:space="preserve"> </w:t>
      </w:r>
      <w:r w:rsidRPr="00141237">
        <w:rPr>
          <w:szCs w:val="24"/>
        </w:rPr>
        <w:t>with</w:t>
      </w:r>
      <w:r w:rsidRPr="00E96123">
        <w:rPr>
          <w:szCs w:val="24"/>
        </w:rPr>
        <w:t xml:space="preserve"> </w:t>
      </w:r>
      <w:r>
        <w:rPr>
          <w:szCs w:val="24"/>
        </w:rPr>
        <w:t>last name</w:t>
      </w:r>
      <w:r w:rsidRPr="00E96123">
        <w:rPr>
          <w:szCs w:val="24"/>
        </w:rPr>
        <w:t>.</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Replace the </w:t>
      </w:r>
      <w:r w:rsidRPr="00E96123">
        <w:rPr>
          <w:rFonts w:ascii="Courier New" w:hAnsi="Courier New" w:cs="Courier New"/>
          <w:sz w:val="24"/>
        </w:rPr>
        <w:t>&lt;&lt;application_context_name&gt;&gt;</w:t>
      </w:r>
      <w:r w:rsidRPr="00E96123">
        <w:rPr>
          <w:sz w:val="24"/>
          <w:szCs w:val="24"/>
        </w:rPr>
        <w:t xml:space="preserve"> </w:t>
      </w:r>
      <w:r>
        <w:rPr>
          <w:sz w:val="24"/>
          <w:szCs w:val="24"/>
        </w:rPr>
        <w:t>with a application name of the application for which UPT is being hosted</w:t>
      </w:r>
    </w:p>
    <w:p w:rsidR="003A1D76" w:rsidRPr="00E96123" w:rsidRDefault="003A1D76" w:rsidP="003A1D76">
      <w:pPr>
        <w:widowControl w:val="0"/>
        <w:numPr>
          <w:ilvl w:val="0"/>
          <w:numId w:val="110"/>
        </w:numPr>
        <w:tabs>
          <w:tab w:val="clear" w:pos="360"/>
          <w:tab w:val="num" w:pos="720"/>
        </w:tabs>
        <w:spacing w:after="160" w:line="240" w:lineRule="atLeast"/>
        <w:ind w:left="720"/>
        <w:rPr>
          <w:sz w:val="24"/>
          <w:szCs w:val="24"/>
        </w:rPr>
      </w:pPr>
      <w:r w:rsidRPr="00E96123">
        <w:rPr>
          <w:sz w:val="24"/>
          <w:szCs w:val="24"/>
        </w:rPr>
        <w:t xml:space="preserve">Run the script on the database prompt. This should populate the database with the initial data. Verify by querying the </w:t>
      </w:r>
      <w:r>
        <w:rPr>
          <w:sz w:val="24"/>
          <w:szCs w:val="24"/>
        </w:rPr>
        <w:t>csm_</w:t>
      </w:r>
      <w:r w:rsidRPr="00E96123">
        <w:rPr>
          <w:sz w:val="24"/>
          <w:szCs w:val="24"/>
        </w:rPr>
        <w:t xml:space="preserve">application, csm_user, csm_protection_element and </w:t>
      </w:r>
      <w:r>
        <w:rPr>
          <w:sz w:val="24"/>
          <w:szCs w:val="24"/>
        </w:rPr>
        <w:t>csm_</w:t>
      </w:r>
      <w:r w:rsidRPr="00E96123">
        <w:rPr>
          <w:sz w:val="24"/>
          <w:szCs w:val="24"/>
        </w:rPr>
        <w:t xml:space="preserve">user_protection_element tables. They should have one record each. The database will include CSM Standard Privileges and the </w:t>
      </w:r>
      <w:r>
        <w:rPr>
          <w:sz w:val="24"/>
          <w:szCs w:val="24"/>
        </w:rPr>
        <w:t>csm_</w:t>
      </w:r>
      <w:r w:rsidRPr="00E96123">
        <w:rPr>
          <w:sz w:val="24"/>
          <w:szCs w:val="24"/>
        </w:rPr>
        <w:t>privilege table should have 7 entries.</w:t>
      </w:r>
    </w:p>
    <w:p w:rsidR="0097002F" w:rsidRDefault="0097002F" w:rsidP="00D56016">
      <w:pPr>
        <w:ind w:left="360"/>
        <w:rPr>
          <w:b/>
          <w:sz w:val="28"/>
          <w:szCs w:val="28"/>
        </w:rPr>
      </w:pPr>
    </w:p>
    <w:p w:rsidR="00D56016" w:rsidRDefault="00D56016" w:rsidP="00D56016">
      <w:pPr>
        <w:ind w:left="360"/>
        <w:rPr>
          <w:b/>
          <w:sz w:val="28"/>
          <w:szCs w:val="28"/>
        </w:rPr>
      </w:pPr>
      <w:r w:rsidRPr="00D56016">
        <w:rPr>
          <w:b/>
          <w:sz w:val="28"/>
          <w:szCs w:val="28"/>
        </w:rPr>
        <w:t xml:space="preserve">Step </w:t>
      </w:r>
      <w:r>
        <w:rPr>
          <w:b/>
          <w:sz w:val="28"/>
          <w:szCs w:val="28"/>
        </w:rPr>
        <w:t>2</w:t>
      </w:r>
      <w:r w:rsidRPr="00D56016">
        <w:rPr>
          <w:b/>
          <w:sz w:val="28"/>
          <w:szCs w:val="28"/>
        </w:rPr>
        <w:t xml:space="preserve">: </w:t>
      </w:r>
      <w:r>
        <w:rPr>
          <w:b/>
          <w:sz w:val="28"/>
          <w:szCs w:val="28"/>
        </w:rPr>
        <w:t>Configure Datasource</w:t>
      </w:r>
    </w:p>
    <w:p w:rsidR="00784357" w:rsidRPr="00FE6CF8" w:rsidRDefault="00784357" w:rsidP="00784357">
      <w:pPr>
        <w:spacing w:after="160"/>
        <w:ind w:left="720" w:hanging="360"/>
        <w:rPr>
          <w:sz w:val="24"/>
          <w:szCs w:val="24"/>
        </w:rPr>
      </w:pPr>
      <w:r w:rsidRPr="00FE6CF8">
        <w:rPr>
          <w:sz w:val="24"/>
          <w:szCs w:val="24"/>
        </w:rPr>
        <w:t xml:space="preserve">1.  Modify the </w:t>
      </w:r>
      <w:r w:rsidRPr="00141237">
        <w:rPr>
          <w:rFonts w:ascii="Courier New" w:hAnsi="Courier New" w:cs="Courier New"/>
          <w:sz w:val="24"/>
        </w:rPr>
        <w:t>mysql-ds.xml</w:t>
      </w:r>
      <w:r>
        <w:rPr>
          <w:sz w:val="24"/>
          <w:szCs w:val="24"/>
        </w:rPr>
        <w:t xml:space="preserve"> </w:t>
      </w:r>
      <w:r w:rsidRPr="00FE6CF8">
        <w:rPr>
          <w:sz w:val="24"/>
          <w:szCs w:val="24"/>
        </w:rPr>
        <w:t xml:space="preserve">file which contains information for creating a datasource. One entry is required for each database connection.  Edit this file to replace:  </w:t>
      </w:r>
    </w:p>
    <w:p w:rsidR="00784357" w:rsidRPr="002B5779" w:rsidRDefault="00784357" w:rsidP="00784357">
      <w:pPr>
        <w:pStyle w:val="ListBulletCircle2"/>
      </w:pPr>
      <w:r>
        <w:t>T</w:t>
      </w:r>
      <w:r w:rsidRPr="002B5779">
        <w:t xml:space="preserve">he </w:t>
      </w:r>
      <w:r w:rsidRPr="00217435">
        <w:rPr>
          <w:rFonts w:ascii="Courier New" w:hAnsi="Courier New" w:cs="Courier New"/>
        </w:rPr>
        <w:t>&lt;&lt;application_context_name&gt;&gt;</w:t>
      </w:r>
      <w:r w:rsidRPr="002B5779">
        <w:t xml:space="preserve"> tag with the name of the authorization schema </w:t>
      </w:r>
      <w:r>
        <w:t xml:space="preserve">– </w:t>
      </w:r>
      <w:r w:rsidRPr="00141237">
        <w:rPr>
          <w:b/>
          <w:szCs w:val="24"/>
        </w:rPr>
        <w:t>csmupt</w:t>
      </w:r>
      <w:r>
        <w:t>.</w:t>
      </w:r>
    </w:p>
    <w:p w:rsidR="00784357" w:rsidRPr="002B5779" w:rsidRDefault="00784357" w:rsidP="00784357">
      <w:pPr>
        <w:pStyle w:val="ListBulletCircle2"/>
      </w:pPr>
      <w:r>
        <w:t>The</w:t>
      </w:r>
      <w:r w:rsidRPr="002B5779">
        <w:t xml:space="preserve"> </w:t>
      </w:r>
      <w:r w:rsidRPr="00814561">
        <w:t>&lt;&lt;</w:t>
      </w:r>
      <w:r w:rsidRPr="00141237">
        <w:rPr>
          <w:rFonts w:ascii="Courier New" w:hAnsi="Courier New" w:cs="Courier New"/>
        </w:rPr>
        <w:t>database_user_id</w:t>
      </w:r>
      <w:r w:rsidRPr="00814561">
        <w:t>&gt;&gt;</w:t>
      </w:r>
      <w:r w:rsidRPr="002B5779">
        <w:t xml:space="preserve"> with the user id</w:t>
      </w:r>
      <w:r>
        <w:t xml:space="preserve"> - </w:t>
      </w:r>
      <w:r w:rsidRPr="0053674A">
        <w:rPr>
          <w:b/>
        </w:rPr>
        <w:t>ncisecurity</w:t>
      </w:r>
      <w:r>
        <w:t>.</w:t>
      </w:r>
      <w:r w:rsidRPr="002B5779">
        <w:t xml:space="preserve"> </w:t>
      </w:r>
      <w:r w:rsidRPr="00217435">
        <w:rPr>
          <w:rFonts w:ascii="Courier New" w:hAnsi="Courier New" w:cs="Courier New"/>
        </w:rPr>
        <w:t>&lt;&lt;database_user_password&gt;&gt;</w:t>
      </w:r>
      <w:r w:rsidRPr="002B5779">
        <w:t xml:space="preserve"> with the password of the user account</w:t>
      </w:r>
      <w:r>
        <w:t>.</w:t>
      </w:r>
    </w:p>
    <w:p w:rsidR="00784357" w:rsidRPr="002B5779" w:rsidRDefault="00784357" w:rsidP="00784357">
      <w:pPr>
        <w:pStyle w:val="ListBulletCircle2"/>
      </w:pPr>
      <w:r>
        <w:t>The</w:t>
      </w:r>
      <w:r w:rsidRPr="002B5779">
        <w:t xml:space="preserve"> </w:t>
      </w:r>
      <w:r w:rsidRPr="00217435">
        <w:rPr>
          <w:rFonts w:ascii="Courier New" w:hAnsi="Courier New" w:cs="Courier New"/>
        </w:rPr>
        <w:t>&lt;&lt;database_url&gt;&gt;</w:t>
      </w:r>
      <w:r w:rsidRPr="002B5779">
        <w:t xml:space="preserve"> with the URL needed to access the Authorization Schema </w:t>
      </w:r>
      <w:r>
        <w:t xml:space="preserve">residing on the database server - </w:t>
      </w:r>
      <w:r w:rsidRPr="0053674A">
        <w:rPr>
          <w:b/>
        </w:rPr>
        <w:t>jdbc:mysql://</w:t>
      </w:r>
      <w:r>
        <w:rPr>
          <w:b/>
        </w:rPr>
        <w:t>&lt;&lt;prod</w:t>
      </w:r>
      <w:r w:rsidDel="00EE094F">
        <w:rPr>
          <w:b/>
        </w:rPr>
        <w:t xml:space="preserve"> </w:t>
      </w:r>
      <w:r>
        <w:rPr>
          <w:b/>
        </w:rPr>
        <w:t>_database_server_name&gt;&gt;</w:t>
      </w:r>
      <w:r w:rsidRPr="0053674A">
        <w:rPr>
          <w:b/>
        </w:rPr>
        <w:t>:3306/csmupt</w:t>
      </w:r>
    </w:p>
    <w:p w:rsidR="00784357" w:rsidRPr="001D27B1" w:rsidRDefault="00784357" w:rsidP="00D103C3">
      <w:pPr>
        <w:pStyle w:val="ListContinue"/>
        <w:numPr>
          <w:ilvl w:val="0"/>
          <w:numId w:val="117"/>
        </w:numPr>
        <w:adjustRightInd w:val="0"/>
        <w:spacing w:line="240" w:lineRule="auto"/>
        <w:textAlignment w:val="baseline"/>
        <w:rPr>
          <w:sz w:val="24"/>
          <w:szCs w:val="24"/>
        </w:rPr>
      </w:pPr>
      <w:r w:rsidRPr="001D27B1">
        <w:rPr>
          <w:sz w:val="24"/>
          <w:szCs w:val="24"/>
        </w:rPr>
        <w:t xml:space="preserve">Shown in </w:t>
      </w:r>
      <w:fldSimple w:instr=" REF _Ref98803581 \h  \* MERGEFORMAT ">
        <w:r w:rsidR="003152FE" w:rsidRPr="00FA3BFA">
          <w:rPr>
            <w:sz w:val="24"/>
            <w:szCs w:val="24"/>
          </w:rPr>
          <w:t xml:space="preserve">Figure </w:t>
        </w:r>
      </w:fldSimple>
      <w:r w:rsidRPr="001D27B1">
        <w:rPr>
          <w:sz w:val="24"/>
          <w:szCs w:val="24"/>
        </w:rPr>
        <w:t xml:space="preserve"> is an example </w:t>
      </w:r>
      <w:r w:rsidRPr="00217435">
        <w:rPr>
          <w:rStyle w:val="ComputerfilesChar4Char"/>
          <w:rFonts w:cs="Courier New"/>
          <w:sz w:val="24"/>
          <w:szCs w:val="24"/>
        </w:rPr>
        <w:t>mysql-ds.xml</w:t>
      </w:r>
      <w:r w:rsidRPr="001D27B1">
        <w:rPr>
          <w:sz w:val="24"/>
          <w:szCs w:val="24"/>
        </w:rPr>
        <w:t xml:space="preserve"> file.</w:t>
      </w:r>
    </w:p>
    <w:p w:rsidR="00784357" w:rsidRDefault="00E040EA" w:rsidP="00784357">
      <w:pPr>
        <w:pStyle w:val="BodyText"/>
      </w:pPr>
      <w:r>
        <w:pict>
          <v:group id="_x0000_s1334" editas="canvas" style="width:450pt;height:274.5pt;mso-position-horizontal-relative:char;mso-position-vertical-relative:line" coordorigin="2500,10702" coordsize="7897,7209">
            <o:lock v:ext="edit" aspectratio="t"/>
            <v:shape id="_x0000_s1335" type="#_x0000_t75" style="position:absolute;left:2500;top:10702;width:7897;height:7209" o:preferrelative="f">
              <v:fill o:detectmouseclick="t"/>
              <v:path o:extrusionok="t" o:connecttype="none"/>
              <o:lock v:ext="edit" text="t"/>
            </v:shape>
            <v:shape id="_x0000_s1336" type="#_x0000_t202" style="position:absolute;left:2658;top:10861;width:7581;height:6898">
              <v:textbox style="mso-next-textbox:#_x0000_s1336" inset="2.23519mm,1.1176mm,2.23519mm,1.1176mm">
                <w:txbxContent>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&lt;?xml version="1.0" encoding="UTF-8"?&gt;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&lt;datasources&gt;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&lt;local-tx-datasource&gt;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&lt;jndi-name&gt;csmupt&lt;/jndi-name&gt;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&lt;connection-url&gt;jdbc:mysql://Prod_DB.nci.nih.gov:3306/csmupt&lt;/connection-url&gt;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&lt;driver-class&gt;org.gjt.mm.mysql.Driver&lt;/driver-class&gt;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&lt;user-name&gt;name&lt;/user-name&gt;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&lt;password&gt;password&lt;/password&gt;</w:t>
                    </w:r>
                  </w:p>
                  <w:p w:rsidR="00D54780" w:rsidRPr="0097002F" w:rsidRDefault="00D54780" w:rsidP="00784357">
                    <w:pPr>
                      <w:autoSpaceDE w:val="0"/>
                      <w:autoSpaceDN w:val="0"/>
                      <w:spacing w:line="240" w:lineRule="auto"/>
                      <w:rPr>
                        <w:rStyle w:val="ComputerfilesChar4CharCharCharCharCharCharCharCharChar"/>
                        <w:sz w:val="20"/>
                        <w:szCs w:val="20"/>
                      </w:rPr>
                    </w:pPr>
                    <w:r w:rsidRPr="0097002F">
                      <w:rPr>
                        <w:rStyle w:val="ComputerfilesChar4CharCharCharCharCharCharCharCharChar"/>
                        <w:sz w:val="20"/>
                        <w:szCs w:val="20"/>
                      </w:rPr>
                      <w:t xml:space="preserve">  &lt;/local-tx-datasource&gt;  </w:t>
                    </w:r>
                  </w:p>
                  <w:p w:rsidR="00D54780" w:rsidRPr="0097002F" w:rsidRDefault="00D54780" w:rsidP="00784357">
                    <w:pPr>
                      <w:autoSpaceDE w:val="0"/>
                      <w:autoSpaceDN w:val="0"/>
                      <w:spacing w:line="240" w:lineRule="auto"/>
                      <w:rPr>
                        <w:rFonts w:ascii="Courier New" w:hAnsi="Courier New" w:cs="Courier New"/>
                        <w:sz w:val="20"/>
                        <w:szCs w:val="20"/>
                      </w:rPr>
                    </w:pPr>
                    <w:r w:rsidRPr="0097002F">
                      <w:rPr>
                        <w:rStyle w:val="ComputerfilesChar4CharCharCharCharCharCharCharCharChar"/>
                        <w:sz w:val="20"/>
                        <w:szCs w:val="20"/>
                      </w:rPr>
                      <w:t>&lt;/datasources&gt;</w:t>
                    </w:r>
                  </w:p>
                </w:txbxContent>
              </v:textbox>
            </v:shape>
            <w10:wrap type="none"/>
            <w10:anchorlock/>
          </v:group>
        </w:pict>
      </w:r>
    </w:p>
    <w:p w:rsidR="00784357" w:rsidRPr="00FA3BFA" w:rsidRDefault="00784357" w:rsidP="00784357">
      <w:pPr>
        <w:pStyle w:val="Caption"/>
        <w:ind w:left="360"/>
        <w:rPr>
          <w:sz w:val="24"/>
          <w:szCs w:val="24"/>
        </w:rPr>
      </w:pPr>
      <w:bookmarkStart w:id="1062" w:name="_Ref98803581"/>
      <w:r w:rsidRPr="00FA3BFA">
        <w:rPr>
          <w:i w:val="0"/>
          <w:sz w:val="24"/>
          <w:szCs w:val="24"/>
        </w:rPr>
        <w:t xml:space="preserve">Figure </w:t>
      </w:r>
      <w:bookmarkEnd w:id="1062"/>
      <w:r w:rsidRPr="00FA3BFA">
        <w:rPr>
          <w:i w:val="0"/>
          <w:sz w:val="24"/>
          <w:szCs w:val="24"/>
        </w:rPr>
        <w:t>1</w:t>
      </w:r>
      <w:r w:rsidRPr="00FA3BFA">
        <w:rPr>
          <w:sz w:val="24"/>
          <w:szCs w:val="24"/>
        </w:rPr>
        <w:t xml:space="preserve"> Example mysql-ds.xml file</w:t>
      </w:r>
    </w:p>
    <w:p w:rsidR="00476E69" w:rsidRDefault="00784357" w:rsidP="00784357">
      <w:pPr>
        <w:ind w:left="360"/>
        <w:rPr>
          <w:b/>
          <w:sz w:val="28"/>
          <w:szCs w:val="28"/>
        </w:rPr>
      </w:pPr>
      <w:r>
        <w:rPr>
          <w:sz w:val="24"/>
        </w:rPr>
        <w:t xml:space="preserve">2.  </w:t>
      </w:r>
      <w:r w:rsidRPr="00FE6CF8">
        <w:rPr>
          <w:sz w:val="24"/>
        </w:rPr>
        <w:t xml:space="preserve">Place the </w:t>
      </w:r>
      <w:r w:rsidRPr="00217435">
        <w:rPr>
          <w:rFonts w:ascii="Courier New" w:hAnsi="Courier New" w:cs="Courier New"/>
          <w:sz w:val="24"/>
        </w:rPr>
        <w:t>mysql-ds.xml</w:t>
      </w:r>
      <w:r>
        <w:rPr>
          <w:sz w:val="24"/>
        </w:rPr>
        <w:t xml:space="preserve"> </w:t>
      </w:r>
      <w:r w:rsidRPr="00FE6CF8">
        <w:rPr>
          <w:sz w:val="24"/>
        </w:rPr>
        <w:t xml:space="preserve">file in the JBoss </w:t>
      </w:r>
      <w:r w:rsidRPr="0053674A">
        <w:rPr>
          <w:b/>
          <w:sz w:val="24"/>
        </w:rPr>
        <w:t>deploy</w:t>
      </w:r>
      <w:r w:rsidRPr="00FE6CF8">
        <w:rPr>
          <w:sz w:val="24"/>
        </w:rPr>
        <w:t xml:space="preserve"> directory</w:t>
      </w:r>
      <w:r>
        <w:rPr>
          <w:sz w:val="24"/>
        </w:rPr>
        <w:t xml:space="preserve"> - </w:t>
      </w:r>
      <w:r w:rsidRPr="00590AF3">
        <w:rPr>
          <w:rFonts w:ascii="Courier New" w:hAnsi="Courier New" w:cs="Courier New"/>
          <w:sz w:val="24"/>
          <w:szCs w:val="24"/>
        </w:rPr>
        <w:t>{jboss-home}/server/</w:t>
      </w:r>
      <w:r>
        <w:rPr>
          <w:rFonts w:ascii="Courier New" w:hAnsi="Courier New" w:cs="Courier New"/>
          <w:sz w:val="24"/>
          <w:szCs w:val="24"/>
        </w:rPr>
        <w:t>default</w:t>
      </w:r>
      <w:r w:rsidRPr="00590AF3">
        <w:rPr>
          <w:rFonts w:ascii="Courier New" w:hAnsi="Courier New" w:cs="Courier New"/>
          <w:sz w:val="24"/>
          <w:szCs w:val="24"/>
        </w:rPr>
        <w:t>/deploy/</w:t>
      </w:r>
    </w:p>
    <w:p w:rsidR="00D56016" w:rsidRPr="00D56016" w:rsidRDefault="00D56016" w:rsidP="00D56016">
      <w:pPr>
        <w:ind w:left="360"/>
        <w:rPr>
          <w:b/>
          <w:sz w:val="28"/>
          <w:szCs w:val="28"/>
        </w:rPr>
      </w:pPr>
      <w:r w:rsidRPr="00D56016">
        <w:rPr>
          <w:b/>
          <w:sz w:val="28"/>
          <w:szCs w:val="28"/>
        </w:rPr>
        <w:t xml:space="preserve">Step </w:t>
      </w:r>
      <w:r w:rsidR="00476E69">
        <w:rPr>
          <w:b/>
          <w:sz w:val="28"/>
          <w:szCs w:val="28"/>
        </w:rPr>
        <w:t>3</w:t>
      </w:r>
      <w:r w:rsidRPr="00D56016">
        <w:rPr>
          <w:b/>
          <w:sz w:val="28"/>
          <w:szCs w:val="28"/>
        </w:rPr>
        <w:t xml:space="preserve">: </w:t>
      </w:r>
      <w:r>
        <w:rPr>
          <w:b/>
          <w:sz w:val="28"/>
          <w:szCs w:val="28"/>
        </w:rPr>
        <w:t>Configure the JBoss JAAS Login parameters</w:t>
      </w:r>
    </w:p>
    <w:p w:rsidR="00AE2904" w:rsidRDefault="00AE2904" w:rsidP="00AE2904">
      <w:pPr>
        <w:pStyle w:val="BodyText"/>
      </w:pPr>
      <w:r>
        <w:t xml:space="preserve">In order to configure the UPT to verify against the LDAP, create an entry in the </w:t>
      </w:r>
      <w:r w:rsidRPr="00590AF3">
        <w:rPr>
          <w:rStyle w:val="ComputerfilesChar4Char"/>
        </w:rPr>
        <w:t>login-config.xml</w:t>
      </w:r>
      <w:r>
        <w:t xml:space="preserve"> of JBoss as shown in </w:t>
      </w:r>
      <w:r w:rsidR="00E040EA">
        <w:fldChar w:fldCharType="begin"/>
      </w:r>
      <w:r>
        <w:instrText xml:space="preserve"> REF _Ref98312583 \h </w:instrText>
      </w:r>
      <w:r w:rsidR="00E040EA">
        <w:fldChar w:fldCharType="separate"/>
      </w:r>
      <w:r w:rsidR="003152FE" w:rsidRPr="003223C0">
        <w:t xml:space="preserve">Figure </w:t>
      </w:r>
      <w:r w:rsidR="00E040EA">
        <w:fldChar w:fldCharType="end"/>
      </w:r>
      <w:r>
        <w:t xml:space="preserve">. This entry configures a login-module against the UPT application context. The location of this file is </w:t>
      </w:r>
      <w:r w:rsidRPr="00590AF3">
        <w:rPr>
          <w:rStyle w:val="ComputerfilesChar4Char"/>
        </w:rPr>
        <w:t>{jboss-home}/server/default/conf/login-config.</w:t>
      </w:r>
      <w:r w:rsidRPr="00406A18">
        <w:rPr>
          <w:rStyle w:val="ComputerfilesChar4Char"/>
        </w:rPr>
        <w:t>xml</w:t>
      </w:r>
      <w:r>
        <w:t>.</w:t>
      </w:r>
    </w:p>
    <w:p w:rsidR="00AE2904" w:rsidRDefault="00E040EA" w:rsidP="00AE2904">
      <w:pPr>
        <w:ind w:firstLine="360"/>
      </w:pPr>
      <w:r>
        <w:pict>
          <v:shape id="_x0000_s1389" type="#_x0000_t202" style="width:423.8pt;height:234.25pt;mso-position-horizontal-relative:char;mso-position-vertical-relative:line">
            <v:textbox style="mso-next-textbox:#_x0000_s1389">
              <w:txbxContent>
                <w:p w:rsidR="00D54780" w:rsidRDefault="00D54780" w:rsidP="00AE2904">
                  <w:pPr>
                    <w:rPr>
                      <w:rFonts w:ascii="Courier New" w:hAnsi="Courier New" w:cs="Courier New"/>
                      <w:sz w:val="20"/>
                      <w:szCs w:val="20"/>
                    </w:rPr>
                  </w:pPr>
                  <w:r w:rsidRPr="00843DBF">
                    <w:rPr>
                      <w:rFonts w:ascii="Courier New" w:hAnsi="Courier New" w:cs="Courier New"/>
                      <w:sz w:val="20"/>
                      <w:szCs w:val="20"/>
                    </w:rPr>
                    <w:t>&lt;application-policy name = "csmupt"&gt;</w:t>
                  </w:r>
                </w:p>
                <w:p w:rsidR="00D54780" w:rsidRDefault="00D54780" w:rsidP="00AE2904">
                  <w:pPr>
                    <w:rPr>
                      <w:rFonts w:ascii="Courier New" w:hAnsi="Courier New" w:cs="Courier New"/>
                      <w:sz w:val="20"/>
                      <w:szCs w:val="20"/>
                    </w:rPr>
                  </w:pPr>
                  <w:r w:rsidRPr="00843DBF">
                    <w:rPr>
                      <w:rFonts w:ascii="Courier New" w:hAnsi="Courier New" w:cs="Courier New"/>
                      <w:sz w:val="20"/>
                      <w:szCs w:val="20"/>
                    </w:rPr>
                    <w:t>&lt;authentication&gt;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&lt;login-module code = "gov.nih.nci.security.authentication.loginmodules.LDAPLoginModule" flag = "required" &gt;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&lt;module-option name="ldapHost"&gt;ldaps://ncids4a.nci.nih.gov:636&lt;/module-option&gt;</w:t>
                  </w:r>
                  <w:r w:rsidRPr="00843DBF">
                    <w:rPr>
                      <w:rFonts w:ascii="Courier New" w:hAnsi="Courier New" w:cs="Courier New"/>
                      <w:sz w:val="20"/>
                      <w:szCs w:val="20"/>
                    </w:rPr>
                    <w:tab/>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&lt;module-option name="ldapSearchableBase"&gt;ou=nci,o=nih&lt;/module-option&gt;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&lt;module-option name="ldapUserIdLabel"&gt;cn&lt;/module-option&gt;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&lt;/login-module&gt;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&lt;/authentication&gt;</w:t>
                  </w:r>
                </w:p>
                <w:p w:rsidR="00D54780" w:rsidRPr="00843DBF" w:rsidRDefault="00D54780" w:rsidP="00AE2904">
                  <w:pPr>
                    <w:rPr>
                      <w:rFonts w:ascii="Courier New" w:hAnsi="Courier New" w:cs="Courier New"/>
                      <w:sz w:val="20"/>
                      <w:szCs w:val="20"/>
                    </w:rPr>
                  </w:pPr>
                  <w:r w:rsidRPr="00843DBF">
                    <w:rPr>
                      <w:rFonts w:ascii="Courier New" w:hAnsi="Courier New" w:cs="Courier New"/>
                      <w:sz w:val="20"/>
                      <w:szCs w:val="20"/>
                    </w:rPr>
                    <w:t>&lt;/application-policy&gt;</w:t>
                  </w:r>
                </w:p>
              </w:txbxContent>
            </v:textbox>
            <w10:wrap type="none"/>
            <w10:anchorlock/>
          </v:shape>
        </w:pict>
      </w:r>
    </w:p>
    <w:p w:rsidR="00AE2904" w:rsidRDefault="00AE2904" w:rsidP="00AE2904">
      <w:pPr>
        <w:pStyle w:val="Caption"/>
        <w:ind w:firstLine="360"/>
      </w:pPr>
      <w:bookmarkStart w:id="1063" w:name="_Ref98312583"/>
      <w:r w:rsidRPr="003223C0">
        <w:rPr>
          <w:i w:val="0"/>
        </w:rPr>
        <w:t xml:space="preserve">Figure </w:t>
      </w:r>
      <w:bookmarkEnd w:id="1063"/>
      <w:r w:rsidRPr="003223C0">
        <w:rPr>
          <w:i w:val="0"/>
        </w:rPr>
        <w:t>2</w:t>
      </w:r>
      <w:r>
        <w:t xml:space="preserve"> Example login-config.xml entry</w:t>
      </w:r>
    </w:p>
    <w:p w:rsidR="00AE2904" w:rsidRDefault="00AE2904" w:rsidP="00AE2904">
      <w:pPr>
        <w:pStyle w:val="BodyText"/>
      </w:pPr>
      <w:r>
        <w:t xml:space="preserve">As shown in </w:t>
      </w:r>
      <w:r w:rsidR="00E040EA">
        <w:fldChar w:fldCharType="begin"/>
      </w:r>
      <w:r>
        <w:instrText xml:space="preserve"> REF _Ref98312583 \h </w:instrText>
      </w:r>
      <w:r w:rsidR="00E040EA">
        <w:fldChar w:fldCharType="separate"/>
      </w:r>
      <w:r w:rsidR="003152FE" w:rsidRPr="003223C0">
        <w:t xml:space="preserve">Figure </w:t>
      </w:r>
      <w:r w:rsidR="00E040EA">
        <w:fldChar w:fldCharType="end"/>
      </w:r>
      <w:r>
        <w:t>:</w:t>
      </w:r>
    </w:p>
    <w:p w:rsidR="00AE2904" w:rsidRPr="001E396E" w:rsidRDefault="00AE2904" w:rsidP="00AE2904">
      <w:pPr>
        <w:pStyle w:val="ListBulletCircle"/>
        <w:ind w:left="720" w:hanging="360"/>
      </w:pPr>
      <w:r w:rsidRPr="001E396E">
        <w:lastRenderedPageBreak/>
        <w:t xml:space="preserve">The </w:t>
      </w:r>
      <w:r w:rsidRPr="001E396E">
        <w:rPr>
          <w:rStyle w:val="ComputerfilesChar4Char"/>
        </w:rPr>
        <w:t>application-policy</w:t>
      </w:r>
      <w:r w:rsidRPr="001E396E">
        <w:t xml:space="preserve"> is the </w:t>
      </w:r>
      <w:r>
        <w:t xml:space="preserve">name of the </w:t>
      </w:r>
      <w:r w:rsidRPr="001E396E">
        <w:t xml:space="preserve">application for defining the authentication policy – in this case, </w:t>
      </w:r>
      <w:r w:rsidRPr="00830415">
        <w:rPr>
          <w:b/>
        </w:rPr>
        <w:t>csmupt</w:t>
      </w:r>
      <w:r w:rsidRPr="001E396E">
        <w:t xml:space="preserve">. </w:t>
      </w:r>
    </w:p>
    <w:p w:rsidR="00AE2904" w:rsidRPr="001E396E" w:rsidRDefault="00AE2904" w:rsidP="00AE2904">
      <w:pPr>
        <w:pStyle w:val="ListBulletCircle"/>
        <w:ind w:left="720" w:hanging="360"/>
        <w:rPr>
          <w:rFonts w:cs="Courier New"/>
        </w:rPr>
      </w:pPr>
      <w:r w:rsidRPr="001E396E">
        <w:t xml:space="preserve">The </w:t>
      </w:r>
      <w:r w:rsidRPr="001E396E">
        <w:rPr>
          <w:rStyle w:val="ComputerfilesChar4Char"/>
        </w:rPr>
        <w:t>login-module</w:t>
      </w:r>
      <w:r w:rsidRPr="001E396E">
        <w:t xml:space="preserve"> is the </w:t>
      </w:r>
      <w:r w:rsidRPr="001E396E">
        <w:rPr>
          <w:rStyle w:val="ComputerfilesChar4Char"/>
        </w:rPr>
        <w:t>LoginModule</w:t>
      </w:r>
      <w:r w:rsidRPr="001E396E">
        <w:t xml:space="preserve"> class which is used to perform the authentication task; in this case, it is </w:t>
      </w:r>
      <w:r>
        <w:t>-</w:t>
      </w:r>
      <w:r w:rsidRPr="00334E68">
        <w:rPr>
          <w:rStyle w:val="ComputerfilesChar4Char"/>
          <w:b/>
        </w:rPr>
        <w:t>gov.nih.nci.security.authentication.loginmodules.LDAPLoginModule</w:t>
      </w:r>
      <w:r w:rsidRPr="001E396E">
        <w:rPr>
          <w:rFonts w:cs="Courier New"/>
        </w:rPr>
        <w:t xml:space="preserve">. </w:t>
      </w:r>
    </w:p>
    <w:p w:rsidR="00AE2904" w:rsidRPr="001E396E" w:rsidRDefault="00AE2904" w:rsidP="00AE2904">
      <w:pPr>
        <w:pStyle w:val="ListBulletCircle"/>
        <w:ind w:left="720" w:hanging="360"/>
      </w:pPr>
      <w:r w:rsidRPr="001E396E">
        <w:t xml:space="preserve">The </w:t>
      </w:r>
      <w:r w:rsidRPr="001E396E">
        <w:rPr>
          <w:rStyle w:val="ComputerfilesChar4Char"/>
        </w:rPr>
        <w:t>flag</w:t>
      </w:r>
      <w:r w:rsidRPr="001E396E">
        <w:t xml:space="preserve"> provided is “</w:t>
      </w:r>
      <w:r w:rsidRPr="00334E68">
        <w:rPr>
          <w:rStyle w:val="ComputerfilesChar4Char"/>
          <w:b/>
        </w:rPr>
        <w:t>required</w:t>
      </w:r>
      <w:r w:rsidRPr="001E396E">
        <w:t xml:space="preserve">”. </w:t>
      </w:r>
    </w:p>
    <w:p w:rsidR="00AE2904" w:rsidRPr="001E396E" w:rsidRDefault="00AE2904" w:rsidP="00AE2904">
      <w:pPr>
        <w:pStyle w:val="ListBulletCircle"/>
        <w:ind w:left="720" w:hanging="360"/>
      </w:pPr>
      <w:r w:rsidRPr="001E396E">
        <w:t xml:space="preserve">The </w:t>
      </w:r>
      <w:r w:rsidRPr="001E396E">
        <w:rPr>
          <w:rStyle w:val="ComputerfilesChar4Char"/>
        </w:rPr>
        <w:t>module-options</w:t>
      </w:r>
      <w:r w:rsidRPr="001E396E">
        <w:t xml:space="preserve"> list the parameters which are passed to the </w:t>
      </w:r>
      <w:r w:rsidRPr="001E396E">
        <w:rPr>
          <w:rStyle w:val="ComputerfilesChar4Char"/>
        </w:rPr>
        <w:t>LoginModule</w:t>
      </w:r>
      <w:r w:rsidRPr="001E396E">
        <w:t xml:space="preserve"> to perform the authentication task. In this case, they are pointing to the NCICB LDAP Server:</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name="ldapHost"&gt;ldaps://ncids4a.nci.nih.gov:636&lt;/module-option&gt;</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name="ldapSearchableBase"&gt;ou=nci,o=nih&lt;/module-option&gt;</w:t>
      </w:r>
    </w:p>
    <w:p w:rsidR="00AE2904" w:rsidRPr="00FA3BFA" w:rsidRDefault="00AE2904" w:rsidP="00AE2904">
      <w:pPr>
        <w:pStyle w:val="ListBullet2"/>
        <w:numPr>
          <w:ilvl w:val="0"/>
          <w:numId w:val="0"/>
        </w:numPr>
        <w:tabs>
          <w:tab w:val="num" w:pos="360"/>
          <w:tab w:val="num" w:pos="1440"/>
        </w:tabs>
        <w:adjustRightInd w:val="0"/>
        <w:spacing w:after="120" w:line="240" w:lineRule="auto"/>
        <w:ind w:left="1440" w:hanging="360"/>
        <w:textAlignment w:val="baseline"/>
        <w:rPr>
          <w:rFonts w:ascii="Courier New" w:hAnsi="Courier New" w:cs="Courier New"/>
          <w:b/>
          <w:sz w:val="22"/>
          <w:szCs w:val="22"/>
        </w:rPr>
      </w:pPr>
      <w:r w:rsidRPr="00FA3BFA">
        <w:rPr>
          <w:rFonts w:ascii="Courier New" w:hAnsi="Courier New" w:cs="Courier New"/>
          <w:b/>
          <w:sz w:val="22"/>
          <w:szCs w:val="22"/>
        </w:rPr>
        <w:t>&lt;module-option name="ldapUserIdLabel"&gt;cn&lt;/module-option&gt;</w:t>
      </w:r>
    </w:p>
    <w:p w:rsidR="00B70B81" w:rsidRDefault="00B70B81" w:rsidP="00B70B81">
      <w:pPr>
        <w:ind w:left="360"/>
        <w:rPr>
          <w:b/>
          <w:sz w:val="28"/>
          <w:szCs w:val="28"/>
        </w:rPr>
      </w:pPr>
      <w:r w:rsidRPr="00D56016">
        <w:rPr>
          <w:b/>
          <w:sz w:val="28"/>
          <w:szCs w:val="28"/>
        </w:rPr>
        <w:t xml:space="preserve">Step </w:t>
      </w:r>
      <w:r w:rsidR="00685107">
        <w:rPr>
          <w:b/>
          <w:sz w:val="28"/>
          <w:szCs w:val="28"/>
        </w:rPr>
        <w:t>4</w:t>
      </w:r>
      <w:r w:rsidRPr="00D56016">
        <w:rPr>
          <w:b/>
          <w:sz w:val="28"/>
          <w:szCs w:val="28"/>
        </w:rPr>
        <w:t xml:space="preserve">: </w:t>
      </w:r>
      <w:r>
        <w:rPr>
          <w:b/>
          <w:sz w:val="28"/>
          <w:szCs w:val="28"/>
        </w:rPr>
        <w:t>Deploy the UPT  war file</w:t>
      </w:r>
    </w:p>
    <w:p w:rsidR="00AE2904" w:rsidRPr="00B70B81" w:rsidRDefault="00AE2904" w:rsidP="00B70B81">
      <w:pPr>
        <w:ind w:left="360"/>
        <w:rPr>
          <w:b/>
          <w:sz w:val="28"/>
          <w:szCs w:val="28"/>
        </w:rPr>
      </w:pPr>
      <w:r w:rsidRPr="00F11F94">
        <w:rPr>
          <w:sz w:val="24"/>
          <w:szCs w:val="24"/>
        </w:rPr>
        <w:t xml:space="preserve">1.  Copy the </w:t>
      </w:r>
      <w:r w:rsidRPr="00590AF3">
        <w:rPr>
          <w:rFonts w:ascii="Courier New" w:hAnsi="Courier New" w:cs="Courier New"/>
          <w:sz w:val="24"/>
          <w:szCs w:val="24"/>
        </w:rPr>
        <w:t>upt.war</w:t>
      </w:r>
      <w:r w:rsidRPr="00F11F94">
        <w:rPr>
          <w:sz w:val="24"/>
          <w:szCs w:val="24"/>
        </w:rPr>
        <w:t xml:space="preserve"> in the deployment directory of JBoss which can be found at </w:t>
      </w:r>
      <w:r w:rsidRPr="00590AF3">
        <w:rPr>
          <w:rFonts w:ascii="Courier New" w:hAnsi="Courier New" w:cs="Courier New"/>
          <w:sz w:val="24"/>
          <w:szCs w:val="24"/>
        </w:rPr>
        <w:t>{jboss-home}/server/default/deploy</w:t>
      </w:r>
      <w:r>
        <w:rPr>
          <w:rFonts w:ascii="Courier New" w:hAnsi="Courier New" w:cs="Courier New"/>
          <w:sz w:val="24"/>
          <w:szCs w:val="24"/>
        </w:rPr>
        <w:t>/</w:t>
      </w:r>
    </w:p>
    <w:p w:rsidR="00B70B81" w:rsidRPr="00D56016" w:rsidRDefault="00B70B81" w:rsidP="00B70B81">
      <w:pPr>
        <w:ind w:left="360"/>
        <w:rPr>
          <w:b/>
          <w:sz w:val="28"/>
          <w:szCs w:val="28"/>
        </w:rPr>
      </w:pPr>
      <w:r w:rsidRPr="00D56016">
        <w:rPr>
          <w:b/>
          <w:sz w:val="28"/>
          <w:szCs w:val="28"/>
        </w:rPr>
        <w:t xml:space="preserve">Step </w:t>
      </w:r>
      <w:r w:rsidR="00685107">
        <w:rPr>
          <w:b/>
          <w:sz w:val="28"/>
          <w:szCs w:val="28"/>
        </w:rPr>
        <w:t>5</w:t>
      </w:r>
      <w:r w:rsidRPr="00D56016">
        <w:rPr>
          <w:b/>
          <w:sz w:val="28"/>
          <w:szCs w:val="28"/>
        </w:rPr>
        <w:t xml:space="preserve">: </w:t>
      </w:r>
      <w:r w:rsidR="00030D85">
        <w:rPr>
          <w:b/>
          <w:sz w:val="28"/>
          <w:szCs w:val="28"/>
        </w:rPr>
        <w:t>Enable Audit Log</w:t>
      </w:r>
      <w:r w:rsidR="00A46639">
        <w:rPr>
          <w:b/>
          <w:sz w:val="28"/>
          <w:szCs w:val="28"/>
        </w:rPr>
        <w:t>g</w:t>
      </w:r>
      <w:r w:rsidR="00030D85">
        <w:rPr>
          <w:b/>
          <w:sz w:val="28"/>
          <w:szCs w:val="28"/>
        </w:rPr>
        <w:t>ing</w:t>
      </w:r>
    </w:p>
    <w:p w:rsidR="009A175C" w:rsidRPr="007469CF" w:rsidRDefault="009A175C" w:rsidP="00D103C3">
      <w:pPr>
        <w:widowControl w:val="0"/>
        <w:numPr>
          <w:ilvl w:val="1"/>
          <w:numId w:val="118"/>
        </w:numPr>
        <w:spacing w:after="160" w:line="240" w:lineRule="atLeast"/>
        <w:rPr>
          <w:sz w:val="24"/>
          <w:szCs w:val="24"/>
        </w:rPr>
      </w:pPr>
      <w:r w:rsidRPr="007469CF">
        <w:rPr>
          <w:sz w:val="24"/>
          <w:szCs w:val="24"/>
        </w:rPr>
        <w:t>In order to activate the CLM’s Audit Logging capabilities for UPT, the user needs to following the steps to deploy Audit Logging service as mentioned in the section above.</w:t>
      </w:r>
    </w:p>
    <w:p w:rsidR="009A175C" w:rsidRDefault="009A175C" w:rsidP="00D103C3">
      <w:pPr>
        <w:widowControl w:val="0"/>
        <w:numPr>
          <w:ilvl w:val="1"/>
          <w:numId w:val="118"/>
        </w:numPr>
        <w:spacing w:after="160" w:line="240" w:lineRule="atLeast"/>
        <w:rPr>
          <w:sz w:val="24"/>
          <w:szCs w:val="24"/>
        </w:rPr>
      </w:pPr>
      <w:r w:rsidRPr="007469CF">
        <w:rPr>
          <w:sz w:val="24"/>
          <w:szCs w:val="24"/>
        </w:rPr>
        <w:t>Also the clm.jar needs to be placed in the common lib directory of the JBoss server</w:t>
      </w:r>
    </w:p>
    <w:p w:rsidR="009A175C" w:rsidRPr="007469CF" w:rsidRDefault="009A175C" w:rsidP="009A175C">
      <w:pPr>
        <w:widowControl w:val="0"/>
        <w:spacing w:after="160" w:line="240" w:lineRule="atLeast"/>
        <w:ind w:left="720"/>
        <w:rPr>
          <w:sz w:val="24"/>
          <w:szCs w:val="24"/>
        </w:rPr>
      </w:pPr>
    </w:p>
    <w:p w:rsidR="00320D1E" w:rsidRPr="00D56016" w:rsidRDefault="00320D1E" w:rsidP="00320D1E">
      <w:pPr>
        <w:ind w:left="360"/>
        <w:rPr>
          <w:b/>
          <w:sz w:val="28"/>
          <w:szCs w:val="28"/>
        </w:rPr>
      </w:pPr>
      <w:r w:rsidRPr="00D56016">
        <w:rPr>
          <w:b/>
          <w:sz w:val="28"/>
          <w:szCs w:val="28"/>
        </w:rPr>
        <w:t xml:space="preserve">Step </w:t>
      </w:r>
      <w:r>
        <w:rPr>
          <w:b/>
          <w:sz w:val="28"/>
          <w:szCs w:val="28"/>
        </w:rPr>
        <w:t>5</w:t>
      </w:r>
      <w:r w:rsidRPr="00D56016">
        <w:rPr>
          <w:b/>
          <w:sz w:val="28"/>
          <w:szCs w:val="28"/>
        </w:rPr>
        <w:t xml:space="preserve">: </w:t>
      </w:r>
      <w:r w:rsidR="00877C5F">
        <w:rPr>
          <w:b/>
          <w:sz w:val="28"/>
          <w:szCs w:val="28"/>
        </w:rPr>
        <w:t>Start JBoss</w:t>
      </w:r>
    </w:p>
    <w:p w:rsidR="004C3767" w:rsidRPr="007469CF" w:rsidRDefault="00D56016" w:rsidP="004C3767">
      <w:pPr>
        <w:spacing w:after="240"/>
        <w:ind w:left="691" w:hanging="331"/>
        <w:rPr>
          <w:sz w:val="24"/>
          <w:szCs w:val="24"/>
        </w:rPr>
      </w:pPr>
      <w:r>
        <w:rPr>
          <w:sz w:val="24"/>
          <w:szCs w:val="24"/>
        </w:rPr>
        <w:t xml:space="preserve">1.  </w:t>
      </w:r>
      <w:r w:rsidR="004C3767" w:rsidRPr="007469CF">
        <w:rPr>
          <w:sz w:val="24"/>
          <w:szCs w:val="24"/>
        </w:rPr>
        <w:t>Once the deployment is completed, start JBoss. Check the logs to confirm there are no errors while the UPT application is deployed on the server.</w:t>
      </w:r>
    </w:p>
    <w:p w:rsidR="004C3767" w:rsidRPr="007469CF" w:rsidRDefault="004C3767" w:rsidP="004C3767">
      <w:pPr>
        <w:spacing w:after="160"/>
        <w:ind w:left="691" w:hanging="331"/>
        <w:rPr>
          <w:sz w:val="24"/>
          <w:szCs w:val="24"/>
        </w:rPr>
      </w:pPr>
      <w:r w:rsidRPr="007469CF">
        <w:rPr>
          <w:sz w:val="24"/>
          <w:szCs w:val="24"/>
        </w:rPr>
        <w:t xml:space="preserve">2.  Once the JBoss server has completed deployment, open a browser to access the UPT. The URL will be </w:t>
      </w:r>
      <w:r w:rsidRPr="007469CF">
        <w:rPr>
          <w:rFonts w:ascii="Courier New" w:hAnsi="Courier New" w:cs="Courier New"/>
          <w:sz w:val="24"/>
          <w:szCs w:val="24"/>
        </w:rPr>
        <w:t>http://&lt;&lt;jboss-server&gt;&gt;/upt</w:t>
      </w:r>
      <w:r w:rsidRPr="007469CF">
        <w:rPr>
          <w:sz w:val="24"/>
          <w:szCs w:val="24"/>
        </w:rPr>
        <w:t xml:space="preserve">, where the </w:t>
      </w:r>
      <w:r w:rsidRPr="007469CF">
        <w:rPr>
          <w:rFonts w:ascii="Courier New" w:hAnsi="Courier New" w:cs="Courier New"/>
          <w:sz w:val="24"/>
          <w:szCs w:val="24"/>
        </w:rPr>
        <w:t>&lt;&lt;jboss-server&gt;&gt;</w:t>
      </w:r>
      <w:r w:rsidRPr="007469CF">
        <w:rPr>
          <w:sz w:val="24"/>
          <w:szCs w:val="24"/>
        </w:rPr>
        <w:t xml:space="preserve"> is the IP or the DNS name of JBoss Server.</w:t>
      </w:r>
    </w:p>
    <w:p w:rsidR="004C3767" w:rsidRPr="007469CF" w:rsidRDefault="004C3767" w:rsidP="004C3767">
      <w:pPr>
        <w:spacing w:after="160"/>
        <w:ind w:left="691" w:hanging="331"/>
        <w:rPr>
          <w:sz w:val="24"/>
          <w:szCs w:val="24"/>
        </w:rPr>
      </w:pPr>
      <w:r w:rsidRPr="007469CF">
        <w:rPr>
          <w:sz w:val="24"/>
          <w:szCs w:val="24"/>
        </w:rPr>
        <w:t>3.  The UPT Login Page displays. Enter the UPT Application using the login-id that was assigned to the Super Admin in Step 1 and its password. Also use the UPT Application Name specified in Step 4 for the Application Name.</w:t>
      </w:r>
    </w:p>
    <w:p w:rsidR="004C3767" w:rsidRPr="007469CF" w:rsidRDefault="004C3767" w:rsidP="004C3767">
      <w:pPr>
        <w:spacing w:after="160"/>
        <w:ind w:left="691" w:hanging="331"/>
        <w:rPr>
          <w:sz w:val="24"/>
          <w:szCs w:val="24"/>
        </w:rPr>
      </w:pPr>
      <w:r w:rsidRPr="007469CF">
        <w:rPr>
          <w:sz w:val="24"/>
          <w:szCs w:val="24"/>
        </w:rPr>
        <w:t>4.  You should be able to login successfully and the UPT Application Home Page displays.</w:t>
      </w:r>
    </w:p>
    <w:p w:rsidR="004C3767" w:rsidRPr="007469CF" w:rsidRDefault="004C3767" w:rsidP="004C3767">
      <w:pPr>
        <w:pStyle w:val="BodyText"/>
      </w:pPr>
      <w:r w:rsidRPr="007469CF">
        <w:rPr>
          <w:b/>
        </w:rPr>
        <w:t>Note:</w:t>
      </w:r>
      <w:r w:rsidRPr="007469CF">
        <w:t xml:space="preserve"> In case of any errors, follow a debugging and trouble shooting procedure to diagnose and solve the issues.</w:t>
      </w:r>
    </w:p>
    <w:p w:rsidR="00D56016" w:rsidRPr="00B236BF" w:rsidRDefault="00D56016" w:rsidP="004C3767">
      <w:pPr>
        <w:spacing w:after="240"/>
        <w:ind w:left="691" w:hanging="331"/>
      </w:pPr>
    </w:p>
    <w:p w:rsidR="00572B23" w:rsidRDefault="00216967" w:rsidP="00F27FCB">
      <w:pPr>
        <w:pStyle w:val="Heading1"/>
        <w:numPr>
          <w:ilvl w:val="0"/>
          <w:numId w:val="1"/>
        </w:numPr>
      </w:pPr>
      <w:bookmarkStart w:id="1064" w:name="_CSM_Web_Services"/>
      <w:bookmarkStart w:id="1065" w:name="_Toc213472295"/>
      <w:bookmarkEnd w:id="1064"/>
      <w:r>
        <w:lastRenderedPageBreak/>
        <w:t>CSM Web Services Users Guide</w:t>
      </w:r>
      <w:bookmarkEnd w:id="1065"/>
    </w:p>
    <w:p w:rsidR="00572B23" w:rsidRDefault="00572B23" w:rsidP="00F27FCB">
      <w:pPr>
        <w:pStyle w:val="Heading1"/>
        <w:numPr>
          <w:ilvl w:val="1"/>
          <w:numId w:val="1"/>
        </w:numPr>
      </w:pPr>
      <w:bookmarkStart w:id="1066" w:name="_Toc213472296"/>
      <w:r>
        <w:t>Overview</w:t>
      </w:r>
      <w:bookmarkEnd w:id="1066"/>
    </w:p>
    <w:p w:rsidR="00572B23" w:rsidRDefault="00572B23" w:rsidP="00572B23"/>
    <w:p w:rsidR="00572B23" w:rsidRPr="00572B23" w:rsidRDefault="00572B23" w:rsidP="00572B23">
      <w:pPr>
        <w:ind w:left="360"/>
        <w:rPr>
          <w:sz w:val="24"/>
          <w:szCs w:val="24"/>
        </w:rPr>
      </w:pPr>
      <w:r w:rsidRPr="00572B23">
        <w:rPr>
          <w:sz w:val="24"/>
          <w:szCs w:val="24"/>
        </w:rPr>
        <w:t>The Common Security Module Security Web Services are introduced to expose the CSM authentication and Authorization service features. The Security Web Services currently provide only two operations; namely Login and CheckPermission. The operations are exposed versions available in CSM API’s.</w:t>
      </w:r>
    </w:p>
    <w:p w:rsidR="002C3B9C" w:rsidRDefault="002C3B9C" w:rsidP="00F27FCB">
      <w:pPr>
        <w:pStyle w:val="Heading1"/>
        <w:numPr>
          <w:ilvl w:val="1"/>
          <w:numId w:val="1"/>
        </w:numPr>
      </w:pPr>
      <w:bookmarkStart w:id="1067" w:name="_Toc213472297"/>
      <w:r>
        <w:t>Web Service WSDL and Operation</w:t>
      </w:r>
      <w:bookmarkEnd w:id="1067"/>
    </w:p>
    <w:p w:rsidR="002C3B9C" w:rsidRDefault="002C3B9C" w:rsidP="00445AF8">
      <w:pPr>
        <w:pStyle w:val="Heading1"/>
        <w:numPr>
          <w:ilvl w:val="2"/>
          <w:numId w:val="1"/>
        </w:numPr>
      </w:pPr>
      <w:bookmarkStart w:id="1068" w:name="_Toc213472298"/>
      <w:r>
        <w:t>Security Web Service WSDL</w:t>
      </w:r>
      <w:bookmarkEnd w:id="1068"/>
    </w:p>
    <w:p w:rsidR="001C1411" w:rsidRDefault="001C1411" w:rsidP="001C1411"/>
    <w:p w:rsidR="001C1411" w:rsidRPr="00127EC6" w:rsidRDefault="001C1411" w:rsidP="001C1411">
      <w:pPr>
        <w:ind w:left="360"/>
        <w:rPr>
          <w:sz w:val="24"/>
          <w:szCs w:val="24"/>
        </w:rPr>
      </w:pPr>
      <w:r w:rsidRPr="00127EC6">
        <w:rPr>
          <w:sz w:val="24"/>
          <w:szCs w:val="24"/>
        </w:rPr>
        <w:t>The CSM Security Web Service WSDL is shown in the below. The name of the exposed web service is ‘SecurityService’.  Currently two operations are available namely Login and CheckPermission. The web service operations are explained in detail in the following sections.</w:t>
      </w:r>
    </w:p>
    <w:p w:rsidR="006D1992" w:rsidRDefault="006D1992" w:rsidP="001C1411">
      <w:pPr>
        <w:ind w:left="360"/>
      </w:pPr>
      <w:r>
        <w:rPr>
          <w:noProof/>
        </w:rPr>
        <w:drawing>
          <wp:inline distT="0" distB="0" distL="0" distR="0">
            <wp:extent cx="6400800" cy="225742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6400800" cy="2257425"/>
                    </a:xfrm>
                    <a:prstGeom prst="rect">
                      <a:avLst/>
                    </a:prstGeom>
                    <a:noFill/>
                    <a:ln w="9525">
                      <a:noFill/>
                      <a:miter lim="800000"/>
                      <a:headEnd/>
                      <a:tailEnd/>
                    </a:ln>
                  </pic:spPr>
                </pic:pic>
              </a:graphicData>
            </a:graphic>
          </wp:inline>
        </w:drawing>
      </w:r>
    </w:p>
    <w:p w:rsidR="00CC6424" w:rsidRPr="001C1411" w:rsidRDefault="00CC6424" w:rsidP="001C1411">
      <w:pPr>
        <w:ind w:left="360"/>
      </w:pPr>
      <w:r>
        <w:t>Figure 7.1</w:t>
      </w:r>
      <w:r w:rsidR="00CC443C">
        <w:t xml:space="preserve"> Security Web Service WSDL.</w:t>
      </w:r>
    </w:p>
    <w:p w:rsidR="002C3B9C" w:rsidRDefault="002C3B9C" w:rsidP="00F27FCB">
      <w:pPr>
        <w:pStyle w:val="Heading1"/>
        <w:numPr>
          <w:ilvl w:val="2"/>
          <w:numId w:val="1"/>
        </w:numPr>
      </w:pPr>
      <w:bookmarkStart w:id="1069" w:name="_Toc213472299"/>
      <w:r>
        <w:t>Login Operation</w:t>
      </w:r>
      <w:bookmarkEnd w:id="1069"/>
    </w:p>
    <w:p w:rsidR="006D1992" w:rsidRPr="00127EC6" w:rsidRDefault="006D1992" w:rsidP="006D1992">
      <w:pPr>
        <w:ind w:left="360"/>
        <w:rPr>
          <w:sz w:val="24"/>
          <w:szCs w:val="24"/>
        </w:rPr>
      </w:pPr>
      <w:r w:rsidRPr="00127EC6">
        <w:rPr>
          <w:sz w:val="24"/>
          <w:szCs w:val="24"/>
        </w:rPr>
        <w:t xml:space="preserve">The Login web service operation is a request/response operation. This operation receives a LoginRequestMessage, performs authentication and responds with LoginResponseMessage to the web service consumer. If there are any problems with the processing the LoginRequestMessage and/or performing authentication on the user credentials then the web service operation will return a SOAP Fault response error message indicating an error code and the error details. </w:t>
      </w:r>
    </w:p>
    <w:p w:rsidR="00F362E8" w:rsidRDefault="00E040EA" w:rsidP="00F362E8">
      <w:pPr>
        <w:ind w:left="360"/>
      </w:pPr>
      <w:r>
        <w:pict>
          <v:group id="_x0000_s1051" editas="canvas" style="width:468pt;height:306pt;mso-position-horizontal-relative:char;mso-position-vertical-relative:line" coordorigin="3535,5980" coordsize="7200,4737">
            <o:lock v:ext="edit" aspectratio="t"/>
            <v:shape id="_x0000_s1052" type="#_x0000_t75" style="position:absolute;left:3535;top:5980;width:7200;height:4737" o:preferrelative="f">
              <v:fill o:detectmouseclick="t"/>
              <v:path o:extrusionok="t" o:connecttype="none"/>
              <o:lock v:ext="edit" text="t"/>
            </v:shape>
            <v:shape id="_x0000_s1053" type="#_x0000_t202" style="position:absolute;left:3590;top:6119;width:7062;height:4459" filled="f" strokeweight="4.5pt">
              <v:stroke linestyle="thinThick"/>
              <v:textbox style="mso-next-textbox:#_x0000_s1053">
                <w:txbxContent>
                  <w:p w:rsidR="00D54780" w:rsidRDefault="00D54780" w:rsidP="00F362E8">
                    <w:r>
                      <w:t xml:space="preserve">&lt;xs:schema targetNamespace="http://security.nci.nih.gov/ws/authentication" </w:t>
                    </w:r>
                  </w:p>
                  <w:p w:rsidR="00D54780" w:rsidRDefault="00D54780" w:rsidP="00F362E8">
                    <w:r>
                      <w:t xml:space="preserve">   xmlns:authentication="http://security.nci.nih.gov/ws/authentication" </w:t>
                    </w:r>
                  </w:p>
                  <w:p w:rsidR="00D54780" w:rsidRDefault="00D54780" w:rsidP="00F362E8">
                    <w:r>
                      <w:t xml:space="preserve">   elementFormDefault="qualified"</w:t>
                    </w:r>
                  </w:p>
                  <w:p w:rsidR="00D54780" w:rsidRDefault="00D54780" w:rsidP="00F362E8">
                    <w:r>
                      <w:t xml:space="preserve">   attributeFormDefault="qualified" </w:t>
                    </w:r>
                  </w:p>
                  <w:p w:rsidR="00D54780" w:rsidRDefault="00D54780" w:rsidP="00F362E8">
                    <w:r>
                      <w:t xml:space="preserve">   version=".1"&gt;</w:t>
                    </w:r>
                  </w:p>
                  <w:p w:rsidR="00D54780" w:rsidRDefault="00D54780" w:rsidP="00F362E8">
                    <w:r>
                      <w:t>&lt;xs:element name="LoginRequest" type="authentication:LoginRequest"/&gt;</w:t>
                    </w:r>
                  </w:p>
                  <w:p w:rsidR="00D54780" w:rsidRDefault="00D54780" w:rsidP="00F362E8">
                    <w:r>
                      <w:t xml:space="preserve">  &lt;xs:complexType name="LoginRequest"&gt;</w:t>
                    </w:r>
                  </w:p>
                  <w:p w:rsidR="00D54780" w:rsidRDefault="00D54780" w:rsidP="00F362E8">
                    <w:r>
                      <w:t xml:space="preserve">   &lt;xs:sequence&gt;</w:t>
                    </w:r>
                  </w:p>
                  <w:p w:rsidR="00D54780" w:rsidRDefault="00D54780" w:rsidP="00F362E8">
                    <w:r>
                      <w:t xml:space="preserve">    &lt;xs:element name="UserName" type="xs:string"/&gt;</w:t>
                    </w:r>
                  </w:p>
                  <w:p w:rsidR="00D54780" w:rsidRDefault="00D54780" w:rsidP="00F362E8">
                    <w:r>
                      <w:t xml:space="preserve">    &lt;xs:element name="Password" type="xs:string"/&gt;</w:t>
                    </w:r>
                  </w:p>
                  <w:p w:rsidR="00D54780" w:rsidRDefault="00D54780" w:rsidP="00F362E8">
                    <w:r>
                      <w:t xml:space="preserve">    &lt;xs:element name="ApplicationContext" type="xs:string"/&gt;</w:t>
                    </w:r>
                  </w:p>
                  <w:p w:rsidR="00D54780" w:rsidRDefault="00D54780" w:rsidP="00F362E8">
                    <w:r>
                      <w:t xml:space="preserve">   &lt;/xs:sequence&gt;</w:t>
                    </w:r>
                  </w:p>
                  <w:p w:rsidR="00D54780" w:rsidRDefault="00D54780" w:rsidP="00F362E8">
                    <w:r>
                      <w:t xml:space="preserve"> &lt;/xs:complexType&gt;</w:t>
                    </w:r>
                  </w:p>
                  <w:p w:rsidR="00D54780" w:rsidRDefault="00D54780" w:rsidP="00F362E8">
                    <w:r>
                      <w:t xml:space="preserve"> &lt;xs:element name="LoginResponse" type="authentication:LoginResponse"/&gt;</w:t>
                    </w:r>
                  </w:p>
                  <w:p w:rsidR="00D54780" w:rsidRDefault="00D54780" w:rsidP="00F362E8">
                    <w:r>
                      <w:t xml:space="preserve">  &lt;xs:complexType name="LoginResponse"&gt;</w:t>
                    </w:r>
                  </w:p>
                  <w:p w:rsidR="00D54780" w:rsidRDefault="00D54780" w:rsidP="00F362E8">
                    <w:r>
                      <w:t xml:space="preserve">   &lt;xs:sequence&gt;</w:t>
                    </w:r>
                  </w:p>
                  <w:p w:rsidR="00D54780" w:rsidRDefault="00D54780" w:rsidP="00F362E8">
                    <w:r>
                      <w:t xml:space="preserve">    &lt;xs:element name="Result" type="xs:boolean"/&gt;</w:t>
                    </w:r>
                  </w:p>
                  <w:p w:rsidR="00D54780" w:rsidRDefault="00D54780" w:rsidP="00F362E8">
                    <w:r>
                      <w:t xml:space="preserve">   &lt;/xs:sequence&gt;</w:t>
                    </w:r>
                  </w:p>
                  <w:p w:rsidR="00D54780" w:rsidRDefault="00D54780" w:rsidP="00F362E8">
                    <w:r>
                      <w:t xml:space="preserve">  &lt;/xs:complexType&gt;</w:t>
                    </w:r>
                  </w:p>
                  <w:p w:rsidR="00D54780" w:rsidRDefault="00D54780" w:rsidP="00F362E8">
                    <w:r>
                      <w:t>&lt;/xs:schema&gt;</w:t>
                    </w:r>
                  </w:p>
                </w:txbxContent>
              </v:textbox>
            </v:shape>
            <w10:wrap type="none"/>
            <w10:anchorlock/>
          </v:group>
        </w:pict>
      </w:r>
    </w:p>
    <w:p w:rsidR="00F362E8" w:rsidRDefault="00F362E8" w:rsidP="00F362E8">
      <w:pPr>
        <w:ind w:left="360"/>
      </w:pPr>
      <w:r>
        <w:t>Figure</w:t>
      </w:r>
      <w:r w:rsidR="008721EB">
        <w:t xml:space="preserve"> 7.2</w:t>
      </w:r>
      <w:r>
        <w:t xml:space="preserve"> Schema (XSD) for Authentication</w:t>
      </w:r>
    </w:p>
    <w:p w:rsidR="00F362E8" w:rsidRDefault="00F362E8" w:rsidP="006D1992">
      <w:pPr>
        <w:ind w:left="360"/>
      </w:pPr>
    </w:p>
    <w:p w:rsidR="00F362E8" w:rsidRPr="00127EC6" w:rsidRDefault="00F362E8" w:rsidP="00F362E8">
      <w:pPr>
        <w:ind w:left="360"/>
        <w:rPr>
          <w:sz w:val="24"/>
          <w:szCs w:val="24"/>
        </w:rPr>
      </w:pPr>
      <w:r w:rsidRPr="00127EC6">
        <w:rPr>
          <w:sz w:val="24"/>
          <w:szCs w:val="24"/>
        </w:rPr>
        <w:t xml:space="preserve">As displayed in the Figure </w:t>
      </w:r>
      <w:r w:rsidR="002D3690">
        <w:rPr>
          <w:sz w:val="24"/>
          <w:szCs w:val="24"/>
        </w:rPr>
        <w:t>7.2</w:t>
      </w:r>
      <w:r w:rsidRPr="00127EC6">
        <w:rPr>
          <w:sz w:val="24"/>
          <w:szCs w:val="24"/>
        </w:rPr>
        <w:t xml:space="preserve">. The LoginRequest message consists of three parameters, namely Username, password and ApplicationContext.  The Apache AXIS framework validates all request and response messages against the Schema specified in the Security WS WSDL. When the LoginRequest message is received by the web service operation, the User credentials from the LoginRequest message are used by the CSM API to authenticate the user against privilege for the ‘ApplicationContext’. If the User is authenticated and has privilege to access the ApplicationContext then a LoginResponse is returned with result value of ‘true’. If the user is not authenticated and does not have access privilege for the ‘ApplicationContext’ then a LoginResponse is returned with the result value of ‘false’. </w:t>
      </w:r>
    </w:p>
    <w:p w:rsidR="002C3B9C" w:rsidRDefault="002C3B9C" w:rsidP="00F27FCB">
      <w:pPr>
        <w:pStyle w:val="Heading1"/>
        <w:numPr>
          <w:ilvl w:val="2"/>
          <w:numId w:val="1"/>
        </w:numPr>
      </w:pPr>
      <w:bookmarkStart w:id="1070" w:name="_Toc213472300"/>
      <w:r>
        <w:t>CheckPermission Operation</w:t>
      </w:r>
      <w:bookmarkEnd w:id="1070"/>
    </w:p>
    <w:p w:rsidR="00127EC6" w:rsidRPr="00127EC6" w:rsidRDefault="00127EC6" w:rsidP="00127EC6"/>
    <w:p w:rsidR="007121A3" w:rsidRPr="00A43E07" w:rsidRDefault="007121A3" w:rsidP="007121A3">
      <w:pPr>
        <w:pStyle w:val="IndexBase"/>
        <w:spacing w:after="0" w:line="240" w:lineRule="atLeast"/>
        <w:rPr>
          <w:rFonts w:ascii="Calibri" w:hAnsi="Calibri"/>
          <w:b/>
          <w:szCs w:val="24"/>
        </w:rPr>
      </w:pPr>
      <w:r w:rsidRPr="00A43E07">
        <w:rPr>
          <w:rFonts w:ascii="Calibri" w:hAnsi="Calibri"/>
          <w:szCs w:val="24"/>
        </w:rPr>
        <w:t>The Checkpermisson web service operation is a request/response operation. This operation receives a CheckPermissionRequestMessage, performs a permission check and responds with CheckPermissionResponseMessage. If there are any problems then the web service operation will return a SOAP Fault response error message indicating an error code and the error details.</w:t>
      </w:r>
    </w:p>
    <w:p w:rsidR="007121A3" w:rsidRDefault="00E040EA" w:rsidP="007121A3">
      <w:pPr>
        <w:pStyle w:val="ListParagraph"/>
      </w:pPr>
      <w:r>
        <w:pict>
          <v:group id="_x0000_s1054" editas="canvas" style="width:468pt;height:342pt;mso-position-horizontal-relative:char;mso-position-vertical-relative:line" coordorigin="3535,5980" coordsize="7200,5295">
            <o:lock v:ext="edit" aspectratio="t"/>
            <v:shape id="_x0000_s1055" type="#_x0000_t75" style="position:absolute;left:3535;top:5980;width:7200;height:5295" o:preferrelative="f">
              <v:fill o:detectmouseclick="t"/>
              <v:path o:extrusionok="t" o:connecttype="none"/>
              <o:lock v:ext="edit" text="t"/>
            </v:shape>
            <v:shape id="_x0000_s1056" type="#_x0000_t202" style="position:absolute;left:3590;top:6119;width:7062;height:5155" filled="f" strokeweight="4.5pt">
              <v:stroke linestyle="thinThick"/>
              <v:textbox style="mso-next-textbox:#_x0000_s1056">
                <w:txbxContent>
                  <w:p w:rsidR="00D54780" w:rsidRDefault="00D54780" w:rsidP="007121A3">
                    <w:r>
                      <w:t>&lt;xs:schema targetNamespace="http://security.nci.nih.gov/ws/authorization"</w:t>
                    </w:r>
                  </w:p>
                  <w:p w:rsidR="00D54780" w:rsidRDefault="00D54780" w:rsidP="007121A3">
                    <w:r>
                      <w:t xml:space="preserve">  xmlns:authorization="http://security.nci.nih.gov/ws/authorization"</w:t>
                    </w:r>
                  </w:p>
                  <w:p w:rsidR="00D54780" w:rsidRDefault="00D54780" w:rsidP="007121A3">
                    <w:r>
                      <w:t xml:space="preserve">  elementFormDefault="qualified"</w:t>
                    </w:r>
                  </w:p>
                  <w:p w:rsidR="00D54780" w:rsidRDefault="00D54780" w:rsidP="007121A3">
                    <w:r>
                      <w:t xml:space="preserve">  attributeFormDefault="qualified" version=".1"&gt;</w:t>
                    </w:r>
                  </w:p>
                  <w:p w:rsidR="00D54780" w:rsidRDefault="00D54780" w:rsidP="007121A3">
                    <w:r>
                      <w:t>&lt;xs:element name="CheckPermissionRequest" type="authorization:CheckPermissionRequest"/&gt;</w:t>
                    </w:r>
                  </w:p>
                  <w:p w:rsidR="00D54780" w:rsidRDefault="00D54780" w:rsidP="007121A3">
                    <w:r>
                      <w:t>&lt;xs:complexType name="CheckPermissionRequest"&gt;</w:t>
                    </w:r>
                  </w:p>
                  <w:p w:rsidR="00D54780" w:rsidRDefault="00D54780" w:rsidP="007121A3">
                    <w:r>
                      <w:t xml:space="preserve">    &lt;xs:sequence&gt;</w:t>
                    </w:r>
                  </w:p>
                  <w:p w:rsidR="00D54780" w:rsidRDefault="00D54780" w:rsidP="007121A3">
                    <w:r>
                      <w:t xml:space="preserve">      &lt;xs:choice&gt;</w:t>
                    </w:r>
                  </w:p>
                  <w:p w:rsidR="00D54780" w:rsidRDefault="00D54780" w:rsidP="007121A3">
                    <w:r>
                      <w:tab/>
                      <w:t>&lt;xs:element name="UserName" type="xs:string"/&gt;</w:t>
                    </w:r>
                  </w:p>
                  <w:p w:rsidR="00D54780" w:rsidRDefault="00D54780" w:rsidP="007121A3">
                    <w:r>
                      <w:tab/>
                      <w:t>&lt;xs:element name="GroupName" type="xs:string"/&gt;</w:t>
                    </w:r>
                  </w:p>
                  <w:p w:rsidR="00D54780" w:rsidRDefault="00D54780" w:rsidP="007121A3">
                    <w:r>
                      <w:t xml:space="preserve">      &lt;/xs:choice&gt;</w:t>
                    </w:r>
                  </w:p>
                  <w:p w:rsidR="00D54780" w:rsidRDefault="00D54780" w:rsidP="007121A3">
                    <w:r>
                      <w:t xml:space="preserve">      &lt;xs:element name="ObjectId" type="xs:string"/&gt;</w:t>
                    </w:r>
                  </w:p>
                  <w:p w:rsidR="00D54780" w:rsidRDefault="00D54780" w:rsidP="007121A3">
                    <w:r>
                      <w:t xml:space="preserve">      &lt;xs:element name="Attribute" type="xs:string" nillable="true"/&gt;</w:t>
                    </w:r>
                  </w:p>
                  <w:p w:rsidR="00D54780" w:rsidRDefault="00D54780" w:rsidP="007121A3">
                    <w:r>
                      <w:t xml:space="preserve">      &lt;xs:element name="Privilege" type="xs:string"/&gt;</w:t>
                    </w:r>
                  </w:p>
                  <w:p w:rsidR="00D54780" w:rsidRDefault="00D54780" w:rsidP="007121A3">
                    <w:r>
                      <w:t xml:space="preserve">      &lt;xs:element name="ApplicationContext" type="xs:string"/&gt;</w:t>
                    </w:r>
                  </w:p>
                  <w:p w:rsidR="00D54780" w:rsidRDefault="00D54780" w:rsidP="007121A3">
                    <w:r>
                      <w:t xml:space="preserve">   &lt;/xs:sequence&gt;</w:t>
                    </w:r>
                  </w:p>
                  <w:p w:rsidR="00D54780" w:rsidRDefault="00D54780" w:rsidP="007121A3">
                    <w:r>
                      <w:t>&lt;/xs:complexType&gt;</w:t>
                    </w:r>
                  </w:p>
                  <w:p w:rsidR="00D54780" w:rsidRDefault="00D54780" w:rsidP="007121A3">
                    <w:r>
                      <w:t>&lt;xs:element name="CheckPermissionResponse" type="authorization:CheckPermissionResponse"/&gt;</w:t>
                    </w:r>
                  </w:p>
                  <w:p w:rsidR="00D54780" w:rsidRDefault="00D54780" w:rsidP="007121A3">
                    <w:r>
                      <w:t>&lt;xs:complexType name="CheckPermissionResponse"&gt;</w:t>
                    </w:r>
                  </w:p>
                  <w:p w:rsidR="00D54780" w:rsidRDefault="00D54780" w:rsidP="007121A3">
                    <w:r>
                      <w:t xml:space="preserve">    &lt;xs:sequence&gt;</w:t>
                    </w:r>
                  </w:p>
                  <w:p w:rsidR="00D54780" w:rsidRDefault="00D54780" w:rsidP="007121A3">
                    <w:r>
                      <w:t xml:space="preserve">      &lt;xs:element name="Result" type="xs:boolean"/&gt;</w:t>
                    </w:r>
                  </w:p>
                  <w:p w:rsidR="00D54780" w:rsidRDefault="00D54780" w:rsidP="007121A3">
                    <w:r>
                      <w:t xml:space="preserve">    &lt;/xs:sequence&gt;</w:t>
                    </w:r>
                  </w:p>
                  <w:p w:rsidR="00D54780" w:rsidRDefault="00D54780" w:rsidP="007121A3">
                    <w:r>
                      <w:t>&lt;/xs:complexType&gt;</w:t>
                    </w:r>
                  </w:p>
                  <w:p w:rsidR="00D54780" w:rsidRPr="00523D06" w:rsidRDefault="00D54780" w:rsidP="007121A3">
                    <w:r>
                      <w:t>&lt;/xs:schema&gt;</w:t>
                    </w:r>
                  </w:p>
                </w:txbxContent>
              </v:textbox>
            </v:shape>
            <w10:wrap type="none"/>
            <w10:anchorlock/>
          </v:group>
        </w:pict>
      </w:r>
    </w:p>
    <w:p w:rsidR="007121A3" w:rsidRDefault="007121A3" w:rsidP="007121A3">
      <w:pPr>
        <w:pStyle w:val="ListParagraph"/>
      </w:pPr>
      <w:r>
        <w:t xml:space="preserve">Figure </w:t>
      </w:r>
      <w:r w:rsidR="004120D7">
        <w:t>7.3</w:t>
      </w:r>
      <w:r>
        <w:t xml:space="preserve"> Schema for Authorization</w:t>
      </w:r>
    </w:p>
    <w:p w:rsidR="007121A3" w:rsidRDefault="007121A3" w:rsidP="007121A3">
      <w:pPr>
        <w:pStyle w:val="ListParagraph"/>
      </w:pPr>
    </w:p>
    <w:p w:rsidR="007121A3" w:rsidRPr="00A90831" w:rsidRDefault="007121A3" w:rsidP="007121A3">
      <w:pPr>
        <w:ind w:left="360"/>
        <w:rPr>
          <w:sz w:val="24"/>
          <w:szCs w:val="24"/>
        </w:rPr>
      </w:pPr>
      <w:r w:rsidRPr="00A90831">
        <w:rPr>
          <w:sz w:val="24"/>
          <w:szCs w:val="24"/>
        </w:rPr>
        <w:t xml:space="preserve">As displayed in the Figure </w:t>
      </w:r>
      <w:r w:rsidR="004120D7">
        <w:rPr>
          <w:sz w:val="24"/>
          <w:szCs w:val="24"/>
        </w:rPr>
        <w:t>7.3</w:t>
      </w:r>
      <w:r w:rsidRPr="00A90831">
        <w:rPr>
          <w:sz w:val="24"/>
          <w:szCs w:val="24"/>
        </w:rPr>
        <w:t>. The CheckPermission request message consists of User name or Group name, ObjectId, Attribute, Privilege and ApplicationContext.  The Apache AXIS framework validates all request and response messages against the Schema specified in the Security WS WSDL. When the CheckPermission request message is received by the web service operation, the CSM API’s checkpermission method is invoked to check permission. If the User or Group has permission then a CheckPermissionResponse is returned with result value ‘true’ otherwise result value is ‘false’.</w:t>
      </w:r>
    </w:p>
    <w:p w:rsidR="00216967" w:rsidRDefault="002C3B9C" w:rsidP="00F27FCB">
      <w:pPr>
        <w:pStyle w:val="Heading1"/>
        <w:numPr>
          <w:ilvl w:val="1"/>
          <w:numId w:val="1"/>
        </w:numPr>
      </w:pPr>
      <w:bookmarkStart w:id="1071" w:name="_Toc213472301"/>
      <w:r>
        <w:t>Workflow for CSM Security Web Service</w:t>
      </w:r>
      <w:bookmarkEnd w:id="1071"/>
    </w:p>
    <w:p w:rsidR="00770363" w:rsidRDefault="00770363" w:rsidP="00770363"/>
    <w:p w:rsidR="00770363" w:rsidRPr="00770363" w:rsidRDefault="00770363" w:rsidP="009E0037">
      <w:pPr>
        <w:spacing w:after="120"/>
        <w:ind w:left="360"/>
        <w:rPr>
          <w:sz w:val="24"/>
          <w:szCs w:val="24"/>
        </w:rPr>
      </w:pPr>
      <w:r w:rsidRPr="00770363">
        <w:rPr>
          <w:sz w:val="24"/>
          <w:szCs w:val="24"/>
        </w:rPr>
        <w:t>This workflow section outlines the basic steps, both strategic and technical, for successful CSM Security Web Services integration.   </w:t>
      </w:r>
    </w:p>
    <w:p w:rsidR="00770363" w:rsidRPr="00770363" w:rsidRDefault="00770363" w:rsidP="00237AA7">
      <w:pPr>
        <w:spacing w:after="120"/>
        <w:ind w:left="1260" w:hanging="540"/>
        <w:rPr>
          <w:sz w:val="24"/>
          <w:szCs w:val="24"/>
        </w:rPr>
      </w:pPr>
      <w:r w:rsidRPr="00770363">
        <w:rPr>
          <w:sz w:val="24"/>
          <w:szCs w:val="24"/>
        </w:rPr>
        <w:t xml:space="preserve">1)     Read the deployment steps from this document and also read the </w:t>
      </w:r>
      <w:r w:rsidRPr="00770363">
        <w:rPr>
          <w:iCs/>
          <w:sz w:val="24"/>
          <w:szCs w:val="24"/>
        </w:rPr>
        <w:t>CSM Guide for Application Developers</w:t>
      </w:r>
      <w:r w:rsidRPr="00770363">
        <w:rPr>
          <w:sz w:val="24"/>
          <w:szCs w:val="24"/>
        </w:rPr>
        <w:t>.  It provides an overview, workflow, and specific deployment and integration steps.</w:t>
      </w:r>
    </w:p>
    <w:p w:rsidR="00770363" w:rsidRPr="00770363" w:rsidRDefault="00770363" w:rsidP="00237AA7">
      <w:pPr>
        <w:spacing w:after="120"/>
        <w:ind w:left="1260" w:hanging="540"/>
        <w:rPr>
          <w:sz w:val="24"/>
          <w:szCs w:val="24"/>
        </w:rPr>
      </w:pPr>
      <w:r w:rsidRPr="00770363">
        <w:rPr>
          <w:sz w:val="24"/>
          <w:szCs w:val="24"/>
        </w:rPr>
        <w:t xml:space="preserve">2)     Determine the security requirements and provision security with CSM’s UPT. </w:t>
      </w:r>
    </w:p>
    <w:p w:rsidR="00770363" w:rsidRPr="00770363" w:rsidRDefault="00770363" w:rsidP="00237AA7">
      <w:pPr>
        <w:spacing w:after="120"/>
        <w:ind w:left="1260" w:hanging="540"/>
        <w:rPr>
          <w:sz w:val="24"/>
          <w:szCs w:val="24"/>
        </w:rPr>
      </w:pPr>
      <w:r w:rsidRPr="00770363">
        <w:rPr>
          <w:sz w:val="24"/>
          <w:szCs w:val="24"/>
        </w:rPr>
        <w:t>3)     After the Security Web Service is deployed and user security provisioned with UPT. The Security Web Service is ready operable and consumption</w:t>
      </w:r>
    </w:p>
    <w:p w:rsidR="00770363" w:rsidRPr="00770363" w:rsidRDefault="00770363" w:rsidP="00237AA7">
      <w:pPr>
        <w:spacing w:after="120"/>
        <w:ind w:left="1260" w:hanging="540"/>
        <w:rPr>
          <w:sz w:val="24"/>
          <w:szCs w:val="24"/>
        </w:rPr>
      </w:pPr>
      <w:r w:rsidRPr="00770363">
        <w:rPr>
          <w:sz w:val="24"/>
          <w:szCs w:val="24"/>
        </w:rPr>
        <w:lastRenderedPageBreak/>
        <w:t>4)    Using the CSM Web Services Interface use the authentication and authorization operation exposed.</w:t>
      </w:r>
    </w:p>
    <w:p w:rsidR="00770363" w:rsidRPr="00770363" w:rsidRDefault="00770363" w:rsidP="00237AA7">
      <w:pPr>
        <w:spacing w:after="120"/>
        <w:ind w:left="1260" w:hanging="540"/>
        <w:rPr>
          <w:sz w:val="24"/>
          <w:szCs w:val="24"/>
        </w:rPr>
      </w:pPr>
      <w:r w:rsidRPr="00770363">
        <w:rPr>
          <w:sz w:val="24"/>
          <w:szCs w:val="24"/>
        </w:rPr>
        <w:t>5)     Using the LoginRequestMessage invoke and consume Login Web Service Operation.</w:t>
      </w:r>
    </w:p>
    <w:p w:rsidR="00770363" w:rsidRPr="00770363" w:rsidRDefault="00770363" w:rsidP="00237AA7">
      <w:pPr>
        <w:spacing w:after="120"/>
        <w:ind w:left="1260" w:hanging="540"/>
        <w:rPr>
          <w:sz w:val="24"/>
          <w:szCs w:val="24"/>
        </w:rPr>
      </w:pPr>
      <w:r w:rsidRPr="00770363">
        <w:rPr>
          <w:sz w:val="24"/>
          <w:szCs w:val="24"/>
        </w:rPr>
        <w:t>6)     Using the CheckPermissionRequestMessage invoke and consume the CheckPermission Web Service operation.</w:t>
      </w:r>
    </w:p>
    <w:p w:rsidR="00D65716" w:rsidRDefault="00D65716" w:rsidP="00F27FCB">
      <w:pPr>
        <w:pStyle w:val="Heading1"/>
        <w:numPr>
          <w:ilvl w:val="1"/>
          <w:numId w:val="1"/>
        </w:numPr>
      </w:pPr>
      <w:bookmarkStart w:id="1072" w:name="_Toc213472302"/>
      <w:r>
        <w:t>Installation of CSM Security Web Service</w:t>
      </w:r>
      <w:bookmarkEnd w:id="1072"/>
    </w:p>
    <w:p w:rsidR="00187709" w:rsidRDefault="00187709" w:rsidP="008744BF">
      <w:pPr>
        <w:ind w:left="360"/>
        <w:rPr>
          <w:sz w:val="24"/>
          <w:szCs w:val="24"/>
        </w:rPr>
      </w:pPr>
    </w:p>
    <w:p w:rsidR="00E745B0" w:rsidRDefault="00E745B0" w:rsidP="00027E69">
      <w:pPr>
        <w:ind w:left="360" w:firstLine="360"/>
        <w:rPr>
          <w:b/>
          <w:sz w:val="28"/>
          <w:szCs w:val="28"/>
        </w:rPr>
      </w:pPr>
      <w:r w:rsidRPr="00D56016">
        <w:rPr>
          <w:b/>
          <w:sz w:val="28"/>
          <w:szCs w:val="28"/>
        </w:rPr>
        <w:t xml:space="preserve">Step </w:t>
      </w:r>
      <w:r>
        <w:rPr>
          <w:b/>
          <w:sz w:val="28"/>
          <w:szCs w:val="28"/>
        </w:rPr>
        <w:t>1</w:t>
      </w:r>
      <w:r w:rsidRPr="00D56016">
        <w:rPr>
          <w:b/>
          <w:sz w:val="28"/>
          <w:szCs w:val="28"/>
        </w:rPr>
        <w:t xml:space="preserve">: </w:t>
      </w:r>
      <w:r>
        <w:rPr>
          <w:b/>
          <w:sz w:val="28"/>
          <w:szCs w:val="28"/>
        </w:rPr>
        <w:t>Create and Prime Database</w:t>
      </w:r>
    </w:p>
    <w:p w:rsidR="00A604D4" w:rsidRPr="00075E8E" w:rsidRDefault="00A604D4" w:rsidP="00A604D4">
      <w:pPr>
        <w:spacing w:after="160"/>
        <w:ind w:left="1080" w:hanging="360"/>
        <w:rPr>
          <w:sz w:val="24"/>
          <w:szCs w:val="24"/>
        </w:rPr>
      </w:pPr>
      <w:r w:rsidRPr="00075E8E">
        <w:rPr>
          <w:sz w:val="24"/>
          <w:szCs w:val="24"/>
        </w:rPr>
        <w:t xml:space="preserve">1.  Log into the database using an account id which has permission to create new databases. As you follow the deployment steps, use the files containing the name corresponding with your database. Make sure that the database you are about to create doesn’t already exist. If it does, then drop it to recreate new one.  </w:t>
      </w:r>
    </w:p>
    <w:p w:rsidR="00A604D4" w:rsidRPr="00075E8E" w:rsidRDefault="00A604D4" w:rsidP="00A604D4">
      <w:pPr>
        <w:spacing w:after="160"/>
        <w:ind w:left="1080" w:hanging="360"/>
        <w:rPr>
          <w:sz w:val="24"/>
          <w:szCs w:val="24"/>
        </w:rPr>
      </w:pPr>
      <w:r w:rsidRPr="00075E8E">
        <w:rPr>
          <w:sz w:val="24"/>
          <w:szCs w:val="24"/>
        </w:rPr>
        <w:t xml:space="preserve">2.  In the AuthSchemaMySQL.sql file replace the </w:t>
      </w:r>
      <w:r w:rsidRPr="00075E8E">
        <w:rPr>
          <w:rFonts w:cs="Courier New"/>
          <w:sz w:val="24"/>
          <w:szCs w:val="24"/>
        </w:rPr>
        <w:t>&lt;&lt;database_name&gt;&gt;</w:t>
      </w:r>
      <w:r w:rsidRPr="00075E8E">
        <w:rPr>
          <w:sz w:val="24"/>
          <w:szCs w:val="24"/>
        </w:rPr>
        <w:t xml:space="preserve"> tag with the target applications scheme – </w:t>
      </w:r>
      <w:r w:rsidRPr="00075E8E">
        <w:rPr>
          <w:b/>
          <w:sz w:val="24"/>
          <w:szCs w:val="24"/>
        </w:rPr>
        <w:t>csmupt</w:t>
      </w:r>
      <w:r w:rsidRPr="00075E8E">
        <w:rPr>
          <w:sz w:val="24"/>
          <w:szCs w:val="24"/>
        </w:rPr>
        <w:t>.</w:t>
      </w:r>
    </w:p>
    <w:p w:rsidR="00A604D4" w:rsidRPr="00075E8E" w:rsidRDefault="00A604D4" w:rsidP="00A604D4">
      <w:pPr>
        <w:spacing w:after="160"/>
        <w:ind w:left="1080" w:hanging="360"/>
        <w:rPr>
          <w:sz w:val="24"/>
          <w:szCs w:val="24"/>
        </w:rPr>
      </w:pPr>
      <w:r w:rsidRPr="00075E8E">
        <w:rPr>
          <w:sz w:val="24"/>
          <w:szCs w:val="24"/>
        </w:rPr>
        <w:t xml:space="preserve"> 3.  Run this script on the database prompt. This should create a database with the given name.  </w:t>
      </w:r>
    </w:p>
    <w:p w:rsidR="00A604D4" w:rsidRPr="00075E8E" w:rsidRDefault="00A604D4" w:rsidP="00A604D4">
      <w:pPr>
        <w:spacing w:after="160"/>
        <w:ind w:left="1080" w:hanging="360"/>
        <w:rPr>
          <w:sz w:val="24"/>
          <w:szCs w:val="24"/>
        </w:rPr>
      </w:pPr>
      <w:r w:rsidRPr="00075E8E">
        <w:rPr>
          <w:sz w:val="24"/>
          <w:szCs w:val="24"/>
        </w:rPr>
        <w:t xml:space="preserve">4.  In the </w:t>
      </w:r>
      <w:r w:rsidRPr="00075E8E">
        <w:rPr>
          <w:rFonts w:cs="Courier New"/>
          <w:sz w:val="24"/>
          <w:szCs w:val="24"/>
        </w:rPr>
        <w:t>DataPrimingMySQL.sql</w:t>
      </w:r>
      <w:r w:rsidRPr="00075E8E">
        <w:rPr>
          <w:sz w:val="24"/>
          <w:szCs w:val="24"/>
        </w:rPr>
        <w:t xml:space="preserve"> file, replace:</w:t>
      </w:r>
    </w:p>
    <w:p w:rsidR="00A604D4" w:rsidRPr="00075E8E" w:rsidRDefault="00A604D4" w:rsidP="00A604D4">
      <w:pPr>
        <w:pStyle w:val="ListBulletCircle2"/>
        <w:tabs>
          <w:tab w:val="clear" w:pos="1080"/>
          <w:tab w:val="num" w:pos="1440"/>
        </w:tabs>
        <w:ind w:left="1440"/>
        <w:rPr>
          <w:rFonts w:asciiTheme="minorHAnsi" w:hAnsiTheme="minorHAnsi"/>
          <w:szCs w:val="24"/>
        </w:rPr>
      </w:pPr>
      <w:r w:rsidRPr="00075E8E">
        <w:rPr>
          <w:rFonts w:asciiTheme="minorHAnsi" w:hAnsiTheme="minorHAnsi"/>
          <w:szCs w:val="24"/>
        </w:rPr>
        <w:t xml:space="preserve">The </w:t>
      </w:r>
      <w:r w:rsidRPr="00075E8E">
        <w:rPr>
          <w:rFonts w:asciiTheme="minorHAnsi" w:hAnsiTheme="minorHAnsi" w:cs="Courier New"/>
          <w:szCs w:val="24"/>
        </w:rPr>
        <w:t>&lt;&lt;super_admin_login_id&gt;&gt;</w:t>
      </w:r>
      <w:r w:rsidRPr="00075E8E">
        <w:rPr>
          <w:rFonts w:asciiTheme="minorHAnsi" w:hAnsiTheme="minorHAnsi"/>
          <w:szCs w:val="24"/>
        </w:rPr>
        <w:t xml:space="preserve"> with the login id of the user who is going to act as the Super Admin for that particular installation. For example </w:t>
      </w:r>
      <w:r w:rsidRPr="00075E8E">
        <w:rPr>
          <w:rFonts w:asciiTheme="minorHAnsi" w:hAnsiTheme="minorHAnsi"/>
          <w:b/>
          <w:szCs w:val="24"/>
        </w:rPr>
        <w:t>“</w:t>
      </w:r>
      <w:r w:rsidRPr="00075E8E">
        <w:rPr>
          <w:rFonts w:asciiTheme="minorHAnsi" w:hAnsiTheme="minorHAnsi"/>
          <w:szCs w:val="24"/>
        </w:rPr>
        <w:t>doej” for John Doe admin.</w:t>
      </w:r>
    </w:p>
    <w:p w:rsidR="00A604D4" w:rsidRPr="00075E8E" w:rsidRDefault="00A604D4" w:rsidP="00A604D4">
      <w:pPr>
        <w:pStyle w:val="ListBulletCircle2"/>
        <w:tabs>
          <w:tab w:val="clear" w:pos="1080"/>
          <w:tab w:val="num" w:pos="1440"/>
        </w:tabs>
        <w:ind w:left="1440"/>
        <w:rPr>
          <w:rFonts w:asciiTheme="minorHAnsi" w:hAnsiTheme="minorHAnsi"/>
          <w:szCs w:val="24"/>
        </w:rPr>
      </w:pPr>
      <w:r w:rsidRPr="00075E8E">
        <w:rPr>
          <w:rFonts w:asciiTheme="minorHAnsi" w:hAnsiTheme="minorHAnsi"/>
          <w:szCs w:val="24"/>
        </w:rPr>
        <w:t xml:space="preserve">Also provide the first name and last name for the same by replacing </w:t>
      </w:r>
      <w:r w:rsidRPr="00075E8E">
        <w:rPr>
          <w:rFonts w:asciiTheme="minorHAnsi" w:hAnsiTheme="minorHAnsi" w:cs="Courier New"/>
          <w:szCs w:val="24"/>
        </w:rPr>
        <w:t xml:space="preserve">&lt;&lt;super_admin_first_name&gt;&gt; </w:t>
      </w:r>
      <w:r w:rsidRPr="00075E8E">
        <w:rPr>
          <w:rFonts w:asciiTheme="minorHAnsi" w:hAnsiTheme="minorHAnsi"/>
          <w:szCs w:val="24"/>
        </w:rPr>
        <w:t>with</w:t>
      </w:r>
      <w:r w:rsidRPr="00075E8E">
        <w:rPr>
          <w:rFonts w:asciiTheme="minorHAnsi" w:hAnsiTheme="minorHAnsi" w:cs="Courier New"/>
          <w:szCs w:val="24"/>
        </w:rPr>
        <w:t xml:space="preserve"> Doe</w:t>
      </w:r>
      <w:r w:rsidRPr="00075E8E">
        <w:rPr>
          <w:rFonts w:asciiTheme="minorHAnsi" w:hAnsiTheme="minorHAnsi"/>
          <w:szCs w:val="24"/>
        </w:rPr>
        <w:t xml:space="preserve"> and </w:t>
      </w:r>
      <w:r w:rsidRPr="00075E8E">
        <w:rPr>
          <w:rFonts w:asciiTheme="minorHAnsi" w:hAnsiTheme="minorHAnsi" w:cs="Courier New"/>
          <w:szCs w:val="24"/>
        </w:rPr>
        <w:t xml:space="preserve">&lt;&lt;super_admin_last_name &gt;&gt; </w:t>
      </w:r>
      <w:r w:rsidRPr="00075E8E">
        <w:rPr>
          <w:rFonts w:asciiTheme="minorHAnsi" w:hAnsiTheme="minorHAnsi"/>
          <w:szCs w:val="24"/>
        </w:rPr>
        <w:t>with</w:t>
      </w:r>
      <w:r w:rsidRPr="00075E8E">
        <w:rPr>
          <w:rFonts w:asciiTheme="minorHAnsi" w:hAnsiTheme="minorHAnsi" w:cs="Courier New"/>
          <w:szCs w:val="24"/>
        </w:rPr>
        <w:t xml:space="preserve"> Joe.</w:t>
      </w:r>
    </w:p>
    <w:p w:rsidR="00A604D4" w:rsidRPr="00075E8E" w:rsidRDefault="00A604D4" w:rsidP="00D103C3">
      <w:pPr>
        <w:widowControl w:val="0"/>
        <w:numPr>
          <w:ilvl w:val="0"/>
          <w:numId w:val="119"/>
        </w:numPr>
        <w:tabs>
          <w:tab w:val="clear" w:pos="720"/>
          <w:tab w:val="num" w:pos="1080"/>
        </w:tabs>
        <w:spacing w:after="160" w:line="240" w:lineRule="atLeast"/>
        <w:ind w:left="1080"/>
        <w:rPr>
          <w:sz w:val="24"/>
          <w:szCs w:val="24"/>
        </w:rPr>
      </w:pPr>
      <w:r w:rsidRPr="00075E8E">
        <w:rPr>
          <w:sz w:val="24"/>
          <w:szCs w:val="24"/>
        </w:rPr>
        <w:t>Replace the &lt;&lt;application_context_name&gt;&gt; with a test application entry – ‘</w:t>
      </w:r>
      <w:r w:rsidRPr="00075E8E">
        <w:rPr>
          <w:b/>
          <w:sz w:val="24"/>
          <w:szCs w:val="24"/>
        </w:rPr>
        <w:t xml:space="preserve">abc_app’.  </w:t>
      </w:r>
      <w:r w:rsidRPr="00075E8E">
        <w:rPr>
          <w:sz w:val="24"/>
          <w:szCs w:val="24"/>
        </w:rPr>
        <w:t>For example: Application name is ‘abc_app’ and application schema name is ‘abc_app’. For the sake of this document we will use schema ‘abc_app’ and the application as ‘abc_app’.</w:t>
      </w:r>
    </w:p>
    <w:p w:rsidR="00A604D4" w:rsidRPr="00075E8E" w:rsidRDefault="00A604D4" w:rsidP="00D103C3">
      <w:pPr>
        <w:widowControl w:val="0"/>
        <w:numPr>
          <w:ilvl w:val="0"/>
          <w:numId w:val="119"/>
        </w:numPr>
        <w:tabs>
          <w:tab w:val="clear" w:pos="720"/>
          <w:tab w:val="num" w:pos="1080"/>
        </w:tabs>
        <w:spacing w:after="160" w:line="240" w:lineRule="atLeast"/>
        <w:ind w:left="1080"/>
        <w:rPr>
          <w:sz w:val="24"/>
          <w:szCs w:val="24"/>
        </w:rPr>
      </w:pPr>
      <w:r w:rsidRPr="00075E8E">
        <w:rPr>
          <w:sz w:val="24"/>
          <w:szCs w:val="24"/>
        </w:rPr>
        <w:t xml:space="preserve">Run the script on the database prompt. This should populate the database with the initial data. Verify by querying the </w:t>
      </w:r>
      <w:r w:rsidRPr="00075E8E">
        <w:rPr>
          <w:rFonts w:cs="Courier New"/>
          <w:sz w:val="24"/>
          <w:szCs w:val="24"/>
        </w:rPr>
        <w:t>application</w:t>
      </w:r>
      <w:r w:rsidRPr="00075E8E">
        <w:rPr>
          <w:sz w:val="24"/>
          <w:szCs w:val="24"/>
        </w:rPr>
        <w:t xml:space="preserve">, </w:t>
      </w:r>
      <w:r w:rsidRPr="00075E8E">
        <w:rPr>
          <w:rFonts w:cs="Courier New"/>
          <w:sz w:val="24"/>
          <w:szCs w:val="24"/>
        </w:rPr>
        <w:t>user</w:t>
      </w:r>
      <w:r w:rsidRPr="00075E8E">
        <w:rPr>
          <w:sz w:val="24"/>
          <w:szCs w:val="24"/>
        </w:rPr>
        <w:t xml:space="preserve">, </w:t>
      </w:r>
      <w:r w:rsidRPr="00075E8E">
        <w:rPr>
          <w:rFonts w:cs="Courier New"/>
          <w:sz w:val="24"/>
          <w:szCs w:val="24"/>
        </w:rPr>
        <w:t>protection_element</w:t>
      </w:r>
      <w:r w:rsidRPr="00075E8E">
        <w:rPr>
          <w:sz w:val="24"/>
          <w:szCs w:val="24"/>
        </w:rPr>
        <w:t xml:space="preserve"> and </w:t>
      </w:r>
      <w:r w:rsidRPr="00075E8E">
        <w:rPr>
          <w:rFonts w:cs="Courier New"/>
          <w:sz w:val="24"/>
          <w:szCs w:val="24"/>
        </w:rPr>
        <w:t>user_protection_element</w:t>
      </w:r>
      <w:r w:rsidRPr="00075E8E">
        <w:rPr>
          <w:sz w:val="24"/>
          <w:szCs w:val="24"/>
        </w:rPr>
        <w:t xml:space="preserve"> tables. They should have one record each. The database will include CSM Standard Privileges and the privilege table should have 7 entries.</w:t>
      </w:r>
    </w:p>
    <w:p w:rsidR="00E745B0" w:rsidRDefault="00E745B0" w:rsidP="00D247B0">
      <w:pPr>
        <w:ind w:left="360" w:firstLine="360"/>
        <w:rPr>
          <w:b/>
          <w:sz w:val="28"/>
          <w:szCs w:val="28"/>
        </w:rPr>
      </w:pPr>
      <w:r w:rsidRPr="00D56016">
        <w:rPr>
          <w:b/>
          <w:sz w:val="28"/>
          <w:szCs w:val="28"/>
        </w:rPr>
        <w:t xml:space="preserve">Step </w:t>
      </w:r>
      <w:r>
        <w:rPr>
          <w:b/>
          <w:sz w:val="28"/>
          <w:szCs w:val="28"/>
        </w:rPr>
        <w:t>2</w:t>
      </w:r>
      <w:r w:rsidRPr="00D56016">
        <w:rPr>
          <w:b/>
          <w:sz w:val="28"/>
          <w:szCs w:val="28"/>
        </w:rPr>
        <w:t xml:space="preserve">: </w:t>
      </w:r>
      <w:r>
        <w:rPr>
          <w:b/>
          <w:sz w:val="28"/>
          <w:szCs w:val="28"/>
        </w:rPr>
        <w:t>Configure Datasource</w:t>
      </w:r>
    </w:p>
    <w:p w:rsidR="00D247B0" w:rsidRPr="00D247B0" w:rsidRDefault="00D247B0" w:rsidP="00D247B0">
      <w:pPr>
        <w:spacing w:after="160"/>
        <w:ind w:left="1080" w:hanging="360"/>
        <w:rPr>
          <w:sz w:val="24"/>
          <w:szCs w:val="24"/>
        </w:rPr>
      </w:pPr>
      <w:r w:rsidRPr="00D247B0">
        <w:rPr>
          <w:sz w:val="24"/>
          <w:szCs w:val="24"/>
        </w:rPr>
        <w:t xml:space="preserve">Modify the </w:t>
      </w:r>
      <w:r w:rsidRPr="00D247B0">
        <w:rPr>
          <w:rFonts w:cs="Courier New"/>
          <w:sz w:val="24"/>
          <w:szCs w:val="24"/>
        </w:rPr>
        <w:t>mysql-ds.xml</w:t>
      </w:r>
      <w:r w:rsidRPr="00D247B0">
        <w:rPr>
          <w:sz w:val="24"/>
          <w:szCs w:val="24"/>
        </w:rPr>
        <w:t xml:space="preserve"> file which contains information for creating a data source. One entry is required for each database connection.  Edit this file to replace:  </w:t>
      </w:r>
    </w:p>
    <w:p w:rsidR="00D247B0" w:rsidRPr="00D247B0" w:rsidRDefault="00D247B0" w:rsidP="00D247B0">
      <w:pPr>
        <w:pStyle w:val="ListBulletCircle2"/>
        <w:rPr>
          <w:rFonts w:asciiTheme="minorHAnsi" w:hAnsiTheme="minorHAnsi"/>
          <w:szCs w:val="24"/>
        </w:rPr>
      </w:pPr>
      <w:r w:rsidRPr="00D247B0">
        <w:rPr>
          <w:rFonts w:asciiTheme="minorHAnsi" w:hAnsiTheme="minorHAnsi"/>
          <w:szCs w:val="24"/>
        </w:rPr>
        <w:t xml:space="preserve">The --database_user_name-- with the user id. . </w:t>
      </w:r>
      <w:r w:rsidRPr="00D247B0">
        <w:rPr>
          <w:rFonts w:asciiTheme="minorHAnsi" w:hAnsiTheme="minorHAnsi" w:cs="Courier New"/>
          <w:szCs w:val="24"/>
        </w:rPr>
        <w:t>--database_user_password--</w:t>
      </w:r>
      <w:r w:rsidRPr="00D247B0">
        <w:rPr>
          <w:rFonts w:asciiTheme="minorHAnsi" w:hAnsiTheme="minorHAnsi"/>
          <w:szCs w:val="24"/>
        </w:rPr>
        <w:t>with the password of the user account.</w:t>
      </w:r>
    </w:p>
    <w:p w:rsidR="00D247B0" w:rsidRPr="00D247B0" w:rsidRDefault="00D247B0" w:rsidP="00D247B0">
      <w:pPr>
        <w:pStyle w:val="ListBulletCircle2"/>
        <w:rPr>
          <w:rFonts w:asciiTheme="minorHAnsi" w:hAnsiTheme="minorHAnsi"/>
          <w:szCs w:val="24"/>
        </w:rPr>
      </w:pPr>
      <w:r w:rsidRPr="00D247B0">
        <w:rPr>
          <w:rFonts w:asciiTheme="minorHAnsi" w:hAnsiTheme="minorHAnsi"/>
          <w:szCs w:val="24"/>
        </w:rPr>
        <w:t xml:space="preserve">The </w:t>
      </w:r>
      <w:r w:rsidRPr="00D247B0">
        <w:rPr>
          <w:rFonts w:asciiTheme="minorHAnsi" w:hAnsiTheme="minorHAnsi" w:cs="Courier New"/>
          <w:szCs w:val="24"/>
        </w:rPr>
        <w:t xml:space="preserve">--database_url-- </w:t>
      </w:r>
      <w:r w:rsidRPr="00D247B0">
        <w:rPr>
          <w:rFonts w:asciiTheme="minorHAnsi" w:hAnsiTheme="minorHAnsi"/>
          <w:szCs w:val="24"/>
        </w:rPr>
        <w:t xml:space="preserve">with the URL needed to access the Authorization Schema residing on the database server - </w:t>
      </w:r>
      <w:r w:rsidRPr="00D247B0">
        <w:rPr>
          <w:rFonts w:asciiTheme="minorHAnsi" w:hAnsiTheme="minorHAnsi"/>
          <w:b/>
          <w:szCs w:val="24"/>
        </w:rPr>
        <w:t>jdbc:mysql://&lt;&lt;stage_database_server_name&gt;&gt;:&lt;&lt;port&gt;&gt;/&lt;&lt;database_name&gt;&gt;</w:t>
      </w:r>
    </w:p>
    <w:p w:rsidR="00D247B0" w:rsidRPr="00D247B0" w:rsidRDefault="00D247B0" w:rsidP="00D103C3">
      <w:pPr>
        <w:pStyle w:val="ListContinue"/>
        <w:numPr>
          <w:ilvl w:val="0"/>
          <w:numId w:val="117"/>
        </w:numPr>
        <w:adjustRightInd w:val="0"/>
        <w:spacing w:line="240" w:lineRule="auto"/>
        <w:ind w:left="1080"/>
        <w:textAlignment w:val="baseline"/>
        <w:rPr>
          <w:rFonts w:asciiTheme="minorHAnsi" w:hAnsiTheme="minorHAnsi"/>
          <w:sz w:val="24"/>
          <w:szCs w:val="24"/>
        </w:rPr>
      </w:pPr>
      <w:r w:rsidRPr="00D247B0">
        <w:rPr>
          <w:rFonts w:asciiTheme="minorHAnsi" w:hAnsiTheme="minorHAnsi"/>
          <w:sz w:val="24"/>
          <w:szCs w:val="24"/>
        </w:rPr>
        <w:t xml:space="preserve">Shown in </w:t>
      </w:r>
      <w:fldSimple w:instr=" REF _Ref98803581 \h  \* MERGEFORMAT ">
        <w:r w:rsidR="003152FE" w:rsidRPr="003152FE">
          <w:rPr>
            <w:rFonts w:asciiTheme="minorHAnsi" w:hAnsiTheme="minorHAnsi"/>
            <w:sz w:val="24"/>
            <w:szCs w:val="24"/>
          </w:rPr>
          <w:t xml:space="preserve">Figure </w:t>
        </w:r>
      </w:fldSimple>
      <w:r w:rsidRPr="00D247B0">
        <w:rPr>
          <w:rFonts w:asciiTheme="minorHAnsi" w:hAnsiTheme="minorHAnsi"/>
          <w:sz w:val="24"/>
          <w:szCs w:val="24"/>
        </w:rPr>
        <w:t xml:space="preserve"> is an example </w:t>
      </w:r>
      <w:r w:rsidRPr="00D247B0">
        <w:rPr>
          <w:rStyle w:val="ComputerfilesChar4Char"/>
          <w:rFonts w:asciiTheme="minorHAnsi" w:hAnsiTheme="minorHAnsi" w:cs="Courier New"/>
          <w:sz w:val="24"/>
          <w:szCs w:val="24"/>
        </w:rPr>
        <w:t>mysql-ds.xml</w:t>
      </w:r>
      <w:r w:rsidRPr="00D247B0">
        <w:rPr>
          <w:rFonts w:asciiTheme="minorHAnsi" w:hAnsiTheme="minorHAnsi"/>
          <w:sz w:val="24"/>
          <w:szCs w:val="24"/>
        </w:rPr>
        <w:t xml:space="preserve"> file.</w:t>
      </w:r>
    </w:p>
    <w:p w:rsidR="00D247B0" w:rsidRPr="00D247B0" w:rsidRDefault="00E040EA" w:rsidP="00F24D59">
      <w:pPr>
        <w:pStyle w:val="BodyText"/>
        <w:jc w:val="center"/>
        <w:rPr>
          <w:rFonts w:asciiTheme="minorHAnsi" w:hAnsiTheme="minorHAnsi"/>
        </w:rPr>
      </w:pPr>
      <w:r>
        <w:rPr>
          <w:rFonts w:asciiTheme="minorHAnsi" w:hAnsiTheme="minorHAnsi"/>
        </w:rPr>
      </w:r>
      <w:r>
        <w:rPr>
          <w:rFonts w:asciiTheme="minorHAnsi" w:hAnsiTheme="minorHAnsi"/>
        </w:rPr>
        <w:pict>
          <v:group id="_x0000_s1338" editas="canvas" style="width:450pt;height:270.15pt;mso-position-horizontal-relative:char;mso-position-vertical-relative:line" coordorigin="2500,10702" coordsize="7897,7094">
            <o:lock v:ext="edit" aspectratio="t"/>
            <v:shape id="_x0000_s1339" type="#_x0000_t75" style="position:absolute;left:2500;top:10702;width:7897;height:7094" o:preferrelative="f">
              <v:fill o:detectmouseclick="t"/>
              <v:path o:extrusionok="t" o:connecttype="none"/>
              <o:lock v:ext="edit" text="t"/>
            </v:shape>
            <v:shape id="_x0000_s1340" type="#_x0000_t202" style="position:absolute;left:2658;top:10861;width:7581;height:6733">
              <v:textbox style="mso-next-textbox:#_x0000_s1340" inset="2.23519mm,1.1176mm,2.23519mm,1.1176mm">
                <w:txbxContent>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&lt;?xml version="1.0" encoding="UTF-8"?&gt;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&lt;datasources&gt;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&lt;local-tx-datasource&gt;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&lt;jndi-name&gt;</w:t>
                    </w:r>
                    <w:bookmarkStart w:id="1073" w:name="OLE_LINK1"/>
                    <w:bookmarkStart w:id="1074" w:name="OLE_LINK2"/>
                    <w:r w:rsidRPr="00D247B0">
                      <w:rPr>
                        <w:rStyle w:val="ComputerfilesChar4CharCharCharCharCharCharCharCharChar"/>
                        <w:sz w:val="20"/>
                        <w:szCs w:val="20"/>
                      </w:rPr>
                      <w:t>abc_app_ds</w:t>
                    </w:r>
                    <w:bookmarkEnd w:id="1073"/>
                    <w:bookmarkEnd w:id="1074"/>
                    <w:r w:rsidRPr="00D247B0">
                      <w:rPr>
                        <w:rStyle w:val="ComputerfilesChar4CharCharCharCharCharCharCharCharChar"/>
                        <w:sz w:val="20"/>
                        <w:szCs w:val="20"/>
                      </w:rPr>
                      <w:t>&lt;/jndi-name&gt;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&lt;connection-url&gt;</w:t>
                    </w:r>
                    <w:r w:rsidRPr="00D247B0">
                      <w:rPr>
                        <w:sz w:val="20"/>
                        <w:szCs w:val="20"/>
                      </w:rPr>
                      <w:t xml:space="preserve"> </w:t>
                    </w:r>
                    <w:r w:rsidRPr="00D247B0">
                      <w:rPr>
                        <w:rStyle w:val="ComputerfilesChar4CharCharCharCharCharCharCharCharChar"/>
                        <w:sz w:val="20"/>
                        <w:szCs w:val="20"/>
                      </w:rPr>
                      <w:t>jdbc:mysql://&lt;&lt;database_server_name&gt;&gt;:&lt;&lt;port&gt;&gt;/&lt;&lt;database_name&gt;&gt;&lt;/connection-url&gt;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&lt;driver-class&gt;org.gjt.mm.mysql.Driver&lt;/driver-class&gt;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&lt;user-name&gt;name&lt;/user-name&gt;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&lt;password&gt;password&lt;/password&gt;</w:t>
                    </w:r>
                  </w:p>
                  <w:p w:rsidR="00D54780" w:rsidRPr="00D247B0" w:rsidRDefault="00D54780" w:rsidP="00D247B0">
                    <w:pPr>
                      <w:autoSpaceDE w:val="0"/>
                      <w:autoSpaceDN w:val="0"/>
                      <w:rPr>
                        <w:rStyle w:val="ComputerfilesChar4CharCharCharCharCharCharCharCharChar"/>
                        <w:sz w:val="20"/>
                        <w:szCs w:val="20"/>
                      </w:rPr>
                    </w:pPr>
                    <w:r w:rsidRPr="00D247B0">
                      <w:rPr>
                        <w:rStyle w:val="ComputerfilesChar4CharCharCharCharCharCharCharCharChar"/>
                        <w:sz w:val="20"/>
                        <w:szCs w:val="20"/>
                      </w:rPr>
                      <w:t xml:space="preserve">  &lt;/local-tx-datasource&gt;  </w:t>
                    </w:r>
                  </w:p>
                  <w:p w:rsidR="00D54780" w:rsidRPr="00D247B0" w:rsidRDefault="00D54780" w:rsidP="00D247B0">
                    <w:pPr>
                      <w:autoSpaceDE w:val="0"/>
                      <w:autoSpaceDN w:val="0"/>
                      <w:rPr>
                        <w:rFonts w:ascii="Courier New" w:hAnsi="Courier New" w:cs="Courier New"/>
                        <w:sz w:val="20"/>
                        <w:szCs w:val="20"/>
                      </w:rPr>
                    </w:pPr>
                    <w:r w:rsidRPr="00D247B0">
                      <w:rPr>
                        <w:rStyle w:val="ComputerfilesChar4CharCharCharCharCharCharCharCharChar"/>
                        <w:sz w:val="20"/>
                        <w:szCs w:val="20"/>
                      </w:rPr>
                      <w:t>&lt;/datasources&gt;</w:t>
                    </w:r>
                  </w:p>
                </w:txbxContent>
              </v:textbox>
            </v:shape>
            <w10:wrap type="none"/>
            <w10:anchorlock/>
          </v:group>
        </w:pict>
      </w:r>
    </w:p>
    <w:p w:rsidR="00D247B0" w:rsidRPr="00D247B0" w:rsidRDefault="00D247B0" w:rsidP="00D247B0">
      <w:pPr>
        <w:pStyle w:val="Caption"/>
        <w:ind w:left="360"/>
        <w:rPr>
          <w:rFonts w:asciiTheme="minorHAnsi" w:hAnsiTheme="minorHAnsi"/>
          <w:sz w:val="24"/>
          <w:szCs w:val="24"/>
        </w:rPr>
      </w:pPr>
      <w:r w:rsidRPr="00D247B0">
        <w:rPr>
          <w:rFonts w:asciiTheme="minorHAnsi" w:hAnsiTheme="minorHAnsi"/>
          <w:i w:val="0"/>
          <w:sz w:val="24"/>
          <w:szCs w:val="24"/>
        </w:rPr>
        <w:t xml:space="preserve">Figure </w:t>
      </w:r>
      <w:r w:rsidR="001844D9">
        <w:rPr>
          <w:rFonts w:asciiTheme="minorHAnsi" w:hAnsiTheme="minorHAnsi"/>
          <w:i w:val="0"/>
          <w:sz w:val="24"/>
          <w:szCs w:val="24"/>
        </w:rPr>
        <w:t>7.4</w:t>
      </w:r>
      <w:r w:rsidRPr="00D247B0">
        <w:rPr>
          <w:rFonts w:asciiTheme="minorHAnsi" w:hAnsiTheme="minorHAnsi"/>
          <w:sz w:val="24"/>
          <w:szCs w:val="24"/>
        </w:rPr>
        <w:t xml:space="preserve"> Example mysql-ds.xml file</w:t>
      </w:r>
    </w:p>
    <w:p w:rsidR="00D247B0" w:rsidRPr="00C7367F" w:rsidRDefault="00D247B0" w:rsidP="00C7367F">
      <w:pPr>
        <w:spacing w:after="160"/>
        <w:ind w:left="720" w:hanging="360"/>
        <w:rPr>
          <w:sz w:val="24"/>
          <w:szCs w:val="24"/>
        </w:rPr>
      </w:pPr>
      <w:r w:rsidRPr="00D247B0">
        <w:rPr>
          <w:sz w:val="24"/>
          <w:szCs w:val="24"/>
        </w:rPr>
        <w:t xml:space="preserve">2.  Place the </w:t>
      </w:r>
      <w:r w:rsidRPr="00D247B0">
        <w:rPr>
          <w:rFonts w:cs="Courier New"/>
          <w:sz w:val="24"/>
          <w:szCs w:val="24"/>
        </w:rPr>
        <w:t>mysql-ds.xml</w:t>
      </w:r>
      <w:r w:rsidRPr="00D247B0">
        <w:rPr>
          <w:sz w:val="24"/>
          <w:szCs w:val="24"/>
        </w:rPr>
        <w:t xml:space="preserve"> file in the JBoss </w:t>
      </w:r>
      <w:r w:rsidRPr="00D247B0">
        <w:rPr>
          <w:b/>
          <w:sz w:val="24"/>
          <w:szCs w:val="24"/>
        </w:rPr>
        <w:t>deploy</w:t>
      </w:r>
      <w:r w:rsidRPr="00D247B0">
        <w:rPr>
          <w:sz w:val="24"/>
          <w:szCs w:val="24"/>
        </w:rPr>
        <w:t xml:space="preserve"> directory - </w:t>
      </w:r>
      <w:r w:rsidRPr="00D247B0">
        <w:rPr>
          <w:rFonts w:cs="Courier New"/>
          <w:sz w:val="24"/>
          <w:szCs w:val="24"/>
        </w:rPr>
        <w:t xml:space="preserve">{jboss-home}/server/default/deploy/ </w:t>
      </w:r>
      <w:r w:rsidRPr="00D247B0">
        <w:rPr>
          <w:sz w:val="24"/>
          <w:szCs w:val="24"/>
        </w:rPr>
        <w:t xml:space="preserve">  </w:t>
      </w:r>
    </w:p>
    <w:p w:rsidR="00E745B0" w:rsidRDefault="00E745B0" w:rsidP="008744BF">
      <w:pPr>
        <w:ind w:left="360"/>
        <w:rPr>
          <w:b/>
          <w:sz w:val="28"/>
          <w:szCs w:val="28"/>
        </w:rPr>
      </w:pPr>
      <w:r w:rsidRPr="00D56016">
        <w:rPr>
          <w:b/>
          <w:sz w:val="28"/>
          <w:szCs w:val="28"/>
        </w:rPr>
        <w:t xml:space="preserve">Step </w:t>
      </w:r>
      <w:r>
        <w:rPr>
          <w:b/>
          <w:sz w:val="28"/>
          <w:szCs w:val="28"/>
        </w:rPr>
        <w:t>3</w:t>
      </w:r>
      <w:r w:rsidRPr="00D56016">
        <w:rPr>
          <w:b/>
          <w:sz w:val="28"/>
          <w:szCs w:val="28"/>
        </w:rPr>
        <w:t xml:space="preserve">: </w:t>
      </w:r>
      <w:r>
        <w:rPr>
          <w:b/>
          <w:sz w:val="28"/>
          <w:szCs w:val="28"/>
        </w:rPr>
        <w:t>Configure the JBoss JAAS Login parameters</w:t>
      </w:r>
    </w:p>
    <w:p w:rsidR="00C7367F" w:rsidRPr="00C7367F" w:rsidRDefault="00C7367F" w:rsidP="00D103C3">
      <w:pPr>
        <w:pStyle w:val="BodyText"/>
        <w:numPr>
          <w:ilvl w:val="0"/>
          <w:numId w:val="120"/>
        </w:numPr>
        <w:rPr>
          <w:rFonts w:asciiTheme="minorHAnsi" w:hAnsiTheme="minorHAnsi"/>
        </w:rPr>
      </w:pPr>
      <w:r w:rsidRPr="00C7367F">
        <w:rPr>
          <w:rFonts w:asciiTheme="minorHAnsi" w:hAnsiTheme="minorHAnsi"/>
        </w:rPr>
        <w:t xml:space="preserve">In order to configure the CSM Web Service to verify against the LDAP, create an entry in the </w:t>
      </w:r>
      <w:r w:rsidRPr="00C7367F">
        <w:rPr>
          <w:rStyle w:val="ComputerfilesChar4Char"/>
          <w:rFonts w:asciiTheme="minorHAnsi" w:hAnsiTheme="minorHAnsi"/>
          <w:sz w:val="24"/>
        </w:rPr>
        <w:t>login-config.xml</w:t>
      </w:r>
      <w:r w:rsidRPr="00C7367F">
        <w:rPr>
          <w:rFonts w:asciiTheme="minorHAnsi" w:hAnsiTheme="minorHAnsi"/>
        </w:rPr>
        <w:t xml:space="preserve"> of JBoss as shown in </w:t>
      </w:r>
      <w:fldSimple w:instr=" REF _Ref98312583 \h  \* MERGEFORMAT ">
        <w:r w:rsidR="003152FE" w:rsidRPr="003152FE">
          <w:rPr>
            <w:rFonts w:asciiTheme="minorHAnsi" w:hAnsiTheme="minorHAnsi"/>
            <w:i/>
          </w:rPr>
          <w:t>Figure</w:t>
        </w:r>
        <w:r w:rsidR="003152FE" w:rsidRPr="003152FE">
          <w:rPr>
            <w:i/>
          </w:rPr>
          <w:t xml:space="preserve"> </w:t>
        </w:r>
      </w:fldSimple>
      <w:r w:rsidRPr="00C7367F">
        <w:rPr>
          <w:rFonts w:asciiTheme="minorHAnsi" w:hAnsiTheme="minorHAnsi"/>
        </w:rPr>
        <w:t xml:space="preserve">. This entry configures a login-module against the ‘abc_app’ application context. The location of this file is </w:t>
      </w:r>
      <w:r w:rsidRPr="00C7367F">
        <w:rPr>
          <w:rStyle w:val="ComputerfilesChar4Char"/>
          <w:rFonts w:asciiTheme="minorHAnsi" w:hAnsiTheme="minorHAnsi"/>
          <w:sz w:val="24"/>
        </w:rPr>
        <w:t>{jboss-home}/server/default/conf/login-config.xml</w:t>
      </w:r>
      <w:r w:rsidRPr="00C7367F">
        <w:rPr>
          <w:rFonts w:asciiTheme="minorHAnsi" w:hAnsiTheme="minorHAnsi"/>
        </w:rPr>
        <w:t>.</w:t>
      </w:r>
    </w:p>
    <w:p w:rsidR="00C7367F" w:rsidRPr="00C7367F" w:rsidRDefault="00E040EA" w:rsidP="00CC443C">
      <w:pPr>
        <w:jc w:val="center"/>
        <w:rPr>
          <w:sz w:val="24"/>
          <w:szCs w:val="24"/>
        </w:rPr>
      </w:pPr>
      <w:r>
        <w:rPr>
          <w:sz w:val="24"/>
          <w:szCs w:val="24"/>
        </w:rPr>
      </w:r>
      <w:r>
        <w:rPr>
          <w:sz w:val="24"/>
          <w:szCs w:val="24"/>
        </w:rPr>
        <w:pict>
          <v:shape id="_x0000_s1388" type="#_x0000_t202" style="width:450pt;height:248.4pt;mso-position-horizontal-relative:char;mso-position-vertical-relative:line">
            <v:textbox style="mso-next-textbox:#_x0000_s1388">
              <w:txbxContent>
                <w:p w:rsidR="00D54780" w:rsidRPr="00C7367F" w:rsidRDefault="00D54780" w:rsidP="009F016C">
                  <w:pPr>
                    <w:jc w:val="center"/>
                    <w:rPr>
                      <w:rFonts w:ascii="Courier New" w:hAnsi="Courier New" w:cs="Courier New"/>
                      <w:sz w:val="20"/>
                      <w:szCs w:val="20"/>
                    </w:rPr>
                  </w:pPr>
                  <w:r w:rsidRPr="00C7367F">
                    <w:rPr>
                      <w:rFonts w:ascii="Courier New" w:hAnsi="Courier New" w:cs="Courier New"/>
                      <w:sz w:val="20"/>
                      <w:szCs w:val="20"/>
                    </w:rPr>
                    <w:t>&lt;application-policy name = "abc_app"&gt;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 xml:space="preserve">  &lt;authentication&gt;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 xml:space="preserve">    &lt;login-module code = "gov.nih.nci.security.authentication.loginmodules.LDAPLoginModule" flag = "required" &gt;</w:t>
                  </w:r>
                </w:p>
                <w:p w:rsidR="00D54780" w:rsidRPr="00C7367F" w:rsidRDefault="00D54780" w:rsidP="00C7367F">
                  <w:pPr>
                    <w:ind w:firstLine="720"/>
                    <w:rPr>
                      <w:rFonts w:ascii="Courier New" w:hAnsi="Courier New" w:cs="Courier New"/>
                      <w:sz w:val="20"/>
                      <w:szCs w:val="20"/>
                    </w:rPr>
                  </w:pPr>
                  <w:r w:rsidRPr="00C7367F">
                    <w:rPr>
                      <w:rFonts w:ascii="Courier New" w:hAnsi="Courier New" w:cs="Courier New"/>
                      <w:sz w:val="20"/>
                      <w:szCs w:val="20"/>
                    </w:rPr>
                    <w:t>&lt;module-option name="ldapHost"&gt;ldaps://ncids4a.nci.nih.gov:636&lt;/module-option&gt;</w:t>
                  </w:r>
                </w:p>
                <w:p w:rsidR="00D54780" w:rsidRPr="00C7367F" w:rsidRDefault="00D54780" w:rsidP="00CC443C">
                  <w:pPr>
                    <w:rPr>
                      <w:rFonts w:ascii="Courier New" w:hAnsi="Courier New" w:cs="Courier New"/>
                      <w:sz w:val="20"/>
                      <w:szCs w:val="20"/>
                    </w:rPr>
                  </w:pPr>
                  <w:r w:rsidRPr="00C7367F">
                    <w:rPr>
                      <w:rFonts w:ascii="Courier New" w:hAnsi="Courier New" w:cs="Courier New"/>
                      <w:sz w:val="20"/>
                      <w:szCs w:val="20"/>
                    </w:rPr>
                    <w:t>&lt;module-option name="ldapSearchableBase"&gt;ou=nci,o=nih&lt;/module-option&gt;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 xml:space="preserve">      &lt;module-option name="ldapUserIdLabel"&gt;cn&lt;/module-option&gt;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 xml:space="preserve">    &lt;/login-module&gt;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 xml:space="preserve">  &lt;/authentication&gt;</w:t>
                  </w:r>
                </w:p>
                <w:p w:rsidR="00D54780" w:rsidRPr="00C7367F" w:rsidRDefault="00D54780" w:rsidP="00C7367F">
                  <w:pPr>
                    <w:rPr>
                      <w:rFonts w:ascii="Courier New" w:hAnsi="Courier New" w:cs="Courier New"/>
                      <w:sz w:val="20"/>
                      <w:szCs w:val="20"/>
                    </w:rPr>
                  </w:pPr>
                  <w:r w:rsidRPr="00C7367F">
                    <w:rPr>
                      <w:rFonts w:ascii="Courier New" w:hAnsi="Courier New" w:cs="Courier New"/>
                      <w:sz w:val="20"/>
                      <w:szCs w:val="20"/>
                    </w:rPr>
                    <w:t>&lt;/application-policy&gt;</w:t>
                  </w:r>
                </w:p>
              </w:txbxContent>
            </v:textbox>
            <w10:wrap type="none"/>
            <w10:anchorlock/>
          </v:shape>
        </w:pict>
      </w:r>
    </w:p>
    <w:p w:rsidR="00C7367F" w:rsidRPr="00C7367F" w:rsidRDefault="00C7367F" w:rsidP="00C7367F">
      <w:pPr>
        <w:pStyle w:val="Caption"/>
        <w:rPr>
          <w:rFonts w:asciiTheme="minorHAnsi" w:hAnsiTheme="minorHAnsi"/>
          <w:sz w:val="24"/>
          <w:szCs w:val="24"/>
        </w:rPr>
      </w:pPr>
      <w:r w:rsidRPr="00C7367F">
        <w:rPr>
          <w:rFonts w:asciiTheme="minorHAnsi" w:hAnsiTheme="minorHAnsi"/>
          <w:i w:val="0"/>
          <w:sz w:val="24"/>
          <w:szCs w:val="24"/>
        </w:rPr>
        <w:t xml:space="preserve">Figure </w:t>
      </w:r>
      <w:r>
        <w:rPr>
          <w:rFonts w:asciiTheme="minorHAnsi" w:hAnsiTheme="minorHAnsi"/>
          <w:i w:val="0"/>
          <w:sz w:val="24"/>
          <w:szCs w:val="24"/>
        </w:rPr>
        <w:t>7.5</w:t>
      </w:r>
      <w:r w:rsidRPr="00C7367F">
        <w:rPr>
          <w:rFonts w:asciiTheme="minorHAnsi" w:hAnsiTheme="minorHAnsi"/>
          <w:sz w:val="24"/>
          <w:szCs w:val="24"/>
        </w:rPr>
        <w:t xml:space="preserve"> Example login-config.xml entry</w:t>
      </w:r>
    </w:p>
    <w:p w:rsidR="00C7367F" w:rsidRPr="00C7367F" w:rsidRDefault="00C7367F" w:rsidP="00C7367F">
      <w:pPr>
        <w:pStyle w:val="BodyText"/>
        <w:rPr>
          <w:rFonts w:asciiTheme="minorHAnsi" w:hAnsiTheme="minorHAnsi"/>
        </w:rPr>
      </w:pPr>
      <w:r w:rsidRPr="00C7367F">
        <w:rPr>
          <w:rFonts w:asciiTheme="minorHAnsi" w:hAnsiTheme="minorHAnsi"/>
        </w:rPr>
        <w:t xml:space="preserve">As shown in </w:t>
      </w:r>
      <w:fldSimple w:instr=" REF _Ref98312583 \h  \* MERGEFORMAT ">
        <w:r w:rsidR="003152FE" w:rsidRPr="003152FE">
          <w:rPr>
            <w:rFonts w:asciiTheme="minorHAnsi" w:hAnsiTheme="minorHAnsi"/>
            <w:i/>
          </w:rPr>
          <w:t xml:space="preserve">Figure </w:t>
        </w:r>
      </w:fldSimple>
      <w:r w:rsidRPr="00C7367F">
        <w:rPr>
          <w:rFonts w:asciiTheme="minorHAnsi" w:hAnsiTheme="minorHAnsi"/>
        </w:rPr>
        <w:t>:</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lastRenderedPageBreak/>
        <w:t xml:space="preserve">The </w:t>
      </w:r>
      <w:r w:rsidRPr="00C7367F">
        <w:rPr>
          <w:rStyle w:val="ComputerfilesChar4Char"/>
          <w:rFonts w:asciiTheme="minorHAnsi" w:hAnsiTheme="minorHAnsi"/>
          <w:sz w:val="24"/>
          <w:szCs w:val="24"/>
        </w:rPr>
        <w:t>application-policy</w:t>
      </w:r>
      <w:r w:rsidRPr="00C7367F">
        <w:rPr>
          <w:rFonts w:asciiTheme="minorHAnsi" w:hAnsiTheme="minorHAnsi"/>
          <w:szCs w:val="24"/>
        </w:rPr>
        <w:t xml:space="preserve"> is the name of the application for defining the authentication policy – in this case, ‘</w:t>
      </w:r>
      <w:r w:rsidRPr="00C7367F">
        <w:rPr>
          <w:rFonts w:asciiTheme="minorHAnsi" w:hAnsiTheme="minorHAnsi"/>
          <w:b/>
          <w:szCs w:val="24"/>
        </w:rPr>
        <w:t>abc_app’</w:t>
      </w:r>
      <w:r w:rsidRPr="00C7367F">
        <w:rPr>
          <w:rFonts w:asciiTheme="minorHAnsi" w:hAnsiTheme="minorHAnsi"/>
          <w:szCs w:val="24"/>
        </w:rPr>
        <w:t xml:space="preserve">. </w:t>
      </w:r>
    </w:p>
    <w:p w:rsidR="00C7367F" w:rsidRPr="00C7367F" w:rsidRDefault="00C7367F" w:rsidP="00C7367F">
      <w:pPr>
        <w:pStyle w:val="ListBulletCircle"/>
        <w:ind w:left="720" w:hanging="360"/>
        <w:rPr>
          <w:rFonts w:asciiTheme="minorHAnsi" w:hAnsiTheme="minorHAnsi" w:cs="Courier New"/>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is 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class which is used to perform the authentication task; in this case, it is -</w:t>
      </w:r>
      <w:r w:rsidRPr="00C7367F">
        <w:rPr>
          <w:rStyle w:val="ComputerfilesChar4Char"/>
          <w:rFonts w:asciiTheme="minorHAnsi" w:hAnsiTheme="minorHAnsi"/>
          <w:b/>
          <w:sz w:val="24"/>
          <w:szCs w:val="24"/>
        </w:rPr>
        <w:t>gov.nih.nci.security.authentication.loginmodules.LDAPLoginModule</w:t>
      </w:r>
      <w:r w:rsidRPr="00C7367F">
        <w:rPr>
          <w:rFonts w:asciiTheme="minorHAnsi" w:hAnsiTheme="minorHAnsi" w:cs="Courier New"/>
          <w:szCs w:val="24"/>
        </w:rPr>
        <w:t xml:space="preserve">. </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flag</w:t>
      </w:r>
      <w:r w:rsidRPr="00C7367F">
        <w:rPr>
          <w:rFonts w:asciiTheme="minorHAnsi" w:hAnsiTheme="minorHAnsi"/>
          <w:szCs w:val="24"/>
        </w:rPr>
        <w:t xml:space="preserve"> provided is “</w:t>
      </w:r>
      <w:r w:rsidRPr="00C7367F">
        <w:rPr>
          <w:rStyle w:val="ComputerfilesChar4Char"/>
          <w:rFonts w:asciiTheme="minorHAnsi" w:hAnsiTheme="minorHAnsi"/>
          <w:b/>
          <w:sz w:val="24"/>
          <w:szCs w:val="24"/>
        </w:rPr>
        <w:t>required</w:t>
      </w:r>
      <w:r w:rsidRPr="00C7367F">
        <w:rPr>
          <w:rFonts w:asciiTheme="minorHAnsi" w:hAnsiTheme="minorHAnsi"/>
          <w:szCs w:val="24"/>
        </w:rPr>
        <w:t xml:space="preserve">”. </w:t>
      </w:r>
    </w:p>
    <w:p w:rsidR="00C7367F" w:rsidRPr="00C7367F" w:rsidRDefault="00C7367F" w:rsidP="00C7367F">
      <w:pPr>
        <w:pStyle w:val="ListBulletCircle"/>
        <w:ind w:left="720" w:hanging="360"/>
        <w:rPr>
          <w:rFonts w:asciiTheme="minorHAnsi" w:hAnsiTheme="minorHAnsi"/>
          <w:szCs w:val="24"/>
        </w:rPr>
      </w:pPr>
      <w:r w:rsidRPr="00C7367F">
        <w:rPr>
          <w:rFonts w:asciiTheme="minorHAnsi" w:hAnsiTheme="minorHAnsi"/>
          <w:szCs w:val="24"/>
        </w:rPr>
        <w:t xml:space="preserve">The </w:t>
      </w:r>
      <w:r w:rsidRPr="00C7367F">
        <w:rPr>
          <w:rStyle w:val="ComputerfilesChar4Char"/>
          <w:rFonts w:asciiTheme="minorHAnsi" w:hAnsiTheme="minorHAnsi"/>
          <w:sz w:val="24"/>
          <w:szCs w:val="24"/>
        </w:rPr>
        <w:t>module-options</w:t>
      </w:r>
      <w:r w:rsidRPr="00C7367F">
        <w:rPr>
          <w:rFonts w:asciiTheme="minorHAnsi" w:hAnsiTheme="minorHAnsi"/>
          <w:szCs w:val="24"/>
        </w:rPr>
        <w:t xml:space="preserve"> list the parameters which are passed to the </w:t>
      </w:r>
      <w:r w:rsidRPr="00C7367F">
        <w:rPr>
          <w:rStyle w:val="ComputerfilesChar4Char"/>
          <w:rFonts w:asciiTheme="minorHAnsi" w:hAnsiTheme="minorHAnsi"/>
          <w:sz w:val="24"/>
          <w:szCs w:val="24"/>
        </w:rPr>
        <w:t>LoginModule</w:t>
      </w:r>
      <w:r w:rsidRPr="00C7367F">
        <w:rPr>
          <w:rFonts w:asciiTheme="minorHAnsi" w:hAnsiTheme="minorHAnsi"/>
          <w:szCs w:val="24"/>
        </w:rPr>
        <w:t xml:space="preserve"> to perform the authentication task. In this case, they are pointing to the NCICB LDAP Server:</w:t>
      </w:r>
    </w:p>
    <w:p w:rsidR="00C7367F" w:rsidRPr="00C7367F" w:rsidRDefault="00C7367F" w:rsidP="00C7367F">
      <w:pPr>
        <w:pStyle w:val="ListBullet2"/>
        <w:numPr>
          <w:ilvl w:val="0"/>
          <w:numId w:val="0"/>
        </w:numPr>
        <w:tabs>
          <w:tab w:val="num" w:pos="360"/>
          <w:tab w:val="num" w:pos="1440"/>
        </w:tabs>
        <w:adjustRightInd w:val="0"/>
        <w:spacing w:after="120" w:line="240" w:lineRule="auto"/>
        <w:ind w:left="1440" w:hanging="360"/>
        <w:textAlignment w:val="baseline"/>
        <w:rPr>
          <w:rFonts w:asciiTheme="minorHAnsi" w:hAnsiTheme="minorHAnsi" w:cs="Courier New"/>
          <w:b/>
          <w:sz w:val="24"/>
          <w:szCs w:val="24"/>
        </w:rPr>
      </w:pPr>
      <w:r w:rsidRPr="00C7367F">
        <w:rPr>
          <w:rFonts w:asciiTheme="minorHAnsi" w:hAnsiTheme="minorHAnsi" w:cs="Courier New"/>
          <w:b/>
          <w:sz w:val="24"/>
          <w:szCs w:val="24"/>
        </w:rPr>
        <w:t>&lt;module-option name="ldapHost"&gt;ldaps://ncids4a.nci.nih.gov:636&lt;/module-option&gt;</w:t>
      </w:r>
    </w:p>
    <w:p w:rsidR="00C7367F" w:rsidRPr="00C7367F" w:rsidRDefault="00C7367F" w:rsidP="00C7367F">
      <w:pPr>
        <w:pStyle w:val="ListBullet2"/>
        <w:numPr>
          <w:ilvl w:val="0"/>
          <w:numId w:val="0"/>
        </w:numPr>
        <w:tabs>
          <w:tab w:val="num" w:pos="360"/>
          <w:tab w:val="num" w:pos="1440"/>
        </w:tabs>
        <w:adjustRightInd w:val="0"/>
        <w:spacing w:after="120" w:line="240" w:lineRule="auto"/>
        <w:ind w:left="1440" w:hanging="360"/>
        <w:textAlignment w:val="baseline"/>
        <w:rPr>
          <w:rFonts w:asciiTheme="minorHAnsi" w:hAnsiTheme="minorHAnsi" w:cs="Courier New"/>
          <w:b/>
          <w:sz w:val="24"/>
          <w:szCs w:val="24"/>
        </w:rPr>
      </w:pPr>
      <w:r w:rsidRPr="00C7367F">
        <w:rPr>
          <w:rFonts w:asciiTheme="minorHAnsi" w:hAnsiTheme="minorHAnsi" w:cs="Courier New"/>
          <w:b/>
          <w:sz w:val="24"/>
          <w:szCs w:val="24"/>
        </w:rPr>
        <w:t>&lt;module-option name="ldapSearchableBase"&gt;ou=nci,o=nih&lt;/module-option&gt;</w:t>
      </w:r>
    </w:p>
    <w:p w:rsidR="00C7367F" w:rsidRPr="00C7367F" w:rsidRDefault="00C7367F" w:rsidP="00467D6B">
      <w:pPr>
        <w:ind w:left="360" w:firstLine="720"/>
        <w:rPr>
          <w:rFonts w:cs="Courier New"/>
          <w:b/>
          <w:sz w:val="24"/>
          <w:szCs w:val="24"/>
        </w:rPr>
      </w:pPr>
      <w:r w:rsidRPr="00C7367F">
        <w:rPr>
          <w:rFonts w:cs="Courier New"/>
          <w:b/>
          <w:sz w:val="24"/>
          <w:szCs w:val="24"/>
        </w:rPr>
        <w:t>&lt;module-option name="ldapUserIdLabel"&gt;cn&lt;/module-option&gt;</w:t>
      </w:r>
    </w:p>
    <w:p w:rsidR="00C7367F" w:rsidRPr="00C7367F" w:rsidRDefault="00C7367F" w:rsidP="00C7367F">
      <w:pPr>
        <w:ind w:left="360"/>
        <w:rPr>
          <w:sz w:val="24"/>
          <w:szCs w:val="24"/>
        </w:rPr>
      </w:pPr>
      <w:r w:rsidRPr="00C7367F">
        <w:rPr>
          <w:sz w:val="24"/>
          <w:szCs w:val="24"/>
        </w:rPr>
        <w:t>Simultaneously you can also point to a RDBMS database containing the username and password information. The configuration steps for the same are provided in the CSM’s Guide for Application’s Developers</w:t>
      </w:r>
    </w:p>
    <w:p w:rsidR="00EB0CBA" w:rsidRDefault="00EB0CBA" w:rsidP="00EB0CBA">
      <w:pPr>
        <w:ind w:left="360"/>
        <w:rPr>
          <w:b/>
          <w:sz w:val="28"/>
          <w:szCs w:val="28"/>
        </w:rPr>
      </w:pPr>
      <w:r w:rsidRPr="00D56016">
        <w:rPr>
          <w:b/>
          <w:sz w:val="28"/>
          <w:szCs w:val="28"/>
        </w:rPr>
        <w:t xml:space="preserve">Step </w:t>
      </w:r>
      <w:r>
        <w:rPr>
          <w:b/>
          <w:sz w:val="28"/>
          <w:szCs w:val="28"/>
        </w:rPr>
        <w:t>4</w:t>
      </w:r>
      <w:r w:rsidRPr="00D56016">
        <w:rPr>
          <w:b/>
          <w:sz w:val="28"/>
          <w:szCs w:val="28"/>
        </w:rPr>
        <w:t xml:space="preserve">: </w:t>
      </w:r>
      <w:r>
        <w:rPr>
          <w:b/>
          <w:sz w:val="28"/>
          <w:szCs w:val="28"/>
        </w:rPr>
        <w:t xml:space="preserve">Deploy the Security </w:t>
      </w:r>
      <w:r w:rsidR="001475B2">
        <w:rPr>
          <w:b/>
          <w:sz w:val="28"/>
          <w:szCs w:val="28"/>
        </w:rPr>
        <w:t>WS war</w:t>
      </w:r>
      <w:r>
        <w:rPr>
          <w:b/>
          <w:sz w:val="28"/>
          <w:szCs w:val="28"/>
        </w:rPr>
        <w:t xml:space="preserve"> file</w:t>
      </w:r>
    </w:p>
    <w:p w:rsidR="00EB0CBA" w:rsidRPr="00B70B81" w:rsidRDefault="00EB0CBA" w:rsidP="00EB0CBA">
      <w:pPr>
        <w:ind w:left="360"/>
        <w:rPr>
          <w:b/>
          <w:sz w:val="28"/>
          <w:szCs w:val="28"/>
        </w:rPr>
      </w:pPr>
      <w:r w:rsidRPr="00F11F94">
        <w:rPr>
          <w:sz w:val="24"/>
          <w:szCs w:val="24"/>
        </w:rPr>
        <w:t xml:space="preserve">1.  Copy the </w:t>
      </w:r>
      <w:r w:rsidR="00283E5D">
        <w:rPr>
          <w:rFonts w:ascii="Courier New" w:hAnsi="Courier New" w:cs="Courier New"/>
          <w:sz w:val="24"/>
          <w:szCs w:val="24"/>
        </w:rPr>
        <w:t>securityws</w:t>
      </w:r>
      <w:r w:rsidRPr="00590AF3">
        <w:rPr>
          <w:rFonts w:ascii="Courier New" w:hAnsi="Courier New" w:cs="Courier New"/>
          <w:sz w:val="24"/>
          <w:szCs w:val="24"/>
        </w:rPr>
        <w:t>.war</w:t>
      </w:r>
      <w:r w:rsidRPr="00F11F94">
        <w:rPr>
          <w:sz w:val="24"/>
          <w:szCs w:val="24"/>
        </w:rPr>
        <w:t xml:space="preserve"> in the deployment directory of JBoss which can be found at </w:t>
      </w:r>
      <w:r w:rsidRPr="00590AF3">
        <w:rPr>
          <w:rFonts w:ascii="Courier New" w:hAnsi="Courier New" w:cs="Courier New"/>
          <w:sz w:val="24"/>
          <w:szCs w:val="24"/>
        </w:rPr>
        <w:t>{jboss-home}/server/default/deploy</w:t>
      </w:r>
      <w:r>
        <w:rPr>
          <w:rFonts w:ascii="Courier New" w:hAnsi="Courier New" w:cs="Courier New"/>
          <w:sz w:val="24"/>
          <w:szCs w:val="24"/>
        </w:rPr>
        <w:t>/</w:t>
      </w:r>
    </w:p>
    <w:p w:rsidR="002C3B9C" w:rsidRPr="002C3B9C" w:rsidRDefault="002C3B9C" w:rsidP="002C3B9C"/>
    <w:p w:rsidR="004E1BFC" w:rsidRDefault="00216967" w:rsidP="004E1BFC">
      <w:pPr>
        <w:pStyle w:val="Heading1"/>
        <w:numPr>
          <w:ilvl w:val="0"/>
          <w:numId w:val="1"/>
        </w:numPr>
      </w:pPr>
      <w:bookmarkStart w:id="1075" w:name="_CSM_Instance_Level"/>
      <w:bookmarkStart w:id="1076" w:name="_Toc213472303"/>
      <w:bookmarkEnd w:id="1075"/>
      <w:r>
        <w:t>CSM Instance Level and Attribute Level Security</w:t>
      </w:r>
      <w:bookmarkEnd w:id="1076"/>
    </w:p>
    <w:p w:rsidR="004E1BFC" w:rsidRDefault="004E1BFC" w:rsidP="004E1BFC">
      <w:pPr>
        <w:pStyle w:val="Heading1"/>
        <w:numPr>
          <w:ilvl w:val="2"/>
          <w:numId w:val="1"/>
        </w:numPr>
      </w:pPr>
      <w:bookmarkStart w:id="1077" w:name="_Toc213472304"/>
      <w:r>
        <w:t>Prior to CSM 4.0</w:t>
      </w:r>
      <w:bookmarkEnd w:id="1077"/>
    </w:p>
    <w:p w:rsidR="004E1BFC" w:rsidRDefault="004E1BFC" w:rsidP="004E1BFC">
      <w:pPr>
        <w:ind w:left="360"/>
      </w:pPr>
    </w:p>
    <w:p w:rsidR="004E1BFC" w:rsidRPr="00906891" w:rsidRDefault="004E1BFC" w:rsidP="004E1BFC">
      <w:pPr>
        <w:ind w:left="360"/>
        <w:rPr>
          <w:sz w:val="24"/>
          <w:szCs w:val="24"/>
        </w:rPr>
      </w:pPr>
      <w:r w:rsidRPr="00906891">
        <w:rPr>
          <w:sz w:val="24"/>
          <w:szCs w:val="24"/>
        </w:rPr>
        <w:t>Previously CSM APIs provided instance level and attribute level security. However this security is provided in the java tier. The typical flow of events in case of instance level security would be as follows. The user fires a business query on the database to obtain the resultset. Now the entire resultset is iterated through in java and for each and every record in it, a call is made to the CSM APIs to check if the user</w:t>
      </w:r>
      <w:ins w:id="1078" w:author=" " w:date="2008-11-03T06:29:00Z">
        <w:r w:rsidR="00A95EFD">
          <w:rPr>
            <w:sz w:val="24"/>
            <w:szCs w:val="24"/>
          </w:rPr>
          <w:t xml:space="preserve"> or group</w:t>
        </w:r>
      </w:ins>
      <w:ins w:id="1079" w:author=" " w:date="2008-11-03T06:30:00Z">
        <w:r w:rsidR="00A95EFD">
          <w:rPr>
            <w:sz w:val="24"/>
            <w:szCs w:val="24"/>
          </w:rPr>
          <w:t>s</w:t>
        </w:r>
      </w:ins>
      <w:r w:rsidRPr="00906891">
        <w:rPr>
          <w:sz w:val="24"/>
          <w:szCs w:val="24"/>
        </w:rPr>
        <w:t xml:space="preserve"> has access to that particular instance or not. Also in case of attribute filtering the for each of the accessible object in the resultset you need to invoke the CSM APIs to check which attributes the user</w:t>
      </w:r>
      <w:ins w:id="1080" w:author=" " w:date="2008-11-03T06:30:00Z">
        <w:r w:rsidR="00A95EFD">
          <w:rPr>
            <w:sz w:val="24"/>
            <w:szCs w:val="24"/>
          </w:rPr>
          <w:t xml:space="preserve"> or groups</w:t>
        </w:r>
      </w:ins>
      <w:r w:rsidRPr="00906891">
        <w:rPr>
          <w:sz w:val="24"/>
          <w:szCs w:val="24"/>
        </w:rPr>
        <w:t xml:space="preserve"> can see.</w:t>
      </w:r>
    </w:p>
    <w:p w:rsidR="004E1BFC" w:rsidRPr="00906891" w:rsidRDefault="004E1BFC" w:rsidP="004E1BFC">
      <w:pPr>
        <w:ind w:left="360"/>
        <w:rPr>
          <w:sz w:val="24"/>
          <w:szCs w:val="24"/>
        </w:rPr>
      </w:pPr>
      <w:r w:rsidRPr="00906891">
        <w:rPr>
          <w:sz w:val="24"/>
          <w:szCs w:val="24"/>
        </w:rPr>
        <w:t>In the both the solutions mentioned above, there are several issues</w:t>
      </w:r>
    </w:p>
    <w:p w:rsidR="004E1BFC" w:rsidRPr="00906891" w:rsidRDefault="004E1BFC" w:rsidP="00063324">
      <w:pPr>
        <w:numPr>
          <w:ilvl w:val="0"/>
          <w:numId w:val="128"/>
        </w:numPr>
        <w:rPr>
          <w:sz w:val="24"/>
          <w:szCs w:val="24"/>
        </w:rPr>
      </w:pPr>
      <w:r w:rsidRPr="00906891">
        <w:rPr>
          <w:sz w:val="24"/>
          <w:szCs w:val="24"/>
        </w:rPr>
        <w:t>The entire result set is to be returned from the database to the application resulting in network traffic and latency</w:t>
      </w:r>
    </w:p>
    <w:p w:rsidR="004E1BFC" w:rsidRPr="00906891" w:rsidRDefault="004E1BFC" w:rsidP="00063324">
      <w:pPr>
        <w:numPr>
          <w:ilvl w:val="0"/>
          <w:numId w:val="128"/>
        </w:numPr>
        <w:rPr>
          <w:sz w:val="24"/>
          <w:szCs w:val="24"/>
        </w:rPr>
      </w:pPr>
      <w:r w:rsidRPr="00906891">
        <w:rPr>
          <w:sz w:val="24"/>
          <w:szCs w:val="24"/>
        </w:rPr>
        <w:t>Once the resultset is obtained, it needs to be iterated through in java adding to processing time</w:t>
      </w:r>
    </w:p>
    <w:p w:rsidR="004E1BFC" w:rsidRPr="00906891" w:rsidRDefault="004E1BFC" w:rsidP="00063324">
      <w:pPr>
        <w:numPr>
          <w:ilvl w:val="0"/>
          <w:numId w:val="128"/>
        </w:numPr>
        <w:rPr>
          <w:sz w:val="24"/>
          <w:szCs w:val="24"/>
        </w:rPr>
      </w:pPr>
      <w:r w:rsidRPr="00906891">
        <w:rPr>
          <w:sz w:val="24"/>
          <w:szCs w:val="24"/>
        </w:rPr>
        <w:t xml:space="preserve">For each record there is a database call to CSM to determine if the user </w:t>
      </w:r>
      <w:ins w:id="1081" w:author=" " w:date="2008-11-03T06:30:00Z">
        <w:r w:rsidR="00A95EFD">
          <w:rPr>
            <w:sz w:val="24"/>
            <w:szCs w:val="24"/>
          </w:rPr>
          <w:t xml:space="preserve">or groups </w:t>
        </w:r>
      </w:ins>
      <w:r w:rsidRPr="00906891">
        <w:rPr>
          <w:sz w:val="24"/>
          <w:szCs w:val="24"/>
        </w:rPr>
        <w:t>has access or not.</w:t>
      </w:r>
    </w:p>
    <w:p w:rsidR="004E1BFC" w:rsidRDefault="00A95EFD" w:rsidP="004E1BFC">
      <w:pPr>
        <w:ind w:left="360"/>
        <w:rPr>
          <w:sz w:val="24"/>
          <w:szCs w:val="24"/>
        </w:rPr>
      </w:pPr>
      <w:ins w:id="1082" w:author=" " w:date="2008-11-03T06:30:00Z">
        <w:r>
          <w:rPr>
            <w:sz w:val="24"/>
            <w:szCs w:val="24"/>
          </w:rPr>
          <w:t xml:space="preserve">Since </w:t>
        </w:r>
      </w:ins>
      <w:del w:id="1083" w:author=" " w:date="2008-11-03T06:30:00Z">
        <w:r w:rsidR="004E1BFC" w:rsidRPr="00906891" w:rsidDel="00A95EFD">
          <w:rPr>
            <w:sz w:val="24"/>
            <w:szCs w:val="24"/>
          </w:rPr>
          <w:delText>As part of</w:delText>
        </w:r>
      </w:del>
      <w:r w:rsidR="004E1BFC" w:rsidRPr="00906891">
        <w:rPr>
          <w:sz w:val="24"/>
          <w:szCs w:val="24"/>
        </w:rPr>
        <w:t xml:space="preserve"> CSM 4.0 the design addresses all the performance issues mentioned above.</w:t>
      </w:r>
    </w:p>
    <w:p w:rsidR="004E1BFC" w:rsidRPr="00906891" w:rsidRDefault="004E1BFC" w:rsidP="004E1BFC">
      <w:pPr>
        <w:ind w:left="360"/>
        <w:rPr>
          <w:sz w:val="24"/>
          <w:szCs w:val="24"/>
        </w:rPr>
      </w:pPr>
    </w:p>
    <w:p w:rsidR="004E1BFC" w:rsidRDefault="004E1BFC" w:rsidP="004E1BFC">
      <w:pPr>
        <w:pStyle w:val="Heading1"/>
        <w:numPr>
          <w:ilvl w:val="2"/>
          <w:numId w:val="1"/>
        </w:numPr>
      </w:pPr>
      <w:bookmarkStart w:id="1084" w:name="_Toc181605457"/>
      <w:bookmarkStart w:id="1085" w:name="_Toc213472305"/>
      <w:r>
        <w:t>Instance Level</w:t>
      </w:r>
      <w:bookmarkEnd w:id="1085"/>
    </w:p>
    <w:p w:rsidR="004E1BFC" w:rsidRDefault="004E1BFC" w:rsidP="004E1BFC">
      <w:pPr>
        <w:pStyle w:val="Heading1"/>
        <w:numPr>
          <w:ilvl w:val="3"/>
          <w:numId w:val="1"/>
        </w:numPr>
      </w:pPr>
      <w:bookmarkStart w:id="1086" w:name="_Toc213472306"/>
      <w:bookmarkEnd w:id="1084"/>
      <w:r>
        <w:t>Requirements Addressed</w:t>
      </w:r>
      <w:bookmarkEnd w:id="1086"/>
    </w:p>
    <w:p w:rsidR="00A55A6A" w:rsidDel="00533CBB" w:rsidRDefault="00A55A6A" w:rsidP="004E1BFC">
      <w:pPr>
        <w:rPr>
          <w:del w:id="1087" w:author=" " w:date="2008-11-03T06:26:00Z"/>
        </w:rPr>
      </w:pPr>
    </w:p>
    <w:p w:rsidR="004E1BFC" w:rsidRPr="004217F6" w:rsidRDefault="007F21EC" w:rsidP="004E1BFC">
      <w:pPr>
        <w:ind w:left="360"/>
        <w:rPr>
          <w:sz w:val="24"/>
          <w:szCs w:val="24"/>
        </w:rPr>
      </w:pPr>
      <w:ins w:id="1088" w:author=" " w:date="2008-11-03T06:11:00Z">
        <w:r>
          <w:rPr>
            <w:sz w:val="24"/>
            <w:szCs w:val="24"/>
          </w:rPr>
          <w:t xml:space="preserve">The </w:t>
        </w:r>
      </w:ins>
      <w:del w:id="1089" w:author=" " w:date="2008-11-03T06:11:00Z">
        <w:r w:rsidR="004E1BFC" w:rsidRPr="004217F6" w:rsidDel="007F21EC">
          <w:rPr>
            <w:sz w:val="24"/>
            <w:szCs w:val="24"/>
          </w:rPr>
          <w:delText xml:space="preserve">As part of CSM 4.0, </w:delText>
        </w:r>
      </w:del>
      <w:r w:rsidR="004E1BFC" w:rsidRPr="004217F6">
        <w:rPr>
          <w:sz w:val="24"/>
          <w:szCs w:val="24"/>
        </w:rPr>
        <w:t>following functional requirements are addressed and provided as part of the instance level security solution</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Direct Instance Level Security</w:t>
      </w:r>
    </w:p>
    <w:p w:rsidR="004E1BFC" w:rsidRPr="00906891" w:rsidRDefault="004E1BFC" w:rsidP="004E1BFC">
      <w:pPr>
        <w:ind w:left="720"/>
        <w:rPr>
          <w:sz w:val="24"/>
          <w:szCs w:val="24"/>
        </w:rPr>
      </w:pPr>
      <w:r w:rsidRPr="00906891">
        <w:rPr>
          <w:sz w:val="24"/>
          <w:szCs w:val="24"/>
        </w:rPr>
        <w:t>The solution provides Direct Instance Level Security. Direct Instance Level Security can be defined as where security for a particular instance is dependent on its own self. A user</w:t>
      </w:r>
      <w:ins w:id="1090" w:author=" " w:date="2008-11-03T06:30:00Z">
        <w:r w:rsidR="00400CA8">
          <w:rPr>
            <w:sz w:val="24"/>
            <w:szCs w:val="24"/>
          </w:rPr>
          <w:t xml:space="preserve"> or group(s)</w:t>
        </w:r>
      </w:ins>
      <w:r w:rsidRPr="00906891">
        <w:rPr>
          <w:sz w:val="24"/>
          <w:szCs w:val="24"/>
        </w:rPr>
        <w:t xml:space="preserve"> has access to a particular object based on the value of one of its attribute. There is no relation or association with another object. This type of instance level security is adhoc and dependant on the associations done between that instance and the user </w:t>
      </w:r>
      <w:ins w:id="1091" w:author=" " w:date="2008-11-03T06:31:00Z">
        <w:r w:rsidR="00D8580B">
          <w:rPr>
            <w:sz w:val="24"/>
            <w:szCs w:val="24"/>
          </w:rPr>
          <w:t xml:space="preserve">or group(s) </w:t>
        </w:r>
      </w:ins>
      <w:r w:rsidRPr="00906891">
        <w:rPr>
          <w:sz w:val="24"/>
          <w:szCs w:val="24"/>
        </w:rPr>
        <w:t>by security admin</w:t>
      </w:r>
    </w:p>
    <w:p w:rsidR="004E1BFC" w:rsidRPr="00906891" w:rsidRDefault="004E1BFC" w:rsidP="004E1BFC">
      <w:pPr>
        <w:ind w:left="720"/>
        <w:rPr>
          <w:sz w:val="24"/>
          <w:szCs w:val="24"/>
        </w:rPr>
      </w:pPr>
      <w:r w:rsidRPr="00906891">
        <w:rPr>
          <w:sz w:val="24"/>
          <w:szCs w:val="24"/>
        </w:rPr>
        <w:t>For e.g. Out of 456 patients in the patient table, user ABC has access to these assigned 28 based on the patient id.</w:t>
      </w:r>
    </w:p>
    <w:p w:rsidR="004E1BFC" w:rsidRPr="00906891" w:rsidRDefault="004E1BFC" w:rsidP="004E1BFC">
      <w:pPr>
        <w:ind w:left="720"/>
        <w:rPr>
          <w:sz w:val="24"/>
          <w:szCs w:val="24"/>
        </w:rPr>
      </w:pPr>
      <w:r w:rsidRPr="00906891">
        <w:rPr>
          <w:sz w:val="24"/>
          <w:szCs w:val="24"/>
        </w:rPr>
        <w:t>Here out of the total patients in that database, the security admin has assigned 28 patient ids to the user ABC. Based on this the solution should filter any query fired on that patient table such that for that user ABC only those 28 records are accessible.</w:t>
      </w:r>
      <w:ins w:id="1092" w:author=" " w:date="2008-11-03T06:31:00Z">
        <w:r w:rsidR="00D8580B">
          <w:rPr>
            <w:sz w:val="24"/>
            <w:szCs w:val="24"/>
          </w:rPr>
          <w:t xml:space="preserve"> This example also applies for group(s) where groups G1, G2</w:t>
        </w:r>
      </w:ins>
      <w:ins w:id="1093" w:author=" " w:date="2008-11-03T06:32:00Z">
        <w:r w:rsidR="00D8580B">
          <w:rPr>
            <w:sz w:val="24"/>
            <w:szCs w:val="24"/>
          </w:rPr>
          <w:t>, G3 have access to 28 patients based on patient id.  The results are the same as the above example results.</w:t>
        </w:r>
      </w:ins>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Cross Dependant Instance Level Security</w:t>
      </w:r>
    </w:p>
    <w:p w:rsidR="004E1BFC" w:rsidRPr="00906891" w:rsidRDefault="004E1BFC" w:rsidP="004E1BFC">
      <w:pPr>
        <w:ind w:left="720"/>
        <w:rPr>
          <w:sz w:val="24"/>
          <w:szCs w:val="24"/>
        </w:rPr>
      </w:pPr>
      <w:r w:rsidRPr="00906891">
        <w:rPr>
          <w:sz w:val="24"/>
          <w:szCs w:val="24"/>
        </w:rPr>
        <w:t>The solution provides Cross Dependant Instance Level Security. Cross Dependant Instance Level Security can be defined as where security for a particular instance is dependent on some other object. A user</w:t>
      </w:r>
      <w:ins w:id="1094" w:author=" " w:date="2008-11-03T06:33:00Z">
        <w:r w:rsidR="008A3854">
          <w:rPr>
            <w:sz w:val="24"/>
            <w:szCs w:val="24"/>
          </w:rPr>
          <w:t xml:space="preserve"> or group(s)</w:t>
        </w:r>
      </w:ins>
      <w:r w:rsidRPr="00906891">
        <w:rPr>
          <w:sz w:val="24"/>
          <w:szCs w:val="24"/>
        </w:rPr>
        <w:t xml:space="preserve"> has access to a particular object based on its association to some other higher level object on which the user has been granted access. There is an association with another object which is generally higher up in the data graph. This type of instance level security is based on the relationship between the queried tables to the table to which the security is assigned. This type of security is used generally where it is much easier to assigned and manage security at a higher level of data </w:t>
      </w:r>
    </w:p>
    <w:p w:rsidR="004E1BFC" w:rsidRPr="00906891" w:rsidRDefault="004E1BFC" w:rsidP="004E1BFC">
      <w:pPr>
        <w:ind w:left="720"/>
        <w:rPr>
          <w:sz w:val="24"/>
          <w:szCs w:val="24"/>
        </w:rPr>
      </w:pPr>
      <w:r w:rsidRPr="00906891">
        <w:rPr>
          <w:sz w:val="24"/>
          <w:szCs w:val="24"/>
        </w:rPr>
        <w:t xml:space="preserve">For eg. </w:t>
      </w:r>
      <w:ins w:id="1095" w:author=" " w:date="2008-11-03T06:33:00Z">
        <w:r w:rsidR="008A3854">
          <w:rPr>
            <w:sz w:val="24"/>
            <w:szCs w:val="24"/>
          </w:rPr>
          <w:t xml:space="preserve"> A </w:t>
        </w:r>
      </w:ins>
      <w:r w:rsidRPr="00906891">
        <w:rPr>
          <w:sz w:val="24"/>
          <w:szCs w:val="24"/>
        </w:rPr>
        <w:t xml:space="preserve">User </w:t>
      </w:r>
      <w:ins w:id="1096" w:author=" " w:date="2008-11-03T06:33:00Z">
        <w:r w:rsidR="008A3854">
          <w:rPr>
            <w:sz w:val="24"/>
            <w:szCs w:val="24"/>
          </w:rPr>
          <w:t>or Group(s) have</w:t>
        </w:r>
      </w:ins>
      <w:del w:id="1097" w:author=" " w:date="2008-11-03T06:34:00Z">
        <w:r w:rsidRPr="00906891" w:rsidDel="008A3854">
          <w:rPr>
            <w:sz w:val="24"/>
            <w:szCs w:val="24"/>
          </w:rPr>
          <w:delText>has</w:delText>
        </w:r>
      </w:del>
      <w:r w:rsidRPr="00906891">
        <w:rPr>
          <w:sz w:val="24"/>
          <w:szCs w:val="24"/>
        </w:rPr>
        <w:t xml:space="preserve"> access </w:t>
      </w:r>
      <w:ins w:id="1098" w:author=" " w:date="2008-11-03T06:34:00Z">
        <w:r w:rsidR="008A3854">
          <w:rPr>
            <w:sz w:val="24"/>
            <w:szCs w:val="24"/>
          </w:rPr>
          <w:t xml:space="preserve">to </w:t>
        </w:r>
      </w:ins>
      <w:r w:rsidRPr="00906891">
        <w:rPr>
          <w:sz w:val="24"/>
          <w:szCs w:val="24"/>
        </w:rPr>
        <w:t xml:space="preserve">only those Lab Results which are associated to the Study (via patients) on which </w:t>
      </w:r>
      <w:del w:id="1099" w:author=" " w:date="2008-11-03T06:34:00Z">
        <w:r w:rsidRPr="00906891" w:rsidDel="008A3854">
          <w:rPr>
            <w:sz w:val="24"/>
            <w:szCs w:val="24"/>
          </w:rPr>
          <w:delText>he</w:delText>
        </w:r>
      </w:del>
      <w:ins w:id="1100" w:author=" " w:date="2008-11-03T06:34:00Z">
        <w:r w:rsidR="008A3854">
          <w:rPr>
            <w:sz w:val="24"/>
            <w:szCs w:val="24"/>
          </w:rPr>
          <w:t>User or Groups(s)</w:t>
        </w:r>
      </w:ins>
      <w:del w:id="1101" w:author=" " w:date="2008-11-03T06:34:00Z">
        <w:r w:rsidRPr="00906891" w:rsidDel="008A3854">
          <w:rPr>
            <w:sz w:val="24"/>
            <w:szCs w:val="24"/>
          </w:rPr>
          <w:delText xml:space="preserve"> </w:delText>
        </w:r>
      </w:del>
      <w:ins w:id="1102" w:author=" " w:date="2008-11-03T06:34:00Z">
        <w:r w:rsidR="008A3854">
          <w:rPr>
            <w:sz w:val="24"/>
            <w:szCs w:val="24"/>
          </w:rPr>
          <w:t xml:space="preserve"> </w:t>
        </w:r>
      </w:ins>
      <w:r w:rsidRPr="00906891">
        <w:rPr>
          <w:sz w:val="24"/>
          <w:szCs w:val="24"/>
        </w:rPr>
        <w:t>as access.</w:t>
      </w:r>
    </w:p>
    <w:p w:rsidR="004E1BFC" w:rsidRPr="00906891" w:rsidRDefault="004E1BFC" w:rsidP="004E1BFC">
      <w:pPr>
        <w:ind w:left="720"/>
        <w:rPr>
          <w:sz w:val="24"/>
          <w:szCs w:val="24"/>
        </w:rPr>
      </w:pPr>
      <w:r w:rsidRPr="00906891">
        <w:rPr>
          <w:sz w:val="24"/>
          <w:szCs w:val="24"/>
        </w:rPr>
        <w:t xml:space="preserve">Here in this example there can be 1000s of Lab Results where as the Studies could be in 10s. Also as per the business rule, if </w:t>
      </w:r>
      <w:del w:id="1103" w:author=" " w:date="2008-11-03T06:34:00Z">
        <w:r w:rsidRPr="00906891" w:rsidDel="008A3854">
          <w:rPr>
            <w:sz w:val="24"/>
            <w:szCs w:val="24"/>
          </w:rPr>
          <w:delText xml:space="preserve">you </w:delText>
        </w:r>
      </w:del>
      <w:ins w:id="1104" w:author=" " w:date="2008-11-03T06:34:00Z">
        <w:r w:rsidR="008A3854">
          <w:rPr>
            <w:sz w:val="24"/>
            <w:szCs w:val="24"/>
          </w:rPr>
          <w:t xml:space="preserve">User or </w:t>
        </w:r>
      </w:ins>
      <w:del w:id="1105" w:author=" " w:date="2008-11-03T06:35:00Z">
        <w:r w:rsidRPr="00906891" w:rsidDel="008A3854">
          <w:rPr>
            <w:sz w:val="24"/>
            <w:szCs w:val="24"/>
          </w:rPr>
          <w:delText>are</w:delText>
        </w:r>
      </w:del>
      <w:ins w:id="1106" w:author=" " w:date="2008-11-03T06:35:00Z">
        <w:r w:rsidR="008A3854">
          <w:rPr>
            <w:sz w:val="24"/>
            <w:szCs w:val="24"/>
          </w:rPr>
          <w:t xml:space="preserve">group(s) </w:t>
        </w:r>
        <w:r w:rsidR="008A3854" w:rsidRPr="00906891">
          <w:rPr>
            <w:sz w:val="24"/>
            <w:szCs w:val="24"/>
          </w:rPr>
          <w:t>is</w:t>
        </w:r>
      </w:ins>
      <w:r w:rsidRPr="00906891">
        <w:rPr>
          <w:sz w:val="24"/>
          <w:szCs w:val="24"/>
        </w:rPr>
        <w:t xml:space="preserve"> assigned access to the Study then </w:t>
      </w:r>
      <w:ins w:id="1107" w:author=" " w:date="2008-11-03T06:35:00Z">
        <w:r w:rsidR="008A3854">
          <w:rPr>
            <w:sz w:val="24"/>
            <w:szCs w:val="24"/>
          </w:rPr>
          <w:t xml:space="preserve">the User or group(s) </w:t>
        </w:r>
      </w:ins>
      <w:del w:id="1108" w:author=" " w:date="2008-11-03T06:35:00Z">
        <w:r w:rsidRPr="00906891" w:rsidDel="008A3854">
          <w:rPr>
            <w:sz w:val="24"/>
            <w:szCs w:val="24"/>
          </w:rPr>
          <w:delText>you</w:delText>
        </w:r>
      </w:del>
      <w:r w:rsidRPr="00906891">
        <w:rPr>
          <w:sz w:val="24"/>
          <w:szCs w:val="24"/>
        </w:rPr>
        <w:t xml:space="preserve"> can access everything associated to that study. Also in case the assignment and management of security is much easier with Studies as they are less in number.</w:t>
      </w:r>
    </w:p>
    <w:p w:rsidR="007F21EC" w:rsidRDefault="007F21EC" w:rsidP="00063324">
      <w:pPr>
        <w:numPr>
          <w:ilvl w:val="0"/>
          <w:numId w:val="124"/>
        </w:numPr>
        <w:tabs>
          <w:tab w:val="clear" w:pos="360"/>
          <w:tab w:val="num" w:pos="720"/>
        </w:tabs>
        <w:spacing w:after="0" w:line="240" w:lineRule="auto"/>
        <w:ind w:left="720"/>
        <w:rPr>
          <w:ins w:id="1109" w:author=" " w:date="2008-11-03T06:12:00Z"/>
          <w:b/>
          <w:sz w:val="24"/>
          <w:szCs w:val="24"/>
        </w:rPr>
      </w:pPr>
      <w:ins w:id="1110" w:author=" " w:date="2008-11-03T06:11:00Z">
        <w:r>
          <w:rPr>
            <w:b/>
            <w:sz w:val="24"/>
            <w:szCs w:val="24"/>
          </w:rPr>
          <w:t xml:space="preserve">Provides Instance Level Security at User </w:t>
        </w:r>
      </w:ins>
      <w:ins w:id="1111" w:author=" " w:date="2008-11-03T06:12:00Z">
        <w:r>
          <w:rPr>
            <w:b/>
            <w:sz w:val="24"/>
            <w:szCs w:val="24"/>
          </w:rPr>
          <w:t xml:space="preserve">or </w:t>
        </w:r>
      </w:ins>
      <w:ins w:id="1112" w:author=" " w:date="2008-11-03T06:11:00Z">
        <w:r>
          <w:rPr>
            <w:b/>
            <w:sz w:val="24"/>
            <w:szCs w:val="24"/>
          </w:rPr>
          <w:t>Group Level</w:t>
        </w:r>
      </w:ins>
    </w:p>
    <w:p w:rsidR="00744A84" w:rsidRDefault="00744A84" w:rsidP="00EF486D">
      <w:pPr>
        <w:spacing w:after="0"/>
        <w:ind w:left="720"/>
        <w:rPr>
          <w:ins w:id="1113" w:author=" " w:date="2008-11-03T06:22:00Z"/>
          <w:sz w:val="24"/>
          <w:szCs w:val="24"/>
        </w:rPr>
        <w:pPrChange w:id="1114" w:author=" " w:date="2008-11-03T06:25:00Z">
          <w:pPr>
            <w:numPr>
              <w:numId w:val="124"/>
            </w:numPr>
            <w:tabs>
              <w:tab w:val="num" w:pos="720"/>
            </w:tabs>
            <w:spacing w:after="0" w:line="240" w:lineRule="auto"/>
            <w:ind w:left="720" w:hanging="360"/>
          </w:pPr>
        </w:pPrChange>
      </w:pPr>
      <w:ins w:id="1115" w:author=" " w:date="2008-11-03T06:12:00Z">
        <w:r>
          <w:rPr>
            <w:sz w:val="24"/>
            <w:szCs w:val="24"/>
          </w:rPr>
          <w:t xml:space="preserve">The Solution provides Instance Level Security for </w:t>
        </w:r>
      </w:ins>
      <w:ins w:id="1116" w:author=" " w:date="2008-11-03T06:18:00Z">
        <w:r>
          <w:rPr>
            <w:sz w:val="24"/>
            <w:szCs w:val="24"/>
          </w:rPr>
          <w:t xml:space="preserve">Users </w:t>
        </w:r>
      </w:ins>
      <w:ins w:id="1117" w:author=" " w:date="2008-11-03T06:12:00Z">
        <w:r>
          <w:rPr>
            <w:sz w:val="24"/>
            <w:szCs w:val="24"/>
          </w:rPr>
          <w:t>or Groups</w:t>
        </w:r>
      </w:ins>
      <w:ins w:id="1118" w:author=" " w:date="2008-11-03T06:18:00Z">
        <w:r>
          <w:rPr>
            <w:sz w:val="24"/>
            <w:szCs w:val="24"/>
          </w:rPr>
          <w:t xml:space="preserve">. </w:t>
        </w:r>
      </w:ins>
      <w:ins w:id="1119" w:author=" " w:date="2008-11-03T06:20:00Z">
        <w:r>
          <w:rPr>
            <w:sz w:val="24"/>
            <w:szCs w:val="24"/>
          </w:rPr>
          <w:t xml:space="preserve">In CSM v4.0 version the Instance Level Security was supported at User level only. </w:t>
        </w:r>
      </w:ins>
      <w:ins w:id="1120" w:author=" " w:date="2008-11-03T06:18:00Z">
        <w:r>
          <w:rPr>
            <w:sz w:val="24"/>
            <w:szCs w:val="24"/>
          </w:rPr>
          <w:t>Th</w:t>
        </w:r>
      </w:ins>
      <w:ins w:id="1121" w:author=" " w:date="2008-11-03T06:20:00Z">
        <w:r>
          <w:rPr>
            <w:sz w:val="24"/>
            <w:szCs w:val="24"/>
          </w:rPr>
          <w:t>is new</w:t>
        </w:r>
      </w:ins>
      <w:ins w:id="1122" w:author=" " w:date="2008-11-03T06:18:00Z">
        <w:r>
          <w:rPr>
            <w:sz w:val="24"/>
            <w:szCs w:val="24"/>
          </w:rPr>
          <w:t xml:space="preserve"> </w:t>
        </w:r>
      </w:ins>
      <w:ins w:id="1123" w:author=" " w:date="2008-11-03T06:19:00Z">
        <w:r>
          <w:rPr>
            <w:sz w:val="24"/>
            <w:szCs w:val="24"/>
          </w:rPr>
          <w:t xml:space="preserve">feature supports Instance Level Security at group level that allows groups to be considered when performing instance level security. The </w:t>
        </w:r>
      </w:ins>
      <w:ins w:id="1124" w:author=" " w:date="2008-11-03T06:20:00Z">
        <w:r>
          <w:rPr>
            <w:sz w:val="24"/>
            <w:szCs w:val="24"/>
          </w:rPr>
          <w:lastRenderedPageBreak/>
          <w:t>Administrator</w:t>
        </w:r>
      </w:ins>
      <w:ins w:id="1125" w:author=" " w:date="2008-11-03T06:21:00Z">
        <w:r w:rsidR="00F529A4">
          <w:rPr>
            <w:sz w:val="24"/>
            <w:szCs w:val="24"/>
          </w:rPr>
          <w:t xml:space="preserve"> can provision groups using UPT and associate roles with groups. This way Administrators can design the applications </w:t>
        </w:r>
      </w:ins>
      <w:ins w:id="1126" w:author=" " w:date="2008-11-03T06:22:00Z">
        <w:r w:rsidR="00F529A4">
          <w:rPr>
            <w:sz w:val="24"/>
            <w:szCs w:val="24"/>
          </w:rPr>
          <w:t xml:space="preserve">instance </w:t>
        </w:r>
      </w:ins>
      <w:ins w:id="1127" w:author=" " w:date="2008-11-03T06:21:00Z">
        <w:r w:rsidR="00F529A4">
          <w:rPr>
            <w:sz w:val="24"/>
            <w:szCs w:val="24"/>
          </w:rPr>
          <w:t xml:space="preserve">level </w:t>
        </w:r>
      </w:ins>
      <w:ins w:id="1128" w:author=" " w:date="2008-11-03T06:22:00Z">
        <w:r w:rsidR="00F529A4">
          <w:rPr>
            <w:sz w:val="24"/>
            <w:szCs w:val="24"/>
          </w:rPr>
          <w:t xml:space="preserve">security at group level out of the box. In CSM v4.1 version this feature is available out of the box and hence simplifies, reduces the effort involved for respective applications. </w:t>
        </w:r>
      </w:ins>
    </w:p>
    <w:p w:rsidR="00F529A4" w:rsidRPr="00744A84" w:rsidRDefault="00F529A4" w:rsidP="00EF486D">
      <w:pPr>
        <w:spacing w:after="0"/>
        <w:ind w:left="720"/>
        <w:rPr>
          <w:ins w:id="1129" w:author=" " w:date="2008-11-03T06:12:00Z"/>
          <w:sz w:val="24"/>
          <w:szCs w:val="24"/>
          <w:rPrChange w:id="1130" w:author=" " w:date="2008-11-03T06:12:00Z">
            <w:rPr>
              <w:ins w:id="1131" w:author=" " w:date="2008-11-03T06:12:00Z"/>
              <w:b/>
              <w:sz w:val="24"/>
              <w:szCs w:val="24"/>
            </w:rPr>
          </w:rPrChange>
        </w:rPr>
        <w:pPrChange w:id="1132" w:author=" " w:date="2008-11-03T06:25:00Z">
          <w:pPr>
            <w:numPr>
              <w:numId w:val="124"/>
            </w:numPr>
            <w:tabs>
              <w:tab w:val="num" w:pos="720"/>
            </w:tabs>
            <w:spacing w:after="0" w:line="240" w:lineRule="auto"/>
            <w:ind w:left="720" w:hanging="360"/>
          </w:pPr>
        </w:pPrChange>
      </w:pPr>
      <w:ins w:id="1133" w:author=" " w:date="2008-11-03T06:23:00Z">
        <w:r>
          <w:rPr>
            <w:sz w:val="24"/>
            <w:szCs w:val="24"/>
          </w:rPr>
          <w:t xml:space="preserve">Another goal of this requirement is to ensure caGrid compatibility for instance level security. Instance level security within CSM should work with </w:t>
        </w:r>
      </w:ins>
      <w:ins w:id="1134" w:author=" " w:date="2008-11-03T06:24:00Z">
        <w:r>
          <w:rPr>
            <w:sz w:val="24"/>
            <w:szCs w:val="24"/>
          </w:rPr>
          <w:t>groups</w:t>
        </w:r>
      </w:ins>
      <w:ins w:id="1135" w:author=" " w:date="2008-11-03T06:23:00Z">
        <w:r>
          <w:rPr>
            <w:sz w:val="24"/>
            <w:szCs w:val="24"/>
          </w:rPr>
          <w:t xml:space="preserve"> </w:t>
        </w:r>
      </w:ins>
      <w:ins w:id="1136" w:author=" " w:date="2008-11-03T06:24:00Z">
        <w:r>
          <w:rPr>
            <w:sz w:val="24"/>
            <w:szCs w:val="24"/>
          </w:rPr>
          <w:t>defined in the Grid Grouper Application.</w:t>
        </w:r>
      </w:ins>
    </w:p>
    <w:p w:rsidR="00744A84" w:rsidRPr="00744A84" w:rsidRDefault="00744A84" w:rsidP="00744A84">
      <w:pPr>
        <w:spacing w:after="0" w:line="240" w:lineRule="auto"/>
        <w:ind w:left="360"/>
        <w:rPr>
          <w:ins w:id="1137" w:author=" " w:date="2008-11-03T06:11:00Z"/>
          <w:sz w:val="24"/>
          <w:szCs w:val="24"/>
          <w:rPrChange w:id="1138" w:author=" " w:date="2008-11-03T06:12:00Z">
            <w:rPr>
              <w:ins w:id="1139" w:author=" " w:date="2008-11-03T06:11:00Z"/>
              <w:b/>
              <w:sz w:val="24"/>
              <w:szCs w:val="24"/>
            </w:rPr>
          </w:rPrChange>
        </w:rPr>
        <w:pPrChange w:id="1140" w:author=" " w:date="2008-11-03T06:12:00Z">
          <w:pPr>
            <w:numPr>
              <w:numId w:val="124"/>
            </w:numPr>
            <w:tabs>
              <w:tab w:val="num" w:pos="720"/>
            </w:tabs>
            <w:spacing w:after="0" w:line="240" w:lineRule="auto"/>
            <w:ind w:left="720" w:hanging="360"/>
          </w:pPr>
        </w:pPrChange>
      </w:pPr>
    </w:p>
    <w:p w:rsidR="00265E49" w:rsidRDefault="00265E49" w:rsidP="00063324">
      <w:pPr>
        <w:numPr>
          <w:ilvl w:val="0"/>
          <w:numId w:val="124"/>
        </w:numPr>
        <w:tabs>
          <w:tab w:val="clear" w:pos="360"/>
          <w:tab w:val="num" w:pos="720"/>
        </w:tabs>
        <w:spacing w:after="0" w:line="240" w:lineRule="auto"/>
        <w:ind w:left="720"/>
        <w:rPr>
          <w:ins w:id="1141" w:author=" " w:date="2008-11-03T10:32:00Z"/>
          <w:b/>
          <w:sz w:val="24"/>
          <w:szCs w:val="24"/>
        </w:rPr>
      </w:pPr>
      <w:ins w:id="1142" w:author=" " w:date="2008-11-03T10:32:00Z">
        <w:r>
          <w:rPr>
            <w:b/>
            <w:sz w:val="24"/>
            <w:szCs w:val="24"/>
          </w:rPr>
          <w:t>Support non-CSM custom domain object filters</w:t>
        </w:r>
      </w:ins>
    </w:p>
    <w:p w:rsidR="00265E49" w:rsidRDefault="00265E49" w:rsidP="00265E49">
      <w:pPr>
        <w:spacing w:after="0" w:line="240" w:lineRule="auto"/>
        <w:ind w:left="720"/>
        <w:rPr>
          <w:ins w:id="1143" w:author=" " w:date="2008-11-03T10:34:00Z"/>
          <w:sz w:val="24"/>
          <w:szCs w:val="24"/>
        </w:rPr>
        <w:pPrChange w:id="1144" w:author=" " w:date="2008-11-03T10:34:00Z">
          <w:pPr>
            <w:numPr>
              <w:numId w:val="124"/>
            </w:numPr>
            <w:tabs>
              <w:tab w:val="num" w:pos="720"/>
            </w:tabs>
            <w:spacing w:after="0" w:line="240" w:lineRule="auto"/>
            <w:ind w:left="720" w:hanging="360"/>
          </w:pPr>
        </w:pPrChange>
      </w:pPr>
      <w:ins w:id="1145" w:author=" " w:date="2008-11-03T10:33:00Z">
        <w:r w:rsidRPr="00265E49">
          <w:rPr>
            <w:sz w:val="24"/>
            <w:szCs w:val="24"/>
            <w:rPrChange w:id="1146" w:author=" " w:date="2008-11-03T10:33:00Z">
              <w:rPr>
                <w:b/>
                <w:sz w:val="24"/>
                <w:szCs w:val="24"/>
              </w:rPr>
            </w:rPrChange>
          </w:rPr>
          <w:t xml:space="preserve">The </w:t>
        </w:r>
        <w:r>
          <w:rPr>
            <w:sz w:val="24"/>
            <w:szCs w:val="24"/>
          </w:rPr>
          <w:t xml:space="preserve">solution supports the non-CSM custom filters defined for respective domain objects. The non-CSM custom </w:t>
        </w:r>
      </w:ins>
      <w:ins w:id="1147" w:author=" " w:date="2008-11-03T10:34:00Z">
        <w:r>
          <w:rPr>
            <w:sz w:val="24"/>
            <w:szCs w:val="24"/>
          </w:rPr>
          <w:t>filters can be defined using HBM’s or via @Filter annotations.</w:t>
        </w:r>
      </w:ins>
    </w:p>
    <w:p w:rsidR="00265E49" w:rsidRPr="00265E49" w:rsidRDefault="00265E49" w:rsidP="00265E49">
      <w:pPr>
        <w:spacing w:after="0" w:line="240" w:lineRule="auto"/>
        <w:ind w:left="720"/>
        <w:rPr>
          <w:ins w:id="1148" w:author=" " w:date="2008-11-03T10:32:00Z"/>
          <w:sz w:val="24"/>
          <w:szCs w:val="24"/>
          <w:rPrChange w:id="1149" w:author=" " w:date="2008-11-03T10:33:00Z">
            <w:rPr>
              <w:ins w:id="1150" w:author=" " w:date="2008-11-03T10:32:00Z"/>
              <w:b/>
              <w:sz w:val="24"/>
              <w:szCs w:val="24"/>
            </w:rPr>
          </w:rPrChange>
        </w:rPr>
        <w:pPrChange w:id="1151" w:author=" " w:date="2008-11-03T10:34:00Z">
          <w:pPr>
            <w:numPr>
              <w:numId w:val="124"/>
            </w:numPr>
            <w:tabs>
              <w:tab w:val="num" w:pos="720"/>
            </w:tabs>
            <w:spacing w:after="0" w:line="240" w:lineRule="auto"/>
            <w:ind w:left="720" w:hanging="360"/>
          </w:pPr>
        </w:pPrChange>
      </w:pP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Provides Integration of Instance Level Security for an SDK generated system</w:t>
      </w:r>
    </w:p>
    <w:p w:rsidR="004E1BFC" w:rsidRPr="00906891" w:rsidRDefault="004E1BFC" w:rsidP="004E1BFC">
      <w:pPr>
        <w:ind w:left="720"/>
        <w:rPr>
          <w:sz w:val="24"/>
          <w:szCs w:val="24"/>
        </w:rPr>
      </w:pPr>
      <w:r w:rsidRPr="00906891">
        <w:rPr>
          <w:sz w:val="24"/>
          <w:szCs w:val="24"/>
        </w:rPr>
        <w:t xml:space="preserve">The instance level solution is integrated with SDK so that it can be provided as an out of the box solution for SDK generated systems. </w:t>
      </w:r>
    </w:p>
    <w:p w:rsidR="004E1BFC" w:rsidRPr="00A10504" w:rsidRDefault="004E1BFC" w:rsidP="00063324">
      <w:pPr>
        <w:numPr>
          <w:ilvl w:val="0"/>
          <w:numId w:val="124"/>
        </w:numPr>
        <w:tabs>
          <w:tab w:val="clear" w:pos="360"/>
          <w:tab w:val="num" w:pos="720"/>
        </w:tabs>
        <w:spacing w:after="0" w:line="240" w:lineRule="auto"/>
        <w:ind w:left="720"/>
        <w:rPr>
          <w:b/>
          <w:sz w:val="24"/>
          <w:szCs w:val="24"/>
        </w:rPr>
      </w:pPr>
      <w:r w:rsidRPr="00A10504">
        <w:rPr>
          <w:b/>
          <w:sz w:val="24"/>
          <w:szCs w:val="24"/>
        </w:rPr>
        <w:t>Provides Instance Level Security Support for a Non SDK system</w:t>
      </w:r>
    </w:p>
    <w:p w:rsidR="004E1BFC" w:rsidRPr="00906891" w:rsidRDefault="004E1BFC" w:rsidP="004E1BFC">
      <w:pPr>
        <w:ind w:left="360"/>
        <w:rPr>
          <w:sz w:val="24"/>
          <w:szCs w:val="24"/>
        </w:rPr>
      </w:pPr>
      <w:r w:rsidRPr="00906891">
        <w:rPr>
          <w:sz w:val="24"/>
          <w:szCs w:val="24"/>
        </w:rPr>
        <w:t>The Solution provided is adaptable for Non SDK systems with minor modifications if required. The general principle should be same as for an SDK generated system. It can be assumed that users will need to configure the solution and adapt it for their application.</w:t>
      </w:r>
    </w:p>
    <w:p w:rsidR="004E1BFC" w:rsidRDefault="004E1BFC" w:rsidP="004E1BFC">
      <w:pPr>
        <w:pStyle w:val="Heading1"/>
        <w:numPr>
          <w:ilvl w:val="3"/>
          <w:numId w:val="1"/>
        </w:numPr>
      </w:pPr>
      <w:bookmarkStart w:id="1152" w:name="_Toc213472307"/>
      <w:r>
        <w:t>Overall Design</w:t>
      </w:r>
      <w:bookmarkEnd w:id="1152"/>
    </w:p>
    <w:p w:rsidR="004E1BFC" w:rsidRDefault="004E1BFC" w:rsidP="004E1BFC">
      <w:pPr>
        <w:ind w:left="360"/>
        <w:rPr>
          <w:sz w:val="24"/>
          <w:szCs w:val="24"/>
        </w:rPr>
      </w:pPr>
    </w:p>
    <w:p w:rsidR="004E1BFC" w:rsidRDefault="004E1BFC" w:rsidP="004E1BFC">
      <w:pPr>
        <w:ind w:left="360"/>
        <w:rPr>
          <w:sz w:val="24"/>
          <w:szCs w:val="24"/>
        </w:rPr>
      </w:pPr>
      <w:r>
        <w:rPr>
          <w:sz w:val="24"/>
          <w:szCs w:val="24"/>
        </w:rPr>
        <w:t xml:space="preserve">In order to provide instance level security, CSM utilizes the filter capability provided by hibernate. These filters contain filtering queries which are injected to the actual business queries which are fired by the user. These filters are applied at class level. So whenever that class is queried the attached filter is appended to the actual business query directly by Hibernate. </w:t>
      </w:r>
    </w:p>
    <w:p w:rsidR="004E1BFC" w:rsidRDefault="004E1BFC" w:rsidP="004E1BFC">
      <w:pPr>
        <w:ind w:left="360"/>
        <w:rPr>
          <w:sz w:val="24"/>
          <w:szCs w:val="24"/>
        </w:rPr>
      </w:pPr>
      <w:r>
        <w:rPr>
          <w:sz w:val="24"/>
          <w:szCs w:val="24"/>
        </w:rPr>
        <w:t>CSM provides capabilities for creating these filters through its UPT tool. It allows you to configure these filters for either the Direct o</w:t>
      </w:r>
      <w:ins w:id="1153" w:author=" " w:date="2008-11-03T06:27:00Z">
        <w:r w:rsidR="00C5207F">
          <w:rPr>
            <w:sz w:val="24"/>
            <w:szCs w:val="24"/>
          </w:rPr>
          <w:t>r</w:t>
        </w:r>
      </w:ins>
      <w:del w:id="1154" w:author=" " w:date="2008-11-03T06:27:00Z">
        <w:r w:rsidDel="00C5207F">
          <w:rPr>
            <w:sz w:val="24"/>
            <w:szCs w:val="24"/>
          </w:rPr>
          <w:delText>f</w:delText>
        </w:r>
      </w:del>
      <w:r>
        <w:rPr>
          <w:sz w:val="24"/>
          <w:szCs w:val="24"/>
        </w:rPr>
        <w:t xml:space="preserve"> Cross Dependant type of instance level security. These filters contain queries which join with the CSM tables to obtain the instances of data on which the user </w:t>
      </w:r>
      <w:ins w:id="1155" w:author=" " w:date="2008-11-03T06:27:00Z">
        <w:r w:rsidR="00C5207F">
          <w:rPr>
            <w:sz w:val="24"/>
            <w:szCs w:val="24"/>
          </w:rPr>
          <w:t xml:space="preserve">or group </w:t>
        </w:r>
      </w:ins>
      <w:r>
        <w:rPr>
          <w:sz w:val="24"/>
          <w:szCs w:val="24"/>
        </w:rPr>
        <w:t xml:space="preserve">has access.  These filters are stored in the CSM database. </w:t>
      </w:r>
      <w:ins w:id="1156" w:author=" " w:date="2008-11-03T08:42:00Z">
        <w:r w:rsidR="00820B3C">
          <w:rPr>
            <w:sz w:val="24"/>
            <w:szCs w:val="24"/>
          </w:rPr>
          <w:t xml:space="preserve">The custom (non-CSM) filters defined via HBM files or by using @filter annotations are also considered. </w:t>
        </w:r>
      </w:ins>
      <w:r>
        <w:rPr>
          <w:sz w:val="24"/>
          <w:szCs w:val="24"/>
        </w:rPr>
        <w:t xml:space="preserve">At run time the client application calls CSM’s helper methods which retrieve these filters from the CSM Database. They also inject these filter into hibernate configuration for the appropriate classes. </w:t>
      </w:r>
    </w:p>
    <w:p w:rsidR="004E1BFC" w:rsidRDefault="004E1BFC" w:rsidP="004E1BFC">
      <w:pPr>
        <w:ind w:left="360"/>
        <w:rPr>
          <w:sz w:val="24"/>
          <w:szCs w:val="24"/>
        </w:rPr>
      </w:pPr>
      <w:r>
        <w:rPr>
          <w:sz w:val="24"/>
          <w:szCs w:val="24"/>
        </w:rPr>
        <w:t>Now since these filters are to be applied for a particular user</w:t>
      </w:r>
      <w:ins w:id="1157" w:author=" " w:date="2008-11-03T06:28:00Z">
        <w:r w:rsidR="00C5207F">
          <w:rPr>
            <w:sz w:val="24"/>
            <w:szCs w:val="24"/>
          </w:rPr>
          <w:t xml:space="preserve"> or groups</w:t>
        </w:r>
      </w:ins>
      <w:r>
        <w:rPr>
          <w:sz w:val="24"/>
          <w:szCs w:val="24"/>
        </w:rPr>
        <w:t xml:space="preserve">, the user name </w:t>
      </w:r>
      <w:ins w:id="1158" w:author=" " w:date="2008-11-03T06:28:00Z">
        <w:r w:rsidR="00C5207F">
          <w:rPr>
            <w:sz w:val="24"/>
            <w:szCs w:val="24"/>
          </w:rPr>
          <w:t>or group names are</w:t>
        </w:r>
      </w:ins>
      <w:del w:id="1159" w:author=" " w:date="2008-11-03T06:28:00Z">
        <w:r w:rsidDel="00C5207F">
          <w:rPr>
            <w:sz w:val="24"/>
            <w:szCs w:val="24"/>
          </w:rPr>
          <w:delText>is</w:delText>
        </w:r>
      </w:del>
      <w:r>
        <w:rPr>
          <w:sz w:val="24"/>
          <w:szCs w:val="24"/>
        </w:rPr>
        <w:t xml:space="preserve"> passed as parameters to these filters. So at run time filter queries are inject</w:t>
      </w:r>
      <w:ins w:id="1160" w:author=" " w:date="2008-11-03T06:28:00Z">
        <w:r w:rsidR="00C5207F">
          <w:rPr>
            <w:sz w:val="24"/>
            <w:szCs w:val="24"/>
          </w:rPr>
          <w:t>ed</w:t>
        </w:r>
      </w:ins>
      <w:r>
        <w:rPr>
          <w:sz w:val="24"/>
          <w:szCs w:val="24"/>
        </w:rPr>
        <w:t xml:space="preserve"> into the actual user </w:t>
      </w:r>
      <w:ins w:id="1161" w:author=" " w:date="2008-11-03T06:28:00Z">
        <w:r w:rsidR="00C5207F">
          <w:rPr>
            <w:sz w:val="24"/>
            <w:szCs w:val="24"/>
          </w:rPr>
          <w:t>or group</w:t>
        </w:r>
      </w:ins>
      <w:ins w:id="1162" w:author=" " w:date="2008-11-03T06:29:00Z">
        <w:r w:rsidR="00C5207F">
          <w:rPr>
            <w:sz w:val="24"/>
            <w:szCs w:val="24"/>
          </w:rPr>
          <w:t>s</w:t>
        </w:r>
      </w:ins>
      <w:ins w:id="1163" w:author=" " w:date="2008-11-03T06:28:00Z">
        <w:r w:rsidR="00C5207F">
          <w:rPr>
            <w:sz w:val="24"/>
            <w:szCs w:val="24"/>
          </w:rPr>
          <w:t xml:space="preserve"> </w:t>
        </w:r>
      </w:ins>
      <w:r>
        <w:rPr>
          <w:sz w:val="24"/>
          <w:szCs w:val="24"/>
        </w:rPr>
        <w:t xml:space="preserve">queries. This combined query is fired at the database and the resulting data is filtered based on the instances on which the user </w:t>
      </w:r>
      <w:ins w:id="1164" w:author=" " w:date="2008-11-03T06:29:00Z">
        <w:r w:rsidR="00C5207F">
          <w:rPr>
            <w:sz w:val="24"/>
            <w:szCs w:val="24"/>
          </w:rPr>
          <w:t xml:space="preserve">or group </w:t>
        </w:r>
      </w:ins>
      <w:r>
        <w:rPr>
          <w:sz w:val="24"/>
          <w:szCs w:val="24"/>
        </w:rPr>
        <w:t>has access.</w:t>
      </w:r>
    </w:p>
    <w:p w:rsidR="004E1BFC" w:rsidRDefault="004E1BFC" w:rsidP="004E1BFC">
      <w:pPr>
        <w:pStyle w:val="Heading1"/>
        <w:numPr>
          <w:ilvl w:val="3"/>
          <w:numId w:val="1"/>
        </w:numPr>
      </w:pPr>
      <w:bookmarkStart w:id="1165" w:name="_Toc213472308"/>
      <w:r>
        <w:t>Provisioning Instance Level Security</w:t>
      </w:r>
      <w:bookmarkEnd w:id="1165"/>
    </w:p>
    <w:p w:rsidR="004E1BFC" w:rsidRDefault="004E1BFC" w:rsidP="004E1BFC">
      <w:pPr>
        <w:ind w:firstLine="360"/>
      </w:pPr>
    </w:p>
    <w:p w:rsidR="004E1BFC" w:rsidRDefault="004E1BFC" w:rsidP="004E1BFC">
      <w:pPr>
        <w:ind w:left="360"/>
        <w:rPr>
          <w:sz w:val="24"/>
          <w:szCs w:val="24"/>
        </w:rPr>
      </w:pPr>
      <w:r w:rsidRPr="007C0D88">
        <w:rPr>
          <w:sz w:val="24"/>
          <w:szCs w:val="24"/>
        </w:rPr>
        <w:lastRenderedPageBreak/>
        <w:t>A new menu tab has been added to UPT for the purpose of provisioning Instance Level Security.  This tab lets them configure the filter clauses for various classes in their application. Once the filtering clauses are configured then the admins can create Protection Elements for the Instances of Objects on which the users have access and assign them access. The following activity diagram shows how the new menu tab for adding the filter clause would operate.</w:t>
      </w:r>
      <w:r>
        <w:rPr>
          <w:sz w:val="24"/>
          <w:szCs w:val="24"/>
        </w:rPr>
        <w:t xml:space="preserve"> These details for these operations are provided in the UPT User Guide Section of this document.</w:t>
      </w:r>
    </w:p>
    <w:p w:rsidR="004E1BFC" w:rsidRDefault="004E1BFC" w:rsidP="004E1BFC">
      <w:pPr>
        <w:ind w:left="360"/>
        <w:rPr>
          <w:sz w:val="24"/>
          <w:szCs w:val="24"/>
        </w:rPr>
      </w:pPr>
      <w:r>
        <w:rPr>
          <w:sz w:val="24"/>
          <w:szCs w:val="24"/>
        </w:rPr>
        <w:t>Also Protection Element has been enhanced to now include a new value field which the admins can use to provide values for the instances on which the users have access.</w:t>
      </w:r>
    </w:p>
    <w:p w:rsidR="004E1BFC" w:rsidRDefault="004E1BFC" w:rsidP="004E1BFC">
      <w:pPr>
        <w:ind w:left="360"/>
        <w:rPr>
          <w:sz w:val="24"/>
          <w:szCs w:val="24"/>
        </w:rPr>
      </w:pPr>
      <w:r>
        <w:rPr>
          <w:sz w:val="24"/>
          <w:szCs w:val="24"/>
        </w:rPr>
        <w:t>Following is the workflow for provisioning instance level security</w:t>
      </w:r>
    </w:p>
    <w:p w:rsidR="00AC4047" w:rsidRPr="00AC4047" w:rsidRDefault="004E1BFC" w:rsidP="00AC4047">
      <w:pPr>
        <w:numPr>
          <w:ilvl w:val="0"/>
          <w:numId w:val="129"/>
        </w:numPr>
        <w:spacing w:after="0" w:line="240" w:lineRule="auto"/>
        <w:rPr>
          <w:b/>
          <w:sz w:val="28"/>
          <w:szCs w:val="28"/>
        </w:rPr>
      </w:pPr>
      <w:r w:rsidRPr="00D84EE5">
        <w:rPr>
          <w:b/>
          <w:sz w:val="28"/>
          <w:szCs w:val="28"/>
        </w:rPr>
        <w:t>Uploading an Application File</w:t>
      </w:r>
    </w:p>
    <w:p w:rsidR="004E1BFC" w:rsidRDefault="004E1BFC" w:rsidP="004E1BFC">
      <w:pPr>
        <w:ind w:left="720"/>
        <w:rPr>
          <w:sz w:val="24"/>
          <w:szCs w:val="24"/>
        </w:rPr>
      </w:pPr>
      <w:r>
        <w:rPr>
          <w:sz w:val="24"/>
          <w:szCs w:val="24"/>
        </w:rPr>
        <w:t>The first step is to upload a file which contains the hibernate files along with the domain objects. This file should be a valid java archive and contain the following</w:t>
      </w:r>
    </w:p>
    <w:p w:rsidR="004E1BFC" w:rsidRDefault="004E1BFC" w:rsidP="00063324">
      <w:pPr>
        <w:numPr>
          <w:ilvl w:val="0"/>
          <w:numId w:val="130"/>
        </w:numPr>
        <w:rPr>
          <w:sz w:val="24"/>
          <w:szCs w:val="24"/>
        </w:rPr>
      </w:pPr>
      <w:r>
        <w:rPr>
          <w:sz w:val="24"/>
          <w:szCs w:val="24"/>
        </w:rPr>
        <w:t>Hibernate Configuration File – with database connection information</w:t>
      </w:r>
    </w:p>
    <w:p w:rsidR="004E1BFC" w:rsidRDefault="004E1BFC" w:rsidP="00063324">
      <w:pPr>
        <w:numPr>
          <w:ilvl w:val="0"/>
          <w:numId w:val="130"/>
        </w:numPr>
        <w:rPr>
          <w:sz w:val="24"/>
          <w:szCs w:val="24"/>
        </w:rPr>
      </w:pPr>
      <w:r>
        <w:rPr>
          <w:sz w:val="24"/>
          <w:szCs w:val="24"/>
        </w:rPr>
        <w:t>Hibernate Mapping files</w:t>
      </w:r>
      <w:ins w:id="1166" w:author=" " w:date="2008-11-03T06:59:00Z">
        <w:r w:rsidR="00950418">
          <w:rPr>
            <w:sz w:val="24"/>
            <w:szCs w:val="24"/>
          </w:rPr>
          <w:t xml:space="preserve"> if not using annotations.</w:t>
        </w:r>
      </w:ins>
    </w:p>
    <w:p w:rsidR="00E94C62" w:rsidRPr="00E94C62" w:rsidRDefault="004E1BFC" w:rsidP="00E94C62">
      <w:pPr>
        <w:numPr>
          <w:ilvl w:val="0"/>
          <w:numId w:val="130"/>
        </w:numPr>
        <w:rPr>
          <w:sz w:val="24"/>
          <w:szCs w:val="24"/>
        </w:rPr>
      </w:pPr>
      <w:r>
        <w:rPr>
          <w:sz w:val="24"/>
          <w:szCs w:val="24"/>
        </w:rPr>
        <w:t>Domain Objects</w:t>
      </w:r>
      <w:ins w:id="1167" w:author=" " w:date="2008-11-03T06:59:00Z">
        <w:r w:rsidR="00950418">
          <w:rPr>
            <w:sz w:val="24"/>
            <w:szCs w:val="24"/>
          </w:rPr>
          <w:t xml:space="preserve"> Or Domain Objects with Hibernate Annotations.</w:t>
        </w:r>
      </w:ins>
    </w:p>
    <w:p w:rsidR="00E94C62" w:rsidRDefault="00E94C62" w:rsidP="004E1BFC">
      <w:pPr>
        <w:ind w:left="720"/>
        <w:rPr>
          <w:ins w:id="1168" w:author=" " w:date="2008-11-03T07:00:00Z"/>
          <w:sz w:val="24"/>
          <w:szCs w:val="24"/>
        </w:rPr>
      </w:pPr>
      <w:ins w:id="1169" w:author=" " w:date="2008-11-03T07:00:00Z">
        <w:r>
          <w:rPr>
            <w:sz w:val="24"/>
            <w:szCs w:val="24"/>
          </w:rPr>
          <w:t xml:space="preserve">Note: since CSM v.4.1 version the Hibernate Annotations, @Filter annotations are supported </w:t>
        </w:r>
      </w:ins>
      <w:ins w:id="1170" w:author=" " w:date="2008-11-03T07:01:00Z">
        <w:r>
          <w:rPr>
            <w:sz w:val="24"/>
            <w:szCs w:val="24"/>
          </w:rPr>
          <w:t>with the Instance Level Security feature.</w:t>
        </w:r>
      </w:ins>
    </w:p>
    <w:p w:rsidR="004E1BFC" w:rsidRDefault="004E1BFC" w:rsidP="004E1BFC">
      <w:pPr>
        <w:ind w:left="720"/>
        <w:rPr>
          <w:sz w:val="24"/>
          <w:szCs w:val="24"/>
        </w:rPr>
      </w:pPr>
      <w:r>
        <w:rPr>
          <w:sz w:val="24"/>
          <w:szCs w:val="24"/>
        </w:rPr>
        <w:t>In case of an SDK generated system, there are two jar files generated containing the Hibernate and Domain Objects separately. In this case both these files have to be uploaded.</w:t>
      </w:r>
    </w:p>
    <w:p w:rsidR="004E1BFC" w:rsidRDefault="004E1BFC" w:rsidP="004E1BFC">
      <w:pPr>
        <w:ind w:left="720"/>
        <w:rPr>
          <w:sz w:val="24"/>
          <w:szCs w:val="24"/>
        </w:rPr>
      </w:pPr>
      <w:r>
        <w:rPr>
          <w:sz w:val="24"/>
          <w:szCs w:val="24"/>
        </w:rPr>
        <w:t>Also a fully qualify hibernate configuration file name should be provided along with the files. Once the file is successfully uploaded a success message is given to the user.</w:t>
      </w:r>
    </w:p>
    <w:p w:rsidR="004E1BFC" w:rsidRPr="00D84EE5" w:rsidRDefault="004E1BFC" w:rsidP="00063324">
      <w:pPr>
        <w:numPr>
          <w:ilvl w:val="0"/>
          <w:numId w:val="129"/>
        </w:numPr>
        <w:spacing w:after="0" w:line="240" w:lineRule="auto"/>
        <w:rPr>
          <w:b/>
          <w:sz w:val="28"/>
          <w:szCs w:val="28"/>
        </w:rPr>
      </w:pPr>
      <w:r w:rsidRPr="00D84EE5">
        <w:rPr>
          <w:b/>
          <w:sz w:val="28"/>
          <w:szCs w:val="28"/>
        </w:rPr>
        <w:t>Creating a Filter Clause</w:t>
      </w:r>
    </w:p>
    <w:p w:rsidR="00AC4047" w:rsidRDefault="00AC4047" w:rsidP="004E1BFC">
      <w:pPr>
        <w:ind w:left="720"/>
        <w:rPr>
          <w:ins w:id="1171" w:author=" " w:date="2008-10-29T15:42:00Z"/>
          <w:sz w:val="24"/>
          <w:szCs w:val="24"/>
        </w:rPr>
      </w:pPr>
    </w:p>
    <w:p w:rsidR="004E1BFC" w:rsidRDefault="004E1BFC" w:rsidP="004E1BFC">
      <w:pPr>
        <w:ind w:left="720"/>
        <w:rPr>
          <w:sz w:val="24"/>
          <w:szCs w:val="24"/>
        </w:rPr>
      </w:pPr>
      <w:r>
        <w:rPr>
          <w:sz w:val="24"/>
          <w:szCs w:val="24"/>
        </w:rPr>
        <w:t>Once the file containing Hibernate information is uploaded we can use it to create filter clause for different objects.</w:t>
      </w:r>
    </w:p>
    <w:p w:rsidR="004E1BFC" w:rsidRDefault="004E1BFC" w:rsidP="004E1BFC">
      <w:pPr>
        <w:ind w:left="720"/>
        <w:rPr>
          <w:sz w:val="24"/>
          <w:szCs w:val="24"/>
        </w:rPr>
      </w:pPr>
      <w:r>
        <w:rPr>
          <w:sz w:val="24"/>
          <w:szCs w:val="24"/>
        </w:rPr>
        <w:t>On the filter clause screen, user first has to select the class for which he wants to add the filter. Once the class is selected, the second combo box is automatically populated with the associated classes. NOTE: There is an entry for the master class itself in the list. This is to allow for direct instance level security.</w:t>
      </w:r>
    </w:p>
    <w:p w:rsidR="004E1BFC" w:rsidRDefault="004E1BFC" w:rsidP="004E1BFC">
      <w:pPr>
        <w:ind w:left="720"/>
        <w:rPr>
          <w:sz w:val="24"/>
          <w:szCs w:val="24"/>
        </w:rPr>
      </w:pPr>
      <w:r>
        <w:rPr>
          <w:sz w:val="24"/>
          <w:szCs w:val="24"/>
        </w:rPr>
        <w:t xml:space="preserve">If you want to provision a Direct Instance Level Security then select the class itself in the second combo and press done. </w:t>
      </w:r>
    </w:p>
    <w:p w:rsidR="004E1BFC" w:rsidRDefault="004E1BFC" w:rsidP="004E1BFC">
      <w:pPr>
        <w:ind w:left="720"/>
        <w:rPr>
          <w:sz w:val="24"/>
          <w:szCs w:val="24"/>
        </w:rPr>
      </w:pPr>
      <w:r>
        <w:rPr>
          <w:sz w:val="24"/>
          <w:szCs w:val="24"/>
        </w:rPr>
        <w:t xml:space="preserve">In case of Cross Dependant Security, select the associated class in the second combo. Note that you can drill down the class hierarchy by pressing the Add button. This will bring the associated child </w:t>
      </w:r>
      <w:r>
        <w:rPr>
          <w:sz w:val="24"/>
          <w:szCs w:val="24"/>
        </w:rPr>
        <w:lastRenderedPageBreak/>
        <w:t>classes. Once you have reached the final class on which the security for the class is dependant you can press done.</w:t>
      </w:r>
    </w:p>
    <w:p w:rsidR="004E1BFC" w:rsidRDefault="004E1BFC" w:rsidP="004E1BFC">
      <w:pPr>
        <w:ind w:left="720"/>
        <w:rPr>
          <w:sz w:val="24"/>
          <w:szCs w:val="24"/>
        </w:rPr>
      </w:pPr>
      <w:r>
        <w:rPr>
          <w:sz w:val="24"/>
          <w:szCs w:val="24"/>
        </w:rPr>
        <w:t>On pressing done the attribute list combo is populated with the attributes from the last class in the filter chain. Select the attribute on whose value the user will be granted access.</w:t>
      </w:r>
    </w:p>
    <w:p w:rsidR="004E1BFC" w:rsidRDefault="004E1BFC" w:rsidP="004E1BFC">
      <w:pPr>
        <w:ind w:left="720"/>
        <w:rPr>
          <w:sz w:val="24"/>
          <w:szCs w:val="24"/>
        </w:rPr>
      </w:pPr>
      <w:r>
        <w:rPr>
          <w:sz w:val="24"/>
          <w:szCs w:val="24"/>
        </w:rPr>
        <w:t xml:space="preserve"> Once selected you can also provide an alias for the target class name and attribute. This is in cases where the attribute selected holds value for some other class. For example you have a Patient Object which has an attribute Security Key on whose value you want to filter the instances. However from a business perspective, the actual value in the Security Key is the value of the Study Id to which the patient belongs. In this case even though the security filter is set for the Patient based on the security key attribute, however in business sense the filtering is happening at the Study Id Level. Hence you can provide this alias which will be used to determine the protection elements on which the user has been granted access.</w:t>
      </w:r>
    </w:p>
    <w:p w:rsidR="004E1BFC" w:rsidRDefault="004E1BFC" w:rsidP="004E1BFC">
      <w:pPr>
        <w:ind w:left="720"/>
        <w:rPr>
          <w:ins w:id="1172" w:author=" " w:date="2008-10-30T10:54:00Z"/>
          <w:sz w:val="24"/>
          <w:szCs w:val="24"/>
        </w:rPr>
      </w:pPr>
      <w:r>
        <w:rPr>
          <w:sz w:val="24"/>
          <w:szCs w:val="24"/>
        </w:rPr>
        <w:t xml:space="preserve">Once everything is selected, pressing the Add filter will create the filter. Once the filter is created </w:t>
      </w:r>
      <w:del w:id="1173" w:author=" " w:date="2008-11-03T10:27:00Z">
        <w:r w:rsidDel="0097373B">
          <w:rPr>
            <w:sz w:val="24"/>
            <w:szCs w:val="24"/>
          </w:rPr>
          <w:delText xml:space="preserve">a </w:delText>
        </w:r>
      </w:del>
      <w:r>
        <w:rPr>
          <w:sz w:val="24"/>
          <w:szCs w:val="24"/>
        </w:rPr>
        <w:t xml:space="preserve">filtering SQL </w:t>
      </w:r>
      <w:ins w:id="1174" w:author=" " w:date="2008-11-03T10:27:00Z">
        <w:r w:rsidR="0097373B">
          <w:rPr>
            <w:sz w:val="24"/>
            <w:szCs w:val="24"/>
          </w:rPr>
          <w:t>are</w:t>
        </w:r>
      </w:ins>
      <w:del w:id="1175" w:author=" " w:date="2008-11-03T10:27:00Z">
        <w:r w:rsidDel="0097373B">
          <w:rPr>
            <w:sz w:val="24"/>
            <w:szCs w:val="24"/>
          </w:rPr>
          <w:delText>is</w:delText>
        </w:r>
      </w:del>
      <w:r>
        <w:rPr>
          <w:sz w:val="24"/>
          <w:szCs w:val="24"/>
        </w:rPr>
        <w:t xml:space="preserve"> generated and displayed back to the user. </w:t>
      </w:r>
      <w:ins w:id="1176" w:author=" " w:date="2008-11-03T10:27:00Z">
        <w:r w:rsidR="0097373B">
          <w:rPr>
            <w:sz w:val="24"/>
            <w:szCs w:val="24"/>
          </w:rPr>
          <w:t xml:space="preserve">The generated SQL are for User and Group level filtering. </w:t>
        </w:r>
      </w:ins>
      <w:r>
        <w:rPr>
          <w:sz w:val="24"/>
          <w:szCs w:val="24"/>
        </w:rPr>
        <w:t>Note that th</w:t>
      </w:r>
      <w:ins w:id="1177" w:author=" " w:date="2008-11-03T10:28:00Z">
        <w:r w:rsidR="0097373B">
          <w:rPr>
            <w:sz w:val="24"/>
            <w:szCs w:val="24"/>
          </w:rPr>
          <w:t>ese</w:t>
        </w:r>
      </w:ins>
      <w:del w:id="1178" w:author=" " w:date="2008-11-03T10:28:00Z">
        <w:r w:rsidDel="0097373B">
          <w:rPr>
            <w:sz w:val="24"/>
            <w:szCs w:val="24"/>
          </w:rPr>
          <w:delText>is</w:delText>
        </w:r>
      </w:del>
      <w:r>
        <w:rPr>
          <w:sz w:val="24"/>
          <w:szCs w:val="24"/>
        </w:rPr>
        <w:t xml:space="preserve"> field</w:t>
      </w:r>
      <w:ins w:id="1179" w:author=" " w:date="2008-11-03T10:28:00Z">
        <w:r w:rsidR="0097373B">
          <w:rPr>
            <w:sz w:val="24"/>
            <w:szCs w:val="24"/>
          </w:rPr>
          <w:t>s</w:t>
        </w:r>
      </w:ins>
      <w:r>
        <w:rPr>
          <w:sz w:val="24"/>
          <w:szCs w:val="24"/>
        </w:rPr>
        <w:t xml:space="preserve"> </w:t>
      </w:r>
      <w:ins w:id="1180" w:author=" " w:date="2008-11-03T10:28:00Z">
        <w:r w:rsidR="0097373B">
          <w:rPr>
            <w:sz w:val="24"/>
            <w:szCs w:val="24"/>
          </w:rPr>
          <w:t>are</w:t>
        </w:r>
      </w:ins>
      <w:del w:id="1181" w:author=" " w:date="2008-11-03T10:28:00Z">
        <w:r w:rsidDel="0097373B">
          <w:rPr>
            <w:sz w:val="24"/>
            <w:szCs w:val="24"/>
          </w:rPr>
          <w:delText>is</w:delText>
        </w:r>
      </w:del>
      <w:r>
        <w:rPr>
          <w:sz w:val="24"/>
          <w:szCs w:val="24"/>
        </w:rPr>
        <w:t xml:space="preserve"> kept editable to allow users to modify the SQL</w:t>
      </w:r>
      <w:ins w:id="1182" w:author=" " w:date="2008-11-03T10:28:00Z">
        <w:r w:rsidR="0097373B">
          <w:rPr>
            <w:sz w:val="24"/>
            <w:szCs w:val="24"/>
          </w:rPr>
          <w:t>s</w:t>
        </w:r>
      </w:ins>
      <w:r>
        <w:rPr>
          <w:sz w:val="24"/>
          <w:szCs w:val="24"/>
        </w:rPr>
        <w:t xml:space="preserve"> in case if they want to optimize it further.</w:t>
      </w:r>
      <w:ins w:id="1183" w:author=" " w:date="2008-11-03T10:28:00Z">
        <w:r w:rsidR="0097373B">
          <w:rPr>
            <w:sz w:val="24"/>
            <w:szCs w:val="24"/>
          </w:rPr>
          <w:t xml:space="preserve"> The SQL generated for user will be used if </w:t>
        </w:r>
      </w:ins>
      <w:ins w:id="1184" w:author=" " w:date="2008-11-03T10:29:00Z">
        <w:r w:rsidR="0097373B">
          <w:rPr>
            <w:sz w:val="24"/>
            <w:szCs w:val="24"/>
          </w:rPr>
          <w:t>instance level security is being done for user level. The SQL generated for Group will be used when instance level security is being doing for group level.</w:t>
        </w:r>
      </w:ins>
      <w:ins w:id="1185" w:author=" " w:date="2008-11-03T10:30:00Z">
        <w:r w:rsidR="00C66BE6">
          <w:rPr>
            <w:sz w:val="24"/>
            <w:szCs w:val="24"/>
          </w:rPr>
          <w:t xml:space="preserve"> Both the SQL are different and special attention has to be paid while editing any of the SQL filter query.</w:t>
        </w:r>
      </w:ins>
    </w:p>
    <w:p w:rsidR="00A94399" w:rsidDel="00C66BE6" w:rsidRDefault="00A94399" w:rsidP="00C66BE6">
      <w:pPr>
        <w:rPr>
          <w:del w:id="1186" w:author=" " w:date="2008-11-03T10:30:00Z"/>
          <w:sz w:val="24"/>
          <w:szCs w:val="24"/>
        </w:rPr>
        <w:pPrChange w:id="1187" w:author=" " w:date="2008-11-03T10:30:00Z">
          <w:pPr>
            <w:ind w:left="720"/>
          </w:pPr>
        </w:pPrChange>
      </w:pPr>
    </w:p>
    <w:p w:rsidR="004E1BFC" w:rsidRDefault="004E1BFC" w:rsidP="004E1BFC">
      <w:pPr>
        <w:ind w:left="720"/>
        <w:rPr>
          <w:sz w:val="24"/>
          <w:szCs w:val="24"/>
        </w:rPr>
      </w:pPr>
    </w:p>
    <w:p w:rsidR="004E1BFC" w:rsidRPr="00D84EE5" w:rsidRDefault="004E1BFC" w:rsidP="00063324">
      <w:pPr>
        <w:numPr>
          <w:ilvl w:val="0"/>
          <w:numId w:val="129"/>
        </w:numPr>
        <w:spacing w:after="0" w:line="240" w:lineRule="auto"/>
        <w:rPr>
          <w:b/>
          <w:sz w:val="28"/>
          <w:szCs w:val="28"/>
        </w:rPr>
      </w:pPr>
      <w:r w:rsidRPr="00D84EE5">
        <w:rPr>
          <w:b/>
          <w:sz w:val="28"/>
          <w:szCs w:val="28"/>
        </w:rPr>
        <w:t>Creating Protection Element</w:t>
      </w:r>
    </w:p>
    <w:p w:rsidR="004E1BFC" w:rsidRDefault="004E1BFC" w:rsidP="004E1BFC">
      <w:pPr>
        <w:ind w:left="720"/>
        <w:rPr>
          <w:sz w:val="24"/>
          <w:szCs w:val="24"/>
        </w:rPr>
      </w:pPr>
      <w:r>
        <w:rPr>
          <w:sz w:val="24"/>
          <w:szCs w:val="24"/>
        </w:rPr>
        <w:t>Once the security filters have been created, you need to provision the actual instances on which the user has access. This is done by creating protection elements for these instances and providing the access to the users.</w:t>
      </w:r>
    </w:p>
    <w:p w:rsidR="004E1BFC" w:rsidRPr="00906891" w:rsidRDefault="004E1BFC" w:rsidP="004E1BFC">
      <w:pPr>
        <w:ind w:left="360"/>
        <w:rPr>
          <w:sz w:val="24"/>
          <w:szCs w:val="24"/>
        </w:rPr>
      </w:pPr>
      <w:r w:rsidRPr="00906891">
        <w:rPr>
          <w:sz w:val="24"/>
          <w:szCs w:val="24"/>
        </w:rPr>
        <w:t>Following is description of the Protection Element Fields which admin has to create and grant it to the user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0"/>
        <w:gridCol w:w="7218"/>
      </w:tblGrid>
      <w:tr w:rsidR="004E1BFC" w:rsidRPr="00D2754E" w:rsidTr="00620F5A">
        <w:tc>
          <w:tcPr>
            <w:tcW w:w="3330" w:type="dxa"/>
            <w:shd w:val="pct25" w:color="auto" w:fill="auto"/>
            <w:vAlign w:val="center"/>
          </w:tcPr>
          <w:p w:rsidR="004E1BFC" w:rsidRPr="00D84EE5" w:rsidRDefault="004E1BFC" w:rsidP="00620F5A">
            <w:pPr>
              <w:jc w:val="center"/>
              <w:rPr>
                <w:b/>
                <w:sz w:val="24"/>
                <w:szCs w:val="24"/>
              </w:rPr>
            </w:pPr>
            <w:r w:rsidRPr="00D84EE5">
              <w:rPr>
                <w:b/>
                <w:sz w:val="24"/>
                <w:szCs w:val="24"/>
              </w:rPr>
              <w:t>Field Name</w:t>
            </w:r>
          </w:p>
        </w:tc>
        <w:tc>
          <w:tcPr>
            <w:tcW w:w="7218" w:type="dxa"/>
            <w:shd w:val="pct25" w:color="auto" w:fill="auto"/>
            <w:vAlign w:val="center"/>
          </w:tcPr>
          <w:p w:rsidR="004E1BFC" w:rsidRPr="00D84EE5" w:rsidRDefault="004E1BFC" w:rsidP="00620F5A">
            <w:pPr>
              <w:jc w:val="center"/>
              <w:rPr>
                <w:b/>
                <w:sz w:val="24"/>
                <w:szCs w:val="24"/>
              </w:rPr>
            </w:pPr>
            <w:r w:rsidRPr="00D84EE5">
              <w:rPr>
                <w:b/>
                <w:sz w:val="24"/>
                <w:szCs w:val="24"/>
              </w:rPr>
              <w:t>Description</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Name</w:t>
            </w:r>
          </w:p>
        </w:tc>
        <w:tc>
          <w:tcPr>
            <w:tcW w:w="7218" w:type="dxa"/>
          </w:tcPr>
          <w:p w:rsidR="004E1BFC" w:rsidRPr="00D84EE5" w:rsidRDefault="004E1BFC" w:rsidP="00620F5A">
            <w:pPr>
              <w:rPr>
                <w:sz w:val="24"/>
                <w:szCs w:val="24"/>
              </w:rPr>
            </w:pPr>
            <w:r w:rsidRPr="00D84EE5">
              <w:rPr>
                <w:sz w:val="24"/>
                <w:szCs w:val="24"/>
              </w:rPr>
              <w:t>Distinct name which can identify the Protection Element</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Description</w:t>
            </w:r>
          </w:p>
        </w:tc>
        <w:tc>
          <w:tcPr>
            <w:tcW w:w="7218" w:type="dxa"/>
          </w:tcPr>
          <w:p w:rsidR="004E1BFC" w:rsidRPr="00D84EE5" w:rsidRDefault="004E1BFC" w:rsidP="00620F5A">
            <w:pPr>
              <w:rPr>
                <w:sz w:val="24"/>
                <w:szCs w:val="24"/>
              </w:rPr>
            </w:pPr>
            <w:r w:rsidRPr="00D84EE5">
              <w:rPr>
                <w:sz w:val="24"/>
                <w:szCs w:val="24"/>
              </w:rPr>
              <w:t>Description for the Protection Element</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Type</w:t>
            </w:r>
          </w:p>
        </w:tc>
        <w:tc>
          <w:tcPr>
            <w:tcW w:w="7218" w:type="dxa"/>
          </w:tcPr>
          <w:p w:rsidR="004E1BFC" w:rsidRPr="00D84EE5" w:rsidRDefault="004E1BFC" w:rsidP="00620F5A">
            <w:pPr>
              <w:rPr>
                <w:sz w:val="24"/>
                <w:szCs w:val="24"/>
              </w:rPr>
            </w:pPr>
            <w:r w:rsidRPr="00D84EE5">
              <w:rPr>
                <w:sz w:val="24"/>
                <w:szCs w:val="24"/>
              </w:rPr>
              <w:t>Can be left blank</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Object Id</w:t>
            </w:r>
          </w:p>
        </w:tc>
        <w:tc>
          <w:tcPr>
            <w:tcW w:w="7218" w:type="dxa"/>
          </w:tcPr>
          <w:p w:rsidR="004E1BFC" w:rsidRPr="00D84EE5" w:rsidRDefault="004E1BFC" w:rsidP="00620F5A">
            <w:pPr>
              <w:rPr>
                <w:sz w:val="24"/>
                <w:szCs w:val="24"/>
              </w:rPr>
            </w:pPr>
            <w:r w:rsidRPr="00D84EE5">
              <w:rPr>
                <w:sz w:val="24"/>
                <w:szCs w:val="24"/>
              </w:rPr>
              <w:t>The target class name on which the security of the master class depends. If an alias class name is used, then the alias should be entered here.</w:t>
            </w:r>
          </w:p>
        </w:tc>
      </w:tr>
      <w:tr w:rsidR="004E1BFC" w:rsidTr="00620F5A">
        <w:tc>
          <w:tcPr>
            <w:tcW w:w="3330" w:type="dxa"/>
          </w:tcPr>
          <w:p w:rsidR="004E1BFC" w:rsidRPr="00D84EE5" w:rsidRDefault="004E1BFC" w:rsidP="00620F5A">
            <w:pPr>
              <w:rPr>
                <w:sz w:val="24"/>
                <w:szCs w:val="24"/>
              </w:rPr>
            </w:pPr>
            <w:r w:rsidRPr="00D84EE5">
              <w:rPr>
                <w:sz w:val="24"/>
                <w:szCs w:val="24"/>
              </w:rPr>
              <w:t>Protection Element Attribute</w:t>
            </w:r>
          </w:p>
        </w:tc>
        <w:tc>
          <w:tcPr>
            <w:tcW w:w="7218" w:type="dxa"/>
          </w:tcPr>
          <w:p w:rsidR="004E1BFC" w:rsidRPr="00D84EE5" w:rsidRDefault="004E1BFC" w:rsidP="00620F5A">
            <w:pPr>
              <w:rPr>
                <w:sz w:val="24"/>
                <w:szCs w:val="24"/>
              </w:rPr>
            </w:pPr>
            <w:r w:rsidRPr="00D84EE5">
              <w:rPr>
                <w:sz w:val="24"/>
                <w:szCs w:val="24"/>
              </w:rPr>
              <w:t xml:space="preserve">The name of the attribute of the target class on which the security of the master class depends. If an alias attribute name is used then the </w:t>
            </w:r>
            <w:r w:rsidRPr="00D84EE5">
              <w:rPr>
                <w:sz w:val="24"/>
                <w:szCs w:val="24"/>
              </w:rPr>
              <w:lastRenderedPageBreak/>
              <w:t>alias should be entered here</w:t>
            </w:r>
          </w:p>
        </w:tc>
      </w:tr>
      <w:tr w:rsidR="004E1BFC" w:rsidTr="00620F5A">
        <w:tc>
          <w:tcPr>
            <w:tcW w:w="3330" w:type="dxa"/>
          </w:tcPr>
          <w:p w:rsidR="004E1BFC" w:rsidRPr="00D84EE5" w:rsidRDefault="004E1BFC" w:rsidP="00620F5A">
            <w:pPr>
              <w:rPr>
                <w:sz w:val="24"/>
                <w:szCs w:val="24"/>
              </w:rPr>
            </w:pPr>
            <w:r w:rsidRPr="00D84EE5">
              <w:rPr>
                <w:sz w:val="24"/>
                <w:szCs w:val="24"/>
              </w:rPr>
              <w:lastRenderedPageBreak/>
              <w:t>Protection Element Value</w:t>
            </w:r>
          </w:p>
        </w:tc>
        <w:tc>
          <w:tcPr>
            <w:tcW w:w="7218" w:type="dxa"/>
          </w:tcPr>
          <w:p w:rsidR="004E1BFC" w:rsidRPr="00D84EE5" w:rsidRDefault="004E1BFC" w:rsidP="00620F5A">
            <w:pPr>
              <w:rPr>
                <w:sz w:val="24"/>
                <w:szCs w:val="24"/>
              </w:rPr>
            </w:pPr>
            <w:r w:rsidRPr="00D84EE5">
              <w:rPr>
                <w:sz w:val="24"/>
                <w:szCs w:val="24"/>
              </w:rPr>
              <w:t>The actual value of the attribute on which user has access.</w:t>
            </w:r>
          </w:p>
        </w:tc>
      </w:tr>
      <w:tr w:rsidR="004E1BFC" w:rsidTr="00620F5A">
        <w:tc>
          <w:tcPr>
            <w:tcW w:w="3330" w:type="dxa"/>
          </w:tcPr>
          <w:p w:rsidR="004E1BFC" w:rsidRPr="00D84EE5" w:rsidRDefault="004E1BFC" w:rsidP="00620F5A">
            <w:pPr>
              <w:rPr>
                <w:sz w:val="24"/>
                <w:szCs w:val="24"/>
              </w:rPr>
            </w:pPr>
            <w:r w:rsidRPr="00D84EE5">
              <w:rPr>
                <w:sz w:val="24"/>
                <w:szCs w:val="24"/>
              </w:rPr>
              <w:t>Update Date</w:t>
            </w:r>
          </w:p>
        </w:tc>
        <w:tc>
          <w:tcPr>
            <w:tcW w:w="7218" w:type="dxa"/>
          </w:tcPr>
          <w:p w:rsidR="004E1BFC" w:rsidRPr="00D84EE5" w:rsidRDefault="004E1BFC" w:rsidP="00620F5A">
            <w:pPr>
              <w:rPr>
                <w:sz w:val="24"/>
                <w:szCs w:val="24"/>
              </w:rPr>
            </w:pPr>
            <w:r w:rsidRPr="00D84EE5">
              <w:rPr>
                <w:sz w:val="24"/>
                <w:szCs w:val="24"/>
              </w:rPr>
              <w:t>Date when the protection element was last updated</w:t>
            </w:r>
          </w:p>
        </w:tc>
      </w:tr>
    </w:tbl>
    <w:p w:rsidR="004E1BFC" w:rsidRDefault="00D84EE5" w:rsidP="004E1BFC">
      <w:pPr>
        <w:ind w:left="720"/>
        <w:rPr>
          <w:sz w:val="24"/>
          <w:szCs w:val="24"/>
        </w:rPr>
      </w:pPr>
      <w:r>
        <w:rPr>
          <w:sz w:val="24"/>
          <w:szCs w:val="24"/>
        </w:rPr>
        <w:t>Table 8.1</w:t>
      </w:r>
      <w:r w:rsidR="002D55F4">
        <w:rPr>
          <w:sz w:val="24"/>
          <w:szCs w:val="24"/>
        </w:rPr>
        <w:t xml:space="preserve"> Protection Element fields.</w:t>
      </w:r>
    </w:p>
    <w:p w:rsidR="004E1BFC" w:rsidRPr="007C0D88" w:rsidRDefault="004E1BFC" w:rsidP="004E1BFC">
      <w:pPr>
        <w:rPr>
          <w:sz w:val="24"/>
          <w:szCs w:val="24"/>
        </w:rPr>
      </w:pPr>
    </w:p>
    <w:p w:rsidR="004E1BFC" w:rsidRPr="007C0D88" w:rsidRDefault="004E1BFC" w:rsidP="004E1BFC">
      <w:pPr>
        <w:ind w:left="720"/>
        <w:jc w:val="center"/>
        <w:rPr>
          <w:sz w:val="24"/>
          <w:szCs w:val="24"/>
        </w:rPr>
      </w:pPr>
      <w:r>
        <w:rPr>
          <w:noProof/>
          <w:sz w:val="24"/>
          <w:szCs w:val="24"/>
        </w:rPr>
        <w:drawing>
          <wp:inline distT="0" distB="0" distL="0" distR="0">
            <wp:extent cx="6571488" cy="66690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6573741" cy="6671310"/>
                    </a:xfrm>
                    <a:prstGeom prst="rect">
                      <a:avLst/>
                    </a:prstGeom>
                    <a:noFill/>
                    <a:ln w="9525">
                      <a:noFill/>
                      <a:miter lim="800000"/>
                      <a:headEnd/>
                      <a:tailEnd/>
                    </a:ln>
                  </pic:spPr>
                </pic:pic>
              </a:graphicData>
            </a:graphic>
          </wp:inline>
        </w:drawing>
      </w:r>
      <w:r w:rsidR="00D84EE5">
        <w:rPr>
          <w:sz w:val="24"/>
          <w:szCs w:val="24"/>
        </w:rPr>
        <w:t>Figure 8.2 Instance Level activity Flow</w:t>
      </w:r>
    </w:p>
    <w:p w:rsidR="004E1BFC" w:rsidRPr="00906891" w:rsidRDefault="004E1BFC" w:rsidP="004E1BFC">
      <w:pPr>
        <w:ind w:left="360"/>
        <w:rPr>
          <w:sz w:val="24"/>
          <w:szCs w:val="24"/>
        </w:rPr>
      </w:pPr>
    </w:p>
    <w:p w:rsidR="004E1BFC" w:rsidRPr="00906891" w:rsidRDefault="004E1BFC" w:rsidP="004E1BFC">
      <w:pPr>
        <w:rPr>
          <w:sz w:val="24"/>
          <w:szCs w:val="24"/>
        </w:rPr>
      </w:pPr>
    </w:p>
    <w:p w:rsidR="004E1BFC" w:rsidRDefault="004E1BFC" w:rsidP="004E1BFC">
      <w:pPr>
        <w:pStyle w:val="Heading1"/>
        <w:numPr>
          <w:ilvl w:val="3"/>
          <w:numId w:val="1"/>
        </w:numPr>
      </w:pPr>
      <w:bookmarkStart w:id="1188" w:name="_Toc213472309"/>
      <w:r>
        <w:t>Using Instance Level Security</w:t>
      </w:r>
      <w:bookmarkEnd w:id="1188"/>
    </w:p>
    <w:p w:rsidR="004E1BFC" w:rsidDel="002F081F" w:rsidRDefault="004E1BFC" w:rsidP="004E1BFC">
      <w:pPr>
        <w:rPr>
          <w:del w:id="1189" w:author=" " w:date="2008-11-03T07:45:00Z"/>
          <w:sz w:val="24"/>
          <w:szCs w:val="24"/>
        </w:rPr>
      </w:pPr>
    </w:p>
    <w:p w:rsidR="00940E39" w:rsidRDefault="004E1BFC" w:rsidP="004E1BFC">
      <w:pPr>
        <w:ind w:left="360"/>
        <w:rPr>
          <w:ins w:id="1190" w:author=" " w:date="2008-11-03T10:36:00Z"/>
          <w:sz w:val="24"/>
          <w:szCs w:val="24"/>
        </w:rPr>
      </w:pPr>
      <w:r>
        <w:rPr>
          <w:sz w:val="24"/>
          <w:szCs w:val="24"/>
        </w:rPr>
        <w:t xml:space="preserve">In order for the Client application to inject Instance Level Security, CSM provides a helper class which assists them. This class contains methods which allow the user to add these filters to the Hibernate Configuration at the time of loading of the system and also initialize and parameterize these filters at run time for a particular user </w:t>
      </w:r>
      <w:ins w:id="1191" w:author=" " w:date="2008-11-03T07:37:00Z">
        <w:r w:rsidR="00410AFA">
          <w:rPr>
            <w:sz w:val="24"/>
            <w:szCs w:val="24"/>
          </w:rPr>
          <w:t xml:space="preserve">or group(s) </w:t>
        </w:r>
      </w:ins>
      <w:r>
        <w:rPr>
          <w:sz w:val="24"/>
          <w:szCs w:val="24"/>
        </w:rPr>
        <w:t xml:space="preserve">who </w:t>
      </w:r>
      <w:ins w:id="1192" w:author=" " w:date="2008-11-03T07:37:00Z">
        <w:r w:rsidR="00410AFA">
          <w:rPr>
            <w:sz w:val="24"/>
            <w:szCs w:val="24"/>
          </w:rPr>
          <w:t xml:space="preserve">are </w:t>
        </w:r>
      </w:ins>
      <w:del w:id="1193" w:author=" " w:date="2008-11-03T07:37:00Z">
        <w:r w:rsidDel="00410AFA">
          <w:rPr>
            <w:sz w:val="24"/>
            <w:szCs w:val="24"/>
          </w:rPr>
          <w:delText xml:space="preserve">is </w:delText>
        </w:r>
      </w:del>
      <w:r>
        <w:rPr>
          <w:sz w:val="24"/>
          <w:szCs w:val="24"/>
        </w:rPr>
        <w:t>firing the query.</w:t>
      </w:r>
    </w:p>
    <w:p w:rsidR="004E1BFC" w:rsidRDefault="00940E39" w:rsidP="004E1BFC">
      <w:pPr>
        <w:ind w:left="360"/>
        <w:rPr>
          <w:sz w:val="24"/>
          <w:szCs w:val="24"/>
        </w:rPr>
      </w:pPr>
      <w:ins w:id="1194" w:author=" " w:date="2008-11-03T10:36:00Z">
        <w:r>
          <w:rPr>
            <w:sz w:val="24"/>
            <w:szCs w:val="24"/>
          </w:rPr>
          <w:t>To add filters when using instance level security for user,</w:t>
        </w:r>
      </w:ins>
      <w:del w:id="1195" w:author=" " w:date="2008-11-03T10:36:00Z">
        <w:r w:rsidR="004E1BFC" w:rsidDel="00940E39">
          <w:rPr>
            <w:sz w:val="24"/>
            <w:szCs w:val="24"/>
          </w:rPr>
          <w:delText xml:space="preserve"> </w:delText>
        </w:r>
      </w:del>
    </w:p>
    <w:p w:rsidR="0007402D" w:rsidRDefault="00820B3C" w:rsidP="0007402D">
      <w:pPr>
        <w:ind w:left="360"/>
        <w:rPr>
          <w:ins w:id="1196" w:author=" " w:date="2008-11-03T07:38:00Z"/>
        </w:rPr>
      </w:pPr>
      <w:r>
        <w:pict>
          <v:group id="_x0000_s1368" editas="canvas" style="width:510.95pt;height:63.4pt;mso-position-horizontal-relative:char;mso-position-vertical-relative:line" coordorigin="1095,3201" coordsize="10219,1268">
            <o:lock v:ext="edit" aspectratio="t"/>
            <v:shape id="_x0000_s1369" type="#_x0000_t75" style="position:absolute;left:1095;top:3201;width:10219;height:1268" o:preferrelative="f">
              <v:fill o:detectmouseclick="t"/>
              <v:path o:extrusionok="t" o:connecttype="none"/>
              <o:lock v:ext="edit" text="t"/>
            </v:shape>
            <v:shape id="_x0000_s1370" type="#_x0000_t202" style="position:absolute;left:1095;top:3201;width:9860;height:1268">
              <v:textbox style="mso-next-textbox:#_x0000_s1370">
                <w:txbxContent>
                  <w:p w:rsidR="00D54780" w:rsidRDefault="00D54780" w:rsidP="004E1BFC">
                    <w:pPr>
                      <w:rPr>
                        <w:ins w:id="1197" w:author=" " w:date="2008-11-03T08:44:00Z"/>
                        <w:rFonts w:cs="Courier New"/>
                        <w:sz w:val="20"/>
                        <w:szCs w:val="20"/>
                      </w:rPr>
                    </w:pPr>
                    <w:r w:rsidRPr="00B21064">
                      <w:rPr>
                        <w:rFonts w:cs="Courier New"/>
                        <w:sz w:val="20"/>
                        <w:szCs w:val="20"/>
                      </w:rPr>
                      <w:t>public static void addFilters( AuthorizationManager authorizationManager, Configuration configuration)</w:t>
                    </w:r>
                  </w:p>
                  <w:p w:rsidR="00D54780" w:rsidRDefault="00D54780" w:rsidP="00820B3C">
                    <w:pPr>
                      <w:rPr>
                        <w:ins w:id="1198" w:author=" " w:date="2008-11-03T08:44:00Z"/>
                        <w:rFonts w:cs="Courier New"/>
                        <w:sz w:val="20"/>
                        <w:szCs w:val="20"/>
                      </w:rPr>
                    </w:pPr>
                    <w:ins w:id="1199" w:author=" " w:date="2008-11-03T08:44:00Z">
                      <w:r w:rsidRPr="00F815CD">
                        <w:rPr>
                          <w:rFonts w:cs="Courier New"/>
                          <w:sz w:val="20"/>
                          <w:szCs w:val="20"/>
                        </w:rPr>
                        <w:t>public</w:t>
                      </w:r>
                      <w:r>
                        <w:rPr>
                          <w:rFonts w:cs="Courier New"/>
                          <w:sz w:val="20"/>
                          <w:szCs w:val="20"/>
                        </w:rPr>
                        <w:t xml:space="preserve"> static void addFilters</w:t>
                      </w:r>
                      <w:r w:rsidRPr="00F815CD">
                        <w:rPr>
                          <w:rFonts w:cs="Courier New"/>
                          <w:sz w:val="20"/>
                          <w:szCs w:val="20"/>
                        </w:rPr>
                        <w:t>(AuthorizationManager authorizationManager,Configuration configuration, List&lt;String&gt; definedFilterNamesList)</w:t>
                      </w:r>
                    </w:ins>
                  </w:p>
                  <w:p w:rsidR="00D54780" w:rsidRPr="00B21064" w:rsidRDefault="00D54780" w:rsidP="004E1BFC">
                    <w:pPr>
                      <w:rPr>
                        <w:szCs w:val="20"/>
                      </w:rPr>
                    </w:pPr>
                  </w:p>
                </w:txbxContent>
              </v:textbox>
            </v:shape>
            <w10:wrap type="none"/>
            <w10:anchorlock/>
          </v:group>
        </w:pict>
      </w:r>
    </w:p>
    <w:p w:rsidR="00410AFA" w:rsidRPr="00940E39" w:rsidRDefault="00940E39" w:rsidP="00940E39">
      <w:pPr>
        <w:ind w:left="360"/>
        <w:rPr>
          <w:ins w:id="1200" w:author=" " w:date="2008-11-03T07:38:00Z"/>
          <w:sz w:val="24"/>
          <w:szCs w:val="24"/>
          <w:rPrChange w:id="1201" w:author=" " w:date="2008-11-03T10:37:00Z">
            <w:rPr>
              <w:ins w:id="1202" w:author=" " w:date="2008-11-03T07:38:00Z"/>
            </w:rPr>
          </w:rPrChange>
        </w:rPr>
      </w:pPr>
      <w:ins w:id="1203" w:author=" " w:date="2008-11-03T10:37:00Z">
        <w:r>
          <w:rPr>
            <w:sz w:val="24"/>
            <w:szCs w:val="24"/>
          </w:rPr>
          <w:t>To add filters when using instance level security for groups,</w:t>
        </w:r>
      </w:ins>
      <w:del w:id="1204" w:author=" " w:date="2008-11-03T10:37:00Z">
        <w:r w:rsidR="00410AFA" w:rsidDel="00940E39">
          <w:rPr>
            <w:noProof/>
          </w:rPr>
          <w:pict>
            <v:shape id="_x0000_s1394" type="#_x0000_t202" style="position:absolute;left:0;text-align:left;margin-left:18.75pt;margin-top:23.8pt;width:493pt;height:71.15pt;z-index:251669504;mso-position-horizontal-relative:text;mso-position-vertical-relative:text">
              <v:textbox style="mso-next-textbox:#_x0000_s1394">
                <w:txbxContent>
                  <w:p w:rsidR="00D54780" w:rsidRDefault="00D54780" w:rsidP="00410AFA">
                    <w:pPr>
                      <w:rPr>
                        <w:ins w:id="1205" w:author=" " w:date="2008-11-03T07:41:00Z"/>
                        <w:rFonts w:cs="Courier New"/>
                        <w:sz w:val="20"/>
                        <w:szCs w:val="20"/>
                      </w:rPr>
                    </w:pPr>
                    <w:r w:rsidRPr="00B21064">
                      <w:rPr>
                        <w:rFonts w:cs="Courier New"/>
                        <w:sz w:val="20"/>
                        <w:szCs w:val="20"/>
                      </w:rPr>
                      <w:t>public static void addFilters</w:t>
                    </w:r>
                    <w:ins w:id="1206" w:author=" " w:date="2008-11-03T07:38:00Z">
                      <w:r>
                        <w:rPr>
                          <w:rFonts w:cs="Courier New"/>
                          <w:sz w:val="20"/>
                          <w:szCs w:val="20"/>
                        </w:rPr>
                        <w:t>ForGroups</w:t>
                      </w:r>
                    </w:ins>
                    <w:r w:rsidRPr="00B21064">
                      <w:rPr>
                        <w:rFonts w:cs="Courier New"/>
                        <w:sz w:val="20"/>
                        <w:szCs w:val="20"/>
                      </w:rPr>
                      <w:t>( AuthorizationManager authorizationManager, Configuration configuration)</w:t>
                    </w:r>
                  </w:p>
                  <w:p w:rsidR="00D54780" w:rsidRDefault="00D54780" w:rsidP="00410AFA">
                    <w:pPr>
                      <w:rPr>
                        <w:ins w:id="1207" w:author=" " w:date="2008-11-03T07:38:00Z"/>
                        <w:rFonts w:cs="Courier New"/>
                        <w:sz w:val="20"/>
                        <w:szCs w:val="20"/>
                      </w:rPr>
                    </w:pPr>
                    <w:ins w:id="1208" w:author=" " w:date="2008-11-03T07:40:00Z">
                      <w:r w:rsidRPr="00F815CD">
                        <w:rPr>
                          <w:rFonts w:cs="Courier New"/>
                          <w:sz w:val="20"/>
                          <w:szCs w:val="20"/>
                        </w:rPr>
                        <w:t>public static void addFiltersForGroups(AuthorizationManager authorizationManager,Configuration configuration, List&lt;String&gt; definedFilterNamesList)</w:t>
                      </w:r>
                    </w:ins>
                  </w:p>
                  <w:p w:rsidR="00D54780" w:rsidRPr="00B21064" w:rsidRDefault="00D54780" w:rsidP="00410AFA">
                    <w:pPr>
                      <w:rPr>
                        <w:szCs w:val="20"/>
                      </w:rPr>
                    </w:pPr>
                  </w:p>
                </w:txbxContent>
              </v:textbox>
            </v:shape>
          </w:pict>
        </w:r>
      </w:del>
    </w:p>
    <w:p w:rsidR="00410AFA" w:rsidRDefault="00410AFA" w:rsidP="0007402D">
      <w:pPr>
        <w:ind w:left="360"/>
        <w:rPr>
          <w:ins w:id="1209" w:author=" " w:date="2008-11-03T07:40:00Z"/>
        </w:rPr>
      </w:pPr>
    </w:p>
    <w:p w:rsidR="00F815CD" w:rsidRDefault="00F815CD" w:rsidP="0007402D">
      <w:pPr>
        <w:ind w:left="360"/>
        <w:rPr>
          <w:ins w:id="1210" w:author=" " w:date="2008-11-03T10:37:00Z"/>
        </w:rPr>
      </w:pPr>
    </w:p>
    <w:p w:rsidR="005A7B67" w:rsidRDefault="005A7B67" w:rsidP="0007402D">
      <w:pPr>
        <w:ind w:left="360"/>
        <w:rPr>
          <w:ins w:id="1211" w:author=" " w:date="2008-11-03T10:37:00Z"/>
        </w:rPr>
      </w:pPr>
    </w:p>
    <w:p w:rsidR="005A7B67" w:rsidRPr="0007402D" w:rsidDel="005A7B67" w:rsidRDefault="005A7B67" w:rsidP="0007402D">
      <w:pPr>
        <w:ind w:left="360"/>
        <w:rPr>
          <w:del w:id="1212" w:author=" " w:date="2008-11-03T10:37:00Z"/>
        </w:rPr>
      </w:pPr>
    </w:p>
    <w:p w:rsidR="00820B3C" w:rsidRDefault="00554660" w:rsidP="004E1BFC">
      <w:pPr>
        <w:ind w:left="360"/>
        <w:rPr>
          <w:ins w:id="1213" w:author=" " w:date="2008-11-03T08:41:00Z"/>
          <w:sz w:val="24"/>
          <w:szCs w:val="24"/>
        </w:rPr>
      </w:pPr>
      <w:ins w:id="1214" w:author=" " w:date="2008-11-03T07:41:00Z">
        <w:r>
          <w:rPr>
            <w:sz w:val="24"/>
            <w:szCs w:val="24"/>
          </w:rPr>
          <w:t>One of the</w:t>
        </w:r>
      </w:ins>
      <w:del w:id="1215" w:author=" " w:date="2008-11-03T07:41:00Z">
        <w:r w:rsidR="004E1BFC" w:rsidDel="00554660">
          <w:rPr>
            <w:sz w:val="24"/>
            <w:szCs w:val="24"/>
          </w:rPr>
          <w:delText>This</w:delText>
        </w:r>
      </w:del>
      <w:ins w:id="1216" w:author=" " w:date="2008-11-03T10:37:00Z">
        <w:r w:rsidR="005A7B67">
          <w:rPr>
            <w:sz w:val="24"/>
            <w:szCs w:val="24"/>
          </w:rPr>
          <w:t xml:space="preserve"> above</w:t>
        </w:r>
      </w:ins>
      <w:r w:rsidR="004E1BFC">
        <w:rPr>
          <w:sz w:val="24"/>
          <w:szCs w:val="24"/>
        </w:rPr>
        <w:t xml:space="preserve"> method</w:t>
      </w:r>
      <w:ins w:id="1217" w:author=" " w:date="2008-11-03T07:41:00Z">
        <w:r>
          <w:rPr>
            <w:sz w:val="24"/>
            <w:szCs w:val="24"/>
          </w:rPr>
          <w:t>s</w:t>
        </w:r>
      </w:ins>
      <w:r w:rsidR="004E1BFC">
        <w:rPr>
          <w:sz w:val="24"/>
          <w:szCs w:val="24"/>
        </w:rPr>
        <w:t xml:space="preserve"> should be called only once for an application just after the Hibernate Configuration object is created by reading the configuration file and before the Session Factory Method is created. </w:t>
      </w:r>
      <w:r w:rsidR="004E1BFC" w:rsidRPr="00B21064">
        <w:rPr>
          <w:sz w:val="24"/>
          <w:szCs w:val="24"/>
        </w:rPr>
        <w:t>Th</w:t>
      </w:r>
      <w:ins w:id="1218" w:author=" " w:date="2008-11-03T07:42:00Z">
        <w:r>
          <w:rPr>
            <w:sz w:val="24"/>
            <w:szCs w:val="24"/>
          </w:rPr>
          <w:t>e</w:t>
        </w:r>
      </w:ins>
      <w:del w:id="1219" w:author=" " w:date="2008-11-03T07:42:00Z">
        <w:r w:rsidR="004E1BFC" w:rsidRPr="00B21064" w:rsidDel="00554660">
          <w:rPr>
            <w:sz w:val="24"/>
            <w:szCs w:val="24"/>
          </w:rPr>
          <w:delText>is</w:delText>
        </w:r>
      </w:del>
      <w:r w:rsidR="004E1BFC" w:rsidRPr="00B21064">
        <w:rPr>
          <w:sz w:val="24"/>
          <w:szCs w:val="24"/>
        </w:rPr>
        <w:t xml:space="preserve"> method</w:t>
      </w:r>
      <w:ins w:id="1220" w:author=" " w:date="2008-11-03T07:42:00Z">
        <w:r>
          <w:rPr>
            <w:sz w:val="24"/>
            <w:szCs w:val="24"/>
          </w:rPr>
          <w:t>s</w:t>
        </w:r>
      </w:ins>
      <w:r w:rsidR="004E1BFC" w:rsidRPr="00B21064">
        <w:rPr>
          <w:sz w:val="24"/>
          <w:szCs w:val="24"/>
        </w:rPr>
        <w:t xml:space="preserve"> inject</w:t>
      </w:r>
      <w:del w:id="1221" w:author=" " w:date="2008-11-03T07:42:00Z">
        <w:r w:rsidR="004E1BFC" w:rsidRPr="00B21064" w:rsidDel="00554660">
          <w:rPr>
            <w:sz w:val="24"/>
            <w:szCs w:val="24"/>
          </w:rPr>
          <w:delText>s</w:delText>
        </w:r>
      </w:del>
      <w:r w:rsidR="004E1BFC" w:rsidRPr="00B21064">
        <w:rPr>
          <w:sz w:val="24"/>
          <w:szCs w:val="24"/>
        </w:rPr>
        <w:t xml:space="preserve"> the security filters which are created for this application. It retrieves a list of all the filters which have been defined for this application from the CSM Database.</w:t>
      </w:r>
    </w:p>
    <w:p w:rsidR="00820B3C" w:rsidRDefault="00820B3C" w:rsidP="004E1BFC">
      <w:pPr>
        <w:ind w:left="360"/>
        <w:rPr>
          <w:ins w:id="1222" w:author=" " w:date="2008-11-03T08:41:00Z"/>
          <w:sz w:val="24"/>
          <w:szCs w:val="24"/>
        </w:rPr>
      </w:pPr>
      <w:ins w:id="1223" w:author=" " w:date="2008-11-03T08:41:00Z">
        <w:r>
          <w:rPr>
            <w:sz w:val="24"/>
            <w:szCs w:val="24"/>
          </w:rPr>
          <w:t xml:space="preserve">Since the </w:t>
        </w:r>
      </w:ins>
      <w:ins w:id="1224" w:author=" " w:date="2008-11-03T08:43:00Z">
        <w:r>
          <w:rPr>
            <w:sz w:val="24"/>
            <w:szCs w:val="24"/>
          </w:rPr>
          <w:t>non-CSM custom filters</w:t>
        </w:r>
      </w:ins>
      <w:ins w:id="1225" w:author=" " w:date="2008-11-03T08:45:00Z">
        <w:r>
          <w:rPr>
            <w:sz w:val="24"/>
            <w:szCs w:val="24"/>
          </w:rPr>
          <w:t xml:space="preserve"> defined in HBM or via @Filter annotations</w:t>
        </w:r>
      </w:ins>
      <w:ins w:id="1226" w:author=" " w:date="2008-11-03T08:43:00Z">
        <w:r>
          <w:rPr>
            <w:sz w:val="24"/>
            <w:szCs w:val="24"/>
          </w:rPr>
          <w:t xml:space="preserve"> are</w:t>
        </w:r>
      </w:ins>
      <w:ins w:id="1227" w:author=" " w:date="2008-11-03T08:42:00Z">
        <w:r>
          <w:rPr>
            <w:sz w:val="24"/>
            <w:szCs w:val="24"/>
          </w:rPr>
          <w:t xml:space="preserve"> supported,</w:t>
        </w:r>
      </w:ins>
      <w:r w:rsidR="004E1BFC" w:rsidRPr="00B21064">
        <w:rPr>
          <w:sz w:val="24"/>
          <w:szCs w:val="24"/>
        </w:rPr>
        <w:t xml:space="preserve"> </w:t>
      </w:r>
      <w:ins w:id="1228" w:author=" " w:date="2008-11-03T08:41:00Z">
        <w:r>
          <w:rPr>
            <w:sz w:val="24"/>
            <w:szCs w:val="24"/>
          </w:rPr>
          <w:t>If the definedFilterNamesList parameter is passed</w:t>
        </w:r>
      </w:ins>
      <w:ins w:id="1229" w:author=" " w:date="2008-11-03T08:45:00Z">
        <w:r>
          <w:rPr>
            <w:sz w:val="24"/>
            <w:szCs w:val="24"/>
          </w:rPr>
          <w:t xml:space="preserve"> while add</w:t>
        </w:r>
      </w:ins>
      <w:ins w:id="1230" w:author=" " w:date="2008-11-03T10:38:00Z">
        <w:r w:rsidR="005A7B67">
          <w:rPr>
            <w:sz w:val="24"/>
            <w:szCs w:val="24"/>
          </w:rPr>
          <w:t>ing</w:t>
        </w:r>
      </w:ins>
      <w:ins w:id="1231" w:author=" " w:date="2008-11-03T08:45:00Z">
        <w:r>
          <w:rPr>
            <w:sz w:val="24"/>
            <w:szCs w:val="24"/>
          </w:rPr>
          <w:t xml:space="preserve"> filters then the named filters </w:t>
        </w:r>
      </w:ins>
      <w:ins w:id="1232" w:author=" " w:date="2008-11-03T10:39:00Z">
        <w:r w:rsidR="005A7B67">
          <w:rPr>
            <w:sz w:val="24"/>
            <w:szCs w:val="24"/>
          </w:rPr>
          <w:t xml:space="preserve">will be added as well </w:t>
        </w:r>
      </w:ins>
      <w:ins w:id="1233" w:author=" " w:date="2008-11-03T08:45:00Z">
        <w:r>
          <w:rPr>
            <w:sz w:val="24"/>
            <w:szCs w:val="24"/>
          </w:rPr>
          <w:t xml:space="preserve">to </w:t>
        </w:r>
      </w:ins>
      <w:ins w:id="1234" w:author=" " w:date="2008-11-03T08:46:00Z">
        <w:r>
          <w:rPr>
            <w:sz w:val="24"/>
            <w:szCs w:val="24"/>
          </w:rPr>
          <w:t>Persistent classes.</w:t>
        </w:r>
      </w:ins>
    </w:p>
    <w:p w:rsidR="004E1BFC" w:rsidRDefault="004E1BFC" w:rsidP="004E1BFC">
      <w:pPr>
        <w:ind w:left="360"/>
        <w:rPr>
          <w:ins w:id="1235" w:author=" " w:date="2008-11-03T10:39:00Z"/>
          <w:sz w:val="24"/>
          <w:szCs w:val="24"/>
        </w:rPr>
      </w:pPr>
      <w:r w:rsidRPr="00B21064">
        <w:rPr>
          <w:sz w:val="24"/>
          <w:szCs w:val="24"/>
        </w:rPr>
        <w:t>Now for each filter in the list, it creates a new FilterDefinition</w:t>
      </w:r>
      <w:r>
        <w:rPr>
          <w:sz w:val="24"/>
          <w:szCs w:val="24"/>
        </w:rPr>
        <w:t xml:space="preserve"> (Hibernate)</w:t>
      </w:r>
      <w:r w:rsidRPr="00B21064">
        <w:rPr>
          <w:sz w:val="24"/>
          <w:szCs w:val="24"/>
        </w:rPr>
        <w:t xml:space="preserve"> object. It then retrieves the Persistent Class from the passed Configuration Object using the class name for which the filter is defined. It then adds the filter to the persistent class by setting the filtering query.</w:t>
      </w:r>
    </w:p>
    <w:p w:rsidR="005A1751" w:rsidRPr="00906891" w:rsidRDefault="005A1751" w:rsidP="004E1BFC">
      <w:pPr>
        <w:ind w:left="360"/>
        <w:rPr>
          <w:sz w:val="24"/>
          <w:szCs w:val="24"/>
        </w:rPr>
      </w:pPr>
      <w:ins w:id="1236" w:author=" " w:date="2008-11-03T10:39:00Z">
        <w:r>
          <w:rPr>
            <w:sz w:val="24"/>
            <w:szCs w:val="24"/>
          </w:rPr>
          <w:t>To initialize filters when instance level security for user.</w:t>
        </w:r>
      </w:ins>
    </w:p>
    <w:p w:rsidR="004E1BFC" w:rsidRDefault="00A20114" w:rsidP="004E1BFC">
      <w:pPr>
        <w:ind w:firstLine="360"/>
        <w:rPr>
          <w:sz w:val="24"/>
          <w:szCs w:val="24"/>
        </w:rPr>
      </w:pPr>
      <w:r w:rsidRPr="00E040EA">
        <w:pict>
          <v:group id="_x0000_s1365" editas="canvas" style="width:510.95pt;height:58.65pt;mso-position-horizontal-relative:char;mso-position-vertical-relative:line" coordorigin="728,3286" coordsize="10219,1173">
            <o:lock v:ext="edit" aspectratio="t"/>
            <v:shape id="_x0000_s1366" type="#_x0000_t75" style="position:absolute;left:728;top:3286;width:10219;height:1173" o:preferrelative="f">
              <v:fill o:detectmouseclick="t"/>
              <v:path o:extrusionok="t" o:connecttype="none"/>
              <o:lock v:ext="edit" text="t"/>
            </v:shape>
            <v:shape id="_x0000_s1367" type="#_x0000_t202" style="position:absolute;left:728;top:3286;width:9860;height:1173">
              <v:textbox style="mso-next-textbox:#_x0000_s1367">
                <w:txbxContent>
                  <w:p w:rsidR="00D54780" w:rsidRDefault="00D54780" w:rsidP="004E1BFC">
                    <w:pPr>
                      <w:rPr>
                        <w:ins w:id="1237" w:author=" " w:date="2008-11-03T08:47:00Z"/>
                        <w:rFonts w:cs="Courier New"/>
                        <w:sz w:val="20"/>
                        <w:szCs w:val="20"/>
                      </w:rPr>
                    </w:pPr>
                    <w:r w:rsidRPr="00B21064">
                      <w:rPr>
                        <w:rFonts w:cs="Courier New"/>
                        <w:sz w:val="20"/>
                        <w:szCs w:val="20"/>
                      </w:rPr>
                      <w:t>public static void initializeFilters (String userName, Session session, AuthorizationManager authorizationManager)</w:t>
                    </w:r>
                  </w:p>
                  <w:p w:rsidR="00D54780" w:rsidRPr="00B21064" w:rsidRDefault="00D54780" w:rsidP="004E1BFC">
                    <w:pPr>
                      <w:rPr>
                        <w:szCs w:val="20"/>
                      </w:rPr>
                    </w:pPr>
                    <w:ins w:id="1238" w:author=" " w:date="2008-11-03T08:47:00Z">
                      <w:r w:rsidRPr="00040B6E">
                        <w:rPr>
                          <w:rFonts w:cs="Courier New"/>
                          <w:sz w:val="20"/>
                          <w:szCs w:val="20"/>
                        </w:rPr>
                        <w:t>public static void initializeFilters(String[] groupNames, Session session, AuthorizationManager authorizationManager, Map&lt;String,String&gt; definedFilterNamesMap)</w:t>
                      </w:r>
                    </w:ins>
                  </w:p>
                </w:txbxContent>
              </v:textbox>
            </v:shape>
            <w10:wrap type="none"/>
            <w10:anchorlock/>
          </v:group>
        </w:pict>
      </w:r>
    </w:p>
    <w:p w:rsidR="005A1751" w:rsidRPr="00906891" w:rsidRDefault="005A1751" w:rsidP="005A1751">
      <w:pPr>
        <w:ind w:left="360"/>
        <w:rPr>
          <w:ins w:id="1239" w:author=" " w:date="2008-11-03T10:40:00Z"/>
          <w:sz w:val="24"/>
          <w:szCs w:val="24"/>
        </w:rPr>
      </w:pPr>
      <w:ins w:id="1240" w:author=" " w:date="2008-11-03T10:40:00Z">
        <w:r>
          <w:rPr>
            <w:sz w:val="24"/>
            <w:szCs w:val="24"/>
          </w:rPr>
          <w:t>To initialize filters when instance level security for groups.</w:t>
        </w:r>
      </w:ins>
    </w:p>
    <w:p w:rsidR="00554660" w:rsidRDefault="00554660" w:rsidP="00554660">
      <w:pPr>
        <w:ind w:left="360"/>
        <w:rPr>
          <w:ins w:id="1241" w:author=" " w:date="2008-11-03T10:40:00Z"/>
        </w:rPr>
      </w:pPr>
      <w:ins w:id="1242" w:author=" " w:date="2008-11-03T07:42:00Z">
        <w:r>
          <w:rPr>
            <w:noProof/>
          </w:rPr>
          <w:pict>
            <v:shape id="_x0000_s1395" type="#_x0000_t202" style="position:absolute;left:0;text-align:left;margin-left:18.75pt;margin-top:23.8pt;width:493pt;height:74.6pt;z-index:251671552">
              <v:textbox style="mso-next-textbox:#_x0000_s1395">
                <w:txbxContent>
                  <w:p w:rsidR="00D54780" w:rsidRDefault="00D54780" w:rsidP="00554660">
                    <w:pPr>
                      <w:rPr>
                        <w:ins w:id="1243" w:author=" " w:date="2008-11-03T07:44:00Z"/>
                        <w:rFonts w:cs="Courier New"/>
                        <w:sz w:val="20"/>
                        <w:szCs w:val="20"/>
                      </w:rPr>
                    </w:pPr>
                    <w:ins w:id="1244" w:author=" " w:date="2008-11-03T07:43:00Z">
                      <w:r w:rsidRPr="00040B6E">
                        <w:rPr>
                          <w:rFonts w:cs="Courier New"/>
                          <w:sz w:val="20"/>
                          <w:szCs w:val="20"/>
                        </w:rPr>
                        <w:t>public static void initializeFiltersForGroups(String[] groupNames, Session session, AuthorizationManager authorizationManager)</w:t>
                      </w:r>
                    </w:ins>
                  </w:p>
                  <w:p w:rsidR="00D54780" w:rsidDel="00554660" w:rsidRDefault="00D54780" w:rsidP="00554660">
                    <w:pPr>
                      <w:rPr>
                        <w:del w:id="1245" w:author=" " w:date="2008-11-03T07:42:00Z"/>
                        <w:rFonts w:cs="Courier New"/>
                        <w:sz w:val="20"/>
                        <w:szCs w:val="20"/>
                      </w:rPr>
                    </w:pPr>
                    <w:del w:id="1246" w:author=" " w:date="2008-11-03T07:42:00Z">
                      <w:r w:rsidRPr="00B21064" w:rsidDel="00554660">
                        <w:rPr>
                          <w:rFonts w:cs="Courier New"/>
                          <w:sz w:val="20"/>
                          <w:szCs w:val="20"/>
                        </w:rPr>
                        <w:delText>public static void addFilters</w:delText>
                      </w:r>
                      <w:r w:rsidDel="00554660">
                        <w:rPr>
                          <w:rFonts w:cs="Courier New"/>
                          <w:sz w:val="20"/>
                          <w:szCs w:val="20"/>
                        </w:rPr>
                        <w:delText>ForGroups</w:delText>
                      </w:r>
                      <w:r w:rsidRPr="00B21064" w:rsidDel="00554660">
                        <w:rPr>
                          <w:rFonts w:cs="Courier New"/>
                          <w:sz w:val="20"/>
                          <w:szCs w:val="20"/>
                        </w:rPr>
                        <w:delText>( AuthorizationManager authorizationManager, Configuration configuration)</w:delText>
                      </w:r>
                    </w:del>
                  </w:p>
                  <w:p w:rsidR="00D54780" w:rsidDel="00040B6E" w:rsidRDefault="00D54780" w:rsidP="00554660">
                    <w:pPr>
                      <w:rPr>
                        <w:del w:id="1247" w:author=" " w:date="2008-11-03T07:43:00Z"/>
                        <w:rFonts w:cs="Courier New"/>
                        <w:sz w:val="20"/>
                        <w:szCs w:val="20"/>
                      </w:rPr>
                    </w:pPr>
                    <w:ins w:id="1248" w:author=" " w:date="2008-11-03T07:43:00Z">
                      <w:r w:rsidRPr="00040B6E">
                        <w:rPr>
                          <w:rFonts w:cs="Courier New"/>
                          <w:sz w:val="20"/>
                          <w:szCs w:val="20"/>
                        </w:rPr>
                        <w:t>public static void initializeFiltersForGroups(String[] groupNames, Session session, AuthorizationManager authorizationManager, Map&lt;String,String&gt; definedFilterNamesMap)</w:t>
                      </w:r>
                    </w:ins>
                    <w:del w:id="1249" w:author=" " w:date="2008-11-03T07:43:00Z">
                      <w:r w:rsidRPr="00F815CD" w:rsidDel="00040B6E">
                        <w:rPr>
                          <w:rFonts w:cs="Courier New"/>
                          <w:sz w:val="20"/>
                          <w:szCs w:val="20"/>
                        </w:rPr>
                        <w:delText>public static void addFiltersForGroups(AuthorizationManager authorizationManager,Configuration configuration, List&lt;String&gt; definedFilterNamesList)</w:delText>
                      </w:r>
                    </w:del>
                  </w:p>
                  <w:p w:rsidR="00D54780" w:rsidRPr="00B21064" w:rsidRDefault="00D54780" w:rsidP="00554660">
                    <w:pPr>
                      <w:rPr>
                        <w:szCs w:val="20"/>
                      </w:rPr>
                    </w:pPr>
                  </w:p>
                </w:txbxContent>
              </v:textbox>
            </v:shape>
          </w:pict>
        </w:r>
      </w:ins>
    </w:p>
    <w:p w:rsidR="005A1751" w:rsidRDefault="005A1751" w:rsidP="00554660">
      <w:pPr>
        <w:ind w:left="360"/>
        <w:rPr>
          <w:ins w:id="1250" w:author=" " w:date="2008-11-03T07:42:00Z"/>
        </w:rPr>
      </w:pPr>
    </w:p>
    <w:p w:rsidR="00554660" w:rsidRDefault="00554660" w:rsidP="00554660">
      <w:pPr>
        <w:ind w:left="360"/>
        <w:rPr>
          <w:ins w:id="1251" w:author=" " w:date="2008-11-03T07:42:00Z"/>
        </w:rPr>
      </w:pPr>
    </w:p>
    <w:p w:rsidR="00554660" w:rsidRPr="0007402D" w:rsidRDefault="00554660" w:rsidP="00554660">
      <w:pPr>
        <w:ind w:left="360"/>
        <w:rPr>
          <w:ins w:id="1252" w:author=" " w:date="2008-11-03T07:42:00Z"/>
        </w:rPr>
      </w:pPr>
    </w:p>
    <w:p w:rsidR="00554660" w:rsidRDefault="00554660" w:rsidP="004E1BFC">
      <w:pPr>
        <w:ind w:left="360"/>
        <w:rPr>
          <w:ins w:id="1253" w:author=" " w:date="2008-11-03T07:42:00Z"/>
          <w:sz w:val="24"/>
          <w:szCs w:val="24"/>
        </w:rPr>
      </w:pPr>
    </w:p>
    <w:p w:rsidR="004E1BFC" w:rsidRDefault="00444CF9" w:rsidP="004E1BFC">
      <w:pPr>
        <w:ind w:left="360"/>
        <w:rPr>
          <w:ins w:id="1254" w:author=" " w:date="2008-11-03T07:46:00Z"/>
          <w:sz w:val="24"/>
          <w:szCs w:val="24"/>
        </w:rPr>
      </w:pPr>
      <w:ins w:id="1255" w:author=" " w:date="2008-11-03T07:44:00Z">
        <w:r>
          <w:rPr>
            <w:sz w:val="24"/>
            <w:szCs w:val="24"/>
          </w:rPr>
          <w:t>One of these methods</w:t>
        </w:r>
      </w:ins>
      <w:del w:id="1256" w:author=" " w:date="2008-11-03T07:44:00Z">
        <w:r w:rsidR="004E1BFC" w:rsidDel="00444CF9">
          <w:rPr>
            <w:sz w:val="24"/>
            <w:szCs w:val="24"/>
          </w:rPr>
          <w:delText>This method</w:delText>
        </w:r>
      </w:del>
      <w:r w:rsidR="004E1BFC">
        <w:rPr>
          <w:sz w:val="24"/>
          <w:szCs w:val="24"/>
        </w:rPr>
        <w:t xml:space="preserve"> </w:t>
      </w:r>
      <w:ins w:id="1257" w:author=" " w:date="2008-11-03T07:44:00Z">
        <w:r>
          <w:rPr>
            <w:sz w:val="24"/>
            <w:szCs w:val="24"/>
          </w:rPr>
          <w:t>should be</w:t>
        </w:r>
      </w:ins>
      <w:del w:id="1258" w:author=" " w:date="2008-11-03T07:44:00Z">
        <w:r w:rsidR="004E1BFC" w:rsidDel="00444CF9">
          <w:rPr>
            <w:sz w:val="24"/>
            <w:szCs w:val="24"/>
          </w:rPr>
          <w:delText>is</w:delText>
        </w:r>
      </w:del>
      <w:r w:rsidR="004E1BFC">
        <w:rPr>
          <w:sz w:val="24"/>
          <w:szCs w:val="24"/>
        </w:rPr>
        <w:t xml:space="preserve"> i</w:t>
      </w:r>
      <w:ins w:id="1259" w:author=" " w:date="2008-11-03T07:44:00Z">
        <w:r>
          <w:rPr>
            <w:sz w:val="24"/>
            <w:szCs w:val="24"/>
          </w:rPr>
          <w:t>n</w:t>
        </w:r>
      </w:ins>
      <w:r w:rsidR="004E1BFC">
        <w:rPr>
          <w:sz w:val="24"/>
          <w:szCs w:val="24"/>
        </w:rPr>
        <w:t xml:space="preserve">voked after obtaining the Session from the SessionFactory and just before executing the user query. </w:t>
      </w:r>
      <w:r w:rsidR="004E1BFC" w:rsidRPr="002466D6">
        <w:rPr>
          <w:sz w:val="24"/>
          <w:szCs w:val="24"/>
        </w:rPr>
        <w:t xml:space="preserve">This method initializes the filters that are already added to the Sessionfactory. This method first obtains the list of all the defined filters from the SessionFactory in the passes Session object. It then just iterates through the filter list and sets the user name </w:t>
      </w:r>
      <w:ins w:id="1260" w:author=" " w:date="2008-11-03T07:44:00Z">
        <w:r w:rsidR="00EA733D">
          <w:rPr>
            <w:sz w:val="24"/>
            <w:szCs w:val="24"/>
          </w:rPr>
          <w:t xml:space="preserve">or group names </w:t>
        </w:r>
      </w:ins>
      <w:r w:rsidR="004E1BFC" w:rsidRPr="002466D6">
        <w:rPr>
          <w:sz w:val="24"/>
          <w:szCs w:val="24"/>
        </w:rPr>
        <w:t>and the application name parameter. It retrieves the Application Name from the</w:t>
      </w:r>
      <w:r w:rsidR="004E1BFC">
        <w:rPr>
          <w:sz w:val="24"/>
          <w:szCs w:val="24"/>
        </w:rPr>
        <w:t xml:space="preserve"> passed Authorization Manager.</w:t>
      </w:r>
    </w:p>
    <w:p w:rsidR="0086103E" w:rsidRPr="00906891" w:rsidRDefault="0086103E" w:rsidP="004E1BFC">
      <w:pPr>
        <w:ind w:left="360"/>
        <w:rPr>
          <w:sz w:val="24"/>
          <w:szCs w:val="24"/>
        </w:rPr>
      </w:pPr>
      <w:ins w:id="1261" w:author=" " w:date="2008-11-03T07:46:00Z">
        <w:r>
          <w:rPr>
            <w:sz w:val="24"/>
            <w:szCs w:val="24"/>
          </w:rPr>
          <w:t>It is important to note that the instance level security filters can be added or initialized for User or groups exclusively.</w:t>
        </w:r>
      </w:ins>
      <w:ins w:id="1262" w:author=" " w:date="2008-11-03T07:48:00Z">
        <w:r>
          <w:rPr>
            <w:sz w:val="24"/>
            <w:szCs w:val="24"/>
          </w:rPr>
          <w:t xml:space="preserve"> I.e, </w:t>
        </w:r>
      </w:ins>
      <w:ins w:id="1263" w:author=" " w:date="2008-11-03T07:46:00Z">
        <w:r>
          <w:rPr>
            <w:sz w:val="24"/>
            <w:szCs w:val="24"/>
          </w:rPr>
          <w:t xml:space="preserve">if the </w:t>
        </w:r>
      </w:ins>
      <w:ins w:id="1264" w:author=" " w:date="2008-11-03T07:47:00Z">
        <w:r>
          <w:rPr>
            <w:sz w:val="24"/>
            <w:szCs w:val="24"/>
          </w:rPr>
          <w:t>addFilter method is invoked for groups then the Group(s) based instance level security filter queries will be added.</w:t>
        </w:r>
      </w:ins>
      <w:ins w:id="1265" w:author=" " w:date="2008-11-03T07:48:00Z">
        <w:r>
          <w:rPr>
            <w:sz w:val="24"/>
            <w:szCs w:val="24"/>
          </w:rPr>
          <w:t xml:space="preserve"> </w:t>
        </w:r>
      </w:ins>
      <w:ins w:id="1266" w:author=" " w:date="2008-11-03T07:49:00Z">
        <w:r>
          <w:rPr>
            <w:sz w:val="24"/>
            <w:szCs w:val="24"/>
          </w:rPr>
          <w:t>As mentioned above, t</w:t>
        </w:r>
      </w:ins>
      <w:ins w:id="1267" w:author=" " w:date="2008-11-03T07:48:00Z">
        <w:r>
          <w:rPr>
            <w:sz w:val="24"/>
            <w:szCs w:val="24"/>
          </w:rPr>
          <w:t xml:space="preserve">he decision to utilize User or group based instance level security is made before </w:t>
        </w:r>
      </w:ins>
      <w:ins w:id="1268" w:author=" " w:date="2008-11-03T07:49:00Z">
        <w:r>
          <w:rPr>
            <w:sz w:val="24"/>
            <w:szCs w:val="24"/>
          </w:rPr>
          <w:t>adding the filters to Hibernate session</w:t>
        </w:r>
        <w:r w:rsidR="00FF2B49">
          <w:rPr>
            <w:sz w:val="24"/>
            <w:szCs w:val="24"/>
          </w:rPr>
          <w:t xml:space="preserve"> and should not be used interchangeably</w:t>
        </w:r>
      </w:ins>
      <w:ins w:id="1269" w:author=" " w:date="2008-11-03T07:50:00Z">
        <w:r w:rsidR="005B3862">
          <w:rPr>
            <w:sz w:val="24"/>
            <w:szCs w:val="24"/>
          </w:rPr>
          <w:t>.</w:t>
        </w:r>
      </w:ins>
    </w:p>
    <w:p w:rsidR="004E1BFC" w:rsidRDefault="004E1BFC" w:rsidP="004E1BFC">
      <w:pPr>
        <w:pStyle w:val="Heading1"/>
        <w:numPr>
          <w:ilvl w:val="3"/>
          <w:numId w:val="1"/>
        </w:numPr>
      </w:pPr>
      <w:bookmarkStart w:id="1270" w:name="_Toc213472310"/>
      <w:r>
        <w:t>Known Issues</w:t>
      </w:r>
      <w:bookmarkEnd w:id="1270"/>
    </w:p>
    <w:p w:rsidR="004E1BFC" w:rsidRDefault="004E1BFC" w:rsidP="004E1BFC"/>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In case of  eager loading filtering of the child object doesn’t work</w:t>
      </w:r>
    </w:p>
    <w:p w:rsidR="004E1BFC" w:rsidRPr="00906891" w:rsidRDefault="004E1BFC" w:rsidP="004E1BFC">
      <w:pPr>
        <w:ind w:left="720"/>
        <w:rPr>
          <w:sz w:val="24"/>
          <w:szCs w:val="24"/>
        </w:rPr>
      </w:pPr>
      <w:r w:rsidRPr="00906891">
        <w:rPr>
          <w:sz w:val="24"/>
          <w:szCs w:val="24"/>
        </w:rPr>
        <w:t>Hibernate by default inject only the filter for the parent object, so incase you have the eager loading mode set to true, the child object’s (the associated objects which are eagerly loaded) filter are not injected. SDK by default comes with eager loading set to false leaving up to the users to explicitly turn it on.</w:t>
      </w:r>
    </w:p>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 xml:space="preserve">Multiple filters on a single object will be always ANDed </w:t>
      </w:r>
    </w:p>
    <w:p w:rsidR="004E1BFC" w:rsidRPr="00906891" w:rsidRDefault="004E1BFC" w:rsidP="004E1BFC">
      <w:pPr>
        <w:ind w:left="720"/>
        <w:rPr>
          <w:sz w:val="24"/>
          <w:szCs w:val="24"/>
        </w:rPr>
      </w:pPr>
      <w:r w:rsidRPr="00906891">
        <w:rPr>
          <w:sz w:val="24"/>
          <w:szCs w:val="24"/>
        </w:rPr>
        <w:t>If you have multiple filters defined for a single domain object, Hibernate would inject all of them with an AND conditions between them. This is the default behavior of Hibernate and would require programmatic enhancements to handle the ORing of filters</w:t>
      </w:r>
    </w:p>
    <w:p w:rsidR="004E1BFC" w:rsidRPr="00A10504" w:rsidRDefault="004E1BFC" w:rsidP="00063324">
      <w:pPr>
        <w:numPr>
          <w:ilvl w:val="0"/>
          <w:numId w:val="126"/>
        </w:numPr>
        <w:tabs>
          <w:tab w:val="clear" w:pos="360"/>
          <w:tab w:val="num" w:pos="720"/>
        </w:tabs>
        <w:spacing w:after="0" w:line="240" w:lineRule="auto"/>
        <w:ind w:left="720"/>
        <w:rPr>
          <w:b/>
          <w:sz w:val="24"/>
          <w:szCs w:val="24"/>
        </w:rPr>
      </w:pPr>
      <w:r w:rsidRPr="00A10504">
        <w:rPr>
          <w:b/>
          <w:sz w:val="24"/>
          <w:szCs w:val="24"/>
        </w:rPr>
        <w:t>Filtering incase of inheritance needs to be further investigated</w:t>
      </w:r>
    </w:p>
    <w:p w:rsidR="004E1BFC" w:rsidRPr="00906891" w:rsidRDefault="004E1BFC" w:rsidP="004E1BFC">
      <w:pPr>
        <w:ind w:left="720"/>
        <w:rPr>
          <w:sz w:val="24"/>
          <w:szCs w:val="24"/>
        </w:rPr>
      </w:pPr>
      <w:r w:rsidRPr="00906891">
        <w:rPr>
          <w:sz w:val="24"/>
          <w:szCs w:val="24"/>
        </w:rPr>
        <w:t>Hibernate DTD has a limitation not allowing user to add a filter for the inherited classes. The DTD allows filters only to be added to the super class. However Hibernate API allows adding of these filters. This issue will be investigated in detail during implementation and results will be posted accordingly.</w:t>
      </w:r>
    </w:p>
    <w:p w:rsidR="004E1BFC" w:rsidRPr="00DB0611" w:rsidRDefault="004E1BFC" w:rsidP="004E1BFC"/>
    <w:p w:rsidR="004E1BFC" w:rsidRDefault="004E1BFC" w:rsidP="004E1BFC">
      <w:pPr>
        <w:pStyle w:val="Heading1"/>
        <w:numPr>
          <w:ilvl w:val="2"/>
          <w:numId w:val="1"/>
        </w:numPr>
      </w:pPr>
      <w:bookmarkStart w:id="1271" w:name="_Toc181605458"/>
      <w:bookmarkStart w:id="1272" w:name="_Toc213472311"/>
      <w:r>
        <w:t>Attribute Level</w:t>
      </w:r>
      <w:bookmarkEnd w:id="1271"/>
      <w:bookmarkEnd w:id="1272"/>
    </w:p>
    <w:p w:rsidR="004E1BFC" w:rsidRDefault="004E1BFC" w:rsidP="004E1BFC">
      <w:pPr>
        <w:pStyle w:val="Heading1"/>
        <w:numPr>
          <w:ilvl w:val="3"/>
          <w:numId w:val="1"/>
        </w:numPr>
      </w:pPr>
      <w:bookmarkStart w:id="1273" w:name="_Toc213472312"/>
      <w:r>
        <w:t>Requirements Addressed</w:t>
      </w:r>
      <w:bookmarkEnd w:id="1273"/>
    </w:p>
    <w:p w:rsidR="004E1BFC" w:rsidRDefault="004E1BFC" w:rsidP="004E1BFC"/>
    <w:p w:rsidR="004E1BFC" w:rsidRPr="00906891" w:rsidRDefault="004E1BFC" w:rsidP="004E1BFC">
      <w:pPr>
        <w:ind w:left="360"/>
        <w:rPr>
          <w:sz w:val="24"/>
          <w:szCs w:val="24"/>
        </w:rPr>
      </w:pPr>
      <w:del w:id="1274" w:author=" " w:date="2008-11-03T09:19:00Z">
        <w:r w:rsidRPr="00906891" w:rsidDel="003252F3">
          <w:rPr>
            <w:sz w:val="24"/>
            <w:szCs w:val="24"/>
          </w:rPr>
          <w:lastRenderedPageBreak/>
          <w:delText xml:space="preserve">As part of CSM 4.0, </w:delText>
        </w:r>
      </w:del>
      <w:ins w:id="1275" w:author=" " w:date="2008-11-03T09:19:00Z">
        <w:r w:rsidR="003252F3">
          <w:rPr>
            <w:sz w:val="24"/>
            <w:szCs w:val="24"/>
          </w:rPr>
          <w:t xml:space="preserve">The </w:t>
        </w:r>
      </w:ins>
      <w:r w:rsidRPr="00906891">
        <w:rPr>
          <w:sz w:val="24"/>
          <w:szCs w:val="24"/>
        </w:rPr>
        <w:t>following functional requirements are addressed and provided as part of the attribute level security solution</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Attribute Level Security</w:t>
      </w:r>
    </w:p>
    <w:p w:rsidR="004E1BFC" w:rsidRPr="00906891" w:rsidRDefault="004E1BFC" w:rsidP="004E1BFC">
      <w:pPr>
        <w:ind w:left="720"/>
        <w:rPr>
          <w:sz w:val="24"/>
          <w:szCs w:val="24"/>
        </w:rPr>
      </w:pPr>
      <w:r w:rsidRPr="00906891">
        <w:rPr>
          <w:sz w:val="24"/>
          <w:szCs w:val="24"/>
        </w:rPr>
        <w:t xml:space="preserve">The solution provides Attribute level security at object level. Attribute level security can be defined as security where you can control access to the attributes of an object. A user can be granted and revoked access to these attributes. Based on the user’s access level, those attributes should be visible to the user or not. </w:t>
      </w:r>
    </w:p>
    <w:p w:rsidR="004E1BFC" w:rsidRPr="00906891" w:rsidRDefault="004E1BFC" w:rsidP="004E1BFC">
      <w:pPr>
        <w:ind w:left="720"/>
        <w:rPr>
          <w:sz w:val="24"/>
          <w:szCs w:val="24"/>
        </w:rPr>
      </w:pPr>
      <w:r w:rsidRPr="00906891">
        <w:rPr>
          <w:sz w:val="24"/>
          <w:szCs w:val="24"/>
        </w:rPr>
        <w:t>For e</w:t>
      </w:r>
      <w:r w:rsidR="00A10504">
        <w:rPr>
          <w:sz w:val="24"/>
          <w:szCs w:val="24"/>
        </w:rPr>
        <w:t>xample:</w:t>
      </w:r>
      <w:r w:rsidRPr="00906891">
        <w:rPr>
          <w:sz w:val="24"/>
          <w:szCs w:val="24"/>
        </w:rPr>
        <w:t xml:space="preserve"> A Patient object has the following five attributes Name, Address, Social Security, Phone Number and Disease. Then a researcher who has access to all the attributes except Social Security should be able to see the Patient object with all attributes except the Social Security attributed filled with data.</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It works for both single or many object retrieval</w:t>
      </w:r>
    </w:p>
    <w:p w:rsidR="004E1BFC" w:rsidRPr="00906891" w:rsidRDefault="004E1BFC" w:rsidP="004E1BFC">
      <w:pPr>
        <w:ind w:left="720"/>
        <w:rPr>
          <w:sz w:val="24"/>
          <w:szCs w:val="24"/>
        </w:rPr>
      </w:pPr>
      <w:r w:rsidRPr="00906891">
        <w:rPr>
          <w:sz w:val="24"/>
          <w:szCs w:val="24"/>
        </w:rPr>
        <w:t xml:space="preserve">The solution provides Attribute level security both for queries which result in a single object being returned from the database as well as a list of the objects being returned from the database. In case of the list each object in the list should be filtered based attributes to which the user has access too. </w:t>
      </w:r>
    </w:p>
    <w:p w:rsidR="00487EA2" w:rsidRDefault="003252F3" w:rsidP="00487EA2">
      <w:pPr>
        <w:numPr>
          <w:ilvl w:val="0"/>
          <w:numId w:val="125"/>
        </w:numPr>
        <w:tabs>
          <w:tab w:val="clear" w:pos="360"/>
          <w:tab w:val="num" w:pos="720"/>
        </w:tabs>
        <w:spacing w:after="0" w:line="240" w:lineRule="auto"/>
        <w:ind w:left="720"/>
        <w:rPr>
          <w:ins w:id="1276" w:author=" " w:date="2008-11-03T09:21:00Z"/>
          <w:b/>
          <w:sz w:val="24"/>
          <w:szCs w:val="24"/>
        </w:rPr>
        <w:pPrChange w:id="1277" w:author=" " w:date="2008-11-03T09:21:00Z">
          <w:pPr>
            <w:pStyle w:val="ListParagraph"/>
            <w:numPr>
              <w:numId w:val="125"/>
            </w:numPr>
            <w:tabs>
              <w:tab w:val="num" w:pos="360"/>
            </w:tabs>
            <w:ind w:left="360" w:hanging="360"/>
          </w:pPr>
        </w:pPrChange>
      </w:pPr>
      <w:ins w:id="1278" w:author=" " w:date="2008-11-03T09:20:00Z">
        <w:r>
          <w:rPr>
            <w:b/>
            <w:sz w:val="24"/>
            <w:szCs w:val="24"/>
          </w:rPr>
          <w:t>Runtime decision of strict behavior or lenient behavior</w:t>
        </w:r>
      </w:ins>
    </w:p>
    <w:p w:rsidR="003252F3" w:rsidRDefault="00A159BB" w:rsidP="002C61FA">
      <w:pPr>
        <w:spacing w:after="0"/>
        <w:ind w:left="720"/>
        <w:jc w:val="both"/>
        <w:rPr>
          <w:ins w:id="1279" w:author=" " w:date="2008-11-03T09:25:00Z"/>
          <w:sz w:val="24"/>
          <w:szCs w:val="24"/>
        </w:rPr>
        <w:pPrChange w:id="1280" w:author=" " w:date="2008-11-03T09:25:00Z">
          <w:pPr>
            <w:numPr>
              <w:numId w:val="125"/>
            </w:numPr>
            <w:tabs>
              <w:tab w:val="num" w:pos="720"/>
            </w:tabs>
            <w:spacing w:after="0" w:line="240" w:lineRule="auto"/>
            <w:ind w:left="360" w:hanging="360"/>
          </w:pPr>
        </w:pPrChange>
      </w:pPr>
      <w:ins w:id="1281" w:author=" " w:date="2008-11-03T09:21:00Z">
        <w:r>
          <w:rPr>
            <w:sz w:val="24"/>
            <w:szCs w:val="24"/>
          </w:rPr>
          <w:t xml:space="preserve">By default the </w:t>
        </w:r>
        <w:r w:rsidR="003252F3" w:rsidRPr="003252F3">
          <w:rPr>
            <w:sz w:val="24"/>
            <w:szCs w:val="24"/>
          </w:rPr>
          <w:t>CSM Instance and Attribute level security denies access to all attributes of an object instance unless User/Group is provisioned to gain access on particular attributes</w:t>
        </w:r>
      </w:ins>
      <w:ins w:id="1282" w:author=" " w:date="2008-11-03T09:23:00Z">
        <w:r w:rsidR="00C17C80">
          <w:rPr>
            <w:sz w:val="24"/>
            <w:szCs w:val="24"/>
          </w:rPr>
          <w:t>. This is the default s</w:t>
        </w:r>
        <w:r>
          <w:rPr>
            <w:sz w:val="24"/>
            <w:szCs w:val="24"/>
          </w:rPr>
          <w:t xml:space="preserve">trict behavior of the attribute level security feature of CSM. </w:t>
        </w:r>
      </w:ins>
      <w:ins w:id="1283" w:author=" " w:date="2008-11-03T09:21:00Z">
        <w:r w:rsidR="003252F3" w:rsidRPr="003252F3">
          <w:rPr>
            <w:sz w:val="24"/>
            <w:szCs w:val="24"/>
          </w:rPr>
          <w:t xml:space="preserve">This </w:t>
        </w:r>
      </w:ins>
      <w:ins w:id="1284" w:author=" " w:date="2008-11-03T09:26:00Z">
        <w:r w:rsidR="007B0451">
          <w:rPr>
            <w:sz w:val="24"/>
            <w:szCs w:val="24"/>
          </w:rPr>
          <w:t>new feature allows</w:t>
        </w:r>
      </w:ins>
      <w:ins w:id="1285" w:author=" " w:date="2008-11-03T09:21:00Z">
        <w:r w:rsidR="003252F3" w:rsidRPr="003252F3">
          <w:rPr>
            <w:sz w:val="24"/>
            <w:szCs w:val="24"/>
          </w:rPr>
          <w:t xml:space="preserve"> applications to configure </w:t>
        </w:r>
      </w:ins>
      <w:ins w:id="1286" w:author=" " w:date="2008-11-03T09:24:00Z">
        <w:r>
          <w:rPr>
            <w:sz w:val="24"/>
            <w:szCs w:val="24"/>
          </w:rPr>
          <w:t>a</w:t>
        </w:r>
      </w:ins>
      <w:ins w:id="1287" w:author=" " w:date="2008-11-03T09:21:00Z">
        <w:r>
          <w:rPr>
            <w:sz w:val="24"/>
            <w:szCs w:val="24"/>
          </w:rPr>
          <w:t xml:space="preserve">ttribute </w:t>
        </w:r>
      </w:ins>
      <w:ins w:id="1288" w:author=" " w:date="2008-11-03T09:24:00Z">
        <w:r>
          <w:rPr>
            <w:sz w:val="24"/>
            <w:szCs w:val="24"/>
          </w:rPr>
          <w:t>l</w:t>
        </w:r>
      </w:ins>
      <w:ins w:id="1289" w:author=" " w:date="2008-11-03T09:21:00Z">
        <w:r>
          <w:rPr>
            <w:sz w:val="24"/>
            <w:szCs w:val="24"/>
          </w:rPr>
          <w:t xml:space="preserve">evel </w:t>
        </w:r>
      </w:ins>
      <w:ins w:id="1290" w:author=" " w:date="2008-11-03T09:24:00Z">
        <w:r>
          <w:rPr>
            <w:sz w:val="24"/>
            <w:szCs w:val="24"/>
          </w:rPr>
          <w:t>s</w:t>
        </w:r>
      </w:ins>
      <w:ins w:id="1291" w:author=" " w:date="2008-11-03T09:21:00Z">
        <w:r>
          <w:rPr>
            <w:sz w:val="24"/>
            <w:szCs w:val="24"/>
          </w:rPr>
          <w:t xml:space="preserve">ecurity to enforce </w:t>
        </w:r>
      </w:ins>
      <w:ins w:id="1292" w:author=" " w:date="2008-11-03T09:24:00Z">
        <w:r>
          <w:rPr>
            <w:sz w:val="24"/>
            <w:szCs w:val="24"/>
          </w:rPr>
          <w:t>s</w:t>
        </w:r>
      </w:ins>
      <w:ins w:id="1293" w:author=" " w:date="2008-11-03T09:21:00Z">
        <w:r>
          <w:rPr>
            <w:sz w:val="24"/>
            <w:szCs w:val="24"/>
          </w:rPr>
          <w:t xml:space="preserve">trict </w:t>
        </w:r>
      </w:ins>
      <w:ins w:id="1294" w:author=" " w:date="2008-11-03T09:24:00Z">
        <w:r>
          <w:rPr>
            <w:sz w:val="24"/>
            <w:szCs w:val="24"/>
          </w:rPr>
          <w:t>b</w:t>
        </w:r>
      </w:ins>
      <w:ins w:id="1295" w:author=" " w:date="2008-11-03T09:21:00Z">
        <w:r>
          <w:rPr>
            <w:sz w:val="24"/>
            <w:szCs w:val="24"/>
          </w:rPr>
          <w:t xml:space="preserve">ehavior or </w:t>
        </w:r>
      </w:ins>
      <w:ins w:id="1296" w:author=" " w:date="2008-11-03T09:24:00Z">
        <w:r>
          <w:rPr>
            <w:sz w:val="24"/>
            <w:szCs w:val="24"/>
          </w:rPr>
          <w:t>l</w:t>
        </w:r>
      </w:ins>
      <w:ins w:id="1297" w:author=" " w:date="2008-11-03T09:21:00Z">
        <w:r w:rsidR="003252F3" w:rsidRPr="003252F3">
          <w:rPr>
            <w:sz w:val="24"/>
            <w:szCs w:val="24"/>
          </w:rPr>
          <w:t xml:space="preserve">enient </w:t>
        </w:r>
      </w:ins>
      <w:ins w:id="1298" w:author=" " w:date="2008-11-03T09:24:00Z">
        <w:r>
          <w:rPr>
            <w:sz w:val="24"/>
            <w:szCs w:val="24"/>
          </w:rPr>
          <w:t>b</w:t>
        </w:r>
      </w:ins>
      <w:ins w:id="1299" w:author=" " w:date="2008-11-03T09:21:00Z">
        <w:r>
          <w:rPr>
            <w:sz w:val="24"/>
            <w:szCs w:val="24"/>
          </w:rPr>
          <w:t xml:space="preserve">ehavior. The Lenient </w:t>
        </w:r>
      </w:ins>
      <w:ins w:id="1300" w:author=" " w:date="2008-11-03T09:24:00Z">
        <w:r>
          <w:rPr>
            <w:sz w:val="24"/>
            <w:szCs w:val="24"/>
          </w:rPr>
          <w:t>b</w:t>
        </w:r>
      </w:ins>
      <w:ins w:id="1301" w:author=" " w:date="2008-11-03T09:21:00Z">
        <w:r w:rsidR="004E36C8">
          <w:rPr>
            <w:sz w:val="24"/>
            <w:szCs w:val="24"/>
          </w:rPr>
          <w:t>ehavio</w:t>
        </w:r>
        <w:r w:rsidR="003252F3" w:rsidRPr="003252F3">
          <w:rPr>
            <w:sz w:val="24"/>
            <w:szCs w:val="24"/>
          </w:rPr>
          <w:t>r will allow access to all associations within a Parent and Child objects while securing access to rest of the attribute</w:t>
        </w:r>
        <w:r>
          <w:rPr>
            <w:sz w:val="24"/>
            <w:szCs w:val="24"/>
          </w:rPr>
          <w:t xml:space="preserve">s of an object based on the </w:t>
        </w:r>
      </w:ins>
      <w:ins w:id="1302" w:author=" " w:date="2008-11-03T09:24:00Z">
        <w:r>
          <w:rPr>
            <w:sz w:val="24"/>
            <w:szCs w:val="24"/>
          </w:rPr>
          <w:t>u</w:t>
        </w:r>
      </w:ins>
      <w:ins w:id="1303" w:author=" " w:date="2008-11-03T09:21:00Z">
        <w:r>
          <w:rPr>
            <w:sz w:val="24"/>
            <w:szCs w:val="24"/>
          </w:rPr>
          <w:t xml:space="preserve">ser </w:t>
        </w:r>
      </w:ins>
      <w:ins w:id="1304" w:author=" " w:date="2008-11-03T09:24:00Z">
        <w:r>
          <w:rPr>
            <w:sz w:val="24"/>
            <w:szCs w:val="24"/>
          </w:rPr>
          <w:t>s</w:t>
        </w:r>
      </w:ins>
      <w:ins w:id="1305" w:author=" " w:date="2008-11-03T09:21:00Z">
        <w:r w:rsidR="003252F3" w:rsidRPr="003252F3">
          <w:rPr>
            <w:sz w:val="24"/>
            <w:szCs w:val="24"/>
          </w:rPr>
          <w:t>ecurity provisioning done via UPT.</w:t>
        </w:r>
      </w:ins>
    </w:p>
    <w:p w:rsidR="008A5374" w:rsidRPr="003252F3" w:rsidRDefault="008A5374" w:rsidP="008A5374">
      <w:pPr>
        <w:spacing w:after="0" w:line="240" w:lineRule="auto"/>
        <w:rPr>
          <w:ins w:id="1306" w:author=" " w:date="2008-11-03T09:20:00Z"/>
          <w:b/>
          <w:sz w:val="24"/>
          <w:szCs w:val="24"/>
        </w:rPr>
        <w:pPrChange w:id="1307" w:author=" " w:date="2008-11-03T09:25:00Z">
          <w:pPr>
            <w:numPr>
              <w:numId w:val="125"/>
            </w:numPr>
            <w:tabs>
              <w:tab w:val="num" w:pos="720"/>
            </w:tabs>
            <w:spacing w:after="0" w:line="240" w:lineRule="auto"/>
            <w:ind w:left="360" w:hanging="360"/>
          </w:pPr>
        </w:pPrChange>
      </w:pP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It automatically provides Attribute Level Security for an SDK generated system</w:t>
      </w:r>
    </w:p>
    <w:p w:rsidR="004E1BFC" w:rsidRPr="00906891" w:rsidRDefault="004E1BFC" w:rsidP="004E1BFC">
      <w:pPr>
        <w:ind w:left="720"/>
        <w:rPr>
          <w:sz w:val="24"/>
          <w:szCs w:val="24"/>
        </w:rPr>
      </w:pPr>
      <w:r w:rsidRPr="00906891">
        <w:rPr>
          <w:sz w:val="24"/>
          <w:szCs w:val="24"/>
        </w:rPr>
        <w:t>Attribute Level Security is integrated with SDK so that it can be provided as an out of the box solution for SDK generated systems.</w:t>
      </w:r>
    </w:p>
    <w:p w:rsidR="004E1BFC" w:rsidRPr="00A10504" w:rsidRDefault="004E1BFC" w:rsidP="00063324">
      <w:pPr>
        <w:numPr>
          <w:ilvl w:val="0"/>
          <w:numId w:val="125"/>
        </w:numPr>
        <w:tabs>
          <w:tab w:val="clear" w:pos="360"/>
          <w:tab w:val="num" w:pos="720"/>
        </w:tabs>
        <w:spacing w:after="0" w:line="240" w:lineRule="auto"/>
        <w:ind w:left="720"/>
        <w:rPr>
          <w:b/>
          <w:sz w:val="24"/>
          <w:szCs w:val="24"/>
        </w:rPr>
      </w:pPr>
      <w:r w:rsidRPr="00A10504">
        <w:rPr>
          <w:b/>
          <w:sz w:val="24"/>
          <w:szCs w:val="24"/>
        </w:rPr>
        <w:t>Solution should provide Attribute Level Security Support for a Non SDK system</w:t>
      </w:r>
    </w:p>
    <w:p w:rsidR="004E1BFC" w:rsidRPr="00906891" w:rsidRDefault="004E1BFC" w:rsidP="004E1BFC">
      <w:pPr>
        <w:ind w:left="720"/>
        <w:rPr>
          <w:sz w:val="24"/>
          <w:szCs w:val="24"/>
        </w:rPr>
      </w:pPr>
      <w:r w:rsidRPr="00906891">
        <w:rPr>
          <w:sz w:val="24"/>
          <w:szCs w:val="24"/>
        </w:rPr>
        <w:t>The Solution provided should be adaptable for Non SDK systems with minor modifications if required. The general principle should be same as for an SDK generated system. It can be assumed that users will need to configure the solution and adapt it for their application.</w:t>
      </w:r>
    </w:p>
    <w:p w:rsidR="004E1BFC" w:rsidRDefault="004E1BFC" w:rsidP="004E1BFC">
      <w:pPr>
        <w:pStyle w:val="Heading1"/>
        <w:numPr>
          <w:ilvl w:val="3"/>
          <w:numId w:val="1"/>
        </w:numPr>
      </w:pPr>
      <w:bookmarkStart w:id="1308" w:name="_Toc213472313"/>
      <w:r>
        <w:t>Overall Design</w:t>
      </w:r>
      <w:bookmarkEnd w:id="1308"/>
    </w:p>
    <w:p w:rsidR="004E1BFC" w:rsidRDefault="004E1BFC" w:rsidP="004E1BFC">
      <w:pPr>
        <w:ind w:left="360"/>
      </w:pPr>
    </w:p>
    <w:p w:rsidR="004E1BFC" w:rsidRPr="00906891" w:rsidRDefault="004E1BFC" w:rsidP="004E1BFC">
      <w:pPr>
        <w:ind w:left="360"/>
        <w:rPr>
          <w:sz w:val="24"/>
          <w:szCs w:val="24"/>
        </w:rPr>
      </w:pPr>
      <w:r w:rsidRPr="00906891">
        <w:rPr>
          <w:sz w:val="24"/>
          <w:szCs w:val="24"/>
        </w:rPr>
        <w:t>CSM utilized the SessionInterceptor feature provided by Hibernate to inject attribute level security. It traps a user session during the loading of an object from the underlying database. During the load process it intercepts the incoming stream of result data from the underlying database and checks as to which attributes the user has access to. If not then it just nullifies the attribute value such that the resulting object contains value for only those attributes on which they have access.</w:t>
      </w:r>
    </w:p>
    <w:p w:rsidR="00315F9E" w:rsidRDefault="004E1BFC" w:rsidP="004E1BFC">
      <w:pPr>
        <w:ind w:left="360"/>
        <w:rPr>
          <w:ins w:id="1309" w:author=" " w:date="2008-11-03T09:31:00Z"/>
          <w:sz w:val="24"/>
          <w:szCs w:val="24"/>
        </w:rPr>
      </w:pPr>
      <w:r w:rsidRPr="00906891">
        <w:rPr>
          <w:sz w:val="24"/>
          <w:szCs w:val="24"/>
        </w:rPr>
        <w:lastRenderedPageBreak/>
        <w:t>Since it would need to access CSM table to check if user has access to an attribute or not every time an object is loaded, the solution implements a cache which holds the users attribute access map. The interceptor looks up against this cache to inject attribute level security this way speeding up the overall filtering process.</w:t>
      </w:r>
      <w:r w:rsidRPr="00906891">
        <w:rPr>
          <w:sz w:val="24"/>
          <w:szCs w:val="24"/>
        </w:rPr>
        <w:tab/>
      </w:r>
    </w:p>
    <w:p w:rsidR="006D2CE0" w:rsidRDefault="006D2CE0" w:rsidP="006D2CE0">
      <w:pPr>
        <w:pStyle w:val="Heading1"/>
        <w:numPr>
          <w:ilvl w:val="3"/>
          <w:numId w:val="1"/>
        </w:numPr>
        <w:rPr>
          <w:ins w:id="1310" w:author=" " w:date="2008-11-03T09:31:00Z"/>
        </w:rPr>
      </w:pPr>
      <w:bookmarkStart w:id="1311" w:name="_Toc213472314"/>
      <w:ins w:id="1312" w:author=" " w:date="2008-11-03T09:31:00Z">
        <w:r>
          <w:t>Strict or Lenient behavior</w:t>
        </w:r>
        <w:bookmarkEnd w:id="1311"/>
      </w:ins>
    </w:p>
    <w:p w:rsidR="006D2CE0" w:rsidRDefault="006D2CE0" w:rsidP="004E1BFC">
      <w:pPr>
        <w:ind w:left="360"/>
        <w:rPr>
          <w:ins w:id="1313" w:author=" " w:date="2008-11-03T09:31:00Z"/>
          <w:sz w:val="24"/>
          <w:szCs w:val="24"/>
        </w:rPr>
      </w:pPr>
    </w:p>
    <w:p w:rsidR="006D2CE0" w:rsidRDefault="006D2CE0" w:rsidP="004E1BFC">
      <w:pPr>
        <w:ind w:left="360"/>
        <w:rPr>
          <w:ins w:id="1314" w:author=" " w:date="2008-11-03T10:02:00Z"/>
          <w:sz w:val="24"/>
          <w:szCs w:val="24"/>
        </w:rPr>
      </w:pPr>
      <w:ins w:id="1315" w:author=" " w:date="2008-11-03T09:31:00Z">
        <w:r>
          <w:rPr>
            <w:sz w:val="24"/>
            <w:szCs w:val="24"/>
          </w:rPr>
          <w:t xml:space="preserve">This is a new feature added since CSM v4.1 version. This new feature for attribute level security was </w:t>
        </w:r>
      </w:ins>
      <w:ins w:id="1316" w:author=" " w:date="2008-11-03T09:32:00Z">
        <w:r>
          <w:rPr>
            <w:sz w:val="24"/>
            <w:szCs w:val="24"/>
          </w:rPr>
          <w:t xml:space="preserve">requested and provided for caCORE SDK. It can </w:t>
        </w:r>
      </w:ins>
      <w:ins w:id="1317" w:author=" " w:date="2008-11-03T10:00:00Z">
        <w:r w:rsidR="00D41829">
          <w:rPr>
            <w:sz w:val="24"/>
            <w:szCs w:val="24"/>
          </w:rPr>
          <w:t xml:space="preserve">also </w:t>
        </w:r>
      </w:ins>
      <w:ins w:id="1318" w:author=" " w:date="2008-11-03T09:32:00Z">
        <w:r>
          <w:rPr>
            <w:sz w:val="24"/>
            <w:szCs w:val="24"/>
          </w:rPr>
          <w:t>be used by non-SDK applications/systems.</w:t>
        </w:r>
      </w:ins>
      <w:ins w:id="1319" w:author=" " w:date="2008-11-03T10:01:00Z">
        <w:r w:rsidR="00CA0AE4">
          <w:rPr>
            <w:sz w:val="24"/>
            <w:szCs w:val="24"/>
          </w:rPr>
          <w:t xml:space="preserve"> The default behavior is the strict behavior that was introduced in CSM v4.0. In the strict behavior the attribute level security feature restricts access to all attributes of an object to which a user/groups </w:t>
        </w:r>
      </w:ins>
      <w:ins w:id="1320" w:author=" " w:date="2008-11-03T10:02:00Z">
        <w:r w:rsidR="00CA0AE4">
          <w:rPr>
            <w:sz w:val="24"/>
            <w:szCs w:val="24"/>
          </w:rPr>
          <w:t>doesn’t</w:t>
        </w:r>
      </w:ins>
      <w:ins w:id="1321" w:author=" " w:date="2008-11-03T10:01:00Z">
        <w:r w:rsidR="00CA0AE4">
          <w:rPr>
            <w:sz w:val="24"/>
            <w:szCs w:val="24"/>
          </w:rPr>
          <w:t xml:space="preserve"> </w:t>
        </w:r>
      </w:ins>
      <w:ins w:id="1322" w:author=" " w:date="2008-11-03T10:02:00Z">
        <w:r w:rsidR="00CA0AE4">
          <w:rPr>
            <w:sz w:val="24"/>
            <w:szCs w:val="24"/>
          </w:rPr>
          <w:t xml:space="preserve">have access. </w:t>
        </w:r>
      </w:ins>
    </w:p>
    <w:p w:rsidR="00CA0AE4" w:rsidRDefault="00CA0AE4" w:rsidP="004E1BFC">
      <w:pPr>
        <w:ind w:left="360"/>
        <w:rPr>
          <w:ins w:id="1323" w:author=" " w:date="2008-10-29T15:52:00Z"/>
          <w:sz w:val="24"/>
          <w:szCs w:val="24"/>
        </w:rPr>
      </w:pPr>
      <w:ins w:id="1324" w:author=" " w:date="2008-11-03T10:02:00Z">
        <w:r>
          <w:rPr>
            <w:sz w:val="24"/>
            <w:szCs w:val="24"/>
          </w:rPr>
          <w:t xml:space="preserve">The new lenient behavior on the other hand allows access to those attributes of an object that are of association type. This feature is, as mentioned above, </w:t>
        </w:r>
      </w:ins>
      <w:ins w:id="1325" w:author=" " w:date="2008-11-03T10:03:00Z">
        <w:r>
          <w:rPr>
            <w:sz w:val="24"/>
            <w:szCs w:val="24"/>
          </w:rPr>
          <w:t>requested by the caCORE SDK to implement the Writeable API’s feature of SDK. The lenient behavior ignores attributes of association type</w:t>
        </w:r>
      </w:ins>
      <w:ins w:id="1326" w:author=" " w:date="2008-11-03T10:04:00Z">
        <w:r>
          <w:rPr>
            <w:sz w:val="24"/>
            <w:szCs w:val="24"/>
          </w:rPr>
          <w:t xml:space="preserve"> and hence leaves intact any associations between a parent and child objects.</w:t>
        </w:r>
      </w:ins>
    </w:p>
    <w:p w:rsidR="004E1BFC" w:rsidRPr="00906891" w:rsidDel="002A2425" w:rsidRDefault="00E040EA" w:rsidP="004E1BFC">
      <w:pPr>
        <w:ind w:left="360"/>
        <w:rPr>
          <w:del w:id="1327" w:author=" " w:date="2008-11-03T10:04:00Z"/>
          <w:sz w:val="24"/>
          <w:szCs w:val="24"/>
        </w:rPr>
      </w:pPr>
      <w:del w:id="1328" w:author=" " w:date="2008-11-03T10:04:00Z">
        <w:r w:rsidRPr="00906891" w:rsidDel="002A2425">
          <w:rPr>
            <w:sz w:val="24"/>
            <w:szCs w:val="24"/>
          </w:rPr>
          <w:fldChar w:fldCharType="begin" w:fldLock="1"/>
        </w:r>
        <w:r w:rsidR="004E1BFC" w:rsidRPr="00906891" w:rsidDel="002A2425">
          <w:rPr>
            <w:sz w:val="24"/>
            <w:szCs w:val="24"/>
          </w:rPr>
          <w:delInstrText>MERGEFIELD Meth.Behavior</w:delInstrText>
        </w:r>
        <w:r w:rsidRPr="00906891" w:rsidDel="002A2425">
          <w:rPr>
            <w:sz w:val="24"/>
            <w:szCs w:val="24"/>
          </w:rPr>
          <w:fldChar w:fldCharType="end"/>
        </w:r>
        <w:bookmarkStart w:id="1329" w:name="_Toc213472315"/>
        <w:bookmarkEnd w:id="1329"/>
      </w:del>
    </w:p>
    <w:p w:rsidR="004E1BFC" w:rsidRDefault="004E1BFC" w:rsidP="004E1BFC">
      <w:pPr>
        <w:pStyle w:val="Heading1"/>
        <w:numPr>
          <w:ilvl w:val="3"/>
          <w:numId w:val="1"/>
        </w:numPr>
      </w:pPr>
      <w:bookmarkStart w:id="1330" w:name="_Toc213472316"/>
      <w:r>
        <w:t>Provisioning Attribute Level Security</w:t>
      </w:r>
      <w:bookmarkEnd w:id="1330"/>
    </w:p>
    <w:p w:rsidR="004E1BFC" w:rsidRDefault="004E1BFC" w:rsidP="004E1BFC">
      <w:pPr>
        <w:ind w:left="360"/>
      </w:pPr>
    </w:p>
    <w:p w:rsidR="004E1BFC" w:rsidRPr="00906891" w:rsidRDefault="004E1BFC" w:rsidP="004E1BFC">
      <w:pPr>
        <w:ind w:left="360"/>
        <w:rPr>
          <w:sz w:val="24"/>
          <w:szCs w:val="24"/>
        </w:rPr>
      </w:pPr>
      <w:r w:rsidRPr="00906891">
        <w:rPr>
          <w:sz w:val="24"/>
          <w:szCs w:val="24"/>
        </w:rPr>
        <w:t xml:space="preserve">There are new special changes in the UPT for provisioning of Attribute Level Security.  If attribute level security is turned on, by default all object attributes are secured. So if you want to grant access to an attribute to the user then you will have to create a protection element for that attribute and grant access to it to the user like any other protection element. </w:t>
      </w:r>
    </w:p>
    <w:p w:rsidR="004E1BFC" w:rsidRPr="00906891" w:rsidRDefault="004E1BFC" w:rsidP="004E1BFC">
      <w:pPr>
        <w:ind w:left="360"/>
        <w:rPr>
          <w:sz w:val="24"/>
          <w:szCs w:val="24"/>
        </w:rPr>
      </w:pPr>
      <w:r w:rsidRPr="00906891">
        <w:rPr>
          <w:sz w:val="24"/>
          <w:szCs w:val="24"/>
        </w:rPr>
        <w:t>Following is description of the Protection Element Fields which admin has to create and grant it to the user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0"/>
        <w:gridCol w:w="7218"/>
      </w:tblGrid>
      <w:tr w:rsidR="004E1BFC" w:rsidRPr="00D2754E" w:rsidTr="00620F5A">
        <w:tc>
          <w:tcPr>
            <w:tcW w:w="3330" w:type="dxa"/>
            <w:shd w:val="pct25" w:color="auto" w:fill="auto"/>
            <w:vAlign w:val="center"/>
          </w:tcPr>
          <w:p w:rsidR="004E1BFC" w:rsidRPr="00170043" w:rsidRDefault="004E1BFC" w:rsidP="00620F5A">
            <w:pPr>
              <w:jc w:val="center"/>
              <w:rPr>
                <w:b/>
                <w:sz w:val="24"/>
                <w:szCs w:val="24"/>
              </w:rPr>
            </w:pPr>
            <w:r w:rsidRPr="00170043">
              <w:rPr>
                <w:b/>
                <w:sz w:val="24"/>
                <w:szCs w:val="24"/>
              </w:rPr>
              <w:t>Field Name</w:t>
            </w:r>
          </w:p>
        </w:tc>
        <w:tc>
          <w:tcPr>
            <w:tcW w:w="7218" w:type="dxa"/>
            <w:shd w:val="pct25" w:color="auto" w:fill="auto"/>
            <w:vAlign w:val="center"/>
          </w:tcPr>
          <w:p w:rsidR="004E1BFC" w:rsidRPr="00170043" w:rsidRDefault="004E1BFC" w:rsidP="00620F5A">
            <w:pPr>
              <w:jc w:val="center"/>
              <w:rPr>
                <w:b/>
                <w:sz w:val="24"/>
                <w:szCs w:val="24"/>
              </w:rPr>
            </w:pPr>
            <w:r w:rsidRPr="00170043">
              <w:rPr>
                <w:b/>
                <w:sz w:val="24"/>
                <w:szCs w:val="24"/>
              </w:rPr>
              <w:t>Description</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Name</w:t>
            </w:r>
          </w:p>
        </w:tc>
        <w:tc>
          <w:tcPr>
            <w:tcW w:w="7218" w:type="dxa"/>
          </w:tcPr>
          <w:p w:rsidR="004E1BFC" w:rsidRPr="00170043" w:rsidRDefault="004E1BFC" w:rsidP="00620F5A">
            <w:pPr>
              <w:rPr>
                <w:sz w:val="24"/>
                <w:szCs w:val="24"/>
              </w:rPr>
            </w:pPr>
            <w:r w:rsidRPr="00170043">
              <w:rPr>
                <w:sz w:val="24"/>
                <w:szCs w:val="24"/>
              </w:rPr>
              <w:t>Distinct name which can identify the Protection Element</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Description</w:t>
            </w:r>
          </w:p>
        </w:tc>
        <w:tc>
          <w:tcPr>
            <w:tcW w:w="7218" w:type="dxa"/>
          </w:tcPr>
          <w:p w:rsidR="004E1BFC" w:rsidRPr="00170043" w:rsidRDefault="004E1BFC" w:rsidP="00620F5A">
            <w:pPr>
              <w:rPr>
                <w:sz w:val="24"/>
                <w:szCs w:val="24"/>
              </w:rPr>
            </w:pPr>
            <w:r w:rsidRPr="00170043">
              <w:rPr>
                <w:sz w:val="24"/>
                <w:szCs w:val="24"/>
              </w:rPr>
              <w:t>Description for the Protection Element</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Type</w:t>
            </w:r>
          </w:p>
        </w:tc>
        <w:tc>
          <w:tcPr>
            <w:tcW w:w="7218" w:type="dxa"/>
          </w:tcPr>
          <w:p w:rsidR="004E1BFC" w:rsidRPr="00170043" w:rsidRDefault="004E1BFC" w:rsidP="00620F5A">
            <w:pPr>
              <w:rPr>
                <w:sz w:val="24"/>
                <w:szCs w:val="24"/>
              </w:rPr>
            </w:pPr>
            <w:r w:rsidRPr="00170043">
              <w:rPr>
                <w:sz w:val="24"/>
                <w:szCs w:val="24"/>
              </w:rPr>
              <w:t>Can be left blank</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Object Id</w:t>
            </w:r>
          </w:p>
        </w:tc>
        <w:tc>
          <w:tcPr>
            <w:tcW w:w="7218" w:type="dxa"/>
          </w:tcPr>
          <w:p w:rsidR="004E1BFC" w:rsidRPr="00170043" w:rsidRDefault="004E1BFC" w:rsidP="00620F5A">
            <w:pPr>
              <w:rPr>
                <w:sz w:val="24"/>
                <w:szCs w:val="24"/>
              </w:rPr>
            </w:pPr>
            <w:r w:rsidRPr="00170043">
              <w:rPr>
                <w:sz w:val="24"/>
                <w:szCs w:val="24"/>
              </w:rPr>
              <w:t>The class name on whose attribute the user is to be granted access</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Attribute</w:t>
            </w:r>
          </w:p>
        </w:tc>
        <w:tc>
          <w:tcPr>
            <w:tcW w:w="7218" w:type="dxa"/>
          </w:tcPr>
          <w:p w:rsidR="004E1BFC" w:rsidRPr="00170043" w:rsidRDefault="004E1BFC" w:rsidP="00620F5A">
            <w:pPr>
              <w:rPr>
                <w:sz w:val="24"/>
                <w:szCs w:val="24"/>
              </w:rPr>
            </w:pPr>
            <w:r w:rsidRPr="00170043">
              <w:rPr>
                <w:sz w:val="24"/>
                <w:szCs w:val="24"/>
              </w:rPr>
              <w:t>The attribute name on which the user is to be granted access</w:t>
            </w:r>
          </w:p>
        </w:tc>
      </w:tr>
      <w:tr w:rsidR="004E1BFC" w:rsidTr="00620F5A">
        <w:tc>
          <w:tcPr>
            <w:tcW w:w="3330" w:type="dxa"/>
          </w:tcPr>
          <w:p w:rsidR="004E1BFC" w:rsidRPr="00170043" w:rsidRDefault="004E1BFC" w:rsidP="00620F5A">
            <w:pPr>
              <w:rPr>
                <w:sz w:val="24"/>
                <w:szCs w:val="24"/>
              </w:rPr>
            </w:pPr>
            <w:r w:rsidRPr="00170043">
              <w:rPr>
                <w:sz w:val="24"/>
                <w:szCs w:val="24"/>
              </w:rPr>
              <w:t>Protection Element Value</w:t>
            </w:r>
          </w:p>
        </w:tc>
        <w:tc>
          <w:tcPr>
            <w:tcW w:w="7218" w:type="dxa"/>
          </w:tcPr>
          <w:p w:rsidR="004E1BFC" w:rsidRPr="00170043" w:rsidRDefault="004E1BFC" w:rsidP="00620F5A">
            <w:pPr>
              <w:rPr>
                <w:sz w:val="24"/>
                <w:szCs w:val="24"/>
              </w:rPr>
            </w:pPr>
            <w:r w:rsidRPr="00170043">
              <w:rPr>
                <w:sz w:val="24"/>
                <w:szCs w:val="24"/>
              </w:rPr>
              <w:t>Can be left blank</w:t>
            </w:r>
          </w:p>
        </w:tc>
      </w:tr>
      <w:tr w:rsidR="004E1BFC" w:rsidTr="00620F5A">
        <w:tc>
          <w:tcPr>
            <w:tcW w:w="3330" w:type="dxa"/>
          </w:tcPr>
          <w:p w:rsidR="004E1BFC" w:rsidRPr="00170043" w:rsidRDefault="004E1BFC" w:rsidP="00620F5A">
            <w:pPr>
              <w:rPr>
                <w:sz w:val="24"/>
                <w:szCs w:val="24"/>
              </w:rPr>
            </w:pPr>
            <w:r w:rsidRPr="00170043">
              <w:rPr>
                <w:sz w:val="24"/>
                <w:szCs w:val="24"/>
              </w:rPr>
              <w:t>Update Date</w:t>
            </w:r>
          </w:p>
        </w:tc>
        <w:tc>
          <w:tcPr>
            <w:tcW w:w="7218" w:type="dxa"/>
          </w:tcPr>
          <w:p w:rsidR="004E1BFC" w:rsidRPr="00170043" w:rsidRDefault="004E1BFC" w:rsidP="00620F5A">
            <w:pPr>
              <w:rPr>
                <w:sz w:val="24"/>
                <w:szCs w:val="24"/>
              </w:rPr>
            </w:pPr>
            <w:r w:rsidRPr="00170043">
              <w:rPr>
                <w:sz w:val="24"/>
                <w:szCs w:val="24"/>
              </w:rPr>
              <w:t>Date when the protection element was last updated</w:t>
            </w:r>
          </w:p>
        </w:tc>
      </w:tr>
    </w:tbl>
    <w:p w:rsidR="004E1BFC" w:rsidRDefault="00170043" w:rsidP="004E1BFC">
      <w:r>
        <w:tab/>
        <w:t>Table 8.3 Protection Element Fields.</w:t>
      </w:r>
    </w:p>
    <w:p w:rsidR="004E1BFC" w:rsidRDefault="004E1BFC" w:rsidP="004E1BFC">
      <w:pPr>
        <w:pStyle w:val="Heading1"/>
        <w:numPr>
          <w:ilvl w:val="3"/>
          <w:numId w:val="1"/>
        </w:numPr>
      </w:pPr>
      <w:bookmarkStart w:id="1331" w:name="_Toc213472317"/>
      <w:r>
        <w:lastRenderedPageBreak/>
        <w:t>Using Attribute Level Security</w:t>
      </w:r>
      <w:bookmarkEnd w:id="1331"/>
    </w:p>
    <w:p w:rsidR="004E1BFC" w:rsidDel="001C2323" w:rsidRDefault="004E1BFC" w:rsidP="004E1BFC">
      <w:pPr>
        <w:ind w:left="360"/>
        <w:rPr>
          <w:del w:id="1332" w:author=" " w:date="2008-11-03T10:41:00Z"/>
        </w:rPr>
      </w:pPr>
    </w:p>
    <w:p w:rsidR="004E1BFC" w:rsidRDefault="004E1BFC" w:rsidP="004E1BFC">
      <w:pPr>
        <w:ind w:left="360"/>
        <w:rPr>
          <w:ins w:id="1333" w:author=" " w:date="2008-11-03T10:12:00Z"/>
          <w:sz w:val="24"/>
          <w:szCs w:val="24"/>
        </w:rPr>
      </w:pPr>
      <w:r w:rsidRPr="00906891">
        <w:rPr>
          <w:sz w:val="24"/>
          <w:szCs w:val="24"/>
        </w:rPr>
        <w:t>In order to use Attribute Level Security, the Client Application will have to attach the attribute level Session interceptor to its session.  This can be done at the time of obtaining the Hibernate Session from the SessionFactory object as shown below. Once the session interceptor is in place it will inject Attribute level security every time an object is loaded from the database for a query</w:t>
      </w:r>
      <w:ins w:id="1334" w:author=" " w:date="2008-11-03T10:12:00Z">
        <w:r w:rsidR="00666B47">
          <w:rPr>
            <w:sz w:val="24"/>
            <w:szCs w:val="24"/>
          </w:rPr>
          <w:t>.</w:t>
        </w:r>
      </w:ins>
    </w:p>
    <w:p w:rsidR="00A02BD0" w:rsidRPr="00906891" w:rsidRDefault="00A02BD0" w:rsidP="004E1BFC">
      <w:pPr>
        <w:ind w:left="360"/>
        <w:rPr>
          <w:sz w:val="24"/>
          <w:szCs w:val="24"/>
        </w:rPr>
      </w:pPr>
      <w:ins w:id="1335" w:author=" " w:date="2008-11-03T10:12:00Z">
        <w:r>
          <w:rPr>
            <w:sz w:val="24"/>
            <w:szCs w:val="24"/>
          </w:rPr>
          <w:t>The default strict behavior is implemented as shown below.</w:t>
        </w:r>
      </w:ins>
    </w:p>
    <w:p w:rsidR="004E1BFC" w:rsidRDefault="00A02BD0" w:rsidP="004E1BFC">
      <w:pPr>
        <w:ind w:left="360"/>
        <w:rPr>
          <w:ins w:id="1336" w:author=" " w:date="2008-11-03T10:14:00Z"/>
        </w:rPr>
      </w:pPr>
      <w:r>
        <w:pict>
          <v:group id="_x0000_s1371" editas="canvas" style="width:510.95pt;height:56.45pt;mso-position-horizontal-relative:char;mso-position-vertical-relative:line" coordorigin="2520,10861" coordsize="7861,875">
            <o:lock v:ext="edit" aspectratio="t"/>
            <v:shape id="_x0000_s1372" type="#_x0000_t75" style="position:absolute;left:2520;top:10861;width:7861;height:875" o:preferrelative="f">
              <v:fill o:detectmouseclick="t"/>
              <v:path o:extrusionok="t" o:connecttype="none"/>
              <o:lock v:ext="edit" text="t"/>
            </v:shape>
            <v:shape id="_x0000_s1373" type="#_x0000_t202" style="position:absolute;left:2520;top:10861;width:7585;height:875">
              <v:textbox style="mso-next-textbox:#_x0000_s1373">
                <w:txbxContent>
                  <w:p w:rsidR="00D54780" w:rsidRDefault="00D54780" w:rsidP="00A02BD0">
                    <w:pPr>
                      <w:spacing w:line="180" w:lineRule="auto"/>
                      <w:rPr>
                        <w:ins w:id="1337" w:author=" " w:date="2008-11-03T10:13:00Z"/>
                        <w:rFonts w:cs="Courier New"/>
                        <w:sz w:val="20"/>
                        <w:szCs w:val="20"/>
                      </w:rPr>
                      <w:pPrChange w:id="1338" w:author=" " w:date="2008-11-03T10:13:00Z">
                        <w:pPr/>
                      </w:pPrChange>
                    </w:pPr>
                    <w:ins w:id="1339" w:author=" " w:date="2008-11-03T10:13:00Z">
                      <w:r>
                        <w:rPr>
                          <w:rFonts w:cs="Courier New"/>
                          <w:sz w:val="20"/>
                          <w:szCs w:val="20"/>
                        </w:rPr>
                        <w:t>// defaul</w:t>
                      </w:r>
                    </w:ins>
                    <w:ins w:id="1340" w:author=" " w:date="2008-11-03T10:14:00Z">
                      <w:r>
                        <w:rPr>
                          <w:rFonts w:cs="Courier New"/>
                          <w:sz w:val="20"/>
                          <w:szCs w:val="20"/>
                        </w:rPr>
                        <w:t>t</w:t>
                      </w:r>
                    </w:ins>
                    <w:ins w:id="1341" w:author=" " w:date="2008-11-03T10:13:00Z">
                      <w:r>
                        <w:rPr>
                          <w:rFonts w:cs="Courier New"/>
                          <w:sz w:val="20"/>
                          <w:szCs w:val="20"/>
                        </w:rPr>
                        <w:t xml:space="preserve"> strict behavior</w:t>
                      </w:r>
                    </w:ins>
                  </w:p>
                  <w:p w:rsidR="00D54780" w:rsidRDefault="00D54780" w:rsidP="00A02BD0">
                    <w:pPr>
                      <w:spacing w:line="180" w:lineRule="auto"/>
                      <w:rPr>
                        <w:ins w:id="1342" w:author=" " w:date="2008-11-03T10:13:00Z"/>
                        <w:rFonts w:cs="Courier New"/>
                        <w:sz w:val="20"/>
                        <w:szCs w:val="20"/>
                      </w:rPr>
                      <w:pPrChange w:id="1343" w:author=" " w:date="2008-11-03T10:13:00Z">
                        <w:pPr/>
                      </w:pPrChange>
                    </w:pPr>
                    <w:r>
                      <w:rPr>
                        <w:rFonts w:cs="Courier New"/>
                        <w:sz w:val="20"/>
                        <w:szCs w:val="20"/>
                      </w:rPr>
                      <w:t xml:space="preserve">Session session = sessionFactory.openSession(new </w:t>
                    </w:r>
                    <w:r w:rsidRPr="00787208">
                      <w:rPr>
                        <w:rFonts w:cs="Courier New"/>
                        <w:sz w:val="20"/>
                        <w:szCs w:val="20"/>
                      </w:rPr>
                      <w:t>AttributeSecuritySessionInterceptor</w:t>
                    </w:r>
                    <w:r>
                      <w:rPr>
                        <w:rFonts w:cs="Courier New"/>
                        <w:sz w:val="20"/>
                        <w:szCs w:val="20"/>
                      </w:rPr>
                      <w:t>());</w:t>
                    </w:r>
                    <w:ins w:id="1344" w:author=" " w:date="2008-11-03T10:11:00Z">
                      <w:r>
                        <w:rPr>
                          <w:rFonts w:cs="Courier New"/>
                          <w:sz w:val="20"/>
                          <w:szCs w:val="20"/>
                        </w:rPr>
                        <w:t xml:space="preserve"> </w:t>
                      </w:r>
                    </w:ins>
                  </w:p>
                  <w:p w:rsidR="00D54780" w:rsidRDefault="00D54780" w:rsidP="00A02BD0">
                    <w:pPr>
                      <w:spacing w:line="180" w:lineRule="auto"/>
                      <w:rPr>
                        <w:ins w:id="1345" w:author=" " w:date="2008-11-03T10:13:00Z"/>
                        <w:rFonts w:cs="Courier New"/>
                        <w:sz w:val="20"/>
                        <w:szCs w:val="20"/>
                      </w:rPr>
                      <w:pPrChange w:id="1346" w:author=" " w:date="2008-11-03T10:13:00Z">
                        <w:pPr/>
                      </w:pPrChange>
                    </w:pPr>
                    <w:ins w:id="1347" w:author=" " w:date="2008-11-03T10:13:00Z">
                      <w:r>
                        <w:rPr>
                          <w:rFonts w:cs="Courier New"/>
                          <w:sz w:val="20"/>
                          <w:szCs w:val="20"/>
                        </w:rPr>
                        <w:t xml:space="preserve">Session session = sessionFactory.openSession(new </w:t>
                      </w:r>
                      <w:r w:rsidRPr="00787208">
                        <w:rPr>
                          <w:rFonts w:cs="Courier New"/>
                          <w:sz w:val="20"/>
                          <w:szCs w:val="20"/>
                        </w:rPr>
                        <w:t>AttributeSecuritySessionInterceptor</w:t>
                      </w:r>
                      <w:r>
                        <w:rPr>
                          <w:rFonts w:cs="Courier New"/>
                          <w:sz w:val="20"/>
                          <w:szCs w:val="20"/>
                        </w:rPr>
                        <w:t>(</w:t>
                      </w:r>
                    </w:ins>
                    <w:ins w:id="1348" w:author=" " w:date="2008-11-03T10:14:00Z">
                      <w:r>
                        <w:rPr>
                          <w:rFonts w:cs="Courier New"/>
                          <w:sz w:val="20"/>
                          <w:szCs w:val="20"/>
                        </w:rPr>
                        <w:t>false</w:t>
                      </w:r>
                    </w:ins>
                    <w:ins w:id="1349" w:author=" " w:date="2008-11-03T10:13:00Z">
                      <w:r>
                        <w:rPr>
                          <w:rFonts w:cs="Courier New"/>
                          <w:sz w:val="20"/>
                          <w:szCs w:val="20"/>
                        </w:rPr>
                        <w:t xml:space="preserve">)); </w:t>
                      </w:r>
                    </w:ins>
                  </w:p>
                  <w:p w:rsidR="00D54780" w:rsidRPr="007F750E" w:rsidRDefault="00D54780" w:rsidP="00A02BD0">
                    <w:pPr>
                      <w:spacing w:line="180" w:lineRule="auto"/>
                      <w:rPr>
                        <w:rFonts w:cs="Courier New"/>
                        <w:sz w:val="20"/>
                        <w:szCs w:val="20"/>
                      </w:rPr>
                      <w:pPrChange w:id="1350" w:author=" " w:date="2008-11-03T10:13:00Z">
                        <w:pPr/>
                      </w:pPrChange>
                    </w:pPr>
                  </w:p>
                </w:txbxContent>
              </v:textbox>
            </v:shape>
            <w10:wrap type="none"/>
            <w10:anchorlock/>
          </v:group>
        </w:pict>
      </w:r>
    </w:p>
    <w:p w:rsidR="000C4B38" w:rsidRPr="00906891" w:rsidRDefault="000C4B38" w:rsidP="000C4B38">
      <w:pPr>
        <w:ind w:left="360"/>
        <w:rPr>
          <w:ins w:id="1351" w:author=" " w:date="2008-11-03T10:14:00Z"/>
          <w:sz w:val="24"/>
          <w:szCs w:val="24"/>
        </w:rPr>
      </w:pPr>
      <w:ins w:id="1352" w:author=" " w:date="2008-11-03T10:14:00Z">
        <w:r>
          <w:rPr>
            <w:sz w:val="24"/>
            <w:szCs w:val="24"/>
          </w:rPr>
          <w:t>The lenient behavior is implemented as shown below.</w:t>
        </w:r>
      </w:ins>
    </w:p>
    <w:p w:rsidR="000C4B38" w:rsidRPr="00D10763" w:rsidRDefault="000C4B38" w:rsidP="000C4B38">
      <w:pPr>
        <w:ind w:left="360"/>
        <w:rPr>
          <w:ins w:id="1353" w:author=" " w:date="2008-11-03T10:14:00Z"/>
        </w:rPr>
      </w:pPr>
      <w:ins w:id="1354" w:author=" " w:date="2008-11-03T10:14:00Z">
        <w:r>
          <w:pict>
            <v:group id="_x0000_s1396" editas="canvas" style="width:510.95pt;height:56.45pt;mso-position-horizontal-relative:char;mso-position-vertical-relative:line" coordorigin="2520,10861" coordsize="7861,875">
              <o:lock v:ext="edit" aspectratio="t"/>
              <v:shape id="_x0000_s1397" type="#_x0000_t75" style="position:absolute;left:2520;top:10861;width:7861;height:875" o:preferrelative="f">
                <v:fill o:detectmouseclick="t"/>
                <v:path o:extrusionok="t" o:connecttype="none"/>
                <o:lock v:ext="edit" text="t"/>
              </v:shape>
              <v:shape id="_x0000_s1398" type="#_x0000_t202" style="position:absolute;left:2520;top:10861;width:7585;height:875">
                <v:textbox style="mso-next-textbox:#_x0000_s1398">
                  <w:txbxContent>
                    <w:p w:rsidR="00D54780" w:rsidRDefault="00D54780" w:rsidP="000C4B38">
                      <w:pPr>
                        <w:spacing w:line="180" w:lineRule="auto"/>
                        <w:rPr>
                          <w:rFonts w:cs="Courier New"/>
                          <w:sz w:val="20"/>
                          <w:szCs w:val="20"/>
                        </w:rPr>
                      </w:pPr>
                      <w:r>
                        <w:rPr>
                          <w:rFonts w:cs="Courier New"/>
                          <w:sz w:val="20"/>
                          <w:szCs w:val="20"/>
                        </w:rPr>
                        <w:t xml:space="preserve">// </w:t>
                      </w:r>
                      <w:ins w:id="1355" w:author=" " w:date="2008-11-03T10:14:00Z">
                        <w:r>
                          <w:rPr>
                            <w:rFonts w:cs="Courier New"/>
                            <w:sz w:val="20"/>
                            <w:szCs w:val="20"/>
                          </w:rPr>
                          <w:t>lenient</w:t>
                        </w:r>
                      </w:ins>
                      <w:del w:id="1356" w:author=" " w:date="2008-11-03T10:14:00Z">
                        <w:r w:rsidDel="0076362C">
                          <w:rPr>
                            <w:rFonts w:cs="Courier New"/>
                            <w:sz w:val="20"/>
                            <w:szCs w:val="20"/>
                          </w:rPr>
                          <w:delText>defaul strict</w:delText>
                        </w:r>
                      </w:del>
                      <w:r>
                        <w:rPr>
                          <w:rFonts w:cs="Courier New"/>
                          <w:sz w:val="20"/>
                          <w:szCs w:val="20"/>
                        </w:rPr>
                        <w:t xml:space="preserve"> behavior</w:t>
                      </w:r>
                    </w:p>
                    <w:p w:rsidR="00D54780" w:rsidRDefault="00D54780" w:rsidP="000C4B38">
                      <w:pPr>
                        <w:spacing w:line="180" w:lineRule="auto"/>
                        <w:rPr>
                          <w:rFonts w:cs="Courier New"/>
                          <w:sz w:val="20"/>
                          <w:szCs w:val="20"/>
                        </w:rPr>
                      </w:pPr>
                      <w:r>
                        <w:rPr>
                          <w:rFonts w:cs="Courier New"/>
                          <w:sz w:val="20"/>
                          <w:szCs w:val="20"/>
                        </w:rPr>
                        <w:t xml:space="preserve">Session session = sessionFactory.openSession(new </w:t>
                      </w:r>
                      <w:r w:rsidRPr="00787208">
                        <w:rPr>
                          <w:rFonts w:cs="Courier New"/>
                          <w:sz w:val="20"/>
                          <w:szCs w:val="20"/>
                        </w:rPr>
                        <w:t>AttributeSecuritySessionInterceptor</w:t>
                      </w:r>
                      <w:r>
                        <w:rPr>
                          <w:rFonts w:cs="Courier New"/>
                          <w:sz w:val="20"/>
                          <w:szCs w:val="20"/>
                        </w:rPr>
                        <w:t>(</w:t>
                      </w:r>
                      <w:ins w:id="1357" w:author=" " w:date="2008-11-03T10:14:00Z">
                        <w:r>
                          <w:rPr>
                            <w:rFonts w:cs="Courier New"/>
                            <w:sz w:val="20"/>
                            <w:szCs w:val="20"/>
                          </w:rPr>
                          <w:t>true</w:t>
                        </w:r>
                      </w:ins>
                      <w:r>
                        <w:rPr>
                          <w:rFonts w:cs="Courier New"/>
                          <w:sz w:val="20"/>
                          <w:szCs w:val="20"/>
                        </w:rPr>
                        <w:t xml:space="preserve">)); </w:t>
                      </w:r>
                    </w:p>
                    <w:p w:rsidR="00D54780" w:rsidDel="000C4B38" w:rsidRDefault="00D54780" w:rsidP="000C4B38">
                      <w:pPr>
                        <w:spacing w:line="180" w:lineRule="auto"/>
                        <w:rPr>
                          <w:del w:id="1358" w:author=" " w:date="2008-11-03T10:14:00Z"/>
                          <w:rFonts w:cs="Courier New"/>
                          <w:sz w:val="20"/>
                          <w:szCs w:val="20"/>
                        </w:rPr>
                      </w:pPr>
                      <w:del w:id="1359" w:author=" " w:date="2008-11-03T10:14:00Z">
                        <w:r w:rsidDel="000C4B38">
                          <w:rPr>
                            <w:rFonts w:cs="Courier New"/>
                            <w:sz w:val="20"/>
                            <w:szCs w:val="20"/>
                          </w:rPr>
                          <w:delText xml:space="preserve">Session session = sessionFactory.openSession(new </w:delText>
                        </w:r>
                        <w:r w:rsidRPr="00787208" w:rsidDel="000C4B38">
                          <w:rPr>
                            <w:rFonts w:cs="Courier New"/>
                            <w:sz w:val="20"/>
                            <w:szCs w:val="20"/>
                          </w:rPr>
                          <w:delText>AttributeSecuritySessionInterceptor</w:delText>
                        </w:r>
                        <w:r w:rsidDel="000C4B38">
                          <w:rPr>
                            <w:rFonts w:cs="Courier New"/>
                            <w:sz w:val="20"/>
                            <w:szCs w:val="20"/>
                          </w:rPr>
                          <w:delText xml:space="preserve">(false)); </w:delText>
                        </w:r>
                      </w:del>
                    </w:p>
                    <w:p w:rsidR="00D54780" w:rsidRPr="007F750E" w:rsidRDefault="00D54780" w:rsidP="000C4B38">
                      <w:pPr>
                        <w:spacing w:line="180" w:lineRule="auto"/>
                        <w:rPr>
                          <w:rFonts w:cs="Courier New"/>
                          <w:sz w:val="20"/>
                          <w:szCs w:val="20"/>
                        </w:rPr>
                      </w:pPr>
                    </w:p>
                  </w:txbxContent>
                </v:textbox>
              </v:shape>
              <w10:wrap type="none"/>
              <w10:anchorlock/>
            </v:group>
          </w:pict>
        </w:r>
      </w:ins>
    </w:p>
    <w:p w:rsidR="0076362C" w:rsidRPr="00906891" w:rsidRDefault="0076362C" w:rsidP="0076362C">
      <w:pPr>
        <w:ind w:left="360"/>
        <w:rPr>
          <w:ins w:id="1360" w:author=" " w:date="2008-11-03T10:16:00Z"/>
          <w:sz w:val="24"/>
          <w:szCs w:val="24"/>
        </w:rPr>
      </w:pPr>
      <w:ins w:id="1361" w:author=" " w:date="2008-11-03T10:16:00Z">
        <w:r>
          <w:rPr>
            <w:sz w:val="24"/>
            <w:szCs w:val="24"/>
          </w:rPr>
          <w:t>To inject custom interceptors along with CSM’s attribute level security interceptor.</w:t>
        </w:r>
      </w:ins>
    </w:p>
    <w:p w:rsidR="0076362C" w:rsidRPr="00D10763" w:rsidRDefault="0076362C" w:rsidP="0076362C">
      <w:pPr>
        <w:ind w:left="360"/>
        <w:rPr>
          <w:ins w:id="1362" w:author=" " w:date="2008-11-03T10:16:00Z"/>
        </w:rPr>
      </w:pPr>
      <w:ins w:id="1363" w:author=" " w:date="2008-11-03T10:16:00Z">
        <w:r w:rsidR="00237747">
          <w:pict>
            <v:group id="_x0000_s1399" editas="canvas" style="width:510.95pt;height:102.75pt;mso-position-horizontal-relative:char;mso-position-vertical-relative:line" coordorigin="2520,10861" coordsize="7861,1592">
              <o:lock v:ext="edit" aspectratio="t"/>
              <v:shape id="_x0000_s1400" type="#_x0000_t75" style="position:absolute;left:2520;top:10861;width:7861;height:1592" o:preferrelative="f">
                <v:fill o:detectmouseclick="t"/>
                <v:path o:extrusionok="t" o:connecttype="none"/>
                <o:lock v:ext="edit" text="t"/>
              </v:shape>
              <v:shape id="_x0000_s1401" type="#_x0000_t202" style="position:absolute;left:2520;top:10861;width:7585;height:1592">
                <v:textbox style="mso-next-textbox:#_x0000_s1401">
                  <w:txbxContent>
                    <w:p w:rsidR="00D54780" w:rsidRDefault="00D54780" w:rsidP="0076362C">
                      <w:pPr>
                        <w:spacing w:line="180" w:lineRule="auto"/>
                        <w:rPr>
                          <w:ins w:id="1364" w:author=" " w:date="2008-11-03T10:19:00Z"/>
                          <w:rFonts w:cs="Courier New"/>
                          <w:sz w:val="20"/>
                          <w:szCs w:val="20"/>
                        </w:rPr>
                      </w:pPr>
                      <w:r>
                        <w:rPr>
                          <w:rFonts w:cs="Courier New"/>
                          <w:sz w:val="20"/>
                          <w:szCs w:val="20"/>
                        </w:rPr>
                        <w:t xml:space="preserve">// </w:t>
                      </w:r>
                      <w:ins w:id="1365" w:author=" " w:date="2008-11-03T10:25:00Z">
                        <w:r>
                          <w:rPr>
                            <w:rFonts w:cs="Courier New"/>
                            <w:sz w:val="20"/>
                            <w:szCs w:val="20"/>
                          </w:rPr>
                          <w:t>inject</w:t>
                        </w:r>
                      </w:ins>
                      <w:ins w:id="1366" w:author=" " w:date="2008-11-03T10:19:00Z">
                        <w:r>
                          <w:rPr>
                            <w:rFonts w:cs="Courier New"/>
                            <w:sz w:val="20"/>
                            <w:szCs w:val="20"/>
                          </w:rPr>
                          <w:t xml:space="preserve"> custom Interceptors</w:t>
                        </w:r>
                      </w:ins>
                      <w:del w:id="1367" w:author=" " w:date="2008-11-03T10:19:00Z">
                        <w:r w:rsidDel="0076362C">
                          <w:rPr>
                            <w:rFonts w:cs="Courier New"/>
                            <w:sz w:val="20"/>
                            <w:szCs w:val="20"/>
                          </w:rPr>
                          <w:delText>lenient behavior</w:delText>
                        </w:r>
                      </w:del>
                    </w:p>
                    <w:p w:rsidR="00D54780" w:rsidRDefault="00D54780" w:rsidP="0076362C">
                      <w:pPr>
                        <w:spacing w:line="180" w:lineRule="auto"/>
                        <w:rPr>
                          <w:ins w:id="1368" w:author=" " w:date="2008-11-03T10:19:00Z"/>
                          <w:rFonts w:cs="Courier New"/>
                          <w:sz w:val="20"/>
                          <w:szCs w:val="20"/>
                        </w:rPr>
                      </w:pPr>
                      <w:ins w:id="1369" w:author=" " w:date="2008-11-03T10:19:00Z">
                        <w:r>
                          <w:rPr>
                            <w:rFonts w:cs="Courier New"/>
                            <w:sz w:val="20"/>
                            <w:szCs w:val="20"/>
                          </w:rPr>
                          <w:t>List&lt;Interceptor&gt; interceptors = new ArrayList&lt;Interceptor&gt;();</w:t>
                        </w:r>
                      </w:ins>
                    </w:p>
                    <w:p w:rsidR="00D54780" w:rsidRDefault="00D54780" w:rsidP="0076362C">
                      <w:pPr>
                        <w:spacing w:line="180" w:lineRule="auto"/>
                        <w:rPr>
                          <w:ins w:id="1370" w:author=" " w:date="2008-11-03T10:20:00Z"/>
                          <w:rFonts w:cs="Courier New"/>
                          <w:sz w:val="20"/>
                          <w:szCs w:val="20"/>
                        </w:rPr>
                      </w:pPr>
                      <w:ins w:id="1371" w:author=" " w:date="2008-11-03T10:20:00Z">
                        <w:r>
                          <w:rPr>
                            <w:rFonts w:cs="Courier New"/>
                            <w:sz w:val="20"/>
                            <w:szCs w:val="20"/>
                          </w:rPr>
                          <w:t>Interceptors.add(new AttributeSecurityInterceptor(true));</w:t>
                        </w:r>
                      </w:ins>
                    </w:p>
                    <w:p w:rsidR="00D54780" w:rsidRDefault="00D54780" w:rsidP="0076362C">
                      <w:pPr>
                        <w:spacing w:line="180" w:lineRule="auto"/>
                        <w:rPr>
                          <w:rFonts w:cs="Courier New"/>
                          <w:sz w:val="20"/>
                          <w:szCs w:val="20"/>
                        </w:rPr>
                      </w:pPr>
                      <w:ins w:id="1372" w:author=" " w:date="2008-11-03T10:20:00Z">
                        <w:r>
                          <w:rPr>
                            <w:rFonts w:cs="Courier New"/>
                            <w:sz w:val="20"/>
                            <w:szCs w:val="20"/>
                          </w:rPr>
                          <w:t>Interceptors.add(new ObjectStateInterceptor());</w:t>
                        </w:r>
                      </w:ins>
                    </w:p>
                    <w:p w:rsidR="00D54780" w:rsidDel="00603833" w:rsidRDefault="00D54780" w:rsidP="0076362C">
                      <w:pPr>
                        <w:spacing w:line="180" w:lineRule="auto"/>
                        <w:rPr>
                          <w:del w:id="1373" w:author=" " w:date="2008-11-03T10:24:00Z"/>
                          <w:rFonts w:cs="Courier New"/>
                          <w:sz w:val="20"/>
                          <w:szCs w:val="20"/>
                        </w:rPr>
                      </w:pPr>
                      <w:r>
                        <w:rPr>
                          <w:rFonts w:cs="Courier New"/>
                          <w:sz w:val="20"/>
                          <w:szCs w:val="20"/>
                        </w:rPr>
                        <w:t xml:space="preserve">Session session = sessionFactory.openSession(new </w:t>
                      </w:r>
                      <w:ins w:id="1374" w:author=" " w:date="2008-11-03T10:24:00Z">
                        <w:r w:rsidRPr="00603833">
                          <w:rPr>
                            <w:rFonts w:cs="Courier New"/>
                            <w:sz w:val="20"/>
                            <w:szCs w:val="20"/>
                          </w:rPr>
                          <w:t>new GenericSecurityInterceptor(interceptors));</w:t>
                        </w:r>
                      </w:ins>
                      <w:del w:id="1375" w:author=" " w:date="2008-11-03T10:24:00Z">
                        <w:r w:rsidRPr="00787208" w:rsidDel="00603833">
                          <w:rPr>
                            <w:rFonts w:cs="Courier New"/>
                            <w:sz w:val="20"/>
                            <w:szCs w:val="20"/>
                          </w:rPr>
                          <w:delText>AttributeSecuritySessionInterceptor</w:delText>
                        </w:r>
                        <w:r w:rsidDel="00603833">
                          <w:rPr>
                            <w:rFonts w:cs="Courier New"/>
                            <w:sz w:val="20"/>
                            <w:szCs w:val="20"/>
                          </w:rPr>
                          <w:delText xml:space="preserve">(true)); </w:delText>
                        </w:r>
                      </w:del>
                    </w:p>
                    <w:p w:rsidR="00D54780" w:rsidRPr="007F750E" w:rsidRDefault="00D54780" w:rsidP="0076362C">
                      <w:pPr>
                        <w:spacing w:line="180" w:lineRule="auto"/>
                        <w:rPr>
                          <w:rFonts w:cs="Courier New"/>
                          <w:sz w:val="20"/>
                          <w:szCs w:val="20"/>
                        </w:rPr>
                      </w:pPr>
                    </w:p>
                  </w:txbxContent>
                </v:textbox>
              </v:shape>
              <w10:wrap type="none"/>
              <w10:anchorlock/>
            </v:group>
          </w:pict>
        </w:r>
      </w:ins>
    </w:p>
    <w:p w:rsidR="000C4B38" w:rsidRDefault="000C4B38" w:rsidP="004E1BFC">
      <w:pPr>
        <w:ind w:left="360"/>
        <w:rPr>
          <w:ins w:id="1376" w:author=" " w:date="2008-11-03T10:14:00Z"/>
        </w:rPr>
      </w:pPr>
    </w:p>
    <w:p w:rsidR="000C4B38" w:rsidRPr="00D10763" w:rsidRDefault="000C4B38" w:rsidP="004E1BFC">
      <w:pPr>
        <w:ind w:left="360"/>
      </w:pPr>
    </w:p>
    <w:p w:rsidR="004E1BFC" w:rsidRDefault="004E1BFC" w:rsidP="004E1BFC">
      <w:pPr>
        <w:pStyle w:val="Heading1"/>
        <w:numPr>
          <w:ilvl w:val="3"/>
          <w:numId w:val="1"/>
        </w:numPr>
      </w:pPr>
      <w:bookmarkStart w:id="1377" w:name="_Toc213472318"/>
      <w:r>
        <w:t>Know Issues</w:t>
      </w:r>
      <w:bookmarkEnd w:id="1377"/>
    </w:p>
    <w:p w:rsidR="004E1BFC" w:rsidRPr="002D361E" w:rsidRDefault="004E1BFC" w:rsidP="004E1BFC">
      <w:pPr>
        <w:ind w:left="360"/>
      </w:pP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t>In case of  eager loading the attribute filtering happens only for parent object</w:t>
      </w:r>
    </w:p>
    <w:p w:rsidR="004E1BFC" w:rsidRPr="00906891" w:rsidRDefault="004E1BFC" w:rsidP="004E1BFC">
      <w:pPr>
        <w:ind w:left="720"/>
        <w:rPr>
          <w:sz w:val="24"/>
          <w:szCs w:val="24"/>
        </w:rPr>
      </w:pPr>
      <w:r w:rsidRPr="00906891">
        <w:rPr>
          <w:sz w:val="24"/>
          <w:szCs w:val="24"/>
        </w:rPr>
        <w:t>The onLoad method is invoked for each record returned from the database. However this works only for the parent object, so if you have eager loading set to true, the child object’s (the associated objects which are eagerly loaded) attributes aren’t filtered. SDK by default comes with eager loading set to false leaving up to the users to explicitly turn it on.</w:t>
      </w: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t>Primitive attribute type filtering is not possible</w:t>
      </w:r>
    </w:p>
    <w:p w:rsidR="004E1BFC" w:rsidRPr="00906891" w:rsidRDefault="004E1BFC" w:rsidP="004E1BFC">
      <w:pPr>
        <w:ind w:left="720"/>
        <w:rPr>
          <w:sz w:val="24"/>
          <w:szCs w:val="24"/>
        </w:rPr>
      </w:pPr>
      <w:r w:rsidRPr="00906891">
        <w:rPr>
          <w:sz w:val="24"/>
          <w:szCs w:val="24"/>
        </w:rPr>
        <w:t>Since a primitive data type cannot be set to null, the current attribute solution doesn’t work if the domain objects contain primitive data types as attribute. The default values for primitive (0 for int, false for a boolean) can be a valid value, hence setting primitive attributes to their default values is also not an option.</w:t>
      </w:r>
    </w:p>
    <w:p w:rsidR="004E1BFC" w:rsidRPr="00F975B5" w:rsidRDefault="004E1BFC" w:rsidP="00063324">
      <w:pPr>
        <w:numPr>
          <w:ilvl w:val="0"/>
          <w:numId w:val="127"/>
        </w:numPr>
        <w:tabs>
          <w:tab w:val="clear" w:pos="360"/>
          <w:tab w:val="num" w:pos="720"/>
        </w:tabs>
        <w:spacing w:after="0" w:line="240" w:lineRule="auto"/>
        <w:ind w:left="720"/>
        <w:rPr>
          <w:b/>
          <w:sz w:val="24"/>
          <w:szCs w:val="24"/>
        </w:rPr>
      </w:pPr>
      <w:r w:rsidRPr="00F975B5">
        <w:rPr>
          <w:b/>
          <w:sz w:val="24"/>
          <w:szCs w:val="24"/>
        </w:rPr>
        <w:lastRenderedPageBreak/>
        <w:t>Filtering on queries with projection on certain attributes won’t work</w:t>
      </w:r>
    </w:p>
    <w:p w:rsidR="004E1BFC" w:rsidRPr="00906891" w:rsidRDefault="004E1BFC" w:rsidP="004E1BFC">
      <w:pPr>
        <w:ind w:left="720"/>
        <w:rPr>
          <w:sz w:val="24"/>
          <w:szCs w:val="24"/>
        </w:rPr>
      </w:pPr>
      <w:r w:rsidRPr="00906891">
        <w:rPr>
          <w:sz w:val="24"/>
          <w:szCs w:val="24"/>
        </w:rPr>
        <w:t>For queries, where the user have set a project on certain attributes of the object rather than returning the whole object back, this solution won’t work. This is because in case of projections, Hibernate returns the attribute value is directly from the database as Java data types. As a result, the onLoad method of the session interceptor is not invoked thereby not injecting the attribute level security.</w:t>
      </w:r>
    </w:p>
    <w:p w:rsidR="004E1BFC" w:rsidRPr="00FF4029" w:rsidRDefault="004E1BFC" w:rsidP="004E1BFC">
      <w:pPr>
        <w:ind w:left="360"/>
      </w:pPr>
    </w:p>
    <w:p w:rsidR="0001183C" w:rsidRDefault="00216967" w:rsidP="00F27FCB">
      <w:pPr>
        <w:pStyle w:val="Heading1"/>
        <w:numPr>
          <w:ilvl w:val="0"/>
          <w:numId w:val="1"/>
        </w:numPr>
      </w:pPr>
      <w:bookmarkStart w:id="1378" w:name="_CSM_Acegi_Adapter"/>
      <w:bookmarkStart w:id="1379" w:name="_Toc213472319"/>
      <w:bookmarkEnd w:id="1378"/>
      <w:r>
        <w:t>CSM Acegi Adapter</w:t>
      </w:r>
      <w:bookmarkEnd w:id="1379"/>
    </w:p>
    <w:p w:rsidR="00216967" w:rsidRDefault="0001183C" w:rsidP="00F27FCB">
      <w:pPr>
        <w:pStyle w:val="Heading1"/>
        <w:numPr>
          <w:ilvl w:val="1"/>
          <w:numId w:val="1"/>
        </w:numPr>
      </w:pPr>
      <w:bookmarkStart w:id="1380" w:name="_Toc213472320"/>
      <w:r>
        <w:t>Overview</w:t>
      </w:r>
      <w:bookmarkEnd w:id="1380"/>
    </w:p>
    <w:p w:rsidR="00686A9D" w:rsidRPr="00686A9D" w:rsidRDefault="00686A9D" w:rsidP="00686A9D"/>
    <w:p w:rsidR="00D123EC" w:rsidRDefault="0001183C" w:rsidP="0001183C">
      <w:pPr>
        <w:ind w:left="360"/>
        <w:rPr>
          <w:sz w:val="24"/>
          <w:szCs w:val="24"/>
        </w:rPr>
      </w:pPr>
      <w:r w:rsidRPr="0001183C">
        <w:rPr>
          <w:sz w:val="24"/>
          <w:szCs w:val="24"/>
        </w:rPr>
        <w:t>The</w:t>
      </w:r>
      <w:r>
        <w:rPr>
          <w:sz w:val="24"/>
          <w:szCs w:val="24"/>
        </w:rPr>
        <w:t xml:space="preserve"> Acegi Framework</w:t>
      </w:r>
      <w:r w:rsidR="000D49C4">
        <w:rPr>
          <w:rStyle w:val="FootnoteReference"/>
          <w:sz w:val="24"/>
          <w:szCs w:val="24"/>
        </w:rPr>
        <w:footnoteReference w:id="2"/>
      </w:r>
      <w:r>
        <w:rPr>
          <w:sz w:val="24"/>
          <w:szCs w:val="24"/>
        </w:rPr>
        <w:t xml:space="preserve"> is quickly becoming the preferred framework for many </w:t>
      </w:r>
      <w:r w:rsidR="002B77DD">
        <w:rPr>
          <w:sz w:val="24"/>
          <w:szCs w:val="24"/>
        </w:rPr>
        <w:t>Spring</w:t>
      </w:r>
      <w:r w:rsidR="002C27DD">
        <w:rPr>
          <w:rStyle w:val="FootnoteReference"/>
          <w:sz w:val="24"/>
          <w:szCs w:val="24"/>
        </w:rPr>
        <w:footnoteReference w:id="3"/>
      </w:r>
      <w:r w:rsidR="00C629D8">
        <w:rPr>
          <w:sz w:val="24"/>
          <w:szCs w:val="24"/>
        </w:rPr>
        <w:t xml:space="preserve"> </w:t>
      </w:r>
      <w:r w:rsidR="002B77DD">
        <w:rPr>
          <w:sz w:val="24"/>
          <w:szCs w:val="24"/>
        </w:rPr>
        <w:t xml:space="preserve">framework powered </w:t>
      </w:r>
      <w:r>
        <w:rPr>
          <w:sz w:val="24"/>
          <w:szCs w:val="24"/>
        </w:rPr>
        <w:t xml:space="preserve">applications to implement </w:t>
      </w:r>
      <w:r w:rsidR="002B77DD">
        <w:rPr>
          <w:sz w:val="24"/>
          <w:szCs w:val="24"/>
        </w:rPr>
        <w:t xml:space="preserve">security. </w:t>
      </w:r>
      <w:r w:rsidRPr="0001183C">
        <w:rPr>
          <w:sz w:val="24"/>
          <w:szCs w:val="24"/>
        </w:rPr>
        <w:t xml:space="preserve">Acegi Security is the de facto standard for security in Spring Framework. </w:t>
      </w:r>
      <w:r>
        <w:rPr>
          <w:sz w:val="24"/>
          <w:szCs w:val="24"/>
        </w:rPr>
        <w:t>Existing applications and new applications wanting to leverage CSM can do so now with the CSM Acegi Adapter. The CSM Acegi Adapter allows applications to use CSM’s Authentication and Authorization under the Acegi Security Framework.</w:t>
      </w:r>
    </w:p>
    <w:p w:rsidR="004A1A42" w:rsidRPr="0001183C" w:rsidRDefault="0001183C" w:rsidP="0001183C">
      <w:pPr>
        <w:ind w:left="360"/>
        <w:rPr>
          <w:sz w:val="24"/>
          <w:szCs w:val="24"/>
        </w:rPr>
      </w:pPr>
      <w:r w:rsidRPr="0001183C">
        <w:rPr>
          <w:sz w:val="24"/>
          <w:szCs w:val="24"/>
        </w:rPr>
        <w:t xml:space="preserve"> </w:t>
      </w:r>
      <w:r w:rsidR="00530C3A">
        <w:rPr>
          <w:sz w:val="24"/>
          <w:szCs w:val="24"/>
        </w:rPr>
        <w:t xml:space="preserve">CSM Acegi Adapter implementation provides </w:t>
      </w:r>
      <w:r w:rsidR="00D123EC">
        <w:rPr>
          <w:sz w:val="24"/>
          <w:szCs w:val="24"/>
        </w:rPr>
        <w:t xml:space="preserve">Authentication, Authorization - Method Level Security and </w:t>
      </w:r>
      <w:r w:rsidR="00530C3A">
        <w:rPr>
          <w:sz w:val="24"/>
          <w:szCs w:val="24"/>
        </w:rPr>
        <w:t>Object Parameter level security</w:t>
      </w:r>
      <w:r w:rsidR="002A4EEA">
        <w:rPr>
          <w:sz w:val="24"/>
          <w:szCs w:val="24"/>
        </w:rPr>
        <w:t xml:space="preserve">. </w:t>
      </w:r>
    </w:p>
    <w:p w:rsidR="00841D83" w:rsidRDefault="00841D83" w:rsidP="00F27FCB">
      <w:pPr>
        <w:pStyle w:val="Heading1"/>
        <w:numPr>
          <w:ilvl w:val="2"/>
          <w:numId w:val="1"/>
        </w:numPr>
      </w:pPr>
      <w:bookmarkStart w:id="1381" w:name="_Toc213472321"/>
      <w:r>
        <w:t>Implementation</w:t>
      </w:r>
      <w:bookmarkEnd w:id="1381"/>
    </w:p>
    <w:p w:rsidR="00686A9D" w:rsidRPr="00686A9D" w:rsidRDefault="00686A9D" w:rsidP="00686A9D"/>
    <w:p w:rsidR="00037585" w:rsidRDefault="00037585" w:rsidP="00037585">
      <w:pPr>
        <w:ind w:left="360"/>
        <w:rPr>
          <w:sz w:val="24"/>
          <w:szCs w:val="24"/>
        </w:rPr>
      </w:pPr>
      <w:r w:rsidRPr="00686A9D">
        <w:rPr>
          <w:sz w:val="24"/>
          <w:szCs w:val="24"/>
        </w:rPr>
        <w:t>Acegi Security is widely used within the Spring community for comprehensive security services to Spring-powered applications. It comprises a set of interfaces and classes that are configured through a Spring IoC container. The design of Acegi Security allows many applications to implement the common enterprise application security requirements via declarative configuration settings in the IoC container. Acegi Security is heavily interface-driven, providing significant room f</w:t>
      </w:r>
      <w:r w:rsidR="00F91EFD">
        <w:rPr>
          <w:sz w:val="24"/>
          <w:szCs w:val="24"/>
        </w:rPr>
        <w:t xml:space="preserve">or customization and extension. </w:t>
      </w:r>
      <w:r w:rsidRPr="00686A9D">
        <w:rPr>
          <w:sz w:val="24"/>
          <w:szCs w:val="24"/>
        </w:rPr>
        <w:t xml:space="preserve">Important Acegi Security, like Spring, emphasizes pluggability. </w:t>
      </w:r>
    </w:p>
    <w:p w:rsidR="00C46C01" w:rsidRDefault="00C46C01" w:rsidP="00A53BA9">
      <w:pPr>
        <w:rPr>
          <w:sz w:val="24"/>
          <w:szCs w:val="24"/>
        </w:rPr>
      </w:pPr>
    </w:p>
    <w:p w:rsidR="003F29C6" w:rsidRDefault="003F29C6" w:rsidP="00A53BA9">
      <w:pPr>
        <w:rPr>
          <w:sz w:val="24"/>
          <w:szCs w:val="24"/>
        </w:rPr>
      </w:pPr>
    </w:p>
    <w:p w:rsidR="003F29C6" w:rsidRPr="00686A9D" w:rsidRDefault="003F29C6" w:rsidP="00A53BA9">
      <w:pPr>
        <w:rPr>
          <w:sz w:val="24"/>
          <w:szCs w:val="24"/>
        </w:rPr>
      </w:pPr>
    </w:p>
    <w:p w:rsidR="00037585" w:rsidRDefault="00037585" w:rsidP="00037585">
      <w:pPr>
        <w:pStyle w:val="ListParagraph"/>
      </w:pPr>
      <w:r>
        <w:rPr>
          <w:noProof/>
        </w:rPr>
        <w:lastRenderedPageBreak/>
        <w:drawing>
          <wp:inline distT="0" distB="0" distL="0" distR="0">
            <wp:extent cx="5882020" cy="3691276"/>
            <wp:effectExtent l="19050" t="0" r="4430" b="0"/>
            <wp:docPr id="27" name="Picture 7" descr="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rs"/>
                    <pic:cNvPicPr>
                      <a:picLocks noChangeAspect="1" noChangeArrowheads="1"/>
                    </pic:cNvPicPr>
                  </pic:nvPicPr>
                  <pic:blipFill>
                    <a:blip r:embed="rId52"/>
                    <a:srcRect/>
                    <a:stretch>
                      <a:fillRect/>
                    </a:stretch>
                  </pic:blipFill>
                  <pic:spPr bwMode="auto">
                    <a:xfrm>
                      <a:off x="0" y="0"/>
                      <a:ext cx="5881440" cy="3690912"/>
                    </a:xfrm>
                    <a:prstGeom prst="rect">
                      <a:avLst/>
                    </a:prstGeom>
                    <a:noFill/>
                    <a:ln w="9525">
                      <a:noFill/>
                      <a:miter lim="800000"/>
                      <a:headEnd/>
                      <a:tailEnd/>
                    </a:ln>
                  </pic:spPr>
                </pic:pic>
              </a:graphicData>
            </a:graphic>
          </wp:inline>
        </w:drawing>
      </w:r>
    </w:p>
    <w:p w:rsidR="00F87D9A" w:rsidRDefault="00D62B26" w:rsidP="00037585">
      <w:pPr>
        <w:pStyle w:val="ListParagraph"/>
      </w:pPr>
      <w:r>
        <w:t>Figure 9.1</w:t>
      </w:r>
      <w:r w:rsidR="00F87D9A">
        <w:t xml:space="preserve"> </w:t>
      </w:r>
      <w:r w:rsidR="001F3970">
        <w:t xml:space="preserve">Authentication </w:t>
      </w:r>
      <w:r w:rsidR="00F87D9A">
        <w:t>and Authorization in Acegi Framework.</w:t>
      </w:r>
    </w:p>
    <w:p w:rsidR="00216967" w:rsidRDefault="00C428F9" w:rsidP="00F23684">
      <w:pPr>
        <w:ind w:left="360"/>
      </w:pPr>
      <w:r>
        <w:rPr>
          <w:sz w:val="24"/>
          <w:szCs w:val="24"/>
        </w:rPr>
        <w:t>Figure 9.1</w:t>
      </w:r>
      <w:r w:rsidR="00F87D9A">
        <w:rPr>
          <w:sz w:val="24"/>
          <w:szCs w:val="24"/>
        </w:rPr>
        <w:t xml:space="preserve"> </w:t>
      </w:r>
      <w:r w:rsidR="00D37E41">
        <w:rPr>
          <w:sz w:val="24"/>
          <w:szCs w:val="24"/>
        </w:rPr>
        <w:t>d</w:t>
      </w:r>
      <w:r w:rsidR="00F87D9A" w:rsidRPr="00F87D9A">
        <w:rPr>
          <w:sz w:val="24"/>
          <w:szCs w:val="24"/>
        </w:rPr>
        <w:t xml:space="preserve">emonstrates the control flow by Acegi for authentication and authorization. </w:t>
      </w:r>
      <w:r w:rsidR="00E8170A">
        <w:rPr>
          <w:sz w:val="24"/>
          <w:szCs w:val="24"/>
        </w:rPr>
        <w:t xml:space="preserve">The CSM Acegi Adapter uses this approach to </w:t>
      </w:r>
      <w:r w:rsidR="00F87D9A" w:rsidRPr="00F87D9A">
        <w:rPr>
          <w:sz w:val="24"/>
          <w:szCs w:val="24"/>
        </w:rPr>
        <w:t xml:space="preserve">provide CSM </w:t>
      </w:r>
      <w:r w:rsidR="00F87D9A" w:rsidRPr="00F87D9A">
        <w:rPr>
          <w:caps/>
          <w:sz w:val="24"/>
          <w:szCs w:val="24"/>
        </w:rPr>
        <w:t>A</w:t>
      </w:r>
      <w:r w:rsidR="0005728C">
        <w:rPr>
          <w:sz w:val="24"/>
          <w:szCs w:val="24"/>
        </w:rPr>
        <w:t xml:space="preserve">dapter. </w:t>
      </w:r>
      <w:r w:rsidR="0005728C" w:rsidRPr="00F87D9A">
        <w:rPr>
          <w:sz w:val="24"/>
          <w:szCs w:val="24"/>
        </w:rPr>
        <w:t>Authentication</w:t>
      </w:r>
      <w:r w:rsidR="00F87D9A" w:rsidRPr="00F87D9A">
        <w:rPr>
          <w:sz w:val="24"/>
          <w:szCs w:val="24"/>
        </w:rPr>
        <w:t xml:space="preserve"> is</w:t>
      </w:r>
      <w:r w:rsidR="003B374E">
        <w:rPr>
          <w:sz w:val="24"/>
          <w:szCs w:val="24"/>
        </w:rPr>
        <w:t xml:space="preserve"> implemented</w:t>
      </w:r>
      <w:r w:rsidR="00F87D9A" w:rsidRPr="00F87D9A">
        <w:rPr>
          <w:sz w:val="24"/>
          <w:szCs w:val="24"/>
        </w:rPr>
        <w:t xml:space="preserve"> </w:t>
      </w:r>
      <w:r w:rsidR="0005728C" w:rsidRPr="00F87D9A">
        <w:rPr>
          <w:sz w:val="24"/>
          <w:szCs w:val="24"/>
        </w:rPr>
        <w:t>by</w:t>
      </w:r>
      <w:r w:rsidR="00F87D9A" w:rsidRPr="00F87D9A">
        <w:rPr>
          <w:sz w:val="24"/>
          <w:szCs w:val="24"/>
        </w:rPr>
        <w:t xml:space="preserve"> extending this </w:t>
      </w:r>
      <w:r w:rsidR="0005728C" w:rsidRPr="00F87D9A">
        <w:rPr>
          <w:sz w:val="24"/>
          <w:szCs w:val="24"/>
        </w:rPr>
        <w:t>design</w:t>
      </w:r>
      <w:r w:rsidR="003B374E">
        <w:rPr>
          <w:sz w:val="24"/>
          <w:szCs w:val="24"/>
        </w:rPr>
        <w:t>.</w:t>
      </w:r>
      <w:r w:rsidR="0005728C" w:rsidRPr="00F87D9A">
        <w:rPr>
          <w:sz w:val="24"/>
          <w:szCs w:val="24"/>
        </w:rPr>
        <w:t xml:space="preserve"> Acegi</w:t>
      </w:r>
      <w:r w:rsidR="00F87D9A" w:rsidRPr="00F87D9A">
        <w:rPr>
          <w:sz w:val="24"/>
          <w:szCs w:val="24"/>
        </w:rPr>
        <w:t xml:space="preserve"> provides Interceptors which can be configured through Acegi Security Configurations in Spring. </w:t>
      </w:r>
      <w:r w:rsidR="0005728C">
        <w:rPr>
          <w:sz w:val="24"/>
          <w:szCs w:val="24"/>
        </w:rPr>
        <w:t>For a detailed understanding of the Acegi Frameworks Authentication and Authorization implementation by CSM please refer the</w:t>
      </w:r>
      <w:r w:rsidR="00710B61">
        <w:rPr>
          <w:sz w:val="24"/>
          <w:szCs w:val="24"/>
        </w:rPr>
        <w:t xml:space="preserve"> following</w:t>
      </w:r>
      <w:r w:rsidR="0006382A">
        <w:rPr>
          <w:sz w:val="24"/>
          <w:szCs w:val="24"/>
        </w:rPr>
        <w:t xml:space="preserve"> section.</w:t>
      </w:r>
      <w:r w:rsidR="00F23684">
        <w:t xml:space="preserve"> </w:t>
      </w:r>
    </w:p>
    <w:p w:rsidR="00A76F9D" w:rsidRDefault="00A76F9D" w:rsidP="00F23684">
      <w:pPr>
        <w:ind w:left="360"/>
        <w:rPr>
          <w:sz w:val="24"/>
          <w:szCs w:val="24"/>
        </w:rPr>
      </w:pPr>
      <w:r w:rsidRPr="001544D2">
        <w:rPr>
          <w:b/>
          <w:sz w:val="24"/>
          <w:szCs w:val="24"/>
        </w:rPr>
        <w:t>NOTE</w:t>
      </w:r>
      <w:r w:rsidRPr="00570E4B">
        <w:rPr>
          <w:sz w:val="24"/>
          <w:szCs w:val="24"/>
        </w:rPr>
        <w:t xml:space="preserve">: The detailed explanation of Acegi interfaces that are implemented by CSM Acegi Adapter is beyond the scope of this guide. Refer the Acegi Security CSM Adapter Design document for details and check out </w:t>
      </w:r>
      <w:hyperlink r:id="rId53" w:history="1">
        <w:r w:rsidRPr="00570E4B">
          <w:rPr>
            <w:rStyle w:val="Hyperlink"/>
            <w:sz w:val="24"/>
            <w:szCs w:val="24"/>
          </w:rPr>
          <w:t xml:space="preserve">acegi security </w:t>
        </w:r>
        <w:r w:rsidR="00AB4C06" w:rsidRPr="00570E4B">
          <w:rPr>
            <w:rStyle w:val="Hyperlink"/>
            <w:sz w:val="24"/>
            <w:szCs w:val="24"/>
          </w:rPr>
          <w:t xml:space="preserve">reference </w:t>
        </w:r>
        <w:r w:rsidRPr="00570E4B">
          <w:rPr>
            <w:rStyle w:val="Hyperlink"/>
            <w:sz w:val="24"/>
            <w:szCs w:val="24"/>
          </w:rPr>
          <w:t>documentation</w:t>
        </w:r>
      </w:hyperlink>
      <w:r w:rsidRPr="00570E4B">
        <w:rPr>
          <w:sz w:val="24"/>
          <w:szCs w:val="24"/>
        </w:rPr>
        <w:t>.</w:t>
      </w:r>
    </w:p>
    <w:p w:rsidR="0017606A" w:rsidRDefault="008F361D" w:rsidP="00F23684">
      <w:pPr>
        <w:ind w:left="360"/>
        <w:rPr>
          <w:sz w:val="24"/>
          <w:szCs w:val="24"/>
        </w:rPr>
      </w:pPr>
      <w:r>
        <w:rPr>
          <w:sz w:val="24"/>
          <w:szCs w:val="24"/>
        </w:rPr>
        <w:t xml:space="preserve">Currently the CSM Acegi Adapter implementation </w:t>
      </w:r>
      <w:r w:rsidR="00631760">
        <w:rPr>
          <w:sz w:val="24"/>
          <w:szCs w:val="24"/>
        </w:rPr>
        <w:t xml:space="preserve">provides Method Level and </w:t>
      </w:r>
      <w:r w:rsidR="00777715">
        <w:rPr>
          <w:sz w:val="24"/>
          <w:szCs w:val="24"/>
        </w:rPr>
        <w:t>Method</w:t>
      </w:r>
      <w:r w:rsidR="00631760">
        <w:rPr>
          <w:sz w:val="24"/>
          <w:szCs w:val="24"/>
        </w:rPr>
        <w:t xml:space="preserve"> Parameter Level security.</w:t>
      </w:r>
    </w:p>
    <w:p w:rsidR="008F361D" w:rsidRPr="00570E4B" w:rsidRDefault="008F361D" w:rsidP="00F23684">
      <w:pPr>
        <w:ind w:left="360"/>
        <w:rPr>
          <w:sz w:val="24"/>
          <w:szCs w:val="24"/>
        </w:rPr>
      </w:pPr>
    </w:p>
    <w:p w:rsidR="008F361D" w:rsidRDefault="008F361D" w:rsidP="0017606A">
      <w:pPr>
        <w:pStyle w:val="Heading1"/>
        <w:numPr>
          <w:ilvl w:val="3"/>
          <w:numId w:val="1"/>
        </w:numPr>
      </w:pPr>
      <w:bookmarkStart w:id="1382" w:name="_Toc213472322"/>
      <w:r>
        <w:t>Method Level Security</w:t>
      </w:r>
      <w:bookmarkEnd w:id="1382"/>
    </w:p>
    <w:p w:rsidR="00B2089D" w:rsidRDefault="00B2089D" w:rsidP="00B2089D"/>
    <w:p w:rsidR="00B2089D" w:rsidRPr="00B2089D" w:rsidRDefault="00C97DBF" w:rsidP="00B2089D">
      <w:pPr>
        <w:ind w:left="360"/>
        <w:rPr>
          <w:sz w:val="24"/>
          <w:szCs w:val="24"/>
        </w:rPr>
      </w:pPr>
      <w:r>
        <w:rPr>
          <w:sz w:val="24"/>
          <w:szCs w:val="24"/>
        </w:rPr>
        <w:t>The current out of box implementation of</w:t>
      </w:r>
      <w:r w:rsidR="00B2089D">
        <w:rPr>
          <w:sz w:val="24"/>
          <w:szCs w:val="24"/>
        </w:rPr>
        <w:t xml:space="preserve"> the CSM Acegi Adapter provides method level security. The Adapter </w:t>
      </w:r>
      <w:r w:rsidR="004A52B5">
        <w:rPr>
          <w:sz w:val="24"/>
          <w:szCs w:val="24"/>
        </w:rPr>
        <w:t>implements</w:t>
      </w:r>
      <w:r w:rsidR="00B2089D">
        <w:rPr>
          <w:sz w:val="24"/>
          <w:szCs w:val="24"/>
        </w:rPr>
        <w:t xml:space="preserve"> Acegi’s </w:t>
      </w:r>
      <w:r w:rsidR="004A52B5">
        <w:rPr>
          <w:sz w:val="24"/>
          <w:szCs w:val="24"/>
        </w:rPr>
        <w:t>MethodInterceptor</w:t>
      </w:r>
      <w:r w:rsidR="001533B6">
        <w:rPr>
          <w:sz w:val="24"/>
          <w:szCs w:val="24"/>
        </w:rPr>
        <w:t xml:space="preserve"> </w:t>
      </w:r>
      <w:r w:rsidR="004A52B5">
        <w:rPr>
          <w:sz w:val="24"/>
          <w:szCs w:val="24"/>
        </w:rPr>
        <w:t>The CSMMethodSecurityInterceptor, CSM’s custom implementation of the MethodInterceptor, enables security at method level by intercepting m</w:t>
      </w:r>
      <w:r w:rsidR="001A5656">
        <w:rPr>
          <w:sz w:val="24"/>
          <w:szCs w:val="24"/>
        </w:rPr>
        <w:t>ethod calls on the secured bean specified in the MethodDefinitionSource.</w:t>
      </w:r>
      <w:r w:rsidR="001533B6">
        <w:rPr>
          <w:sz w:val="24"/>
          <w:szCs w:val="24"/>
        </w:rPr>
        <w:t xml:space="preserve"> </w:t>
      </w:r>
      <w:r w:rsidR="00813BE7">
        <w:rPr>
          <w:sz w:val="24"/>
          <w:szCs w:val="24"/>
        </w:rPr>
        <w:t>All the methods will be intercepted for each secured bean.</w:t>
      </w:r>
      <w:r>
        <w:rPr>
          <w:sz w:val="24"/>
          <w:szCs w:val="24"/>
        </w:rPr>
        <w:t xml:space="preserve">  Please see the </w:t>
      </w:r>
      <w:hyperlink w:anchor="_Workflow_2" w:history="1">
        <w:r w:rsidRPr="00D13B38">
          <w:rPr>
            <w:rStyle w:val="Hyperlink"/>
            <w:sz w:val="24"/>
            <w:szCs w:val="24"/>
          </w:rPr>
          <w:t>Workflow</w:t>
        </w:r>
      </w:hyperlink>
      <w:r>
        <w:rPr>
          <w:sz w:val="24"/>
          <w:szCs w:val="24"/>
        </w:rPr>
        <w:t xml:space="preserve"> and </w:t>
      </w:r>
      <w:hyperlink w:anchor="_Integrating_and_Configuring" w:history="1">
        <w:r w:rsidRPr="00D13B38">
          <w:rPr>
            <w:rStyle w:val="Hyperlink"/>
            <w:sz w:val="24"/>
            <w:szCs w:val="24"/>
          </w:rPr>
          <w:t>Integrating and Configuring</w:t>
        </w:r>
      </w:hyperlink>
      <w:r>
        <w:rPr>
          <w:sz w:val="24"/>
          <w:szCs w:val="24"/>
        </w:rPr>
        <w:t xml:space="preserve"> sections for more details.</w:t>
      </w:r>
    </w:p>
    <w:p w:rsidR="008F361D" w:rsidRDefault="008F361D" w:rsidP="008F361D">
      <w:pPr>
        <w:ind w:left="360"/>
      </w:pPr>
    </w:p>
    <w:p w:rsidR="0017606A" w:rsidRDefault="008F361D" w:rsidP="0017606A">
      <w:pPr>
        <w:pStyle w:val="Heading1"/>
        <w:numPr>
          <w:ilvl w:val="3"/>
          <w:numId w:val="1"/>
        </w:numPr>
      </w:pPr>
      <w:bookmarkStart w:id="1383" w:name="_Toc213472323"/>
      <w:r>
        <w:lastRenderedPageBreak/>
        <w:t>Method Parameter Level Security</w:t>
      </w:r>
      <w:bookmarkEnd w:id="1383"/>
    </w:p>
    <w:p w:rsidR="00777715" w:rsidRDefault="00777715" w:rsidP="00777715"/>
    <w:p w:rsidR="008F361D" w:rsidRPr="008F361D" w:rsidRDefault="00777715" w:rsidP="00984D23">
      <w:pPr>
        <w:ind w:left="360"/>
      </w:pPr>
      <w:r w:rsidRPr="00777715">
        <w:rPr>
          <w:sz w:val="24"/>
          <w:szCs w:val="24"/>
        </w:rPr>
        <w:t xml:space="preserve">In this implementation the CSM Acegi Adapter provides method parameter level security. </w:t>
      </w:r>
      <w:r w:rsidR="00680953">
        <w:rPr>
          <w:sz w:val="24"/>
          <w:szCs w:val="24"/>
        </w:rPr>
        <w:t>A</w:t>
      </w:r>
      <w:r w:rsidR="00B7610A">
        <w:rPr>
          <w:sz w:val="24"/>
          <w:szCs w:val="24"/>
        </w:rPr>
        <w:t xml:space="preserve">pplications </w:t>
      </w:r>
      <w:r w:rsidR="00680953">
        <w:rPr>
          <w:sz w:val="24"/>
          <w:szCs w:val="24"/>
        </w:rPr>
        <w:t>that need method parameter level</w:t>
      </w:r>
      <w:r w:rsidR="00CE1301">
        <w:rPr>
          <w:sz w:val="24"/>
          <w:szCs w:val="24"/>
        </w:rPr>
        <w:t xml:space="preserve"> security have to implement</w:t>
      </w:r>
      <w:r w:rsidR="00680953">
        <w:rPr>
          <w:sz w:val="24"/>
          <w:szCs w:val="24"/>
        </w:rPr>
        <w:t xml:space="preserve"> CSM’s SecurityHelper. The SecurityHelper interface, provided by CSM, allows the application to control </w:t>
      </w:r>
      <w:r w:rsidR="00037240">
        <w:rPr>
          <w:sz w:val="24"/>
          <w:szCs w:val="24"/>
        </w:rPr>
        <w:t>authorization.</w:t>
      </w:r>
      <w:r w:rsidR="00CE1301">
        <w:rPr>
          <w:sz w:val="24"/>
          <w:szCs w:val="24"/>
        </w:rPr>
        <w:t xml:space="preserve"> Refer the </w:t>
      </w:r>
      <w:hyperlink r:id="rId54" w:history="1">
        <w:r w:rsidR="00CE1301" w:rsidRPr="0085753C">
          <w:rPr>
            <w:rStyle w:val="Hyperlink"/>
            <w:sz w:val="24"/>
            <w:szCs w:val="24"/>
          </w:rPr>
          <w:t>CSM API source</w:t>
        </w:r>
      </w:hyperlink>
      <w:r w:rsidR="00CE1301">
        <w:rPr>
          <w:sz w:val="24"/>
          <w:szCs w:val="24"/>
        </w:rPr>
        <w:t xml:space="preserve"> for more details.</w:t>
      </w:r>
      <w:r w:rsidR="00984D23" w:rsidRPr="008F361D">
        <w:t xml:space="preserve"> </w:t>
      </w:r>
    </w:p>
    <w:p w:rsidR="00FA2109" w:rsidRDefault="00FA2109" w:rsidP="00F27FCB">
      <w:pPr>
        <w:pStyle w:val="Heading1"/>
        <w:numPr>
          <w:ilvl w:val="2"/>
          <w:numId w:val="1"/>
        </w:numPr>
      </w:pPr>
      <w:bookmarkStart w:id="1384" w:name="_Workflow_2"/>
      <w:bookmarkStart w:id="1385" w:name="_Toc213472324"/>
      <w:bookmarkEnd w:id="1384"/>
      <w:r>
        <w:t>Workflow</w:t>
      </w:r>
      <w:bookmarkEnd w:id="1385"/>
    </w:p>
    <w:p w:rsidR="00FA2109" w:rsidRDefault="00FA2109" w:rsidP="00FA2109"/>
    <w:p w:rsidR="001731AC" w:rsidRDefault="001731AC" w:rsidP="00FA2109">
      <w:pPr>
        <w:pStyle w:val="ListParagraph"/>
        <w:numPr>
          <w:ilvl w:val="0"/>
          <w:numId w:val="122"/>
        </w:numPr>
        <w:rPr>
          <w:sz w:val="24"/>
          <w:szCs w:val="24"/>
        </w:rPr>
      </w:pPr>
      <w:r>
        <w:rPr>
          <w:sz w:val="24"/>
          <w:szCs w:val="24"/>
        </w:rPr>
        <w:t>Determine the level of security required for your application – Method level, Object Parameter Level etc.</w:t>
      </w:r>
    </w:p>
    <w:p w:rsidR="001731AC" w:rsidRDefault="001731AC" w:rsidP="00FA2109">
      <w:pPr>
        <w:pStyle w:val="ListParagraph"/>
        <w:numPr>
          <w:ilvl w:val="0"/>
          <w:numId w:val="122"/>
        </w:numPr>
        <w:rPr>
          <w:sz w:val="24"/>
          <w:szCs w:val="24"/>
        </w:rPr>
      </w:pPr>
      <w:r>
        <w:rPr>
          <w:sz w:val="24"/>
          <w:szCs w:val="24"/>
        </w:rPr>
        <w:t>Define the beans that need to be protected</w:t>
      </w:r>
    </w:p>
    <w:p w:rsidR="001731AC" w:rsidRDefault="001731AC" w:rsidP="00FA2109">
      <w:pPr>
        <w:pStyle w:val="ListParagraph"/>
        <w:numPr>
          <w:ilvl w:val="0"/>
          <w:numId w:val="122"/>
        </w:numPr>
        <w:rPr>
          <w:sz w:val="24"/>
          <w:szCs w:val="24"/>
        </w:rPr>
      </w:pPr>
      <w:r>
        <w:rPr>
          <w:sz w:val="24"/>
          <w:szCs w:val="24"/>
        </w:rPr>
        <w:t>Define appropriate Security Interceptors.</w:t>
      </w:r>
    </w:p>
    <w:p w:rsidR="001731AC" w:rsidRDefault="001731AC" w:rsidP="00FA2109">
      <w:pPr>
        <w:pStyle w:val="ListParagraph"/>
        <w:numPr>
          <w:ilvl w:val="0"/>
          <w:numId w:val="122"/>
        </w:numPr>
        <w:rPr>
          <w:sz w:val="24"/>
          <w:szCs w:val="24"/>
        </w:rPr>
      </w:pPr>
      <w:r>
        <w:rPr>
          <w:sz w:val="24"/>
          <w:szCs w:val="24"/>
        </w:rPr>
        <w:t>Define Security Interceptors for various beans that need protection.</w:t>
      </w:r>
    </w:p>
    <w:p w:rsidR="001731AC" w:rsidRDefault="001731AC" w:rsidP="00FA2109">
      <w:pPr>
        <w:pStyle w:val="ListParagraph"/>
        <w:numPr>
          <w:ilvl w:val="0"/>
          <w:numId w:val="122"/>
        </w:numPr>
        <w:rPr>
          <w:sz w:val="24"/>
          <w:szCs w:val="24"/>
        </w:rPr>
      </w:pPr>
      <w:r>
        <w:rPr>
          <w:sz w:val="24"/>
          <w:szCs w:val="24"/>
        </w:rPr>
        <w:t>Configure the csm-acegi-security.xml acegi security configuration file.</w:t>
      </w:r>
    </w:p>
    <w:p w:rsidR="001731AC" w:rsidRDefault="001731AC" w:rsidP="00FA2109">
      <w:pPr>
        <w:pStyle w:val="ListParagraph"/>
        <w:numPr>
          <w:ilvl w:val="0"/>
          <w:numId w:val="122"/>
        </w:numPr>
        <w:rPr>
          <w:sz w:val="24"/>
          <w:szCs w:val="24"/>
        </w:rPr>
      </w:pPr>
      <w:r>
        <w:rPr>
          <w:sz w:val="24"/>
          <w:szCs w:val="24"/>
        </w:rPr>
        <w:t>Configure a JAAS LoginModule for the Application Context.</w:t>
      </w:r>
    </w:p>
    <w:p w:rsidR="001731AC" w:rsidRDefault="001731AC" w:rsidP="00FA2109">
      <w:pPr>
        <w:pStyle w:val="ListParagraph"/>
        <w:numPr>
          <w:ilvl w:val="0"/>
          <w:numId w:val="122"/>
        </w:numPr>
        <w:rPr>
          <w:sz w:val="24"/>
          <w:szCs w:val="24"/>
        </w:rPr>
      </w:pPr>
      <w:r>
        <w:rPr>
          <w:sz w:val="24"/>
          <w:szCs w:val="24"/>
        </w:rPr>
        <w:t>Configure Database properties.</w:t>
      </w:r>
    </w:p>
    <w:p w:rsidR="001731AC" w:rsidRDefault="001731AC" w:rsidP="00FA2109">
      <w:pPr>
        <w:pStyle w:val="ListParagraph"/>
        <w:numPr>
          <w:ilvl w:val="0"/>
          <w:numId w:val="122"/>
        </w:numPr>
        <w:rPr>
          <w:sz w:val="24"/>
          <w:szCs w:val="24"/>
        </w:rPr>
      </w:pPr>
      <w:r>
        <w:rPr>
          <w:sz w:val="24"/>
          <w:szCs w:val="24"/>
        </w:rPr>
        <w:t xml:space="preserve">Configure User provisioning </w:t>
      </w:r>
      <w:r w:rsidR="00B0275C">
        <w:rPr>
          <w:sz w:val="24"/>
          <w:szCs w:val="24"/>
        </w:rPr>
        <w:t>using CSM</w:t>
      </w:r>
      <w:r>
        <w:rPr>
          <w:sz w:val="24"/>
          <w:szCs w:val="24"/>
        </w:rPr>
        <w:t xml:space="preserve"> UPT.</w:t>
      </w:r>
    </w:p>
    <w:p w:rsidR="00112167" w:rsidRDefault="008A0E5D" w:rsidP="00F27FCB">
      <w:pPr>
        <w:pStyle w:val="Heading1"/>
        <w:numPr>
          <w:ilvl w:val="2"/>
          <w:numId w:val="1"/>
        </w:numPr>
      </w:pPr>
      <w:bookmarkStart w:id="1386" w:name="_Integrating_and_Configuring"/>
      <w:bookmarkStart w:id="1387" w:name="_Toc213472325"/>
      <w:bookmarkEnd w:id="1386"/>
      <w:r>
        <w:t>Integrati</w:t>
      </w:r>
      <w:r w:rsidR="00985A11">
        <w:t xml:space="preserve">ng </w:t>
      </w:r>
      <w:r>
        <w:t xml:space="preserve">and </w:t>
      </w:r>
      <w:r w:rsidR="00F367A5">
        <w:t>Configuring</w:t>
      </w:r>
      <w:bookmarkEnd w:id="1387"/>
      <w:r w:rsidR="00F367A5">
        <w:t xml:space="preserve"> </w:t>
      </w:r>
    </w:p>
    <w:p w:rsidR="00FA2109" w:rsidRDefault="00FA2109" w:rsidP="00FA2109"/>
    <w:p w:rsidR="00EF6742" w:rsidRPr="009262C8" w:rsidRDefault="00EF6742" w:rsidP="00EF6742">
      <w:pPr>
        <w:ind w:left="360"/>
        <w:rPr>
          <w:sz w:val="24"/>
          <w:szCs w:val="24"/>
        </w:rPr>
      </w:pPr>
      <w:r w:rsidRPr="009262C8">
        <w:rPr>
          <w:sz w:val="24"/>
          <w:szCs w:val="24"/>
        </w:rPr>
        <w:t xml:space="preserve">This section serves as a guide to help developers integrate </w:t>
      </w:r>
      <w:r>
        <w:rPr>
          <w:sz w:val="24"/>
          <w:szCs w:val="24"/>
        </w:rPr>
        <w:t xml:space="preserve">applications </w:t>
      </w:r>
      <w:r w:rsidRPr="009262C8">
        <w:rPr>
          <w:sz w:val="24"/>
          <w:szCs w:val="24"/>
        </w:rPr>
        <w:t xml:space="preserve">with </w:t>
      </w:r>
      <w:r>
        <w:rPr>
          <w:sz w:val="24"/>
          <w:szCs w:val="24"/>
        </w:rPr>
        <w:t>CSM Acegi Adapter. It outlines</w:t>
      </w:r>
      <w:r w:rsidRPr="009262C8">
        <w:rPr>
          <w:sz w:val="24"/>
          <w:szCs w:val="24"/>
        </w:rPr>
        <w:t xml:space="preserve"> a step by step process that addresses what developers need to know in order to successfully integrate CSM’s </w:t>
      </w:r>
      <w:r>
        <w:rPr>
          <w:sz w:val="24"/>
          <w:szCs w:val="24"/>
        </w:rPr>
        <w:t>Acegi Adapter into their applications</w:t>
      </w:r>
      <w:r w:rsidRPr="009262C8">
        <w:rPr>
          <w:sz w:val="24"/>
          <w:szCs w:val="24"/>
        </w:rPr>
        <w:t>, which includes:</w:t>
      </w:r>
    </w:p>
    <w:p w:rsidR="00EF6742" w:rsidRPr="009262C8" w:rsidRDefault="001A0445" w:rsidP="00EF6742">
      <w:pPr>
        <w:pStyle w:val="ListParagraph"/>
        <w:numPr>
          <w:ilvl w:val="0"/>
          <w:numId w:val="89"/>
        </w:numPr>
        <w:rPr>
          <w:sz w:val="24"/>
          <w:szCs w:val="24"/>
        </w:rPr>
      </w:pPr>
      <w:r>
        <w:rPr>
          <w:sz w:val="24"/>
          <w:szCs w:val="24"/>
        </w:rPr>
        <w:t xml:space="preserve">Configure Acegi Security  in </w:t>
      </w:r>
      <w:r w:rsidR="00EF6742">
        <w:rPr>
          <w:sz w:val="24"/>
          <w:szCs w:val="24"/>
        </w:rPr>
        <w:t>csm-acegi-security.xml</w:t>
      </w:r>
    </w:p>
    <w:p w:rsidR="00EF6742" w:rsidRDefault="00EF6742" w:rsidP="00EF6742">
      <w:pPr>
        <w:pStyle w:val="ListParagraph"/>
        <w:numPr>
          <w:ilvl w:val="0"/>
          <w:numId w:val="89"/>
        </w:numPr>
        <w:rPr>
          <w:sz w:val="24"/>
          <w:szCs w:val="24"/>
        </w:rPr>
      </w:pPr>
      <w:r w:rsidRPr="009262C8">
        <w:rPr>
          <w:sz w:val="24"/>
          <w:szCs w:val="24"/>
        </w:rPr>
        <w:t>Database properties and configuration</w:t>
      </w:r>
    </w:p>
    <w:p w:rsidR="001B709E" w:rsidRDefault="001B709E" w:rsidP="001B709E">
      <w:pPr>
        <w:pStyle w:val="ListParagraph"/>
        <w:numPr>
          <w:ilvl w:val="1"/>
          <w:numId w:val="89"/>
        </w:numPr>
        <w:rPr>
          <w:sz w:val="24"/>
          <w:szCs w:val="24"/>
        </w:rPr>
      </w:pPr>
      <w:r>
        <w:rPr>
          <w:sz w:val="24"/>
          <w:szCs w:val="24"/>
        </w:rPr>
        <w:t>Configure Datasource OR</w:t>
      </w:r>
    </w:p>
    <w:p w:rsidR="001B709E" w:rsidRPr="009262C8" w:rsidRDefault="001B709E" w:rsidP="001B709E">
      <w:pPr>
        <w:pStyle w:val="ListParagraph"/>
        <w:numPr>
          <w:ilvl w:val="1"/>
          <w:numId w:val="89"/>
        </w:numPr>
        <w:rPr>
          <w:sz w:val="24"/>
          <w:szCs w:val="24"/>
        </w:rPr>
      </w:pPr>
      <w:r>
        <w:rPr>
          <w:sz w:val="24"/>
          <w:szCs w:val="24"/>
        </w:rPr>
        <w:t>Configure Hibernate configuration file</w:t>
      </w:r>
    </w:p>
    <w:p w:rsidR="00EF6742" w:rsidRDefault="00EF6742" w:rsidP="00EF6742">
      <w:pPr>
        <w:pStyle w:val="ListParagraph"/>
        <w:numPr>
          <w:ilvl w:val="0"/>
          <w:numId w:val="89"/>
        </w:numPr>
        <w:rPr>
          <w:sz w:val="24"/>
          <w:szCs w:val="24"/>
        </w:rPr>
      </w:pPr>
      <w:r w:rsidRPr="009262C8">
        <w:rPr>
          <w:sz w:val="24"/>
          <w:szCs w:val="24"/>
        </w:rPr>
        <w:t>LDAP properties and configuration</w:t>
      </w:r>
    </w:p>
    <w:p w:rsidR="00FA2109" w:rsidRPr="00C84B0C" w:rsidRDefault="00363522" w:rsidP="00FA2109">
      <w:pPr>
        <w:pStyle w:val="ListParagraph"/>
        <w:numPr>
          <w:ilvl w:val="0"/>
          <w:numId w:val="89"/>
        </w:numPr>
        <w:rPr>
          <w:sz w:val="24"/>
          <w:szCs w:val="24"/>
        </w:rPr>
      </w:pPr>
      <w:r>
        <w:rPr>
          <w:sz w:val="24"/>
          <w:szCs w:val="24"/>
        </w:rPr>
        <w:t>Provision user access authorization policy</w:t>
      </w:r>
    </w:p>
    <w:p w:rsidR="00112167" w:rsidRDefault="00906D9F" w:rsidP="00112167">
      <w:pPr>
        <w:pStyle w:val="Heading1"/>
        <w:numPr>
          <w:ilvl w:val="3"/>
          <w:numId w:val="1"/>
        </w:numPr>
      </w:pPr>
      <w:bookmarkStart w:id="1388" w:name="_Toc213472326"/>
      <w:r>
        <w:t>Configure Acegi Security</w:t>
      </w:r>
      <w:bookmarkEnd w:id="1388"/>
    </w:p>
    <w:p w:rsidR="00131C40" w:rsidRDefault="00131C40" w:rsidP="00131C40"/>
    <w:p w:rsidR="00131C40" w:rsidRPr="00344F18" w:rsidRDefault="00131C40" w:rsidP="00063324">
      <w:pPr>
        <w:pStyle w:val="ListParagraph"/>
        <w:numPr>
          <w:ilvl w:val="0"/>
          <w:numId w:val="123"/>
        </w:numPr>
        <w:rPr>
          <w:sz w:val="24"/>
          <w:szCs w:val="24"/>
        </w:rPr>
      </w:pPr>
      <w:r w:rsidRPr="00344F18">
        <w:rPr>
          <w:sz w:val="24"/>
          <w:szCs w:val="24"/>
        </w:rPr>
        <w:t>Define the beans that need to be protected.</w:t>
      </w:r>
    </w:p>
    <w:p w:rsidR="00131C40" w:rsidRPr="001544D2" w:rsidRDefault="00131C40" w:rsidP="00131C40">
      <w:pPr>
        <w:pStyle w:val="ListParagraph"/>
        <w:rPr>
          <w:sz w:val="24"/>
          <w:szCs w:val="24"/>
        </w:rPr>
      </w:pPr>
      <w:r w:rsidRPr="001544D2">
        <w:rPr>
          <w:sz w:val="24"/>
          <w:szCs w:val="24"/>
        </w:rPr>
        <w:t xml:space="preserve">For Example from </w:t>
      </w:r>
      <w:hyperlink w:anchor="_Appendix_A:_CSM" w:history="1">
        <w:r w:rsidRPr="00622E78">
          <w:rPr>
            <w:rStyle w:val="Hyperlink"/>
            <w:sz w:val="24"/>
            <w:szCs w:val="24"/>
          </w:rPr>
          <w:t>Appendix A</w:t>
        </w:r>
      </w:hyperlink>
      <w:r w:rsidRPr="001544D2">
        <w:rPr>
          <w:sz w:val="24"/>
          <w:szCs w:val="24"/>
        </w:rPr>
        <w:t xml:space="preserve">: </w:t>
      </w:r>
    </w:p>
    <w:p w:rsidR="00131C40" w:rsidRDefault="00131C40" w:rsidP="00131C40">
      <w:pPr>
        <w:pStyle w:val="ListParagraph"/>
        <w:rPr>
          <w:sz w:val="24"/>
          <w:szCs w:val="24"/>
        </w:rPr>
      </w:pPr>
      <w:r w:rsidRPr="001544D2">
        <w:rPr>
          <w:sz w:val="24"/>
          <w:szCs w:val="24"/>
        </w:rPr>
        <w:t>&lt;bean id='applicationService' class='test.gov.nih.nci.security.acegi.sdk.ApplicationServiceImpl' /&gt; .</w:t>
      </w:r>
    </w:p>
    <w:p w:rsidR="00813BE7" w:rsidRPr="001544D2" w:rsidRDefault="00813BE7" w:rsidP="00131C40">
      <w:pPr>
        <w:pStyle w:val="ListParagraph"/>
        <w:rPr>
          <w:sz w:val="24"/>
          <w:szCs w:val="24"/>
        </w:rPr>
      </w:pPr>
      <w:r>
        <w:rPr>
          <w:sz w:val="24"/>
          <w:szCs w:val="24"/>
        </w:rPr>
        <w:t xml:space="preserve">This configuration will secure ApplicationServiceImpl class and </w:t>
      </w:r>
      <w:r w:rsidR="002158D7">
        <w:rPr>
          <w:sz w:val="24"/>
          <w:szCs w:val="24"/>
        </w:rPr>
        <w:t>intercept all its method calls</w:t>
      </w:r>
      <w:r>
        <w:rPr>
          <w:sz w:val="24"/>
          <w:szCs w:val="24"/>
        </w:rPr>
        <w:t>.</w:t>
      </w:r>
    </w:p>
    <w:p w:rsidR="00131C40" w:rsidRPr="00344F18" w:rsidRDefault="00131C40" w:rsidP="00063324">
      <w:pPr>
        <w:pStyle w:val="ListParagraph"/>
        <w:numPr>
          <w:ilvl w:val="0"/>
          <w:numId w:val="123"/>
        </w:numPr>
        <w:rPr>
          <w:sz w:val="24"/>
          <w:szCs w:val="24"/>
        </w:rPr>
      </w:pPr>
      <w:r w:rsidRPr="00344F18">
        <w:rPr>
          <w:sz w:val="24"/>
          <w:szCs w:val="24"/>
        </w:rPr>
        <w:lastRenderedPageBreak/>
        <w:t xml:space="preserve">Define the SecurityHelper Impl Class. This class needs to be implemented by the developers that want to integrate CSM Adapter into their </w:t>
      </w:r>
      <w:r w:rsidR="005A0799" w:rsidRPr="00344F18">
        <w:rPr>
          <w:sz w:val="24"/>
          <w:szCs w:val="24"/>
        </w:rPr>
        <w:t xml:space="preserve">new </w:t>
      </w:r>
      <w:r w:rsidR="005A0799">
        <w:rPr>
          <w:sz w:val="24"/>
          <w:szCs w:val="24"/>
        </w:rPr>
        <w:t>or</w:t>
      </w:r>
      <w:r w:rsidRPr="00344F18">
        <w:rPr>
          <w:sz w:val="24"/>
          <w:szCs w:val="24"/>
        </w:rPr>
        <w:t xml:space="preserve"> existing </w:t>
      </w:r>
      <w:r w:rsidR="002246F3">
        <w:rPr>
          <w:sz w:val="24"/>
          <w:szCs w:val="24"/>
        </w:rPr>
        <w:t xml:space="preserve">Application with </w:t>
      </w:r>
      <w:r w:rsidRPr="00344F18">
        <w:rPr>
          <w:sz w:val="24"/>
          <w:szCs w:val="24"/>
        </w:rPr>
        <w:t>Acegi Security Framework.</w:t>
      </w:r>
      <w:r w:rsidR="005A0799">
        <w:rPr>
          <w:sz w:val="24"/>
          <w:szCs w:val="24"/>
        </w:rPr>
        <w:t xml:space="preserve"> In this implementation it is a custom CSMMethodSecurityInterceptor that intercepts any method calls on the ‘applicationService’ bean.</w:t>
      </w:r>
    </w:p>
    <w:p w:rsidR="00131C40" w:rsidRPr="001544D2" w:rsidRDefault="00131C40" w:rsidP="00131C40">
      <w:pPr>
        <w:pStyle w:val="ListParagraph"/>
        <w:rPr>
          <w:sz w:val="24"/>
          <w:szCs w:val="24"/>
        </w:rPr>
      </w:pPr>
      <w:r w:rsidRPr="001544D2">
        <w:rPr>
          <w:sz w:val="24"/>
          <w:szCs w:val="24"/>
        </w:rPr>
        <w:t>Example: &lt;bean id='securityHelper' class='test.gov.nih.nci.security.acegi.sdk.SecurityHelperImpl' /&gt;</w:t>
      </w:r>
    </w:p>
    <w:p w:rsidR="00131C40" w:rsidRPr="00344F18" w:rsidRDefault="00131C40" w:rsidP="00063324">
      <w:pPr>
        <w:pStyle w:val="ListParagraph"/>
        <w:numPr>
          <w:ilvl w:val="0"/>
          <w:numId w:val="123"/>
        </w:numPr>
        <w:rPr>
          <w:sz w:val="24"/>
          <w:szCs w:val="24"/>
        </w:rPr>
      </w:pPr>
      <w:r w:rsidRPr="00344F18">
        <w:rPr>
          <w:sz w:val="24"/>
          <w:szCs w:val="24"/>
        </w:rPr>
        <w:t>List the beans that need to be protected by the ‘securityInterceptor’ for the ‘autoProxyCreator’.</w:t>
      </w:r>
    </w:p>
    <w:p w:rsidR="00131C40" w:rsidRPr="001544D2" w:rsidRDefault="00131C40" w:rsidP="00131C40">
      <w:pPr>
        <w:pStyle w:val="ListParagraph"/>
        <w:rPr>
          <w:sz w:val="24"/>
          <w:szCs w:val="24"/>
        </w:rPr>
      </w:pPr>
      <w:r w:rsidRPr="001544D2">
        <w:rPr>
          <w:sz w:val="24"/>
          <w:szCs w:val="24"/>
        </w:rPr>
        <w:t xml:space="preserve">Example: </w:t>
      </w:r>
    </w:p>
    <w:p w:rsidR="00131C40" w:rsidRPr="001544D2" w:rsidRDefault="00131C40" w:rsidP="00131C40">
      <w:pPr>
        <w:pStyle w:val="ListParagraph"/>
        <w:rPr>
          <w:sz w:val="24"/>
          <w:szCs w:val="24"/>
        </w:rPr>
      </w:pPr>
      <w:r w:rsidRPr="001544D2">
        <w:rPr>
          <w:sz w:val="24"/>
          <w:szCs w:val="24"/>
        </w:rPr>
        <w:t>&lt;bean id='autoProxyCreator' class='org.springframework.aop.framework.autoproxy.BeanNameAutoProxyCreator'&gt;</w:t>
      </w:r>
    </w:p>
    <w:p w:rsidR="00131C40" w:rsidRPr="001544D2" w:rsidRDefault="00131C40" w:rsidP="00131C40">
      <w:pPr>
        <w:pStyle w:val="ListParagraph"/>
        <w:ind w:firstLine="720"/>
        <w:rPr>
          <w:sz w:val="24"/>
          <w:szCs w:val="24"/>
        </w:rPr>
      </w:pPr>
      <w:r w:rsidRPr="001544D2">
        <w:rPr>
          <w:sz w:val="24"/>
          <w:szCs w:val="24"/>
        </w:rPr>
        <w:t>&lt;property name='interceptorNames'&gt;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r>
      <w:r w:rsidRPr="001544D2">
        <w:rPr>
          <w:sz w:val="24"/>
          <w:szCs w:val="24"/>
        </w:rPr>
        <w:tab/>
      </w:r>
      <w:r w:rsidRPr="001544D2">
        <w:rPr>
          <w:sz w:val="24"/>
          <w:szCs w:val="24"/>
        </w:rPr>
        <w:tab/>
        <w:t>&lt;value&gt;securityInterceptor&lt;/value&gt;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t>&lt;/property&gt;</w:t>
      </w:r>
    </w:p>
    <w:p w:rsidR="00131C40" w:rsidRPr="001544D2" w:rsidRDefault="00131C40" w:rsidP="00131C40">
      <w:pPr>
        <w:pStyle w:val="ListParagraph"/>
        <w:rPr>
          <w:sz w:val="24"/>
          <w:szCs w:val="24"/>
        </w:rPr>
      </w:pPr>
      <w:r w:rsidRPr="001544D2">
        <w:rPr>
          <w:sz w:val="24"/>
          <w:szCs w:val="24"/>
        </w:rPr>
        <w:tab/>
        <w:t>&lt;property name='beanNames'&gt;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r>
      <w:r w:rsidRPr="001544D2">
        <w:rPr>
          <w:sz w:val="24"/>
          <w:szCs w:val="24"/>
        </w:rPr>
        <w:tab/>
      </w:r>
      <w:r w:rsidRPr="001544D2">
        <w:rPr>
          <w:sz w:val="24"/>
          <w:szCs w:val="24"/>
        </w:rPr>
        <w:tab/>
        <w:t>&lt;value&gt;applicationService&lt;/value&gt;</w:t>
      </w:r>
    </w:p>
    <w:p w:rsidR="00131C40" w:rsidRPr="001544D2" w:rsidRDefault="00131C40" w:rsidP="00131C40">
      <w:pPr>
        <w:pStyle w:val="ListParagraph"/>
        <w:rPr>
          <w:sz w:val="24"/>
          <w:szCs w:val="24"/>
        </w:rPr>
      </w:pPr>
      <w:r w:rsidRPr="001544D2">
        <w:rPr>
          <w:sz w:val="24"/>
          <w:szCs w:val="24"/>
        </w:rPr>
        <w:tab/>
      </w:r>
      <w:r w:rsidRPr="001544D2">
        <w:rPr>
          <w:sz w:val="24"/>
          <w:szCs w:val="24"/>
        </w:rPr>
        <w:tab/>
        <w:t>&lt;/list&gt;</w:t>
      </w:r>
    </w:p>
    <w:p w:rsidR="00131C40" w:rsidRPr="001544D2" w:rsidRDefault="00131C40" w:rsidP="00131C40">
      <w:pPr>
        <w:pStyle w:val="ListParagraph"/>
        <w:rPr>
          <w:sz w:val="24"/>
          <w:szCs w:val="24"/>
        </w:rPr>
      </w:pPr>
      <w:r w:rsidRPr="001544D2">
        <w:rPr>
          <w:sz w:val="24"/>
          <w:szCs w:val="24"/>
        </w:rPr>
        <w:tab/>
        <w:t>&lt;/property&gt;</w:t>
      </w:r>
    </w:p>
    <w:p w:rsidR="00131C40" w:rsidRDefault="00131C40" w:rsidP="00131C40">
      <w:pPr>
        <w:pStyle w:val="ListParagraph"/>
        <w:rPr>
          <w:sz w:val="24"/>
          <w:szCs w:val="24"/>
        </w:rPr>
      </w:pPr>
      <w:r w:rsidRPr="001544D2">
        <w:rPr>
          <w:sz w:val="24"/>
          <w:szCs w:val="24"/>
        </w:rPr>
        <w:t>&lt;/bean&gt;</w:t>
      </w:r>
    </w:p>
    <w:p w:rsidR="00131C40" w:rsidRPr="00344F18" w:rsidRDefault="00131C40" w:rsidP="00063324">
      <w:pPr>
        <w:pStyle w:val="ListParagraph"/>
        <w:numPr>
          <w:ilvl w:val="0"/>
          <w:numId w:val="123"/>
        </w:numPr>
        <w:rPr>
          <w:sz w:val="24"/>
          <w:szCs w:val="24"/>
        </w:rPr>
      </w:pPr>
      <w:r w:rsidRPr="00344F18">
        <w:rPr>
          <w:sz w:val="24"/>
          <w:szCs w:val="24"/>
        </w:rPr>
        <w:t>Specify the Application Context that will be used for CSM’s Authentication and Authorization service.</w:t>
      </w:r>
    </w:p>
    <w:p w:rsidR="00131C40" w:rsidRPr="00344F18" w:rsidRDefault="00131C40" w:rsidP="00131C40">
      <w:pPr>
        <w:pStyle w:val="ListParagraph"/>
        <w:rPr>
          <w:sz w:val="24"/>
          <w:szCs w:val="24"/>
        </w:rPr>
      </w:pPr>
      <w:r w:rsidRPr="00344F18">
        <w:rPr>
          <w:sz w:val="24"/>
          <w:szCs w:val="24"/>
        </w:rPr>
        <w:t xml:space="preserve">Example: </w:t>
      </w:r>
    </w:p>
    <w:p w:rsidR="00131C40" w:rsidRPr="00344F18" w:rsidRDefault="00131C40" w:rsidP="00131C40">
      <w:pPr>
        <w:pStyle w:val="ListParagraph"/>
        <w:rPr>
          <w:sz w:val="24"/>
          <w:szCs w:val="24"/>
        </w:rPr>
      </w:pPr>
      <w:r w:rsidRPr="00344F18">
        <w:rPr>
          <w:sz w:val="24"/>
          <w:szCs w:val="24"/>
        </w:rPr>
        <w:t xml:space="preserve">&lt;bean id="userDetailsService" </w:t>
      </w:r>
      <w:r w:rsidRPr="00344F18">
        <w:rPr>
          <w:sz w:val="24"/>
          <w:szCs w:val="24"/>
        </w:rPr>
        <w:tab/>
      </w:r>
      <w:r w:rsidRPr="00344F18">
        <w:rPr>
          <w:sz w:val="24"/>
          <w:szCs w:val="24"/>
        </w:rPr>
        <w:tab/>
        <w:t>class="gov.nih.nci.security.acegi.authentication.CSMUserDetailsService"&gt;</w:t>
      </w:r>
    </w:p>
    <w:p w:rsidR="00131C40" w:rsidRPr="00344F18" w:rsidRDefault="00131C40" w:rsidP="00131C40">
      <w:pPr>
        <w:pStyle w:val="ListParagraph"/>
        <w:rPr>
          <w:sz w:val="24"/>
          <w:szCs w:val="24"/>
        </w:rPr>
      </w:pPr>
      <w:r w:rsidRPr="00344F18">
        <w:rPr>
          <w:sz w:val="24"/>
          <w:szCs w:val="24"/>
        </w:rPr>
        <w:t>&lt;!-- Specify the Application Context required by CSM --&gt;</w:t>
      </w:r>
    </w:p>
    <w:p w:rsidR="00131C40" w:rsidRPr="00344F18" w:rsidRDefault="00131C40" w:rsidP="00131C40">
      <w:pPr>
        <w:pStyle w:val="ListParagraph"/>
        <w:rPr>
          <w:sz w:val="24"/>
          <w:szCs w:val="24"/>
        </w:rPr>
      </w:pPr>
      <w:r w:rsidRPr="00344F18">
        <w:rPr>
          <w:sz w:val="24"/>
          <w:szCs w:val="24"/>
        </w:rPr>
        <w:tab/>
        <w:t>&lt;property name="csmApplicationContext"&gt;</w:t>
      </w:r>
    </w:p>
    <w:p w:rsidR="00131C40" w:rsidRPr="00344F18" w:rsidRDefault="00131C40" w:rsidP="00131C40">
      <w:pPr>
        <w:pStyle w:val="ListParagraph"/>
        <w:rPr>
          <w:sz w:val="24"/>
          <w:szCs w:val="24"/>
        </w:rPr>
      </w:pPr>
      <w:r w:rsidRPr="00344F18">
        <w:rPr>
          <w:sz w:val="24"/>
          <w:szCs w:val="24"/>
        </w:rPr>
        <w:tab/>
      </w:r>
      <w:r w:rsidRPr="00344F18">
        <w:rPr>
          <w:sz w:val="24"/>
          <w:szCs w:val="24"/>
        </w:rPr>
        <w:tab/>
        <w:t>&lt;value&gt;acegitest&lt;/value&gt;</w:t>
      </w:r>
    </w:p>
    <w:p w:rsidR="00131C40" w:rsidRPr="00344F18" w:rsidRDefault="00131C40" w:rsidP="00131C40">
      <w:pPr>
        <w:pStyle w:val="ListParagraph"/>
        <w:rPr>
          <w:sz w:val="24"/>
          <w:szCs w:val="24"/>
        </w:rPr>
      </w:pPr>
      <w:r w:rsidRPr="00344F18">
        <w:rPr>
          <w:sz w:val="24"/>
          <w:szCs w:val="24"/>
        </w:rPr>
        <w:tab/>
        <w:t>&lt;/property&gt;</w:t>
      </w:r>
    </w:p>
    <w:p w:rsidR="00131C40" w:rsidRPr="00344F18" w:rsidRDefault="00131C40" w:rsidP="00131C40">
      <w:pPr>
        <w:pStyle w:val="ListParagraph"/>
        <w:rPr>
          <w:sz w:val="24"/>
          <w:szCs w:val="24"/>
        </w:rPr>
      </w:pPr>
      <w:r w:rsidRPr="00344F18">
        <w:rPr>
          <w:sz w:val="24"/>
          <w:szCs w:val="24"/>
        </w:rPr>
        <w:t>&lt;/bean&gt;</w:t>
      </w:r>
    </w:p>
    <w:p w:rsidR="00131C40" w:rsidRPr="00344F18" w:rsidRDefault="00131C40" w:rsidP="00131C40">
      <w:pPr>
        <w:rPr>
          <w:sz w:val="24"/>
          <w:szCs w:val="24"/>
        </w:rPr>
      </w:pPr>
    </w:p>
    <w:p w:rsidR="00906D9F" w:rsidRDefault="00906D9F" w:rsidP="00112167">
      <w:pPr>
        <w:pStyle w:val="Heading1"/>
        <w:numPr>
          <w:ilvl w:val="3"/>
          <w:numId w:val="1"/>
        </w:numPr>
      </w:pPr>
      <w:bookmarkStart w:id="1389" w:name="_Toc213472327"/>
      <w:r>
        <w:t>Database properties and configuration</w:t>
      </w:r>
      <w:bookmarkEnd w:id="1389"/>
    </w:p>
    <w:p w:rsidR="00BE50FA" w:rsidRDefault="00BE50FA" w:rsidP="00BE50FA"/>
    <w:p w:rsidR="004E1BFC" w:rsidRDefault="004E1BFC" w:rsidP="004E1BFC"/>
    <w:p w:rsidR="001B709E" w:rsidRPr="009E6E40" w:rsidRDefault="001B709E" w:rsidP="001B709E">
      <w:pPr>
        <w:pStyle w:val="Heading3"/>
        <w:rPr>
          <w:sz w:val="26"/>
          <w:szCs w:val="26"/>
        </w:rPr>
      </w:pPr>
      <w:bookmarkStart w:id="1390" w:name="_Toc213472328"/>
      <w:r w:rsidRPr="009E6E40">
        <w:rPr>
          <w:sz w:val="26"/>
          <w:szCs w:val="26"/>
        </w:rPr>
        <w:t>Create and Prime Database</w:t>
      </w:r>
      <w:bookmarkEnd w:id="1390"/>
    </w:p>
    <w:p w:rsidR="001B709E" w:rsidRPr="00907419" w:rsidRDefault="001B709E" w:rsidP="001B709E">
      <w:pPr>
        <w:pStyle w:val="BodyText"/>
        <w:rPr>
          <w:rFonts w:asciiTheme="minorHAnsi" w:hAnsiTheme="minorHAnsi"/>
          <w:b/>
          <w:bCs/>
        </w:rPr>
      </w:pPr>
      <w:r w:rsidRPr="00907419">
        <w:rPr>
          <w:rFonts w:asciiTheme="minorHAnsi" w:hAnsiTheme="minorHAnsi"/>
          <w:b/>
          <w:bCs/>
        </w:rPr>
        <w:t>Note:</w:t>
      </w:r>
      <w:r w:rsidRPr="00907419">
        <w:rPr>
          <w:rFonts w:asciiTheme="minorHAnsi" w:hAnsiTheme="minorHAnsi"/>
        </w:rPr>
        <w:t xml:space="preserve"> When deploying Authorization, application developers may want to make use of a previously-installed common Authorization Schema. In this case, a database already exists, so skip this step. Follow the steps below to install a new Authorization Schema.  Note that the Authorization Schema used by the run-time API and the UPT has to be the same.</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Log into the database using an account id which has permission to create new databases. Based on the </w:t>
      </w:r>
      <w:r w:rsidRPr="00907419">
        <w:rPr>
          <w:sz w:val="24"/>
          <w:szCs w:val="24"/>
        </w:rPr>
        <w:lastRenderedPageBreak/>
        <w:t>database you have selected, you must follow the same step during the entire installation</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In the </w:t>
      </w:r>
      <w:r w:rsidRPr="00907419">
        <w:rPr>
          <w:rFonts w:cs="Courier New"/>
          <w:sz w:val="24"/>
          <w:szCs w:val="24"/>
        </w:rPr>
        <w:t>AuthSchemaMySQL.sql</w:t>
      </w:r>
      <w:r w:rsidRPr="00907419">
        <w:rPr>
          <w:sz w:val="24"/>
          <w:szCs w:val="24"/>
        </w:rPr>
        <w:t xml:space="preserve"> or </w:t>
      </w:r>
      <w:r w:rsidRPr="00907419">
        <w:rPr>
          <w:rFonts w:cs="Courier New"/>
          <w:sz w:val="24"/>
          <w:szCs w:val="24"/>
        </w:rPr>
        <w:t>AuthSchemaOracle.sql</w:t>
      </w:r>
      <w:r w:rsidRPr="00907419">
        <w:rPr>
          <w:sz w:val="24"/>
          <w:szCs w:val="24"/>
        </w:rPr>
        <w:t xml:space="preserve"> script, replace the </w:t>
      </w:r>
      <w:r w:rsidRPr="00907419">
        <w:rPr>
          <w:rFonts w:cs="Courier New"/>
          <w:sz w:val="24"/>
          <w:szCs w:val="24"/>
        </w:rPr>
        <w:t xml:space="preserve">“&lt;&lt;database_name&gt;&gt;” </w:t>
      </w:r>
      <w:r w:rsidRPr="00907419">
        <w:rPr>
          <w:sz w:val="24"/>
          <w:szCs w:val="24"/>
        </w:rPr>
        <w:t xml:space="preserve">tag with the name </w:t>
      </w:r>
      <w:r>
        <w:rPr>
          <w:sz w:val="24"/>
          <w:szCs w:val="24"/>
        </w:rPr>
        <w:t>of the authorization schema (</w:t>
      </w:r>
      <w:r w:rsidRPr="00907419">
        <w:rPr>
          <w:sz w:val="24"/>
          <w:szCs w:val="24"/>
        </w:rPr>
        <w:t xml:space="preserve">e.g. </w:t>
      </w:r>
      <w:r w:rsidRPr="00907419">
        <w:rPr>
          <w:rFonts w:cs="Courier New"/>
          <w:sz w:val="24"/>
          <w:szCs w:val="24"/>
        </w:rPr>
        <w:t>“</w:t>
      </w:r>
      <w:r w:rsidR="00645027">
        <w:rPr>
          <w:rFonts w:cs="Courier New"/>
          <w:sz w:val="24"/>
          <w:szCs w:val="24"/>
        </w:rPr>
        <w:t>acegitest</w:t>
      </w:r>
      <w:r w:rsidRPr="00907419">
        <w:rPr>
          <w:rFonts w:cs="Courier New"/>
          <w:sz w:val="24"/>
          <w:szCs w:val="24"/>
        </w:rPr>
        <w:t>”).</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Run this script on the database prompt. This should create a database with the given name.  The database will include CSM Standard Privileges.</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“&lt;&lt;application_context_name&gt;&gt;”</w:t>
      </w:r>
      <w:r w:rsidRPr="00907419">
        <w:rPr>
          <w:sz w:val="24"/>
          <w:szCs w:val="24"/>
        </w:rPr>
        <w:t xml:space="preserve"> with the name of application. This is the key to derive security for the application. This will be called application context name.</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 xml:space="preserve">Now in the </w:t>
      </w:r>
      <w:r w:rsidRPr="00907419">
        <w:rPr>
          <w:rFonts w:cs="Courier New"/>
          <w:sz w:val="24"/>
          <w:szCs w:val="24"/>
        </w:rPr>
        <w:t>DataPrimingMySQL.sql</w:t>
      </w:r>
      <w:r w:rsidRPr="00907419">
        <w:rPr>
          <w:sz w:val="24"/>
          <w:szCs w:val="24"/>
        </w:rPr>
        <w:t xml:space="preserve"> or </w:t>
      </w:r>
      <w:r w:rsidRPr="00907419">
        <w:rPr>
          <w:rFonts w:cs="Courier New"/>
          <w:sz w:val="24"/>
          <w:szCs w:val="24"/>
        </w:rPr>
        <w:t>DataPrimingOracle.sql</w:t>
      </w:r>
      <w:r w:rsidRPr="00907419">
        <w:rPr>
          <w:sz w:val="24"/>
          <w:szCs w:val="24"/>
        </w:rPr>
        <w:t xml:space="preserve"> file, replace the </w:t>
      </w:r>
      <w:r w:rsidRPr="00907419">
        <w:rPr>
          <w:rFonts w:cs="Courier New"/>
          <w:sz w:val="24"/>
          <w:szCs w:val="24"/>
        </w:rPr>
        <w:t>“&lt;&lt;super_admin_login_id&gt;&gt;”, “&lt;&lt;super_admin_first_name&gt;&gt;” and “&lt;&lt;super_admin_last_name&gt;&gt;” with the super admin user’s login id, first name and the password</w:t>
      </w:r>
      <w:r w:rsidRPr="00907419">
        <w:rPr>
          <w:sz w:val="24"/>
          <w:szCs w:val="24"/>
        </w:rPr>
        <w:t>. NOTE: that the default password is always “</w:t>
      </w:r>
      <w:r w:rsidRPr="00907419">
        <w:rPr>
          <w:rFonts w:cs="Courier New"/>
          <w:sz w:val="24"/>
          <w:szCs w:val="24"/>
        </w:rPr>
        <w:t>changeme</w:t>
      </w:r>
      <w:r w:rsidRPr="00907419">
        <w:rPr>
          <w:sz w:val="24"/>
          <w:szCs w:val="24"/>
        </w:rPr>
        <w:t>” and this should used for logging into the application’s UPT for the first time. It should be changed immediately</w:t>
      </w:r>
    </w:p>
    <w:p w:rsidR="001B709E" w:rsidRPr="00907419" w:rsidRDefault="001B709E" w:rsidP="001B709E">
      <w:pPr>
        <w:widowControl w:val="0"/>
        <w:numPr>
          <w:ilvl w:val="0"/>
          <w:numId w:val="105"/>
        </w:numPr>
        <w:spacing w:after="160" w:line="240" w:lineRule="atLeast"/>
        <w:rPr>
          <w:sz w:val="24"/>
          <w:szCs w:val="24"/>
        </w:rPr>
      </w:pPr>
      <w:r w:rsidRPr="00907419">
        <w:rPr>
          <w:sz w:val="24"/>
          <w:szCs w:val="24"/>
        </w:rPr>
        <w:t>Run this script on the database prompt. This should populate the database with the initial data. Verify this by querying the application table. It should include one record only.</w:t>
      </w:r>
    </w:p>
    <w:p w:rsidR="001B709E" w:rsidRPr="008659B6" w:rsidRDefault="001B709E" w:rsidP="001B709E"/>
    <w:p w:rsidR="001B709E" w:rsidRDefault="001B709E" w:rsidP="00BA48EB">
      <w:pPr>
        <w:pStyle w:val="Heading3"/>
        <w:rPr>
          <w:sz w:val="26"/>
          <w:szCs w:val="26"/>
        </w:rPr>
      </w:pPr>
      <w:bookmarkStart w:id="1391" w:name="_Toc213472329"/>
      <w:r w:rsidRPr="009E6E40">
        <w:rPr>
          <w:sz w:val="26"/>
          <w:szCs w:val="26"/>
        </w:rPr>
        <w:t xml:space="preserve">Configure </w:t>
      </w:r>
      <w:r w:rsidR="00F503CE">
        <w:rPr>
          <w:sz w:val="26"/>
          <w:szCs w:val="26"/>
        </w:rPr>
        <w:t>Datasource</w:t>
      </w:r>
      <w:bookmarkEnd w:id="1391"/>
    </w:p>
    <w:p w:rsidR="002E53F0" w:rsidRPr="002E53F0" w:rsidRDefault="002E53F0" w:rsidP="002E53F0">
      <w:pPr>
        <w:rPr>
          <w:sz w:val="24"/>
          <w:szCs w:val="24"/>
        </w:rPr>
      </w:pPr>
    </w:p>
    <w:p w:rsidR="001B709E" w:rsidRPr="00BA48EB" w:rsidRDefault="00BA48EB" w:rsidP="00BA48EB">
      <w:pPr>
        <w:widowControl w:val="0"/>
        <w:spacing w:after="160" w:line="240" w:lineRule="atLeast"/>
        <w:ind w:left="360"/>
        <w:rPr>
          <w:sz w:val="24"/>
          <w:szCs w:val="24"/>
        </w:rPr>
      </w:pPr>
      <w:r>
        <w:rPr>
          <w:sz w:val="24"/>
          <w:szCs w:val="24"/>
        </w:rPr>
        <w:t xml:space="preserve">1. </w:t>
      </w:r>
      <w:r w:rsidR="001B709E" w:rsidRPr="00BA48EB">
        <w:rPr>
          <w:sz w:val="24"/>
          <w:szCs w:val="24"/>
        </w:rPr>
        <w:t xml:space="preserve">Modify the provided </w:t>
      </w:r>
      <w:r w:rsidR="001B709E" w:rsidRPr="00BA48EB">
        <w:rPr>
          <w:rStyle w:val="ComputerfilesChar4"/>
          <w:sz w:val="24"/>
          <w:szCs w:val="24"/>
        </w:rPr>
        <w:t xml:space="preserve">mysql-ds.xml </w:t>
      </w:r>
      <w:r w:rsidR="001B709E" w:rsidRPr="00BA48EB">
        <w:rPr>
          <w:sz w:val="24"/>
          <w:szCs w:val="24"/>
        </w:rPr>
        <w:t>or</w:t>
      </w:r>
      <w:r w:rsidR="001B709E" w:rsidRPr="00BA48EB">
        <w:rPr>
          <w:rStyle w:val="ComputerfilesChar4"/>
          <w:sz w:val="24"/>
          <w:szCs w:val="24"/>
        </w:rPr>
        <w:t xml:space="preserve"> oracle-ds.xml</w:t>
      </w:r>
      <w:r w:rsidR="001B709E" w:rsidRPr="00BA48EB">
        <w:rPr>
          <w:sz w:val="24"/>
          <w:szCs w:val="24"/>
        </w:rPr>
        <w:t xml:space="preserve"> file which contains information for creating a datasource. One entry is required for each database connection.  Edit this file to replace:</w:t>
      </w:r>
    </w:p>
    <w:p w:rsidR="001B709E" w:rsidRPr="007469CF"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&lt;&lt;application_context_name&gt;&gt;</w:t>
      </w:r>
      <w:r w:rsidRPr="007469CF">
        <w:rPr>
          <w:sz w:val="24"/>
          <w:szCs w:val="24"/>
        </w:rPr>
        <w:t xml:space="preserve"> tag with the name of the authorization schema (for example, “</w:t>
      </w:r>
      <w:r w:rsidR="00D05C0B">
        <w:rPr>
          <w:rFonts w:ascii="Courier New" w:hAnsi="Courier New" w:cs="Courier New"/>
          <w:b/>
          <w:i/>
          <w:sz w:val="24"/>
          <w:szCs w:val="24"/>
        </w:rPr>
        <w:t>acegitest</w:t>
      </w:r>
      <w:r w:rsidRPr="007469CF">
        <w:rPr>
          <w:sz w:val="24"/>
          <w:szCs w:val="24"/>
        </w:rPr>
        <w:t>”).</w:t>
      </w:r>
    </w:p>
    <w:p w:rsidR="001B709E" w:rsidRPr="007469CF"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&lt;&lt;database_user_id&gt;&gt;</w:t>
      </w:r>
      <w:r w:rsidRPr="007469CF">
        <w:rPr>
          <w:sz w:val="24"/>
          <w:szCs w:val="24"/>
        </w:rPr>
        <w:t xml:space="preserve"> with the user id and </w:t>
      </w:r>
      <w:r w:rsidRPr="007469CF">
        <w:rPr>
          <w:rFonts w:ascii="Courier New" w:hAnsi="Courier New" w:cs="Courier New"/>
          <w:sz w:val="24"/>
          <w:szCs w:val="24"/>
        </w:rPr>
        <w:t>&lt;&lt;database_user_password&gt;&gt;</w:t>
      </w:r>
      <w:r w:rsidRPr="007469CF">
        <w:rPr>
          <w:sz w:val="24"/>
          <w:szCs w:val="24"/>
        </w:rPr>
        <w:t xml:space="preserve"> with the password of the user account, which will be used to access the Authorization Schema created in Step 1 above.</w:t>
      </w:r>
    </w:p>
    <w:p w:rsidR="001B709E" w:rsidRDefault="001B709E" w:rsidP="001B709E">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&lt;&lt;database_url&gt;&gt;</w:t>
      </w:r>
      <w:r w:rsidRPr="007469CF">
        <w:rPr>
          <w:sz w:val="24"/>
          <w:szCs w:val="24"/>
        </w:rPr>
        <w:t xml:space="preserve"> with the URL needed to access the Authorization Schema residing on the database server.</w:t>
      </w:r>
    </w:p>
    <w:p w:rsidR="007706E9" w:rsidRDefault="007706E9" w:rsidP="007706E9">
      <w:pPr>
        <w:widowControl w:val="0"/>
        <w:numPr>
          <w:ilvl w:val="0"/>
          <w:numId w:val="107"/>
        </w:numPr>
        <w:spacing w:after="0" w:line="240" w:lineRule="atLeast"/>
        <w:rPr>
          <w:sz w:val="24"/>
          <w:szCs w:val="24"/>
        </w:rPr>
      </w:pPr>
    </w:p>
    <w:p w:rsidR="00822142" w:rsidRPr="007469CF" w:rsidRDefault="00822142" w:rsidP="000505AF">
      <w:pPr>
        <w:widowControl w:val="0"/>
        <w:spacing w:after="0" w:line="240" w:lineRule="atLeast"/>
        <w:ind w:left="720"/>
        <w:rPr>
          <w:sz w:val="24"/>
          <w:szCs w:val="24"/>
        </w:rPr>
      </w:pPr>
    </w:p>
    <w:p w:rsidR="001B709E" w:rsidRPr="007469CF" w:rsidRDefault="001B709E" w:rsidP="001B709E">
      <w:pPr>
        <w:pStyle w:val="ListContinue"/>
        <w:numPr>
          <w:ilvl w:val="0"/>
          <w:numId w:val="106"/>
        </w:numPr>
        <w:adjustRightInd w:val="0"/>
        <w:spacing w:line="240" w:lineRule="auto"/>
        <w:ind w:left="720"/>
        <w:textAlignment w:val="baseline"/>
        <w:rPr>
          <w:sz w:val="24"/>
        </w:rPr>
      </w:pPr>
      <w:r w:rsidRPr="007469CF">
        <w:rPr>
          <w:sz w:val="24"/>
        </w:rPr>
        <w:t xml:space="preserve">Shown in </w:t>
      </w:r>
      <w:fldSimple w:instr=" REF _Ref98758636 \h  \* MERGEFORMAT ">
        <w:r w:rsidR="003152FE" w:rsidRPr="003152FE">
          <w:rPr>
            <w:sz w:val="24"/>
          </w:rPr>
          <w:t>Figure 5.11</w:t>
        </w:r>
      </w:fldSimple>
      <w:r w:rsidRPr="007469CF">
        <w:rPr>
          <w:sz w:val="24"/>
        </w:rPr>
        <w:t xml:space="preserve"> is an example of the </w:t>
      </w:r>
      <w:r w:rsidRPr="007469CF">
        <w:rPr>
          <w:rFonts w:ascii="Courier New" w:hAnsi="Courier New" w:cs="Courier New"/>
          <w:sz w:val="24"/>
        </w:rPr>
        <w:t xml:space="preserve">mysql-ds.xml </w:t>
      </w:r>
      <w:r w:rsidRPr="007469CF">
        <w:rPr>
          <w:sz w:val="24"/>
        </w:rPr>
        <w:t>file.</w:t>
      </w:r>
    </w:p>
    <w:p w:rsidR="001B709E" w:rsidRPr="007469CF" w:rsidRDefault="00E040EA" w:rsidP="001B709E">
      <w:pPr>
        <w:pStyle w:val="BodyText"/>
      </w:pPr>
      <w:r>
        <w:pict>
          <v:group id="_x0000_s1380" editas="canvas" style="width:441pt;height:368.5pt;mso-position-horizontal-relative:char;mso-position-vertical-relative:line" coordorigin="2658,10861" coordsize="7739,6510">
            <o:lock v:ext="edit" aspectratio="t"/>
            <v:shape id="_x0000_s1381" type="#_x0000_t75" style="position:absolute;left:2658;top:10861;width:7739;height:6510" o:preferrelative="f">
              <v:fill o:detectmouseclick="t"/>
              <v:path o:extrusionok="t" o:connecttype="none"/>
              <o:lock v:ext="edit" text="t"/>
            </v:shape>
            <v:shape id="_x0000_s1382" type="#_x0000_t202" style="position:absolute;left:2658;top:10861;width:7581;height:6375">
              <v:textbox style="mso-next-textbox:#_x0000_s1382" inset="2.23519mm,1.1176mm,2.23519mm,1.1176mm">
                <w:txbxContent>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&lt;jndi-name&gt;csmupt&lt;/jndi-name&gt;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:3306/csmupt&lt;/connection-url&gt;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&lt;jndi-name&gt;</w:t>
                    </w:r>
                    <w:r>
                      <w:rPr>
                        <w:rStyle w:val="ComputerfilesChar4CharCharCharCharCharCharCharChar"/>
                        <w:rFonts w:asciiTheme="minorHAnsi" w:hAnsiTheme="minorHAnsi"/>
                        <w:sz w:val="20"/>
                        <w:szCs w:val="20"/>
                      </w:rPr>
                      <w:t>acegitest</w:t>
                    </w:r>
                    <w:r w:rsidRPr="00907419">
                      <w:rPr>
                        <w:rStyle w:val="ComputerfilesChar4CharCharCharCharCharCharCharChar"/>
                        <w:rFonts w:asciiTheme="minorHAnsi" w:hAnsiTheme="minorHAnsi"/>
                        <w:sz w:val="20"/>
                        <w:szCs w:val="20"/>
                      </w:rPr>
                      <w:t>&lt;/jndi-name&gt;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&lt;connection-url&gt;jdbc:mysql://</w:t>
                    </w:r>
                    <w:r>
                      <w:rPr>
                        <w:rStyle w:val="ComputerfilesChar4CharCharCharCharCharCharCharChar"/>
                        <w:rFonts w:asciiTheme="minorHAnsi" w:hAnsiTheme="minorHAnsi"/>
                        <w:sz w:val="20"/>
                        <w:szCs w:val="20"/>
                      </w:rPr>
                      <w:t>mysql_db</w:t>
                    </w:r>
                    <w:r w:rsidRPr="00907419">
                      <w:rPr>
                        <w:rStyle w:val="ComputerfilesChar4CharCharCharCharCharCharCharChar"/>
                        <w:rFonts w:asciiTheme="minorHAnsi" w:hAnsiTheme="minorHAnsi"/>
                        <w:sz w:val="20"/>
                        <w:szCs w:val="20"/>
                      </w:rPr>
                      <w:t>:3306/csd&lt;/connection-url&gt;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&lt;driver-class&gt;org.gjt.mm.mysql.Driver&lt;/driver-class&gt;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&lt;user-name&gt;name&lt;/user-name&gt;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&lt;password&gt;password&lt;/password&gt;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 xml:space="preserve">  &lt;/local-tx-datasource&gt;</w:t>
                    </w:r>
                  </w:p>
                  <w:p w:rsidR="00D54780" w:rsidRPr="00907419" w:rsidRDefault="00D54780" w:rsidP="001B709E">
                    <w:pPr>
                      <w:autoSpaceDE w:val="0"/>
                      <w:autoSpaceDN w:val="0"/>
                      <w:spacing w:line="240" w:lineRule="auto"/>
                      <w:rPr>
                        <w:rStyle w:val="ComputerfilesChar4CharCharCharCharCharCharCharChar"/>
                        <w:rFonts w:asciiTheme="minorHAnsi" w:hAnsiTheme="minorHAnsi"/>
                        <w:sz w:val="20"/>
                        <w:szCs w:val="20"/>
                      </w:rPr>
                    </w:pPr>
                    <w:r w:rsidRPr="00907419">
                      <w:rPr>
                        <w:rStyle w:val="ComputerfilesChar4CharCharCharCharCharCharCharChar"/>
                        <w:rFonts w:asciiTheme="minorHAnsi" w:hAnsiTheme="minorHAnsi"/>
                        <w:sz w:val="20"/>
                        <w:szCs w:val="20"/>
                      </w:rPr>
                      <w:t>&lt;/datasources&gt;</w:t>
                    </w:r>
                  </w:p>
                  <w:p w:rsidR="00D54780" w:rsidRDefault="00D54780"/>
                </w:txbxContent>
              </v:textbox>
            </v:shape>
            <w10:wrap type="none"/>
            <w10:anchorlock/>
          </v:group>
        </w:pict>
      </w:r>
    </w:p>
    <w:p w:rsidR="001B709E" w:rsidRDefault="001B709E" w:rsidP="001B709E">
      <w:pPr>
        <w:pStyle w:val="Caption"/>
        <w:ind w:left="360"/>
      </w:pPr>
      <w:r w:rsidRPr="007469CF">
        <w:t xml:space="preserve">Figure </w:t>
      </w:r>
      <w:r w:rsidR="00C36231">
        <w:t>9.2</w:t>
      </w:r>
      <w:r w:rsidRPr="007469CF">
        <w:t xml:space="preserve"> Example mysql-ds.xml file</w:t>
      </w:r>
    </w:p>
    <w:p w:rsidR="007706E9" w:rsidRPr="007706E9" w:rsidRDefault="007706E9" w:rsidP="007706E9">
      <w:pPr>
        <w:pStyle w:val="BodyText"/>
      </w:pPr>
    </w:p>
    <w:p w:rsidR="001B709E" w:rsidRPr="00373D49" w:rsidRDefault="001B709E" w:rsidP="00373D49">
      <w:pPr>
        <w:pStyle w:val="ListParagraph"/>
        <w:numPr>
          <w:ilvl w:val="0"/>
          <w:numId w:val="107"/>
        </w:numPr>
        <w:spacing w:after="240"/>
        <w:rPr>
          <w:sz w:val="24"/>
          <w:szCs w:val="24"/>
        </w:rPr>
      </w:pPr>
      <w:r w:rsidRPr="00373D49">
        <w:rPr>
          <w:sz w:val="24"/>
          <w:szCs w:val="24"/>
        </w:rPr>
        <w:t xml:space="preserve">Place the </w:t>
      </w:r>
      <w:r w:rsidRPr="00373D49">
        <w:rPr>
          <w:rFonts w:ascii="Courier New" w:hAnsi="Courier New" w:cs="Courier New"/>
          <w:sz w:val="24"/>
          <w:szCs w:val="24"/>
        </w:rPr>
        <w:t>mysql-ds.xml</w:t>
      </w:r>
      <w:r w:rsidRPr="00373D49">
        <w:rPr>
          <w:sz w:val="24"/>
          <w:szCs w:val="24"/>
        </w:rPr>
        <w:t xml:space="preserve"> or </w:t>
      </w:r>
      <w:r w:rsidRPr="00373D49">
        <w:rPr>
          <w:rFonts w:ascii="Courier New" w:hAnsi="Courier New" w:cs="Courier New"/>
          <w:sz w:val="24"/>
          <w:szCs w:val="24"/>
        </w:rPr>
        <w:t>oracle-ds.xml</w:t>
      </w:r>
      <w:r w:rsidRPr="00373D49">
        <w:rPr>
          <w:sz w:val="24"/>
          <w:szCs w:val="24"/>
        </w:rPr>
        <w:t xml:space="preserve"> file in the JBoss deploy directory.  </w:t>
      </w:r>
    </w:p>
    <w:p w:rsidR="0048350C" w:rsidRDefault="002E53F0" w:rsidP="0048350C">
      <w:pPr>
        <w:spacing w:after="240"/>
        <w:ind w:left="360"/>
        <w:rPr>
          <w:sz w:val="24"/>
          <w:szCs w:val="24"/>
        </w:rPr>
      </w:pPr>
      <w:r>
        <w:rPr>
          <w:sz w:val="24"/>
          <w:szCs w:val="24"/>
        </w:rPr>
        <w:t>If the integrating Application does not want to use datasources then the hibernate configuration file can be used.</w:t>
      </w:r>
    </w:p>
    <w:p w:rsidR="002E53F0" w:rsidRDefault="002E53F0" w:rsidP="002E53F0">
      <w:pPr>
        <w:pStyle w:val="Heading3"/>
        <w:rPr>
          <w:sz w:val="26"/>
          <w:szCs w:val="26"/>
        </w:rPr>
      </w:pPr>
      <w:bookmarkStart w:id="1392" w:name="_Toc213472330"/>
      <w:r w:rsidRPr="009E6E40">
        <w:rPr>
          <w:sz w:val="26"/>
          <w:szCs w:val="26"/>
        </w:rPr>
        <w:t xml:space="preserve">Configure </w:t>
      </w:r>
      <w:r>
        <w:rPr>
          <w:sz w:val="26"/>
          <w:szCs w:val="26"/>
        </w:rPr>
        <w:t>Hibernate Configuration file</w:t>
      </w:r>
      <w:bookmarkEnd w:id="1392"/>
    </w:p>
    <w:p w:rsidR="002E53F0" w:rsidRDefault="002E53F0" w:rsidP="002E53F0"/>
    <w:p w:rsidR="00C36231" w:rsidRPr="00BA48EB" w:rsidRDefault="002E53F0" w:rsidP="00C36231">
      <w:pPr>
        <w:widowControl w:val="0"/>
        <w:spacing w:after="160" w:line="240" w:lineRule="atLeast"/>
        <w:ind w:left="360"/>
        <w:rPr>
          <w:sz w:val="24"/>
          <w:szCs w:val="24"/>
        </w:rPr>
      </w:pPr>
      <w:r>
        <w:t xml:space="preserve"> </w:t>
      </w:r>
      <w:r w:rsidR="00C36231">
        <w:rPr>
          <w:sz w:val="24"/>
          <w:szCs w:val="24"/>
        </w:rPr>
        <w:t xml:space="preserve">1. </w:t>
      </w:r>
      <w:r w:rsidR="00C36231" w:rsidRPr="00BA48EB">
        <w:rPr>
          <w:sz w:val="24"/>
          <w:szCs w:val="24"/>
        </w:rPr>
        <w:t xml:space="preserve">Modify the provided </w:t>
      </w:r>
      <w:r w:rsidR="00C36231" w:rsidRPr="00BA48EB">
        <w:rPr>
          <w:rStyle w:val="ComputerfilesChar4"/>
          <w:sz w:val="24"/>
          <w:szCs w:val="24"/>
        </w:rPr>
        <w:t xml:space="preserve">mysql-ds.xml </w:t>
      </w:r>
      <w:r w:rsidR="00C36231" w:rsidRPr="00BA48EB">
        <w:rPr>
          <w:sz w:val="24"/>
          <w:szCs w:val="24"/>
        </w:rPr>
        <w:t>or</w:t>
      </w:r>
      <w:r w:rsidR="00C36231" w:rsidRPr="00BA48EB">
        <w:rPr>
          <w:rStyle w:val="ComputerfilesChar4"/>
          <w:sz w:val="24"/>
          <w:szCs w:val="24"/>
        </w:rPr>
        <w:t xml:space="preserve"> oracle-ds.xml</w:t>
      </w:r>
      <w:r w:rsidR="00C36231" w:rsidRPr="00BA48EB">
        <w:rPr>
          <w:sz w:val="24"/>
          <w:szCs w:val="24"/>
        </w:rPr>
        <w:t xml:space="preserve"> file which contains information for creating a datasource. One entry is required for each database connection.  Edit this file to replace:</w:t>
      </w:r>
    </w:p>
    <w:p w:rsidR="00C36231" w:rsidRPr="007469CF"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&lt;&lt;application_context_name&gt;&gt;</w:t>
      </w:r>
      <w:r w:rsidRPr="007469CF">
        <w:rPr>
          <w:sz w:val="24"/>
          <w:szCs w:val="24"/>
        </w:rPr>
        <w:t xml:space="preserve"> tag with the name of the authorization schema (for example, “</w:t>
      </w:r>
      <w:r w:rsidRPr="007469CF">
        <w:rPr>
          <w:rFonts w:ascii="Courier New" w:hAnsi="Courier New" w:cs="Courier New"/>
          <w:b/>
          <w:i/>
          <w:sz w:val="24"/>
          <w:szCs w:val="24"/>
        </w:rPr>
        <w:t>csmupt</w:t>
      </w:r>
      <w:r w:rsidRPr="007469CF">
        <w:rPr>
          <w:sz w:val="24"/>
          <w:szCs w:val="24"/>
        </w:rPr>
        <w:t>”).</w:t>
      </w:r>
    </w:p>
    <w:p w:rsidR="00C36231" w:rsidRPr="007469CF"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&lt;&lt;database_user_id&gt;&gt;</w:t>
      </w:r>
      <w:r w:rsidRPr="007469CF">
        <w:rPr>
          <w:sz w:val="24"/>
          <w:szCs w:val="24"/>
        </w:rPr>
        <w:t xml:space="preserve"> with the user id and </w:t>
      </w:r>
      <w:r w:rsidRPr="007469CF">
        <w:rPr>
          <w:rFonts w:ascii="Courier New" w:hAnsi="Courier New" w:cs="Courier New"/>
          <w:sz w:val="24"/>
          <w:szCs w:val="24"/>
        </w:rPr>
        <w:t>&lt;&lt;database_user_password&gt;&gt;</w:t>
      </w:r>
      <w:r w:rsidRPr="007469CF">
        <w:rPr>
          <w:sz w:val="24"/>
          <w:szCs w:val="24"/>
        </w:rPr>
        <w:t xml:space="preserve"> with the password of the user account, which will be used to access the Authorization Schema created in Step 1 above.</w:t>
      </w:r>
    </w:p>
    <w:p w:rsidR="00C36231" w:rsidRDefault="00C36231" w:rsidP="00C36231">
      <w:pPr>
        <w:widowControl w:val="0"/>
        <w:numPr>
          <w:ilvl w:val="1"/>
          <w:numId w:val="107"/>
        </w:numPr>
        <w:tabs>
          <w:tab w:val="clear" w:pos="1440"/>
          <w:tab w:val="num" w:pos="1080"/>
        </w:tabs>
        <w:spacing w:after="0" w:line="240" w:lineRule="atLeast"/>
        <w:ind w:left="1080"/>
        <w:rPr>
          <w:sz w:val="24"/>
          <w:szCs w:val="24"/>
        </w:rPr>
      </w:pPr>
      <w:r>
        <w:rPr>
          <w:sz w:val="24"/>
          <w:szCs w:val="24"/>
        </w:rPr>
        <w:t>T</w:t>
      </w:r>
      <w:r w:rsidRPr="007469CF">
        <w:rPr>
          <w:sz w:val="24"/>
          <w:szCs w:val="24"/>
        </w:rPr>
        <w:t xml:space="preserve">he </w:t>
      </w:r>
      <w:r w:rsidRPr="007469CF">
        <w:rPr>
          <w:rFonts w:ascii="Courier New" w:hAnsi="Courier New" w:cs="Courier New"/>
          <w:sz w:val="24"/>
          <w:szCs w:val="24"/>
        </w:rPr>
        <w:t>&lt;&lt;database_url&gt;&gt;</w:t>
      </w:r>
      <w:r w:rsidRPr="007469CF">
        <w:rPr>
          <w:sz w:val="24"/>
          <w:szCs w:val="24"/>
        </w:rPr>
        <w:t xml:space="preserve"> with the URL needed to access the Authorization Schema residing on the database server.</w:t>
      </w:r>
    </w:p>
    <w:p w:rsidR="00C36231" w:rsidRPr="007469CF" w:rsidRDefault="00C36231" w:rsidP="00C36231">
      <w:pPr>
        <w:widowControl w:val="0"/>
        <w:spacing w:after="0" w:line="240" w:lineRule="atLeast"/>
        <w:ind w:left="720"/>
        <w:rPr>
          <w:sz w:val="24"/>
          <w:szCs w:val="24"/>
        </w:rPr>
      </w:pPr>
    </w:p>
    <w:p w:rsidR="00C36231" w:rsidRPr="007469CF" w:rsidRDefault="00C36231" w:rsidP="00C36231">
      <w:pPr>
        <w:pStyle w:val="ListContinue"/>
        <w:numPr>
          <w:ilvl w:val="0"/>
          <w:numId w:val="106"/>
        </w:numPr>
        <w:adjustRightInd w:val="0"/>
        <w:spacing w:line="240" w:lineRule="auto"/>
        <w:ind w:left="720"/>
        <w:textAlignment w:val="baseline"/>
        <w:rPr>
          <w:sz w:val="24"/>
        </w:rPr>
      </w:pPr>
      <w:r w:rsidRPr="007469CF">
        <w:rPr>
          <w:sz w:val="24"/>
        </w:rPr>
        <w:t xml:space="preserve">Shown in </w:t>
      </w:r>
      <w:fldSimple w:instr=" REF _Ref98758636 \h  \* MERGEFORMAT ">
        <w:r w:rsidR="003152FE" w:rsidRPr="003152FE">
          <w:rPr>
            <w:sz w:val="24"/>
          </w:rPr>
          <w:t>Figure 5.11</w:t>
        </w:r>
      </w:fldSimple>
      <w:r w:rsidRPr="007469CF">
        <w:rPr>
          <w:sz w:val="24"/>
        </w:rPr>
        <w:t xml:space="preserve"> is an example of the </w:t>
      </w:r>
      <w:r>
        <w:rPr>
          <w:sz w:val="24"/>
        </w:rPr>
        <w:t>acegitest.new.csm.hibhernate.xml</w:t>
      </w:r>
      <w:r w:rsidRPr="007469CF">
        <w:rPr>
          <w:rFonts w:ascii="Courier New" w:hAnsi="Courier New" w:cs="Courier New"/>
          <w:sz w:val="24"/>
        </w:rPr>
        <w:t xml:space="preserve"> </w:t>
      </w:r>
      <w:r>
        <w:rPr>
          <w:sz w:val="24"/>
        </w:rPr>
        <w:t>file for application context ‘acegitest’.</w:t>
      </w:r>
    </w:p>
    <w:p w:rsidR="002E53F0" w:rsidRPr="002E53F0" w:rsidRDefault="00E040EA" w:rsidP="00C36231">
      <w:pPr>
        <w:ind w:firstLine="720"/>
      </w:pPr>
      <w:r>
        <w:pict>
          <v:group id="_x0000_s1383" editas="canvas" style="width:518.4pt;height:7in;mso-position-horizontal-relative:char;mso-position-vertical-relative:line" coordorigin="2144,10861" coordsize="9097,8904">
            <o:lock v:ext="edit" aspectratio="t"/>
            <v:shape id="_x0000_s1384" type="#_x0000_t75" style="position:absolute;left:2144;top:10861;width:9097;height:8904" o:preferrelative="f">
              <v:fill o:detectmouseclick="t"/>
              <v:path o:extrusionok="t" o:connecttype="none"/>
              <o:lock v:ext="edit" text="t"/>
            </v:shape>
            <v:shape id="_x0000_s1385" type="#_x0000_t202" style="position:absolute;left:2144;top:10861;width:9097;height:8650">
              <v:textbox style="mso-next-textbox:#_x0000_s1385" inset="2.23519mm,1.1176mm,2.23519mm,1.1176mm">
                <w:txbxContent>
                  <w:p w:rsidR="00D54780" w:rsidRDefault="00D54780" w:rsidP="008A5EA6">
                    <w:r>
                      <w:t>&lt;?xml version='1.0' encoding='UTF-8'?&gt;</w:t>
                    </w:r>
                  </w:p>
                  <w:p w:rsidR="00D54780" w:rsidRDefault="00D54780" w:rsidP="008A5EA6">
                    <w:r>
                      <w:t>&lt;!DOCTYPE hibernate-configuration PUBLIC  "-//Hibernate/Hibernate Configuration DTD  2.0//EN" "http://hibernate.sourceforge.net/hibernate-configuration-2.0.dtd"&gt;</w:t>
                    </w:r>
                  </w:p>
                  <w:p w:rsidR="00D54780" w:rsidRDefault="00D54780" w:rsidP="008A5EA6">
                    <w:r>
                      <w:t>&lt;hibernate-configuration&gt;</w:t>
                    </w:r>
                  </w:p>
                  <w:p w:rsidR="00D54780" w:rsidRDefault="00D54780" w:rsidP="008A5EA6">
                    <w:r>
                      <w:t xml:space="preserve">    &lt;session-factory&gt;</w:t>
                    </w:r>
                  </w:p>
                  <w:p w:rsidR="00D54780" w:rsidRDefault="00D54780" w:rsidP="008A5EA6">
                    <w:r>
                      <w:t xml:space="preserve">        &lt;property name="connection.url"&gt;jdbc:mysql://&lt;&lt;server&gt;&gt;:&lt;&lt;port&gt;&gt;/acegitest&lt;/property&gt;</w:t>
                    </w:r>
                  </w:p>
                  <w:p w:rsidR="00D54780" w:rsidRDefault="00D54780" w:rsidP="008A5EA6">
                    <w:r>
                      <w:t xml:space="preserve">        &lt;property name="dialect"&gt;org.hibernate.dialect.MySQLDialect&lt;/property&gt;</w:t>
                    </w:r>
                  </w:p>
                  <w:p w:rsidR="00D54780" w:rsidRDefault="00D54780" w:rsidP="008A5EA6">
                    <w:r>
                      <w:t xml:space="preserve">        &lt;property name="connection.username"&gt;USERNAME&lt;/property&gt;</w:t>
                    </w:r>
                  </w:p>
                  <w:p w:rsidR="00D54780" w:rsidRDefault="00D54780" w:rsidP="008A5EA6">
                    <w:r>
                      <w:t xml:space="preserve">        &lt;property name="connection.password"&gt;PASSWORD&lt;/property&gt;</w:t>
                    </w:r>
                  </w:p>
                  <w:p w:rsidR="00D54780" w:rsidRDefault="00D54780" w:rsidP="008A5EA6">
                    <w:r>
                      <w:t xml:space="preserve">        &lt;property name="connection.driver_class"&gt;org.gjt.mm.mysql.Driver&lt;/property&gt;</w:t>
                    </w:r>
                  </w:p>
                  <w:p w:rsidR="00D54780" w:rsidRDefault="00D54780" w:rsidP="008A5EA6">
                    <w:r>
                      <w:t xml:space="preserve">         &lt;property name="hibernate.show_sql"&gt;false&lt;/property&gt;</w:t>
                    </w:r>
                  </w:p>
                  <w:p w:rsidR="00D54780" w:rsidRDefault="00D54780" w:rsidP="008A5EA6">
                    <w:r>
                      <w:t xml:space="preserve">        &lt;property name="connection.zeroDateTimeBehavior"&gt;convertToNull&lt;/property&gt;</w:t>
                    </w:r>
                  </w:p>
                  <w:p w:rsidR="00D54780" w:rsidRDefault="00D54780" w:rsidP="008A5EA6">
                    <w:r>
                      <w:t xml:space="preserve">          &lt;property name="hibernate.cache.use_query_cache"&gt;false&lt;/property&gt;</w:t>
                    </w:r>
                  </w:p>
                  <w:p w:rsidR="00D54780" w:rsidRDefault="00D54780" w:rsidP="008A5EA6">
                    <w:r>
                      <w:t xml:space="preserve">        &lt;property name="hibernate.cache.use_second_level_cache"&gt;false&lt;/property&gt;   </w:t>
                    </w:r>
                  </w:p>
                  <w:p w:rsidR="00D54780" w:rsidRDefault="00D54780" w:rsidP="008A5EA6">
                    <w:r>
                      <w:t xml:space="preserve">    </w:t>
                    </w:r>
                  </w:p>
                  <w:p w:rsidR="00D54780" w:rsidRDefault="00D54780" w:rsidP="008A5EA6">
                    <w:r>
                      <w:t xml:space="preserve">        &lt;mapping resource="gov/nih/nci/security/authorization/domainobjects/Privilege.hbm.xml"/&gt;</w:t>
                    </w:r>
                  </w:p>
                  <w:p w:rsidR="00D54780" w:rsidRDefault="00D54780" w:rsidP="008A5EA6">
                    <w:r>
                      <w:t xml:space="preserve">        &lt;mapping resource="gov/nih/nci/security/authorization/domainobjects/Application.hbm.xml"/&gt;</w:t>
                    </w:r>
                  </w:p>
                  <w:p w:rsidR="00D54780" w:rsidRDefault="00D54780" w:rsidP="008A5EA6">
                    <w:r>
                      <w:t xml:space="preserve">        &lt;mapping resource="gov/nih/nci/security/authorization/domainobjects/Role.hbm.xml"/&gt;</w:t>
                    </w:r>
                  </w:p>
                  <w:p w:rsidR="00D54780" w:rsidRDefault="00D54780" w:rsidP="008A5EA6">
                    <w:r>
                      <w:t xml:space="preserve">        &lt;mapping resource="gov/nih/nci/security/dao/hibernate/RolePrivilege.hbm.xml"/&gt;</w:t>
                    </w:r>
                  </w:p>
                  <w:p w:rsidR="00D54780" w:rsidRDefault="00D54780" w:rsidP="008A5EA6">
                    <w:r>
                      <w:t xml:space="preserve">        &lt;mapping resource="gov/nih/nci/security/dao/hibernate/UserGroup.hbm.xml"/&gt;</w:t>
                    </w:r>
                  </w:p>
                  <w:p w:rsidR="00D54780" w:rsidRDefault="00D54780" w:rsidP="008A5EA6">
                    <w:r>
                      <w:t xml:space="preserve">        &lt;mapping resource="gov/nih/nci/security/dao/hibernate/ProtectionGroupProtectionElement.hbm.xml"/&gt;     </w:t>
                    </w:r>
                  </w:p>
                  <w:p w:rsidR="00D54780" w:rsidRDefault="00D54780" w:rsidP="008A5EA6">
                    <w:r>
                      <w:t xml:space="preserve">        &lt;mapping resource="gov/nih/nci/security/authorization/domainobjects/Group.hbm.xml"/&gt;</w:t>
                    </w:r>
                  </w:p>
                  <w:p w:rsidR="00D54780" w:rsidRDefault="00D54780" w:rsidP="008A5EA6">
                    <w:r>
                      <w:t xml:space="preserve">        &lt;mapping resource="gov/nih/nci/security/authorization/domainobjects/User.hbm.xml"/&gt;</w:t>
                    </w:r>
                  </w:p>
                  <w:p w:rsidR="00D54780" w:rsidRDefault="00D54780" w:rsidP="008A5EA6">
                    <w:r>
                      <w:t xml:space="preserve">        &lt;mapping resource="gov/nih/nci/security/authorization/domainobjects/ProtectionGroup.hbm.xml"/&gt;</w:t>
                    </w:r>
                  </w:p>
                  <w:p w:rsidR="00D54780" w:rsidRDefault="00D54780" w:rsidP="008A5EA6">
                    <w:r>
                      <w:t xml:space="preserve">        &lt;mapping resource="gov/nih/nci/security/authorization/domainobjects/ProtectionElement.hbm.xml"/&gt;</w:t>
                    </w:r>
                  </w:p>
                  <w:p w:rsidR="00D54780" w:rsidRDefault="00D54780" w:rsidP="008A5EA6">
                    <w:r>
                      <w:t xml:space="preserve">        &lt;mapping resource="gov/nih/nci/security/authorization/domainobjects/UserGroupRoleProtectionGroup.hbm.xml"/&gt;</w:t>
                    </w:r>
                  </w:p>
                  <w:p w:rsidR="00D54780" w:rsidRDefault="00D54780" w:rsidP="008A5EA6">
                    <w:r>
                      <w:t xml:space="preserve">        &lt;mapping resource="gov/nih/nci/security/authorization/domainobjects/UserProtectionElement.hbm.xml"/&gt;</w:t>
                    </w:r>
                  </w:p>
                  <w:p w:rsidR="00D54780" w:rsidRDefault="00D54780" w:rsidP="008A5EA6">
                    <w:r>
                      <w:tab/>
                      <w:t xml:space="preserve">        </w:t>
                    </w:r>
                  </w:p>
                  <w:p w:rsidR="00D54780" w:rsidRDefault="00D54780" w:rsidP="008A5EA6">
                    <w:r>
                      <w:t xml:space="preserve">    &lt;/session-factory&gt;</w:t>
                    </w:r>
                  </w:p>
                  <w:p w:rsidR="00D54780" w:rsidRDefault="00D54780" w:rsidP="008A5EA6"/>
                  <w:p w:rsidR="00D54780" w:rsidRPr="008A5EA6" w:rsidRDefault="00D54780" w:rsidP="008A5EA6">
                    <w:r>
                      <w:t>&lt;/hibernate-configuration&gt;</w:t>
                    </w:r>
                  </w:p>
                </w:txbxContent>
              </v:textbox>
            </v:shape>
            <w10:wrap type="none"/>
            <w10:anchorlock/>
          </v:group>
        </w:pict>
      </w:r>
    </w:p>
    <w:p w:rsidR="005E5996" w:rsidRPr="00F07139" w:rsidRDefault="005E5996" w:rsidP="005E5996">
      <w:pPr>
        <w:pStyle w:val="Caption"/>
        <w:ind w:left="360"/>
        <w:rPr>
          <w:sz w:val="22"/>
          <w:szCs w:val="22"/>
        </w:rPr>
      </w:pPr>
      <w:r w:rsidRPr="00F07139">
        <w:rPr>
          <w:sz w:val="22"/>
          <w:szCs w:val="22"/>
        </w:rPr>
        <w:t>Figure 9.3 Example acegitest.new.csm.hibernate.cfg.xml</w:t>
      </w:r>
    </w:p>
    <w:p w:rsidR="002E53F0" w:rsidRPr="0048350C" w:rsidRDefault="002E53F0" w:rsidP="0048350C">
      <w:pPr>
        <w:spacing w:after="240"/>
        <w:ind w:left="360"/>
        <w:rPr>
          <w:sz w:val="24"/>
          <w:szCs w:val="24"/>
        </w:rPr>
      </w:pPr>
    </w:p>
    <w:p w:rsidR="00757693" w:rsidRDefault="00112167" w:rsidP="00112167">
      <w:pPr>
        <w:pStyle w:val="Heading1"/>
        <w:numPr>
          <w:ilvl w:val="3"/>
          <w:numId w:val="1"/>
        </w:numPr>
      </w:pPr>
      <w:r>
        <w:t xml:space="preserve"> </w:t>
      </w:r>
      <w:bookmarkStart w:id="1393" w:name="_Toc213472331"/>
      <w:r w:rsidR="00885E51">
        <w:t>Configure JAAS LoginModule</w:t>
      </w:r>
      <w:bookmarkEnd w:id="1393"/>
    </w:p>
    <w:p w:rsidR="005E5996" w:rsidRDefault="005E5996" w:rsidP="005E5996"/>
    <w:p w:rsidR="005E5996" w:rsidRDefault="005E5996" w:rsidP="005E5996">
      <w:pPr>
        <w:pStyle w:val="Heading3"/>
        <w:rPr>
          <w:rFonts w:asciiTheme="minorHAnsi" w:hAnsiTheme="minorHAnsi"/>
          <w:b w:val="0"/>
          <w:sz w:val="28"/>
          <w:szCs w:val="28"/>
        </w:rPr>
      </w:pPr>
      <w:bookmarkStart w:id="1394" w:name="_Toc213472332"/>
      <w:r w:rsidRPr="005D22AB">
        <w:rPr>
          <w:rFonts w:asciiTheme="minorHAnsi" w:hAnsiTheme="minorHAnsi"/>
          <w:b w:val="0"/>
          <w:sz w:val="28"/>
          <w:szCs w:val="28"/>
        </w:rPr>
        <w:t>Configuring a Login Module in JAAS</w:t>
      </w:r>
      <w:bookmarkEnd w:id="1394"/>
    </w:p>
    <w:p w:rsidR="005E5996" w:rsidRPr="00D5600E" w:rsidRDefault="005E5996" w:rsidP="005E5996"/>
    <w:p w:rsidR="005E5996" w:rsidRPr="00CB69A5" w:rsidRDefault="005E5996" w:rsidP="005E5996">
      <w:pPr>
        <w:pStyle w:val="BodyText"/>
        <w:rPr>
          <w:rFonts w:asciiTheme="minorHAnsi" w:hAnsiTheme="minorHAnsi"/>
        </w:rPr>
      </w:pPr>
      <w:r w:rsidRPr="00CB69A5">
        <w:rPr>
          <w:rFonts w:asciiTheme="minorHAnsi" w:hAnsiTheme="minorHAnsi"/>
        </w:rPr>
        <w:t>Developers can configure a login module for each application by making an entry in the JAAS configuration file for that application name or context.</w:t>
      </w:r>
    </w:p>
    <w:p w:rsidR="005E5996" w:rsidRPr="00CB69A5" w:rsidRDefault="005E5996" w:rsidP="005E5996">
      <w:pPr>
        <w:pStyle w:val="BodyText"/>
        <w:rPr>
          <w:rFonts w:asciiTheme="minorHAnsi" w:hAnsiTheme="minorHAnsi"/>
        </w:rPr>
      </w:pPr>
      <w:r w:rsidRPr="00CB69A5">
        <w:rPr>
          <w:rFonts w:asciiTheme="minorHAnsi" w:hAnsiTheme="minorHAnsi"/>
        </w:rPr>
        <w:lastRenderedPageBreak/>
        <w:t xml:space="preserve">The general format for making an entry into the configuration files is shown in </w:t>
      </w:r>
      <w:fldSimple w:instr=" REF _Ref98225973 \h  \* MERGEFORMAT ">
        <w:r w:rsidR="003152FE" w:rsidRPr="00CB69A5">
          <w:rPr>
            <w:rFonts w:asciiTheme="minorHAnsi" w:hAnsiTheme="minorHAnsi"/>
          </w:rPr>
          <w:t xml:space="preserve">Figure </w:t>
        </w:r>
        <w:r w:rsidR="003152FE">
          <w:rPr>
            <w:rFonts w:asciiTheme="minorHAnsi" w:hAnsiTheme="minorHAnsi"/>
            <w:noProof/>
          </w:rPr>
          <w:t>5.3.2</w:t>
        </w:r>
      </w:fldSimple>
      <w:r w:rsidRPr="00CB69A5">
        <w:rPr>
          <w:rFonts w:asciiTheme="minorHAnsi" w:hAnsiTheme="minorHAnsi"/>
        </w:rPr>
        <w:t>.</w:t>
      </w:r>
    </w:p>
    <w:p w:rsidR="005E5996" w:rsidRPr="00CB69A5" w:rsidRDefault="00E040EA" w:rsidP="005E5996">
      <w:pPr>
        <w:pStyle w:val="BodyText"/>
        <w:rPr>
          <w:rFonts w:asciiTheme="minorHAnsi" w:hAnsiTheme="minorHAnsi"/>
        </w:rPr>
      </w:pPr>
      <w:r>
        <w:rPr>
          <w:rFonts w:asciiTheme="minorHAnsi" w:hAnsiTheme="minorHAnsi"/>
        </w:rPr>
      </w:r>
      <w:r>
        <w:rPr>
          <w:rFonts w:asciiTheme="minorHAnsi" w:hAnsiTheme="minorHAnsi"/>
        </w:rPr>
        <w:pict>
          <v:shape id="_x0000_s1387" type="#_x0000_t202" style="width:449.6pt;height:135pt;mso-position-horizontal-relative:char;mso-position-vertical-relative:line">
            <v:textbox style="mso-next-textbox:#_x0000_s1387">
              <w:txbxContent>
                <w:p w:rsidR="00D54780" w:rsidRPr="00D5600E" w:rsidRDefault="00D54780" w:rsidP="005E5996">
                  <w:pPr>
                    <w:spacing w:after="60"/>
                    <w:ind w:left="720"/>
                    <w:rPr>
                      <w:rFonts w:cs="Courier New"/>
                      <w:sz w:val="20"/>
                      <w:szCs w:val="20"/>
                    </w:rPr>
                  </w:pPr>
                  <w:r w:rsidRPr="00D5600E">
                    <w:rPr>
                      <w:rFonts w:cs="Courier New"/>
                      <w:sz w:val="20"/>
                      <w:szCs w:val="20"/>
                    </w:rPr>
                    <w:t>Application 1 {</w:t>
                  </w:r>
                  <w:r w:rsidRPr="00D5600E">
                    <w:rPr>
                      <w:rFonts w:cs="Courier New"/>
                      <w:sz w:val="20"/>
                      <w:szCs w:val="20"/>
                    </w:rPr>
                    <w:br/>
                    <w:t>          ModuleClass  Flag    ModuleOptions;</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Application 2 {</w:t>
                  </w:r>
                  <w:r w:rsidRPr="00D5600E">
                    <w:rPr>
                      <w:rFonts w:cs="Courier New"/>
                      <w:sz w:val="20"/>
                      <w:szCs w:val="20"/>
                    </w:rPr>
                    <w:br/>
                    <w:t>          ModuleClass  Flag    ModuleOptions;</w:t>
                  </w:r>
                  <w:r w:rsidRPr="00D5600E">
                    <w:rPr>
                      <w:rFonts w:cs="Courier New"/>
                      <w:sz w:val="20"/>
                      <w:szCs w:val="20"/>
                    </w:rPr>
                    <w:br/>
                    <w:t>          ...</w:t>
                  </w:r>
                  <w:r w:rsidRPr="00D5600E">
                    <w:rPr>
                      <w:rFonts w:cs="Courier New"/>
                      <w:sz w:val="20"/>
                      <w:szCs w:val="20"/>
                    </w:rPr>
                    <w:br/>
                    <w:t>      };</w:t>
                  </w:r>
                  <w:r w:rsidRPr="00D5600E">
                    <w:rPr>
                      <w:rFonts w:cs="Courier New"/>
                      <w:sz w:val="20"/>
                      <w:szCs w:val="20"/>
                    </w:rPr>
                    <w:br/>
                    <w:t>      </w:t>
                  </w:r>
                </w:p>
                <w:p w:rsidR="00D54780" w:rsidRDefault="00D54780" w:rsidP="005E5996">
                  <w:pPr>
                    <w:jc w:val="right"/>
                  </w:pPr>
                </w:p>
              </w:txbxContent>
            </v:textbox>
            <w10:wrap type="none"/>
            <w10:anchorlock/>
          </v:shape>
        </w:pict>
      </w:r>
    </w:p>
    <w:p w:rsidR="005E5996" w:rsidRPr="00CB69A5" w:rsidRDefault="005E5996" w:rsidP="005E5996">
      <w:pPr>
        <w:pStyle w:val="Caption"/>
        <w:ind w:left="360"/>
        <w:rPr>
          <w:rFonts w:asciiTheme="minorHAnsi" w:hAnsiTheme="minorHAnsi"/>
          <w:sz w:val="24"/>
          <w:szCs w:val="24"/>
        </w:rPr>
      </w:pPr>
      <w:r w:rsidRPr="00CB69A5">
        <w:rPr>
          <w:rFonts w:asciiTheme="minorHAnsi" w:hAnsiTheme="minorHAnsi"/>
          <w:sz w:val="24"/>
          <w:szCs w:val="24"/>
        </w:rPr>
        <w:t xml:space="preserve">Figure </w:t>
      </w:r>
      <w:r w:rsidR="00E040EA"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E040EA" w:rsidRPr="00CB69A5">
        <w:rPr>
          <w:rFonts w:asciiTheme="minorHAnsi" w:hAnsiTheme="minorHAnsi"/>
          <w:sz w:val="24"/>
          <w:szCs w:val="24"/>
        </w:rPr>
        <w:fldChar w:fldCharType="separate"/>
      </w:r>
      <w:r w:rsidR="003152FE">
        <w:rPr>
          <w:rFonts w:asciiTheme="minorHAnsi" w:hAnsiTheme="minorHAnsi"/>
          <w:noProof/>
          <w:sz w:val="24"/>
          <w:szCs w:val="24"/>
        </w:rPr>
        <w:t>9.1.3.3</w:t>
      </w:r>
      <w:r w:rsidR="00E040EA" w:rsidRPr="00CB69A5">
        <w:rPr>
          <w:rFonts w:asciiTheme="minorHAnsi" w:hAnsiTheme="minorHAnsi"/>
          <w:sz w:val="24"/>
          <w:szCs w:val="24"/>
        </w:rPr>
        <w:fldChar w:fldCharType="end"/>
      </w:r>
      <w:r w:rsidRPr="00CB69A5">
        <w:rPr>
          <w:rFonts w:asciiTheme="minorHAnsi" w:hAnsiTheme="minorHAnsi"/>
          <w:sz w:val="24"/>
          <w:szCs w:val="24"/>
        </w:rPr>
        <w:t xml:space="preserve"> configuring a login module</w:t>
      </w:r>
    </w:p>
    <w:p w:rsidR="005E5996" w:rsidRPr="00CB69A5" w:rsidRDefault="005E5996" w:rsidP="005E5996">
      <w:pPr>
        <w:pStyle w:val="BodyText"/>
        <w:rPr>
          <w:rFonts w:asciiTheme="minorHAnsi" w:hAnsiTheme="minorHAnsi"/>
        </w:rPr>
      </w:pPr>
      <w:r w:rsidRPr="00CB69A5">
        <w:rPr>
          <w:rFonts w:asciiTheme="minorHAnsi" w:hAnsiTheme="minorHAnsi"/>
        </w:rPr>
        <w:t xml:space="preserve">For </w:t>
      </w:r>
      <w:r w:rsidR="009611EE">
        <w:rPr>
          <w:rStyle w:val="ComputerfilesChar4"/>
          <w:rFonts w:asciiTheme="minorHAnsi" w:hAnsiTheme="minorHAnsi"/>
          <w:sz w:val="24"/>
        </w:rPr>
        <w:t>acegitest</w:t>
      </w:r>
      <w:r w:rsidRPr="00CB69A5">
        <w:rPr>
          <w:rFonts w:asciiTheme="minorHAnsi" w:hAnsiTheme="minorHAnsi"/>
        </w:rPr>
        <w:t xml:space="preserve">, which uses RDBMSLoginModule, the JAAS configuration file entry is shown in </w:t>
      </w:r>
      <w:fldSimple w:instr=" REF _Ref98226241 \h  \* MERGEFORMAT ">
        <w:r w:rsidR="003152FE" w:rsidRPr="00CB69A5">
          <w:rPr>
            <w:rFonts w:asciiTheme="minorHAnsi" w:hAnsiTheme="minorHAnsi"/>
          </w:rPr>
          <w:t xml:space="preserve">Figure </w:t>
        </w:r>
        <w:r w:rsidR="003152FE">
          <w:rPr>
            <w:rFonts w:asciiTheme="minorHAnsi" w:hAnsiTheme="minorHAnsi"/>
          </w:rPr>
          <w:t>5.3.2</w:t>
        </w:r>
      </w:fldSimple>
      <w:r w:rsidRPr="00CB69A5">
        <w:rPr>
          <w:rFonts w:asciiTheme="minorHAnsi" w:hAnsiTheme="minorHAnsi"/>
        </w:rPr>
        <w:t>.</w:t>
      </w:r>
    </w:p>
    <w:p w:rsidR="005E5996" w:rsidRPr="00CB69A5" w:rsidRDefault="00E040EA" w:rsidP="005E5996">
      <w:pPr>
        <w:pStyle w:val="BodyText"/>
        <w:rPr>
          <w:rFonts w:asciiTheme="minorHAnsi" w:hAnsiTheme="minorHAnsi"/>
        </w:rPr>
      </w:pPr>
      <w:r>
        <w:rPr>
          <w:rFonts w:asciiTheme="minorHAnsi" w:hAnsiTheme="minorHAnsi"/>
        </w:rPr>
      </w:r>
      <w:r>
        <w:rPr>
          <w:rFonts w:asciiTheme="minorHAnsi" w:hAnsiTheme="minorHAnsi"/>
        </w:rPr>
        <w:pict>
          <v:shape id="_x0000_s1386" type="#_x0000_t202" style="width:458.6pt;height:173.75pt;mso-position-horizontal-relative:char;mso-position-vertical-relative:line">
            <v:textbox style="mso-next-textbox:#_x0000_s1386">
              <w:txbxContent>
                <w:p w:rsidR="00D54780" w:rsidRPr="00D5600E" w:rsidRDefault="00D54780" w:rsidP="005E5996">
                  <w:pPr>
                    <w:autoSpaceDE w:val="0"/>
                    <w:autoSpaceDN w:val="0"/>
                    <w:spacing w:after="60"/>
                    <w:ind w:left="720"/>
                    <w:rPr>
                      <w:rFonts w:cs="Courier New"/>
                      <w:sz w:val="20"/>
                      <w:szCs w:val="20"/>
                    </w:rPr>
                  </w:pPr>
                  <w:r>
                    <w:rPr>
                      <w:rFonts w:cs="Courier New"/>
                      <w:sz w:val="20"/>
                      <w:szCs w:val="20"/>
                    </w:rPr>
                    <w:t>acegitest</w:t>
                  </w:r>
                </w:p>
                <w:p w:rsidR="00D54780" w:rsidRPr="00D5600E" w:rsidRDefault="00D54780" w:rsidP="005E5996">
                  <w:pPr>
                    <w:autoSpaceDE w:val="0"/>
                    <w:autoSpaceDN w:val="0"/>
                    <w:spacing w:after="60"/>
                    <w:ind w:left="720"/>
                    <w:rPr>
                      <w:rFonts w:cs="Courier New"/>
                      <w:sz w:val="20"/>
                      <w:szCs w:val="20"/>
                    </w:rPr>
                  </w:pPr>
                  <w:r w:rsidRPr="00D5600E">
                    <w:rPr>
                      <w:rFonts w:cs="Courier New"/>
                      <w:sz w:val="20"/>
                      <w:szCs w:val="20"/>
                      <w:highlight w:val="white"/>
                    </w:rPr>
                    <w:t>{</w:t>
                  </w:r>
                </w:p>
                <w:p w:rsidR="00D54780" w:rsidRPr="00D5600E" w:rsidRDefault="00D54780" w:rsidP="005E5996">
                  <w:pPr>
                    <w:autoSpaceDE w:val="0"/>
                    <w:autoSpaceDN w:val="0"/>
                    <w:spacing w:after="60"/>
                    <w:ind w:left="120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D54780" w:rsidRPr="00D5600E" w:rsidRDefault="00D54780" w:rsidP="005E5996">
                  <w:pPr>
                    <w:autoSpaceDE w:val="0"/>
                    <w:autoSpaceDN w:val="0"/>
                    <w:spacing w:after="60"/>
                    <w:ind w:left="1200"/>
                    <w:rPr>
                      <w:rFonts w:cs="Courier New"/>
                      <w:sz w:val="20"/>
                      <w:szCs w:val="20"/>
                      <w:highlight w:val="white"/>
                    </w:rPr>
                  </w:pPr>
                  <w:r w:rsidRPr="00D5600E">
                    <w:rPr>
                      <w:rFonts w:cs="Courier New"/>
                      <w:sz w:val="20"/>
                      <w:szCs w:val="20"/>
                      <w:highlight w:val="white"/>
                    </w:rPr>
                    <w:t>driver="</w:t>
                  </w:r>
                  <w:r w:rsidRPr="009F1AFC">
                    <w:t xml:space="preserve"> </w:t>
                  </w:r>
                  <w:r>
                    <w:t>org.gjt.mm.mysql.Driver</w:t>
                  </w:r>
                  <w:r w:rsidRPr="00D5600E">
                    <w:rPr>
                      <w:rFonts w:cs="Courier New"/>
                      <w:sz w:val="20"/>
                      <w:szCs w:val="20"/>
                      <w:highlight w:val="white"/>
                    </w:rPr>
                    <w:t xml:space="preserve">" </w:t>
                  </w:r>
                </w:p>
                <w:p w:rsidR="00D54780" w:rsidRPr="00D5600E" w:rsidRDefault="00D54780" w:rsidP="005E5996">
                  <w:pPr>
                    <w:autoSpaceDE w:val="0"/>
                    <w:autoSpaceDN w:val="0"/>
                    <w:spacing w:after="60"/>
                    <w:ind w:left="1200"/>
                    <w:rPr>
                      <w:rFonts w:cs="Courier New"/>
                      <w:sz w:val="20"/>
                      <w:szCs w:val="20"/>
                      <w:highlight w:val="white"/>
                    </w:rPr>
                  </w:pPr>
                  <w:r w:rsidRPr="00D5600E">
                    <w:rPr>
                      <w:rFonts w:cs="Courier New"/>
                      <w:sz w:val="20"/>
                      <w:szCs w:val="20"/>
                      <w:highlight w:val="white"/>
                    </w:rPr>
                    <w:t>url="</w:t>
                  </w:r>
                  <w:r w:rsidRPr="009F1AFC">
                    <w:t xml:space="preserve"> </w:t>
                  </w:r>
                  <w:r>
                    <w:t>jdbc:mysql://&lt;&lt;server&gt;&gt;:&lt;&lt;port&gt;&gt;/acegitest</w:t>
                  </w:r>
                  <w:r w:rsidRPr="00D5600E">
                    <w:rPr>
                      <w:rFonts w:cs="Courier New"/>
                      <w:sz w:val="20"/>
                      <w:szCs w:val="20"/>
                      <w:highlight w:val="white"/>
                    </w:rPr>
                    <w:t xml:space="preserve"> " </w:t>
                  </w:r>
                </w:p>
                <w:p w:rsidR="00D54780" w:rsidRPr="00D5600E" w:rsidRDefault="00D54780" w:rsidP="005E5996">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user="USERNAME" </w:t>
                  </w:r>
                </w:p>
                <w:p w:rsidR="00D54780" w:rsidRPr="00D5600E" w:rsidRDefault="00D54780" w:rsidP="005E5996">
                  <w:pPr>
                    <w:autoSpaceDE w:val="0"/>
                    <w:autoSpaceDN w:val="0"/>
                    <w:spacing w:after="60"/>
                    <w:ind w:left="720" w:firstLine="480"/>
                    <w:rPr>
                      <w:rFonts w:cs="Courier New"/>
                      <w:sz w:val="20"/>
                      <w:szCs w:val="20"/>
                      <w:highlight w:val="white"/>
                    </w:rPr>
                  </w:pPr>
                  <w:r w:rsidRPr="00D5600E">
                    <w:rPr>
                      <w:rFonts w:cs="Courier New"/>
                      <w:sz w:val="20"/>
                      <w:szCs w:val="20"/>
                      <w:highlight w:val="white"/>
                    </w:rPr>
                    <w:t xml:space="preserve">passwd="PASSWORD" </w:t>
                  </w:r>
                </w:p>
                <w:p w:rsidR="00D54780" w:rsidRDefault="00D54780" w:rsidP="005E5996">
                  <w:pPr>
                    <w:autoSpaceDE w:val="0"/>
                    <w:autoSpaceDN w:val="0"/>
                    <w:spacing w:after="60"/>
                    <w:ind w:left="1200"/>
                    <w:rPr>
                      <w:rFonts w:cs="Courier New"/>
                      <w:sz w:val="20"/>
                      <w:szCs w:val="20"/>
                    </w:rPr>
                  </w:pPr>
                  <w:r w:rsidRPr="00D5600E">
                    <w:rPr>
                      <w:rFonts w:cs="Courier New"/>
                      <w:sz w:val="20"/>
                      <w:szCs w:val="20"/>
                      <w:highlight w:val="white"/>
                    </w:rPr>
                    <w:t>query="SELECT * FROM users WHERE username=? and password=?"</w:t>
                  </w:r>
                </w:p>
                <w:p w:rsidR="00D54780" w:rsidRPr="00D5600E" w:rsidRDefault="00D54780" w:rsidP="005E5996">
                  <w:pPr>
                    <w:autoSpaceDE w:val="0"/>
                    <w:autoSpaceDN w:val="0"/>
                    <w:spacing w:after="60"/>
                    <w:ind w:left="1200"/>
                    <w:rPr>
                      <w:rFonts w:cs="Courier New"/>
                      <w:sz w:val="20"/>
                      <w:szCs w:val="20"/>
                    </w:rPr>
                  </w:pPr>
                  <w:r w:rsidRPr="001A1FF3">
                    <w:rPr>
                      <w:rFonts w:cs="Courier New"/>
                      <w:sz w:val="20"/>
                      <w:szCs w:val="20"/>
                    </w:rPr>
                    <w:t>encryption-enabled="YES";</w:t>
                  </w:r>
                </w:p>
                <w:p w:rsidR="00D54780" w:rsidRPr="00D5600E" w:rsidRDefault="00D54780" w:rsidP="005E5996">
                  <w:pPr>
                    <w:ind w:left="720"/>
                    <w:rPr>
                      <w:sz w:val="20"/>
                      <w:szCs w:val="20"/>
                    </w:rPr>
                  </w:pPr>
                  <w:r w:rsidRPr="00D5600E">
                    <w:rPr>
                      <w:rFonts w:cs="Courier New"/>
                      <w:sz w:val="20"/>
                      <w:szCs w:val="20"/>
                      <w:highlight w:val="white"/>
                    </w:rPr>
                    <w:t>}</w:t>
                  </w:r>
                </w:p>
              </w:txbxContent>
            </v:textbox>
            <w10:wrap type="none"/>
            <w10:anchorlock/>
          </v:shape>
        </w:pict>
      </w:r>
    </w:p>
    <w:p w:rsidR="005E5996" w:rsidRPr="00CB69A5" w:rsidRDefault="005E5996" w:rsidP="005E5996">
      <w:pPr>
        <w:pStyle w:val="Caption"/>
        <w:ind w:left="360"/>
        <w:rPr>
          <w:rFonts w:asciiTheme="minorHAnsi" w:hAnsiTheme="minorHAnsi"/>
          <w:sz w:val="24"/>
          <w:szCs w:val="24"/>
        </w:rPr>
      </w:pPr>
      <w:r w:rsidRPr="00CB69A5">
        <w:rPr>
          <w:rFonts w:asciiTheme="minorHAnsi" w:hAnsiTheme="minorHAnsi"/>
          <w:sz w:val="24"/>
          <w:szCs w:val="24"/>
        </w:rPr>
        <w:t>Figure</w:t>
      </w:r>
      <w:r w:rsidR="00661453">
        <w:rPr>
          <w:rFonts w:asciiTheme="minorHAnsi" w:hAnsiTheme="minorHAnsi"/>
          <w:sz w:val="24"/>
          <w:szCs w:val="24"/>
        </w:rPr>
        <w:t xml:space="preserve"> </w:t>
      </w:r>
      <w:r w:rsidR="00E040EA" w:rsidRPr="00CB69A5">
        <w:rPr>
          <w:rFonts w:asciiTheme="minorHAnsi" w:hAnsiTheme="minorHAnsi"/>
          <w:sz w:val="24"/>
          <w:szCs w:val="24"/>
        </w:rPr>
        <w:fldChar w:fldCharType="begin"/>
      </w:r>
      <w:r w:rsidRPr="00CB69A5">
        <w:rPr>
          <w:rFonts w:asciiTheme="minorHAnsi" w:hAnsiTheme="minorHAnsi"/>
          <w:sz w:val="24"/>
          <w:szCs w:val="24"/>
        </w:rPr>
        <w:instrText xml:space="preserve"> STYLEREF 1 \s </w:instrText>
      </w:r>
      <w:r w:rsidR="00E040EA" w:rsidRPr="00CB69A5">
        <w:rPr>
          <w:rFonts w:asciiTheme="minorHAnsi" w:hAnsiTheme="minorHAnsi"/>
          <w:sz w:val="24"/>
          <w:szCs w:val="24"/>
        </w:rPr>
        <w:fldChar w:fldCharType="separate"/>
      </w:r>
      <w:r w:rsidR="003152FE">
        <w:rPr>
          <w:rFonts w:asciiTheme="minorHAnsi" w:hAnsiTheme="minorHAnsi"/>
          <w:noProof/>
          <w:sz w:val="24"/>
          <w:szCs w:val="24"/>
        </w:rPr>
        <w:t>9.1.3.3</w:t>
      </w:r>
      <w:r w:rsidR="00E040EA" w:rsidRPr="00CB69A5">
        <w:rPr>
          <w:rFonts w:asciiTheme="minorHAnsi" w:hAnsiTheme="minorHAnsi"/>
          <w:sz w:val="24"/>
          <w:szCs w:val="24"/>
        </w:rPr>
        <w:fldChar w:fldCharType="end"/>
      </w:r>
      <w:r w:rsidRPr="00CB69A5">
        <w:rPr>
          <w:rFonts w:asciiTheme="minorHAnsi" w:hAnsiTheme="minorHAnsi"/>
          <w:sz w:val="24"/>
          <w:szCs w:val="24"/>
        </w:rPr>
        <w:t xml:space="preserve"> </w:t>
      </w:r>
      <w:r w:rsidR="007127E4">
        <w:rPr>
          <w:rFonts w:asciiTheme="minorHAnsi" w:hAnsiTheme="minorHAnsi"/>
          <w:sz w:val="24"/>
          <w:szCs w:val="24"/>
        </w:rPr>
        <w:t>acegitest application</w:t>
      </w:r>
      <w:r w:rsidRPr="00CB69A5">
        <w:rPr>
          <w:rFonts w:asciiTheme="minorHAnsi" w:hAnsiTheme="minorHAnsi"/>
          <w:sz w:val="24"/>
          <w:szCs w:val="24"/>
        </w:rPr>
        <w:t xml:space="preserve"> JAAS configuration file entry</w:t>
      </w:r>
    </w:p>
    <w:p w:rsidR="005E5996" w:rsidRDefault="005E5996" w:rsidP="005E5996">
      <w:pPr>
        <w:pStyle w:val="BodyText"/>
        <w:rPr>
          <w:rFonts w:asciiTheme="minorHAnsi" w:hAnsiTheme="minorHAnsi"/>
        </w:rPr>
      </w:pPr>
      <w:r w:rsidRPr="00CB69A5">
        <w:rPr>
          <w:rFonts w:asciiTheme="minorHAnsi" w:hAnsiTheme="minorHAnsi"/>
        </w:rPr>
        <w:t>The configuration file entry contains the following:</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application is </w:t>
      </w:r>
      <w:r w:rsidR="002C7690">
        <w:rPr>
          <w:rStyle w:val="ComputerfilesChar4"/>
          <w:rFonts w:asciiTheme="minorHAnsi" w:hAnsiTheme="minorHAnsi"/>
          <w:sz w:val="24"/>
        </w:rPr>
        <w:t>acegitest</w:t>
      </w:r>
      <w:r w:rsidRPr="009024D0">
        <w:rPr>
          <w:rFonts w:asciiTheme="minorHAnsi" w:hAnsiTheme="minorHAnsi"/>
        </w:rPr>
        <w:t xml:space="preserve">. </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ModuleClass is </w:t>
      </w:r>
      <w:r w:rsidRPr="009024D0">
        <w:rPr>
          <w:rStyle w:val="ComputerfilesChar4"/>
          <w:rFonts w:asciiTheme="minorHAnsi" w:hAnsiTheme="minorHAnsi"/>
          <w:sz w:val="24"/>
        </w:rPr>
        <w:t>gov.nih.nci.security.authentication.loginmodules.RDBMSLoginModule</w:t>
      </w:r>
      <w:r w:rsidRPr="009024D0">
        <w:rPr>
          <w:rFonts w:asciiTheme="minorHAnsi" w:hAnsiTheme="minorHAnsi"/>
        </w:rPr>
        <w:t xml:space="preserve"> </w:t>
      </w:r>
    </w:p>
    <w:p w:rsidR="005E5996" w:rsidRDefault="005E5996" w:rsidP="005E5996">
      <w:pPr>
        <w:pStyle w:val="BodyText"/>
        <w:numPr>
          <w:ilvl w:val="0"/>
          <w:numId w:val="93"/>
        </w:numPr>
        <w:rPr>
          <w:rFonts w:asciiTheme="minorHAnsi" w:hAnsiTheme="minorHAnsi"/>
        </w:rPr>
      </w:pPr>
      <w:r w:rsidRPr="009024D0">
        <w:rPr>
          <w:rFonts w:asciiTheme="minorHAnsi" w:hAnsiTheme="minorHAnsi"/>
        </w:rPr>
        <w:t xml:space="preserve">The </w:t>
      </w:r>
      <w:r w:rsidRPr="009024D0">
        <w:rPr>
          <w:rStyle w:val="ComputerfilesChar4"/>
          <w:rFonts w:asciiTheme="minorHAnsi" w:hAnsiTheme="minorHAnsi"/>
          <w:sz w:val="24"/>
        </w:rPr>
        <w:t>Required</w:t>
      </w:r>
      <w:r w:rsidRPr="009024D0">
        <w:rPr>
          <w:rFonts w:asciiTheme="minorHAnsi" w:hAnsiTheme="minorHAnsi"/>
        </w:rPr>
        <w:t xml:space="preserve"> flag indicates that authentication using this credential source is a must for overall authentication to be successful. </w:t>
      </w:r>
    </w:p>
    <w:p w:rsidR="005E5996" w:rsidRPr="00213E89" w:rsidRDefault="005E5996" w:rsidP="005E5996">
      <w:pPr>
        <w:pStyle w:val="BodyText"/>
        <w:numPr>
          <w:ilvl w:val="0"/>
          <w:numId w:val="93"/>
        </w:numPr>
        <w:rPr>
          <w:rFonts w:asciiTheme="minorHAnsi" w:hAnsiTheme="minorHAnsi" w:cs="Courier New"/>
        </w:rPr>
      </w:pPr>
      <w:r w:rsidRPr="005E71B0">
        <w:rPr>
          <w:rFonts w:asciiTheme="minorHAnsi" w:hAnsiTheme="minorHAnsi"/>
        </w:rPr>
        <w:t>The ModuleOptions are a set of parameters which are passed to the ModuleClass to perform its actions.</w:t>
      </w:r>
    </w:p>
    <w:p w:rsidR="005E5996" w:rsidRPr="00527344" w:rsidRDefault="005E5996" w:rsidP="005E5996">
      <w:pPr>
        <w:pStyle w:val="BodyText"/>
        <w:ind w:left="1080"/>
        <w:rPr>
          <w:rStyle w:val="ComputerfilesChar4"/>
          <w:rFonts w:asciiTheme="minorHAnsi" w:hAnsiTheme="minorHAnsi" w:cs="Courier New"/>
          <w:sz w:val="24"/>
        </w:rPr>
      </w:pPr>
      <w:r w:rsidRPr="005E71B0">
        <w:rPr>
          <w:rFonts w:asciiTheme="minorHAnsi" w:hAnsiTheme="minorHAnsi"/>
        </w:rPr>
        <w:t xml:space="preserve"> In the prototype, the database details as well as the query are passed as parameters: </w:t>
      </w:r>
      <w:r w:rsidRPr="005E71B0">
        <w:rPr>
          <w:rStyle w:val="ComputerfilesChar4"/>
          <w:rFonts w:asciiTheme="minorHAnsi" w:hAnsiTheme="minorHAnsi"/>
          <w:sz w:val="24"/>
        </w:rPr>
        <w:t>driver="</w:t>
      </w:r>
      <w:r w:rsidR="00CB5BCF" w:rsidRPr="00CB5BCF">
        <w:t xml:space="preserve"> </w:t>
      </w:r>
      <w:r w:rsidR="00CB5BCF">
        <w:t>org.gjt.mm.mysql.Driver</w:t>
      </w:r>
      <w:r w:rsidR="00CB5BCF" w:rsidRPr="005E71B0">
        <w:rPr>
          <w:rStyle w:val="ComputerfilesChar4"/>
          <w:rFonts w:asciiTheme="minorHAnsi" w:hAnsiTheme="minorHAnsi"/>
          <w:sz w:val="24"/>
        </w:rPr>
        <w:t xml:space="preserve"> </w:t>
      </w:r>
      <w:r w:rsidRPr="005E71B0">
        <w:rPr>
          <w:rStyle w:val="ComputerfilesChar4"/>
          <w:rFonts w:asciiTheme="minorHAnsi" w:hAnsiTheme="minorHAnsi"/>
          <w:sz w:val="24"/>
        </w:rPr>
        <w:t>"</w:t>
      </w:r>
    </w:p>
    <w:p w:rsidR="005E5996" w:rsidRPr="00750530" w:rsidRDefault="005E5996" w:rsidP="005E5996">
      <w:pPr>
        <w:pStyle w:val="BodyText"/>
        <w:ind w:left="1080"/>
        <w:rPr>
          <w:rStyle w:val="ComputerfilesChar4"/>
          <w:rFonts w:asciiTheme="minorHAnsi" w:hAnsiTheme="minorHAnsi"/>
          <w:sz w:val="24"/>
        </w:rPr>
      </w:pPr>
      <w:r w:rsidRPr="00750530">
        <w:rPr>
          <w:rStyle w:val="ComputerfilesChar4"/>
          <w:rFonts w:asciiTheme="minorHAnsi" w:hAnsiTheme="minorHAnsi"/>
          <w:sz w:val="24"/>
        </w:rPr>
        <w:t>url="</w:t>
      </w:r>
      <w:r w:rsidR="00750530" w:rsidRPr="00750530">
        <w:rPr>
          <w:rFonts w:asciiTheme="minorHAnsi" w:hAnsiTheme="minorHAnsi"/>
        </w:rPr>
        <w:t xml:space="preserve"> jdbc:mysql://&lt;&lt;server&gt;&gt;:&lt;&lt;port&gt;&gt;/acegitest</w:t>
      </w:r>
      <w:r w:rsidR="00750530" w:rsidRPr="00750530">
        <w:rPr>
          <w:rStyle w:val="ComputerfilesChar4"/>
          <w:rFonts w:asciiTheme="minorHAnsi" w:hAnsiTheme="minorHAnsi"/>
          <w:sz w:val="24"/>
        </w:rPr>
        <w:t xml:space="preserve"> </w:t>
      </w:r>
      <w:r w:rsidRPr="00750530">
        <w:rPr>
          <w:rStyle w:val="ComputerfilesChar4"/>
          <w:rFonts w:asciiTheme="minorHAnsi" w:hAnsiTheme="minorHAnsi"/>
          <w:sz w:val="24"/>
        </w:rPr>
        <w:t>"</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user="USERNAME"</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passwd="PASSWORD"</w:t>
      </w:r>
    </w:p>
    <w:p w:rsidR="005E5996" w:rsidRDefault="005E5996" w:rsidP="005E5996">
      <w:pPr>
        <w:pStyle w:val="BodyText"/>
        <w:ind w:left="1080"/>
        <w:rPr>
          <w:rStyle w:val="ComputerfilesChar4"/>
          <w:rFonts w:asciiTheme="minorHAnsi" w:hAnsiTheme="minorHAnsi"/>
          <w:sz w:val="24"/>
        </w:rPr>
      </w:pPr>
      <w:r w:rsidRPr="005E71B0">
        <w:rPr>
          <w:rStyle w:val="ComputerfilesChar4"/>
          <w:rFonts w:asciiTheme="minorHAnsi" w:hAnsiTheme="minorHAnsi"/>
          <w:sz w:val="24"/>
        </w:rPr>
        <w:t xml:space="preserve"> query="SELECT * FROM users WHERE username=? and password=?"</w:t>
      </w:r>
    </w:p>
    <w:p w:rsidR="00662897" w:rsidRPr="00662897" w:rsidRDefault="00662897" w:rsidP="00662897">
      <w:pPr>
        <w:autoSpaceDE w:val="0"/>
        <w:autoSpaceDN w:val="0"/>
        <w:spacing w:after="60"/>
        <w:ind w:left="360" w:firstLine="720"/>
        <w:rPr>
          <w:rStyle w:val="ComputerfilesChar4"/>
          <w:rFonts w:asciiTheme="minorHAnsi" w:hAnsiTheme="minorHAnsi" w:cs="Courier New"/>
          <w:sz w:val="24"/>
          <w:szCs w:val="24"/>
        </w:rPr>
      </w:pPr>
      <w:r w:rsidRPr="00662897">
        <w:rPr>
          <w:rFonts w:cs="Courier New"/>
          <w:sz w:val="24"/>
          <w:szCs w:val="24"/>
        </w:rPr>
        <w:t>encryption-enabled="YES"</w:t>
      </w:r>
    </w:p>
    <w:p w:rsidR="005E5996" w:rsidRPr="005E71B0" w:rsidRDefault="005E5996" w:rsidP="005E5996">
      <w:pPr>
        <w:pStyle w:val="BodyText"/>
        <w:rPr>
          <w:rFonts w:asciiTheme="minorHAnsi" w:hAnsiTheme="minorHAnsi" w:cs="Courier New"/>
        </w:rPr>
      </w:pPr>
    </w:p>
    <w:p w:rsidR="005E5996" w:rsidRPr="005E5996" w:rsidRDefault="00CB5BCF" w:rsidP="005E5996">
      <w:pPr>
        <w:ind w:left="360"/>
      </w:pPr>
      <w:r>
        <w:rPr>
          <w:sz w:val="24"/>
          <w:szCs w:val="24"/>
        </w:rPr>
        <w:lastRenderedPageBreak/>
        <w:t>As shown in Figure 9.5</w:t>
      </w:r>
      <w:r w:rsidR="005E5996">
        <w:rPr>
          <w:sz w:val="24"/>
          <w:szCs w:val="24"/>
        </w:rPr>
        <w:t>, since ‘</w:t>
      </w:r>
      <w:r>
        <w:rPr>
          <w:rStyle w:val="ComputerfilesChar4"/>
          <w:rFonts w:asciiTheme="minorHAnsi" w:hAnsiTheme="minorHAnsi"/>
          <w:sz w:val="24"/>
          <w:szCs w:val="24"/>
        </w:rPr>
        <w:t>acegitest</w:t>
      </w:r>
      <w:r w:rsidR="005E5996">
        <w:rPr>
          <w:rStyle w:val="ComputerfilesChar4"/>
          <w:rFonts w:asciiTheme="minorHAnsi" w:hAnsiTheme="minorHAnsi"/>
          <w:sz w:val="24"/>
          <w:szCs w:val="24"/>
        </w:rPr>
        <w:t>’ application</w:t>
      </w:r>
      <w:r w:rsidR="005E5996" w:rsidRPr="00CB69A5">
        <w:rPr>
          <w:sz w:val="24"/>
          <w:szCs w:val="24"/>
        </w:rPr>
        <w:t xml:space="preserve"> has only one credential provider, only one corresponding entry was made in the configuration file. If the application uses multiple credential providers, then the LoginModule</w:t>
      </w:r>
      <w:r w:rsidR="005E5996">
        <w:rPr>
          <w:sz w:val="24"/>
          <w:szCs w:val="24"/>
        </w:rPr>
        <w:t>’</w:t>
      </w:r>
      <w:r w:rsidR="005E5996" w:rsidRPr="00CB69A5">
        <w:rPr>
          <w:sz w:val="24"/>
          <w:szCs w:val="24"/>
        </w:rPr>
        <w:t>s can be stacked. A single configuration file can contain entries for multiple applications.</w:t>
      </w:r>
    </w:p>
    <w:p w:rsidR="00216967" w:rsidRDefault="00757693" w:rsidP="00112167">
      <w:pPr>
        <w:pStyle w:val="Heading1"/>
        <w:numPr>
          <w:ilvl w:val="3"/>
          <w:numId w:val="1"/>
        </w:numPr>
      </w:pPr>
      <w:bookmarkStart w:id="1395" w:name="_Toc213472333"/>
      <w:r>
        <w:t>User provisioning via UPT</w:t>
      </w:r>
      <w:bookmarkEnd w:id="1395"/>
    </w:p>
    <w:p w:rsidR="005E5996" w:rsidRDefault="005E5996" w:rsidP="005E5996"/>
    <w:p w:rsidR="003B374E" w:rsidRPr="003D477D" w:rsidRDefault="00661453" w:rsidP="00661453">
      <w:pPr>
        <w:pStyle w:val="ListParagraph"/>
        <w:numPr>
          <w:ilvl w:val="0"/>
          <w:numId w:val="136"/>
        </w:numPr>
        <w:rPr>
          <w:sz w:val="24"/>
          <w:szCs w:val="24"/>
        </w:rPr>
      </w:pPr>
      <w:r w:rsidRPr="003D477D">
        <w:rPr>
          <w:sz w:val="24"/>
          <w:szCs w:val="24"/>
        </w:rPr>
        <w:t>Create Protection Elements for objects that need to be secured.</w:t>
      </w:r>
    </w:p>
    <w:p w:rsidR="00661453" w:rsidRPr="003D477D" w:rsidRDefault="00661453" w:rsidP="00661453">
      <w:pPr>
        <w:pStyle w:val="ListParagraph"/>
        <w:numPr>
          <w:ilvl w:val="0"/>
          <w:numId w:val="136"/>
        </w:numPr>
        <w:rPr>
          <w:sz w:val="24"/>
          <w:szCs w:val="24"/>
        </w:rPr>
      </w:pPr>
      <w:r w:rsidRPr="003D477D">
        <w:rPr>
          <w:sz w:val="24"/>
          <w:szCs w:val="24"/>
        </w:rPr>
        <w:t>Create Protection Group for the Protection Elements.</w:t>
      </w:r>
    </w:p>
    <w:p w:rsidR="00661453" w:rsidRPr="003D477D" w:rsidRDefault="00661453" w:rsidP="00661453">
      <w:pPr>
        <w:pStyle w:val="ListParagraph"/>
        <w:numPr>
          <w:ilvl w:val="0"/>
          <w:numId w:val="136"/>
        </w:numPr>
        <w:rPr>
          <w:sz w:val="24"/>
          <w:szCs w:val="24"/>
        </w:rPr>
      </w:pPr>
      <w:r w:rsidRPr="003D477D">
        <w:rPr>
          <w:sz w:val="24"/>
          <w:szCs w:val="24"/>
        </w:rPr>
        <w:t>Create a Role with Privilege assigned to it.</w:t>
      </w:r>
    </w:p>
    <w:p w:rsidR="00661453" w:rsidRPr="003D477D" w:rsidRDefault="00661453" w:rsidP="00661453">
      <w:pPr>
        <w:pStyle w:val="ListParagraph"/>
        <w:numPr>
          <w:ilvl w:val="0"/>
          <w:numId w:val="136"/>
        </w:numPr>
        <w:rPr>
          <w:sz w:val="24"/>
          <w:szCs w:val="24"/>
        </w:rPr>
      </w:pPr>
      <w:r w:rsidRPr="003D477D">
        <w:rPr>
          <w:sz w:val="24"/>
          <w:szCs w:val="24"/>
        </w:rPr>
        <w:t>Create a User.</w:t>
      </w:r>
    </w:p>
    <w:p w:rsidR="00661453" w:rsidRPr="003D477D" w:rsidRDefault="003D477D" w:rsidP="00661453">
      <w:pPr>
        <w:pStyle w:val="ListParagraph"/>
        <w:numPr>
          <w:ilvl w:val="0"/>
          <w:numId w:val="136"/>
        </w:numPr>
        <w:rPr>
          <w:sz w:val="24"/>
          <w:szCs w:val="24"/>
        </w:rPr>
      </w:pPr>
      <w:r w:rsidRPr="003D477D">
        <w:rPr>
          <w:sz w:val="24"/>
          <w:szCs w:val="24"/>
        </w:rPr>
        <w:t>Assign</w:t>
      </w:r>
      <w:r w:rsidR="00661453" w:rsidRPr="003D477D">
        <w:rPr>
          <w:sz w:val="24"/>
          <w:szCs w:val="24"/>
        </w:rPr>
        <w:t xml:space="preserve"> Protection Group and Role to the </w:t>
      </w:r>
      <w:r w:rsidRPr="003D477D">
        <w:rPr>
          <w:sz w:val="24"/>
          <w:szCs w:val="24"/>
        </w:rPr>
        <w:t>Users that are allowed access.</w:t>
      </w:r>
    </w:p>
    <w:p w:rsidR="00C84647" w:rsidRPr="00C84647" w:rsidRDefault="00C84647" w:rsidP="005F7AC8"/>
    <w:p w:rsidR="00216967" w:rsidRDefault="00216967" w:rsidP="00F27FCB">
      <w:pPr>
        <w:pStyle w:val="Heading1"/>
        <w:numPr>
          <w:ilvl w:val="0"/>
          <w:numId w:val="1"/>
        </w:numPr>
      </w:pPr>
      <w:bookmarkStart w:id="1396" w:name="_CSM_caGrid_Integration"/>
      <w:bookmarkStart w:id="1397" w:name="_Toc213472334"/>
      <w:bookmarkEnd w:id="1396"/>
      <w:r>
        <w:t>CSM caGrid Integration</w:t>
      </w:r>
      <w:bookmarkEnd w:id="1397"/>
    </w:p>
    <w:p w:rsidR="00AA3458" w:rsidRDefault="00AA3458" w:rsidP="00AA3458">
      <w:pPr>
        <w:pStyle w:val="BodyText"/>
      </w:pPr>
    </w:p>
    <w:p w:rsidR="00AA3458" w:rsidRPr="00AA3458" w:rsidRDefault="00AA3458" w:rsidP="00AA3458">
      <w:pPr>
        <w:pStyle w:val="BodyText"/>
        <w:rPr>
          <w:rFonts w:asciiTheme="minorHAnsi" w:hAnsiTheme="minorHAnsi"/>
        </w:rPr>
      </w:pPr>
      <w:r w:rsidRPr="00AA3458">
        <w:rPr>
          <w:rFonts w:asciiTheme="minorHAnsi" w:hAnsiTheme="minorHAnsi"/>
        </w:rPr>
        <w:t>caGrid</w:t>
      </w:r>
      <w:r w:rsidR="00BB5F05">
        <w:rPr>
          <w:rStyle w:val="FootnoteReference"/>
          <w:rFonts w:asciiTheme="minorHAnsi" w:hAnsiTheme="minorHAnsi"/>
        </w:rPr>
        <w:footnoteReference w:id="4"/>
      </w:r>
      <w:r w:rsidRPr="00AA3458">
        <w:rPr>
          <w:rFonts w:asciiTheme="minorHAnsi" w:hAnsiTheme="minorHAnsi"/>
        </w:rPr>
        <w:t xml:space="preserve"> is a core infrastructure project of the cancer Bio Informatics Grid. It consists of architectural components and tools which enable any applications to be deployed on the grid as a node. It also provides tools for discovering these services and invoking them. </w:t>
      </w:r>
    </w:p>
    <w:p w:rsidR="00AA3458" w:rsidRPr="00AA3458" w:rsidRDefault="00AA3458" w:rsidP="00AA3458">
      <w:pPr>
        <w:pStyle w:val="BodyText"/>
        <w:rPr>
          <w:rFonts w:asciiTheme="minorHAnsi" w:hAnsiTheme="minorHAnsi"/>
        </w:rPr>
      </w:pPr>
    </w:p>
    <w:p w:rsidR="00AA3458" w:rsidRPr="00AA3458" w:rsidRDefault="00AA3458" w:rsidP="00AA3458">
      <w:pPr>
        <w:pStyle w:val="BodyText"/>
        <w:rPr>
          <w:rFonts w:asciiTheme="minorHAnsi" w:hAnsiTheme="minorHAnsi"/>
        </w:rPr>
      </w:pPr>
      <w:r w:rsidRPr="00AA3458">
        <w:rPr>
          <w:rFonts w:asciiTheme="minorHAnsi" w:hAnsiTheme="minorHAnsi"/>
        </w:rPr>
        <w:t>In order to be able to securely invoke the grid services, the caGrid architecture needs to authenticate and authorize the user trying to make the service call. This would require both a authoring mechanism to provide appropriate permissions to the user and a run time mechanism to verify these granted permission.</w:t>
      </w:r>
    </w:p>
    <w:p w:rsidR="00AA3458" w:rsidRPr="00AA3458" w:rsidRDefault="00AA3458" w:rsidP="00AA3458">
      <w:pPr>
        <w:pStyle w:val="BodyText"/>
        <w:rPr>
          <w:rFonts w:asciiTheme="minorHAnsi" w:hAnsiTheme="minorHAnsi"/>
        </w:rPr>
      </w:pPr>
    </w:p>
    <w:p w:rsidR="00AA3458" w:rsidRPr="005C6D94" w:rsidRDefault="00AA3458" w:rsidP="005C6D94">
      <w:pPr>
        <w:pStyle w:val="BodyText"/>
        <w:rPr>
          <w:rFonts w:asciiTheme="minorHAnsi" w:hAnsiTheme="minorHAnsi"/>
        </w:rPr>
      </w:pPr>
      <w:r w:rsidRPr="00AA3458">
        <w:rPr>
          <w:rFonts w:asciiTheme="minorHAnsi" w:hAnsiTheme="minorHAnsi"/>
        </w:rPr>
        <w:t>Since CSM provides the above mentioned capabilities, the below mentioned solution describes how CSM can be leveraged in the grid environment.</w:t>
      </w:r>
    </w:p>
    <w:p w:rsidR="00957CAF" w:rsidRDefault="00957CAF" w:rsidP="00957CAF">
      <w:pPr>
        <w:pStyle w:val="Heading1"/>
        <w:numPr>
          <w:ilvl w:val="1"/>
          <w:numId w:val="1"/>
        </w:numPr>
      </w:pPr>
      <w:bookmarkStart w:id="1398" w:name="_Toc213472335"/>
      <w:r>
        <w:t>Authentication</w:t>
      </w:r>
      <w:bookmarkEnd w:id="1398"/>
    </w:p>
    <w:p w:rsidR="00AA3458" w:rsidRDefault="00AA3458" w:rsidP="00AA3458"/>
    <w:p w:rsidR="00AA3458" w:rsidRPr="00AA3458" w:rsidRDefault="00AA3458" w:rsidP="00AA3458">
      <w:pPr>
        <w:pStyle w:val="BodyText"/>
        <w:rPr>
          <w:rFonts w:asciiTheme="minorHAnsi" w:hAnsiTheme="minorHAnsi"/>
        </w:rPr>
      </w:pPr>
      <w:r w:rsidRPr="00AA3458">
        <w:rPr>
          <w:rFonts w:asciiTheme="minorHAnsi" w:hAnsiTheme="minorHAnsi"/>
        </w:rPr>
        <w:t xml:space="preserve">CSM </w:t>
      </w:r>
      <w:r>
        <w:rPr>
          <w:rFonts w:asciiTheme="minorHAnsi" w:hAnsiTheme="minorHAnsi"/>
        </w:rPr>
        <w:t>is</w:t>
      </w:r>
      <w:r w:rsidRPr="00AA3458">
        <w:rPr>
          <w:rFonts w:asciiTheme="minorHAnsi" w:hAnsiTheme="minorHAnsi"/>
        </w:rPr>
        <w:t xml:space="preserve"> enhanced to return a subject for a user upon authentication. This subject contain</w:t>
      </w:r>
      <w:r>
        <w:rPr>
          <w:rFonts w:asciiTheme="minorHAnsi" w:hAnsiTheme="minorHAnsi"/>
        </w:rPr>
        <w:t>s</w:t>
      </w:r>
      <w:r w:rsidRPr="00AA3458">
        <w:rPr>
          <w:rFonts w:asciiTheme="minorHAnsi" w:hAnsiTheme="minorHAnsi"/>
        </w:rPr>
        <w:t xml:space="preserve"> user’s attributes like Last Name, First Name and Email Id that are required to prepare the SAML which is to be sent to Dorian</w:t>
      </w:r>
      <w:r w:rsidR="005C6D94">
        <w:rPr>
          <w:rStyle w:val="FootnoteReference"/>
          <w:rFonts w:asciiTheme="minorHAnsi" w:hAnsiTheme="minorHAnsi"/>
        </w:rPr>
        <w:footnoteReference w:id="5"/>
      </w:r>
      <w:r w:rsidRPr="00AA3458">
        <w:rPr>
          <w:rFonts w:asciiTheme="minorHAnsi" w:hAnsiTheme="minorHAnsi"/>
        </w:rPr>
        <w:t xml:space="preserve">. </w:t>
      </w:r>
    </w:p>
    <w:p w:rsidR="00957CAF" w:rsidRDefault="00957CAF" w:rsidP="00957CAF">
      <w:pPr>
        <w:pStyle w:val="Heading1"/>
        <w:numPr>
          <w:ilvl w:val="2"/>
          <w:numId w:val="1"/>
        </w:numPr>
      </w:pPr>
      <w:bookmarkStart w:id="1399" w:name="_Toc213472336"/>
      <w:r>
        <w:t>CSM configuration for IdP / Authentication Service</w:t>
      </w:r>
      <w:bookmarkEnd w:id="1399"/>
    </w:p>
    <w:p w:rsidR="00957CAF" w:rsidRPr="006E1083" w:rsidRDefault="00957CAF" w:rsidP="00957CAF"/>
    <w:p w:rsidR="00957CAF" w:rsidRPr="00977E72" w:rsidRDefault="00957CAF" w:rsidP="00957CAF">
      <w:pPr>
        <w:pStyle w:val="Computerfiles"/>
        <w:ind w:left="360" w:firstLine="0"/>
        <w:rPr>
          <w:rFonts w:asciiTheme="minorHAnsi" w:hAnsiTheme="minorHAnsi"/>
          <w:sz w:val="24"/>
          <w:szCs w:val="24"/>
        </w:rPr>
      </w:pPr>
      <w:r w:rsidRPr="00977E72">
        <w:rPr>
          <w:rFonts w:asciiTheme="minorHAnsi" w:hAnsiTheme="minorHAnsi"/>
          <w:sz w:val="24"/>
          <w:szCs w:val="24"/>
        </w:rPr>
        <w:t xml:space="preserve">As Part of v3.2, CSM is also integrated into the caGrid IDP module to facilitate local authentication. In order </w:t>
      </w:r>
      <w:r w:rsidRPr="00977E72">
        <w:rPr>
          <w:rFonts w:asciiTheme="minorHAnsi" w:hAnsiTheme="minorHAnsi"/>
          <w:sz w:val="24"/>
          <w:szCs w:val="24"/>
        </w:rPr>
        <w:lastRenderedPageBreak/>
        <w:t xml:space="preserve">to support creation of SAML assertions by the IDP, CSM needs to retrieve user attributes from the Credential Providers and supply them back to the caGrid component. In order to be able to retrieve these attributes, CSM provides configuration settings which can be used to map them to individual credential providers. These attributes are returned as CSM currently return </w:t>
      </w:r>
      <w:r w:rsidRPr="00977E72">
        <w:rPr>
          <w:rStyle w:val="ComputerfilesChar4"/>
          <w:rFonts w:asciiTheme="minorHAnsi" w:hAnsiTheme="minorHAnsi"/>
          <w:sz w:val="24"/>
          <w:szCs w:val="24"/>
        </w:rPr>
        <w:t>Principles</w:t>
      </w:r>
      <w:r w:rsidRPr="00977E72">
        <w:rPr>
          <w:rFonts w:asciiTheme="minorHAnsi" w:hAnsiTheme="minorHAnsi"/>
          <w:sz w:val="24"/>
          <w:szCs w:val="24"/>
        </w:rPr>
        <w:t xml:space="preserve"> in a </w:t>
      </w:r>
      <w:r w:rsidRPr="00977E72">
        <w:rPr>
          <w:rStyle w:val="ComputerfilesChar4"/>
          <w:rFonts w:asciiTheme="minorHAnsi" w:hAnsiTheme="minorHAnsi"/>
          <w:sz w:val="24"/>
          <w:szCs w:val="24"/>
        </w:rPr>
        <w:t>JAAS Subject</w:t>
      </w:r>
      <w:r w:rsidRPr="00977E72">
        <w:rPr>
          <w:rFonts w:asciiTheme="minorHAnsi" w:hAnsiTheme="minorHAnsi"/>
          <w:sz w:val="24"/>
          <w:szCs w:val="24"/>
        </w:rPr>
        <w:t xml:space="preserve"> as part of the following new method added to the AuthenticationManager</w:t>
      </w:r>
    </w:p>
    <w:p w:rsidR="00957CAF" w:rsidRPr="00977E72" w:rsidRDefault="00E040EA" w:rsidP="00957CAF">
      <w:pPr>
        <w:pStyle w:val="BodyText"/>
        <w:rPr>
          <w:rFonts w:asciiTheme="minorHAnsi" w:hAnsiTheme="minorHAnsi"/>
          <w:b/>
        </w:rPr>
      </w:pPr>
      <w:r>
        <w:rPr>
          <w:rFonts w:asciiTheme="minorHAnsi" w:hAnsiTheme="minorHAnsi"/>
          <w:b/>
        </w:rPr>
      </w:r>
      <w:r>
        <w:rPr>
          <w:rFonts w:asciiTheme="minorHAnsi" w:hAnsiTheme="minorHAnsi"/>
          <w:b/>
        </w:rPr>
        <w:pict>
          <v:group id="_x0000_s1159" editas="canvas" style="width:510.95pt;height:54pt;mso-position-horizontal-relative:char;mso-position-vertical-relative:line" coordorigin="2520,10861" coordsize="7861,836">
            <o:lock v:ext="edit" aspectratio="t"/>
            <v:shape id="_x0000_s1160" type="#_x0000_t75" style="position:absolute;left:2520;top:10861;width:7861;height:836" o:preferrelative="f">
              <v:fill o:detectmouseclick="t"/>
              <v:path o:extrusionok="t" o:connecttype="none"/>
              <o:lock v:ext="edit" text="t"/>
            </v:shape>
            <v:shape id="_x0000_s1161" type="#_x0000_t202" style="position:absolute;left:2520;top:10861;width:7788;height:836">
              <v:textbox style="mso-next-textbox:#_x0000_s1161">
                <w:txbxContent>
                  <w:p w:rsidR="00D54780" w:rsidRPr="00FA79F3" w:rsidRDefault="00D54780" w:rsidP="00957CAF">
                    <w:pPr>
                      <w:rPr>
                        <w:rFonts w:cs="Courier New"/>
                        <w:sz w:val="20"/>
                        <w:szCs w:val="20"/>
                      </w:rPr>
                    </w:pPr>
                    <w:r w:rsidRPr="00FA79F3">
                      <w:rPr>
                        <w:rFonts w:cs="Courier New"/>
                        <w:sz w:val="20"/>
                        <w:szCs w:val="20"/>
                      </w:rPr>
                      <w:t>public Subject authenticate(String userName, String password) throws CSException, CSLoginException, CSInputException, CSConfigurationException, CSInsufficientAttributesException;</w:t>
                    </w:r>
                  </w:p>
                </w:txbxContent>
              </v:textbox>
            </v:shape>
            <w10:wrap type="none"/>
            <w10:anchorlock/>
          </v:group>
        </w:pict>
      </w:r>
    </w:p>
    <w:p w:rsidR="00957CAF" w:rsidRPr="00977E72" w:rsidRDefault="00957CAF" w:rsidP="00957CAF">
      <w:pPr>
        <w:pStyle w:val="BodyText"/>
        <w:rPr>
          <w:rFonts w:asciiTheme="minorHAnsi" w:hAnsiTheme="minorHAnsi"/>
        </w:rPr>
      </w:pPr>
      <w:r w:rsidRPr="00977E72">
        <w:rPr>
          <w:rFonts w:asciiTheme="minorHAnsi" w:hAnsiTheme="minorHAnsi"/>
        </w:rPr>
        <w:t>Following are the attributes that are returned and their corresponding PrincipleNames</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First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FirstNamePrincipal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Last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LastNamePrincipal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Email Id </w:t>
      </w:r>
      <w:r>
        <w:rPr>
          <w:rFonts w:asciiTheme="minorHAnsi" w:hAnsiTheme="minorHAnsi"/>
          <w:b/>
        </w:rPr>
        <w:tab/>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EmailIdPrincipal</w:t>
      </w:r>
    </w:p>
    <w:p w:rsidR="00957CAF" w:rsidRPr="00977E72" w:rsidRDefault="00957CAF" w:rsidP="00957CAF">
      <w:pPr>
        <w:pStyle w:val="BodyText"/>
        <w:numPr>
          <w:ilvl w:val="0"/>
          <w:numId w:val="101"/>
        </w:numPr>
        <w:rPr>
          <w:rFonts w:asciiTheme="minorHAnsi" w:hAnsiTheme="minorHAnsi"/>
        </w:rPr>
      </w:pPr>
      <w:r w:rsidRPr="00977E72">
        <w:rPr>
          <w:rFonts w:asciiTheme="minorHAnsi" w:hAnsiTheme="minorHAnsi"/>
          <w:b/>
        </w:rPr>
        <w:t xml:space="preserve">First Name </w:t>
      </w:r>
      <w:r>
        <w:rPr>
          <w:rFonts w:asciiTheme="minorHAnsi" w:hAnsiTheme="minorHAnsi"/>
          <w:b/>
        </w:rPr>
        <w:tab/>
      </w:r>
      <w:r w:rsidRPr="00977E72">
        <w:rPr>
          <w:rFonts w:asciiTheme="minorHAnsi" w:hAnsiTheme="minorHAnsi"/>
        </w:rPr>
        <w:t xml:space="preserve">- </w:t>
      </w:r>
      <w:r w:rsidRPr="00D52A6A">
        <w:rPr>
          <w:rStyle w:val="ComputerfilesChar4"/>
          <w:rFonts w:asciiTheme="minorHAnsi" w:hAnsiTheme="minorHAnsi"/>
          <w:sz w:val="24"/>
        </w:rPr>
        <w:t>gov.nih.nci.security.authentication.principal.</w:t>
      </w:r>
      <w:r w:rsidRPr="00977E72">
        <w:rPr>
          <w:rStyle w:val="ComputerfilesChar4"/>
          <w:rFonts w:asciiTheme="minorHAnsi" w:hAnsiTheme="minorHAnsi"/>
          <w:sz w:val="24"/>
        </w:rPr>
        <w:t>LoginIdPrincipal</w:t>
      </w:r>
    </w:p>
    <w:p w:rsidR="00957CAF" w:rsidRDefault="00957CAF" w:rsidP="00957CAF">
      <w:pPr>
        <w:ind w:left="360"/>
        <w:rPr>
          <w:sz w:val="24"/>
          <w:szCs w:val="24"/>
        </w:rPr>
      </w:pPr>
      <w:r w:rsidRPr="00977E72">
        <w:rPr>
          <w:sz w:val="24"/>
          <w:szCs w:val="24"/>
        </w:rPr>
        <w:t xml:space="preserve">Both </w:t>
      </w:r>
      <w:r w:rsidRPr="00977E72">
        <w:rPr>
          <w:rStyle w:val="ComputerfilesChar4"/>
          <w:rFonts w:asciiTheme="minorHAnsi" w:hAnsiTheme="minorHAnsi"/>
          <w:sz w:val="24"/>
          <w:szCs w:val="24"/>
        </w:rPr>
        <w:t>RDBMSLoginModule</w:t>
      </w:r>
      <w:r w:rsidRPr="00977E72">
        <w:rPr>
          <w:sz w:val="24"/>
          <w:szCs w:val="24"/>
        </w:rPr>
        <w:t xml:space="preserve"> and </w:t>
      </w:r>
      <w:r w:rsidRPr="00977E72">
        <w:rPr>
          <w:rStyle w:val="ComputerfilesChar4"/>
          <w:rFonts w:asciiTheme="minorHAnsi" w:hAnsiTheme="minorHAnsi"/>
          <w:sz w:val="24"/>
          <w:szCs w:val="24"/>
        </w:rPr>
        <w:t xml:space="preserve">LDAPLoginModule </w:t>
      </w:r>
      <w:r w:rsidRPr="00977E72">
        <w:rPr>
          <w:sz w:val="24"/>
          <w:szCs w:val="24"/>
        </w:rPr>
        <w:t>have been updated to return these attributes. Following two sections talk about how</w:t>
      </w:r>
      <w:r>
        <w:rPr>
          <w:sz w:val="24"/>
          <w:szCs w:val="24"/>
        </w:rPr>
        <w:t xml:space="preserve"> it is done.</w:t>
      </w:r>
    </w:p>
    <w:p w:rsidR="00957CAF" w:rsidRDefault="00957CAF" w:rsidP="00957CAF">
      <w:pPr>
        <w:pStyle w:val="Heading1"/>
        <w:numPr>
          <w:ilvl w:val="3"/>
          <w:numId w:val="1"/>
        </w:numPr>
      </w:pPr>
      <w:bookmarkStart w:id="1400" w:name="_Toc213472337"/>
      <w:r w:rsidRPr="00D52A6A">
        <w:t>Configuring RDBMS Login Module for CSM-caGrid IDP Integration</w:t>
      </w:r>
      <w:bookmarkEnd w:id="1400"/>
    </w:p>
    <w:p w:rsidR="00957CAF" w:rsidRDefault="00957CAF" w:rsidP="00957CAF">
      <w:pPr>
        <w:rPr>
          <w:sz w:val="24"/>
          <w:szCs w:val="24"/>
        </w:rPr>
      </w:pPr>
    </w:p>
    <w:p w:rsidR="00957CAF" w:rsidRPr="00B66F99" w:rsidRDefault="00957CAF" w:rsidP="00957CAF">
      <w:pPr>
        <w:pStyle w:val="BodyText"/>
        <w:rPr>
          <w:rFonts w:asciiTheme="minorHAnsi" w:hAnsiTheme="minorHAnsi" w:cs="Courier New"/>
        </w:rPr>
      </w:pPr>
      <w:r w:rsidRPr="00B66F99">
        <w:rPr>
          <w:rFonts w:asciiTheme="minorHAnsi" w:hAnsiTheme="minorHAnsi"/>
        </w:rPr>
        <w:t>If an application uses an RDMBS Server from which the user attributes are to be retrieved to the above mentioned attribute mapping should be added in the JAAS login-config file. Following is a sample entry for the same in JAAS login.conf file</w:t>
      </w:r>
    </w:p>
    <w:p w:rsidR="00957CAF" w:rsidRPr="00B66F99" w:rsidRDefault="00E040EA" w:rsidP="00957CAF">
      <w:pPr>
        <w:pStyle w:val="BodyText"/>
        <w:rPr>
          <w:rFonts w:asciiTheme="minorHAnsi" w:hAnsiTheme="minorHAnsi"/>
        </w:rPr>
      </w:pPr>
      <w:r>
        <w:rPr>
          <w:rFonts w:asciiTheme="minorHAnsi" w:hAnsiTheme="minorHAnsi"/>
        </w:rPr>
      </w:r>
      <w:r>
        <w:rPr>
          <w:rFonts w:asciiTheme="minorHAnsi" w:hAnsiTheme="minorHAnsi"/>
        </w:rPr>
        <w:pict>
          <v:group id="_x0000_s1156" editas="canvas" style="width:528.6pt;height:313.25pt;mso-position-horizontal-relative:char;mso-position-vertical-relative:line" coordorigin="2343,10861" coordsize="8132,4851">
            <o:lock v:ext="edit" aspectratio="t"/>
            <v:shape id="_x0000_s1157" type="#_x0000_t75" style="position:absolute;left:2343;top:10861;width:8132;height:4851" o:preferrelative="f">
              <v:fill o:detectmouseclick="t"/>
              <v:path o:extrusionok="t" o:connecttype="none"/>
              <o:lock v:ext="edit" text="t"/>
            </v:shape>
            <v:shape id="_x0000_s1158" type="#_x0000_t202" style="position:absolute;left:2520;top:10861;width:7860;height:4783">
              <v:textbox style="mso-next-textbox:#_x0000_s1158">
                <w:txbxContent>
                  <w:p w:rsidR="00D54780" w:rsidRPr="00536FC0" w:rsidRDefault="00D54780" w:rsidP="00957CAF">
                    <w:pPr>
                      <w:rPr>
                        <w:rFonts w:cs="Courier New"/>
                        <w:sz w:val="20"/>
                        <w:szCs w:val="20"/>
                      </w:rPr>
                    </w:pPr>
                    <w:r w:rsidRPr="00536FC0">
                      <w:rPr>
                        <w:rFonts w:cs="Courier New"/>
                        <w:sz w:val="20"/>
                        <w:szCs w:val="20"/>
                      </w:rPr>
                      <w:t>RDBMSGRID{</w:t>
                    </w:r>
                  </w:p>
                  <w:p w:rsidR="00D54780" w:rsidRPr="00536FC0" w:rsidRDefault="00D54780" w:rsidP="00957CAF">
                    <w:pPr>
                      <w:rPr>
                        <w:rFonts w:cs="Courier New"/>
                        <w:sz w:val="20"/>
                        <w:szCs w:val="20"/>
                      </w:rPr>
                    </w:pPr>
                    <w:r w:rsidRPr="00536FC0">
                      <w:rPr>
                        <w:rFonts w:cs="Courier New"/>
                        <w:sz w:val="20"/>
                        <w:szCs w:val="20"/>
                      </w:rPr>
                      <w:t xml:space="preserve">  gov.nih.nci.security.authentication.loginmodules.RDBMSLoginModule Required</w:t>
                    </w:r>
                  </w:p>
                  <w:p w:rsidR="00D54780" w:rsidRPr="00536FC0" w:rsidRDefault="00D54780" w:rsidP="00957CAF">
                    <w:pPr>
                      <w:rPr>
                        <w:rFonts w:cs="Courier New"/>
                        <w:sz w:val="20"/>
                        <w:szCs w:val="20"/>
                      </w:rPr>
                    </w:pPr>
                    <w:r w:rsidRPr="00536FC0">
                      <w:rPr>
                        <w:rFonts w:cs="Courier New"/>
                        <w:sz w:val="20"/>
                        <w:szCs w:val="20"/>
                      </w:rPr>
                      <w:t xml:space="preserve">  driver="org.gjt.mm.mysql.Driver" </w:t>
                    </w:r>
                  </w:p>
                  <w:p w:rsidR="00D54780" w:rsidRPr="00536FC0" w:rsidRDefault="00D54780" w:rsidP="00957CAF">
                    <w:pPr>
                      <w:rPr>
                        <w:rFonts w:cs="Courier New"/>
                        <w:sz w:val="20"/>
                        <w:szCs w:val="20"/>
                      </w:rPr>
                    </w:pPr>
                    <w:r w:rsidRPr="00536FC0">
                      <w:rPr>
                        <w:rFonts w:cs="Courier New"/>
                        <w:sz w:val="20"/>
                        <w:szCs w:val="20"/>
                      </w:rPr>
                      <w:t xml:space="preserve">  url="jdbc:mysql://mysql_db_server:3620/CSMAuthSchema"</w:t>
                    </w:r>
                  </w:p>
                  <w:p w:rsidR="00D54780" w:rsidRPr="00536FC0" w:rsidRDefault="00D54780" w:rsidP="00957CAF">
                    <w:pPr>
                      <w:rPr>
                        <w:rFonts w:cs="Courier New"/>
                        <w:sz w:val="20"/>
                        <w:szCs w:val="20"/>
                      </w:rPr>
                    </w:pPr>
                    <w:r w:rsidRPr="00536FC0">
                      <w:rPr>
                        <w:rFonts w:cs="Courier New"/>
                        <w:sz w:val="20"/>
                        <w:szCs w:val="20"/>
                      </w:rPr>
                      <w:t xml:space="preserve">  user="USER " </w:t>
                    </w:r>
                  </w:p>
                  <w:p w:rsidR="00D54780" w:rsidRPr="00536FC0" w:rsidRDefault="00D54780" w:rsidP="00957CAF">
                    <w:pPr>
                      <w:rPr>
                        <w:rFonts w:cs="Courier New"/>
                        <w:sz w:val="20"/>
                        <w:szCs w:val="20"/>
                      </w:rPr>
                    </w:pPr>
                    <w:r w:rsidRPr="00536FC0">
                      <w:rPr>
                        <w:rFonts w:cs="Courier New"/>
                        <w:sz w:val="20"/>
                        <w:szCs w:val="20"/>
                      </w:rPr>
                      <w:t xml:space="preserve">  passwd="PASSWORD" </w:t>
                    </w:r>
                  </w:p>
                  <w:p w:rsidR="00D54780" w:rsidRPr="00536FC0" w:rsidRDefault="00D54780" w:rsidP="00957CAF">
                    <w:pPr>
                      <w:rPr>
                        <w:rFonts w:cs="Courier New"/>
                        <w:sz w:val="20"/>
                        <w:szCs w:val="20"/>
                      </w:rPr>
                    </w:pPr>
                    <w:r w:rsidRPr="00536FC0">
                      <w:rPr>
                        <w:rFonts w:cs="Courier New"/>
                        <w:sz w:val="20"/>
                        <w:szCs w:val="20"/>
                      </w:rPr>
                      <w:t xml:space="preserve">  TABLE_NAME="CSM_USER"</w:t>
                    </w:r>
                  </w:p>
                  <w:p w:rsidR="00D54780" w:rsidRPr="00536FC0" w:rsidRDefault="00D54780" w:rsidP="00957CAF">
                    <w:pPr>
                      <w:rPr>
                        <w:rFonts w:cs="Courier New"/>
                        <w:sz w:val="20"/>
                        <w:szCs w:val="20"/>
                      </w:rPr>
                    </w:pPr>
                    <w:r w:rsidRPr="00536FC0">
                      <w:rPr>
                        <w:rFonts w:cs="Courier New"/>
                        <w:sz w:val="20"/>
                        <w:szCs w:val="20"/>
                      </w:rPr>
                      <w:t xml:space="preserve">  USER_LOGIN_ID="LOGIN_NAME"</w:t>
                    </w:r>
                  </w:p>
                  <w:p w:rsidR="00D54780" w:rsidRPr="00536FC0" w:rsidRDefault="00D54780" w:rsidP="00957CAF">
                    <w:pPr>
                      <w:rPr>
                        <w:rFonts w:cs="Courier New"/>
                        <w:sz w:val="20"/>
                        <w:szCs w:val="20"/>
                      </w:rPr>
                    </w:pPr>
                    <w:r w:rsidRPr="00536FC0">
                      <w:rPr>
                        <w:rFonts w:cs="Courier New"/>
                        <w:sz w:val="20"/>
                        <w:szCs w:val="20"/>
                      </w:rPr>
                      <w:t xml:space="preserve">  USER_PASSWORD="PASSWORD"</w:t>
                    </w:r>
                  </w:p>
                  <w:p w:rsidR="00D54780" w:rsidRPr="00536FC0" w:rsidRDefault="00D54780" w:rsidP="00957CAF">
                    <w:pPr>
                      <w:rPr>
                        <w:rFonts w:cs="Courier New"/>
                        <w:sz w:val="20"/>
                        <w:szCs w:val="20"/>
                      </w:rPr>
                    </w:pPr>
                    <w:r w:rsidRPr="00536FC0">
                      <w:rPr>
                        <w:rFonts w:cs="Courier New"/>
                        <w:sz w:val="20"/>
                        <w:szCs w:val="20"/>
                      </w:rPr>
                      <w:t xml:space="preserve">  USER_FIRST_NAME="FIRST_NAME"</w:t>
                    </w:r>
                  </w:p>
                  <w:p w:rsidR="00D54780" w:rsidRPr="00536FC0" w:rsidRDefault="00D54780" w:rsidP="00957CAF">
                    <w:pPr>
                      <w:rPr>
                        <w:rFonts w:cs="Courier New"/>
                        <w:sz w:val="20"/>
                        <w:szCs w:val="20"/>
                      </w:rPr>
                    </w:pPr>
                    <w:r w:rsidRPr="00536FC0">
                      <w:rPr>
                        <w:rFonts w:cs="Courier New"/>
                        <w:sz w:val="20"/>
                        <w:szCs w:val="20"/>
                      </w:rPr>
                      <w:t xml:space="preserve">  USER_LAST_NAME="LAST_NAME"</w:t>
                    </w:r>
                  </w:p>
                  <w:p w:rsidR="00D54780" w:rsidRPr="00536FC0" w:rsidRDefault="00D54780" w:rsidP="00957CAF">
                    <w:pPr>
                      <w:rPr>
                        <w:rFonts w:cs="Courier New"/>
                        <w:sz w:val="20"/>
                        <w:szCs w:val="20"/>
                      </w:rPr>
                    </w:pPr>
                    <w:r w:rsidRPr="00536FC0">
                      <w:rPr>
                        <w:rFonts w:cs="Courier New"/>
                        <w:sz w:val="20"/>
                        <w:szCs w:val="20"/>
                      </w:rPr>
                      <w:t xml:space="preserve">  USER_EMAIL_ID="EMAIL_ID";</w:t>
                    </w:r>
                  </w:p>
                  <w:p w:rsidR="00D54780" w:rsidRPr="00536FC0" w:rsidRDefault="00D54780" w:rsidP="00957CAF">
                    <w:pPr>
                      <w:rPr>
                        <w:rFonts w:cs="Courier New"/>
                        <w:sz w:val="20"/>
                        <w:szCs w:val="20"/>
                      </w:rPr>
                    </w:pPr>
                    <w:r w:rsidRPr="00536FC0">
                      <w:rPr>
                        <w:rFonts w:cs="Courier New"/>
                        <w:sz w:val="20"/>
                        <w:szCs w:val="20"/>
                      </w:rPr>
                      <w:t>};</w:t>
                    </w:r>
                  </w:p>
                </w:txbxContent>
              </v:textbox>
            </v:shape>
            <w10:wrap type="none"/>
            <w10:anchorlock/>
          </v:group>
        </w:pict>
      </w:r>
    </w:p>
    <w:p w:rsidR="00957CAF" w:rsidRPr="00B66F99" w:rsidRDefault="00957CAF" w:rsidP="00957CAF">
      <w:pPr>
        <w:pStyle w:val="BodyText"/>
        <w:rPr>
          <w:rFonts w:asciiTheme="minorHAnsi" w:hAnsiTheme="minorHAnsi"/>
        </w:rPr>
      </w:pPr>
      <w:r w:rsidRPr="00B66F99">
        <w:rPr>
          <w:rFonts w:asciiTheme="minorHAnsi" w:hAnsiTheme="minorHAnsi"/>
        </w:rPr>
        <w:lastRenderedPageBreak/>
        <w:t xml:space="preserve">Where </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TABLE_NAME</w:t>
      </w:r>
      <w:r w:rsidRPr="00B66F99">
        <w:rPr>
          <w:rFonts w:cs="Courier New"/>
          <w:sz w:val="24"/>
          <w:szCs w:val="24"/>
        </w:rPr>
        <w:t xml:space="preserve"> </w:t>
      </w:r>
      <w:r w:rsidRPr="00B66F99">
        <w:rPr>
          <w:sz w:val="24"/>
          <w:szCs w:val="24"/>
        </w:rPr>
        <w:t>is the name of the table where the attributes can be found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USER_LOGIN_ID </w:t>
      </w:r>
      <w:r w:rsidRPr="00B66F99">
        <w:rPr>
          <w:sz w:val="24"/>
          <w:szCs w:val="24"/>
        </w:rPr>
        <w:t>is the name of the column in the table storing the user’s login id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USER_PASSWORD </w:t>
      </w:r>
      <w:r w:rsidRPr="00B66F99">
        <w:rPr>
          <w:sz w:val="24"/>
          <w:szCs w:val="24"/>
        </w:rPr>
        <w:t>is the name of the column in the table storing the user’s password</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USER_FIRST_NAME= </w:t>
      </w:r>
      <w:r w:rsidRPr="00B66F99">
        <w:rPr>
          <w:sz w:val="24"/>
          <w:szCs w:val="24"/>
        </w:rPr>
        <w:t>is the name of the column in the table storing the user’s first name</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USER_LAST_NAME= </w:t>
      </w:r>
      <w:r w:rsidRPr="00B66F99">
        <w:rPr>
          <w:sz w:val="24"/>
          <w:szCs w:val="24"/>
        </w:rPr>
        <w:t>is the name of the column in the table storing the user’s last name</w:t>
      </w:r>
    </w:p>
    <w:p w:rsidR="00957CAF" w:rsidRPr="00B66F99" w:rsidRDefault="00957CAF" w:rsidP="00957CAF">
      <w:pPr>
        <w:numPr>
          <w:ilvl w:val="0"/>
          <w:numId w:val="102"/>
        </w:numPr>
        <w:autoSpaceDE w:val="0"/>
        <w:autoSpaceDN w:val="0"/>
        <w:adjustRightInd w:val="0"/>
        <w:spacing w:after="0" w:line="240" w:lineRule="auto"/>
        <w:rPr>
          <w:rFonts w:cs="Courier New"/>
          <w:sz w:val="24"/>
          <w:szCs w:val="24"/>
          <w:highlight w:val="white"/>
        </w:rPr>
      </w:pPr>
      <w:r w:rsidRPr="00B66F99">
        <w:rPr>
          <w:rFonts w:cs="Courier New"/>
          <w:sz w:val="24"/>
          <w:szCs w:val="24"/>
          <w:highlight w:val="white"/>
        </w:rPr>
        <w:t xml:space="preserve">USER_EMAIL_ID= </w:t>
      </w:r>
      <w:r w:rsidRPr="00B66F99">
        <w:rPr>
          <w:sz w:val="24"/>
          <w:szCs w:val="24"/>
        </w:rPr>
        <w:t>is the name of the column in the table storing the user’s email id</w:t>
      </w:r>
    </w:p>
    <w:p w:rsidR="00957CAF" w:rsidRPr="00B66F99" w:rsidRDefault="00957CAF" w:rsidP="00957CAF">
      <w:pPr>
        <w:pStyle w:val="BodyText"/>
        <w:rPr>
          <w:rFonts w:asciiTheme="minorHAnsi" w:hAnsiTheme="minorHAnsi"/>
        </w:rPr>
      </w:pPr>
    </w:p>
    <w:p w:rsidR="00957CAF" w:rsidRPr="00B66F99" w:rsidRDefault="00957CAF" w:rsidP="00957CAF">
      <w:pPr>
        <w:ind w:left="360"/>
        <w:rPr>
          <w:sz w:val="24"/>
          <w:szCs w:val="24"/>
        </w:rPr>
      </w:pPr>
      <w:r w:rsidRPr="00B66F99">
        <w:rPr>
          <w:b/>
          <w:sz w:val="24"/>
          <w:szCs w:val="24"/>
        </w:rPr>
        <w:t xml:space="preserve">NOTE: </w:t>
      </w:r>
      <w:r w:rsidRPr="00B66F99">
        <w:rPr>
          <w:sz w:val="24"/>
          <w:szCs w:val="24"/>
        </w:rPr>
        <w:t xml:space="preserve">In order to activate the CLM’s Audit Logging capabilities for the Authentication Service, the user needs to follow the steps to deploy Audit Logging service as mentioned in the </w:t>
      </w:r>
      <w:hyperlink w:anchor="_Audit_Logging" w:history="1">
        <w:r w:rsidRPr="0052704E">
          <w:rPr>
            <w:rStyle w:val="Hyperlink"/>
            <w:sz w:val="24"/>
            <w:szCs w:val="24"/>
          </w:rPr>
          <w:t>Audit Logging section</w:t>
        </w:r>
      </w:hyperlink>
      <w:r w:rsidRPr="00B66F99">
        <w:rPr>
          <w:sz w:val="24"/>
          <w:szCs w:val="24"/>
        </w:rPr>
        <w:t xml:space="preserve"> below</w:t>
      </w:r>
    </w:p>
    <w:p w:rsidR="00957CAF" w:rsidRDefault="00957CAF" w:rsidP="00957CAF">
      <w:pPr>
        <w:pStyle w:val="Heading1"/>
        <w:numPr>
          <w:ilvl w:val="3"/>
          <w:numId w:val="1"/>
        </w:numPr>
      </w:pPr>
      <w:bookmarkStart w:id="1401" w:name="_Toc213472338"/>
      <w:r w:rsidRPr="00D52A6A">
        <w:t>Configuring LDAP Login Module for CSM-caGrid IDP Integration</w:t>
      </w:r>
      <w:bookmarkEnd w:id="1401"/>
    </w:p>
    <w:p w:rsidR="00957CAF" w:rsidRDefault="00957CAF" w:rsidP="00957CAF">
      <w:pPr>
        <w:pStyle w:val="BodyText"/>
        <w:rPr>
          <w:rFonts w:asciiTheme="minorHAnsi" w:hAnsiTheme="minorHAnsi"/>
        </w:rPr>
      </w:pPr>
    </w:p>
    <w:p w:rsidR="00957CAF" w:rsidRPr="00C50F28" w:rsidRDefault="00957CAF" w:rsidP="00957CAF">
      <w:pPr>
        <w:pStyle w:val="BodyText"/>
        <w:rPr>
          <w:rFonts w:asciiTheme="minorHAnsi" w:hAnsiTheme="minorHAnsi" w:cs="Courier New"/>
        </w:rPr>
      </w:pPr>
      <w:r w:rsidRPr="00C50F28">
        <w:rPr>
          <w:rFonts w:asciiTheme="minorHAnsi" w:hAnsiTheme="minorHAnsi"/>
        </w:rPr>
        <w:t xml:space="preserve">If an application uses an LDAP Server from which the user attributes are to be retrieved to the above mentioned attribute mapping should be added in the JAAS login-config file. Following is a sample entry for the same in JAAS login.conf file </w:t>
      </w:r>
    </w:p>
    <w:p w:rsidR="00957CAF" w:rsidRPr="00C50F28" w:rsidRDefault="00E040EA" w:rsidP="00957CAF">
      <w:pPr>
        <w:pStyle w:val="BodyText"/>
        <w:rPr>
          <w:rFonts w:asciiTheme="minorHAnsi" w:hAnsiTheme="minorHAnsi"/>
        </w:rPr>
      </w:pPr>
      <w:r>
        <w:rPr>
          <w:rFonts w:asciiTheme="minorHAnsi" w:hAnsiTheme="minorHAnsi"/>
        </w:rPr>
      </w:r>
      <w:r>
        <w:rPr>
          <w:rFonts w:asciiTheme="minorHAnsi" w:hAnsiTheme="minorHAnsi"/>
        </w:rPr>
        <w:pict>
          <v:group id="_x0000_s1153" editas="canvas" style="width:510.95pt;height:272.8pt;mso-position-horizontal-relative:char;mso-position-vertical-relative:line" coordorigin="1090,730" coordsize="10219,5456">
            <o:lock v:ext="edit" aspectratio="t"/>
            <v:shape id="_x0000_s1154" type="#_x0000_t75" style="position:absolute;left:1090;top:730;width:10219;height:5456" o:preferrelative="f">
              <v:fill o:detectmouseclick="t"/>
              <v:path o:extrusionok="t" o:connecttype="none"/>
              <o:lock v:ext="edit" text="t"/>
            </v:shape>
            <v:shape id="_x0000_s1155" type="#_x0000_t202" style="position:absolute;left:1090;top:730;width:10018;height:5368">
              <v:textbox style="mso-next-textbox:#_x0000_s1155">
                <w:txbxContent>
                  <w:p w:rsidR="00D54780" w:rsidRPr="00C50F28" w:rsidRDefault="00D54780" w:rsidP="00957CAF">
                    <w:pPr>
                      <w:rPr>
                        <w:rFonts w:cs="Courier New"/>
                        <w:sz w:val="20"/>
                        <w:szCs w:val="20"/>
                      </w:rPr>
                    </w:pPr>
                    <w:r w:rsidRPr="00C50F28">
                      <w:rPr>
                        <w:rFonts w:cs="Courier New"/>
                        <w:sz w:val="20"/>
                        <w:szCs w:val="20"/>
                      </w:rPr>
                      <w:t>LDAPGRID{</w:t>
                    </w:r>
                  </w:p>
                  <w:p w:rsidR="00D54780" w:rsidRPr="00C50F28" w:rsidRDefault="00D54780" w:rsidP="00957CAF">
                    <w:pPr>
                      <w:rPr>
                        <w:rFonts w:cs="Courier New"/>
                        <w:sz w:val="20"/>
                        <w:szCs w:val="20"/>
                      </w:rPr>
                    </w:pPr>
                    <w:r w:rsidRPr="00C50F28">
                      <w:rPr>
                        <w:rFonts w:cs="Courier New"/>
                        <w:sz w:val="20"/>
                        <w:szCs w:val="20"/>
                      </w:rPr>
                      <w:t xml:space="preserve">  gov.nih.nci.security.authentication.loginmodules.LDAPLoginModule Required</w:t>
                    </w:r>
                  </w:p>
                  <w:p w:rsidR="00D54780" w:rsidRPr="00C50F28" w:rsidRDefault="00D54780" w:rsidP="00957CAF">
                    <w:pPr>
                      <w:rPr>
                        <w:rFonts w:cs="Courier New"/>
                        <w:sz w:val="20"/>
                        <w:szCs w:val="20"/>
                      </w:rPr>
                    </w:pPr>
                    <w:r w:rsidRPr="00C50F28">
                      <w:rPr>
                        <w:rFonts w:cs="Courier New"/>
                        <w:sz w:val="20"/>
                        <w:szCs w:val="20"/>
                      </w:rPr>
                      <w:t xml:space="preserve">  ldapHost="ldap://ncicbds-dev.nci.nih.gov:389"</w:t>
                    </w:r>
                  </w:p>
                  <w:p w:rsidR="00D54780" w:rsidRPr="00C50F28" w:rsidRDefault="00D54780" w:rsidP="00957CAF">
                    <w:pPr>
                      <w:rPr>
                        <w:rFonts w:cs="Courier New"/>
                        <w:sz w:val="20"/>
                        <w:szCs w:val="20"/>
                      </w:rPr>
                    </w:pPr>
                    <w:r w:rsidRPr="00C50F28">
                      <w:rPr>
                        <w:rFonts w:cs="Courier New"/>
                        <w:sz w:val="20"/>
                        <w:szCs w:val="20"/>
                      </w:rPr>
                      <w:t xml:space="preserve">  ldapSearchableBase="ou=csm,dc=ncicb-dev,dc=nci,dc=nih,dc=gov"</w:t>
                    </w:r>
                  </w:p>
                  <w:p w:rsidR="00D54780" w:rsidRPr="00C50F28" w:rsidRDefault="00D54780" w:rsidP="00957CAF">
                    <w:pPr>
                      <w:rPr>
                        <w:rFonts w:cs="Courier New"/>
                        <w:sz w:val="20"/>
                        <w:szCs w:val="20"/>
                      </w:rPr>
                    </w:pPr>
                    <w:r w:rsidRPr="00C50F28">
                      <w:rPr>
                        <w:rFonts w:cs="Courier New"/>
                        <w:sz w:val="20"/>
                        <w:szCs w:val="20"/>
                      </w:rPr>
                      <w:t xml:space="preserve">  ldapUserIdLabel="uid"</w:t>
                    </w:r>
                  </w:p>
                  <w:p w:rsidR="00D54780" w:rsidRPr="00C50F28" w:rsidRDefault="00D54780" w:rsidP="00957CAF">
                    <w:pPr>
                      <w:rPr>
                        <w:rFonts w:cs="Courier New"/>
                        <w:sz w:val="20"/>
                        <w:szCs w:val="20"/>
                      </w:rPr>
                    </w:pPr>
                    <w:r w:rsidRPr="00C50F28">
                      <w:rPr>
                        <w:rFonts w:cs="Courier New"/>
                        <w:sz w:val="20"/>
                        <w:szCs w:val="20"/>
                      </w:rPr>
                      <w:t xml:space="preserve">  ldapAdminUserName="uid=csmAdmin,ou=csm,dc=ncicb-dev,dc=nci,dc=nih,dc=gov"</w:t>
                    </w:r>
                  </w:p>
                  <w:p w:rsidR="00D54780" w:rsidRPr="00C50F28" w:rsidRDefault="00D54780" w:rsidP="00957CAF">
                    <w:pPr>
                      <w:rPr>
                        <w:rFonts w:cs="Courier New"/>
                        <w:sz w:val="20"/>
                        <w:szCs w:val="20"/>
                      </w:rPr>
                    </w:pPr>
                    <w:r w:rsidRPr="00C50F28">
                      <w:rPr>
                        <w:rFonts w:cs="Courier New"/>
                        <w:sz w:val="20"/>
                        <w:szCs w:val="20"/>
                      </w:rPr>
                      <w:t xml:space="preserve">  ldapAdminPassword="PASSWORD"</w:t>
                    </w:r>
                  </w:p>
                  <w:p w:rsidR="00D54780" w:rsidRPr="00C50F28" w:rsidRDefault="00D54780" w:rsidP="00957CAF">
                    <w:pPr>
                      <w:rPr>
                        <w:rFonts w:cs="Courier New"/>
                        <w:sz w:val="20"/>
                        <w:szCs w:val="20"/>
                      </w:rPr>
                    </w:pPr>
                    <w:r w:rsidRPr="00C50F28">
                      <w:rPr>
                        <w:rFonts w:cs="Courier New"/>
                        <w:sz w:val="20"/>
                        <w:szCs w:val="20"/>
                      </w:rPr>
                      <w:t xml:space="preserve">  USER_FIRST_NAME="givenName"</w:t>
                    </w:r>
                  </w:p>
                  <w:p w:rsidR="00D54780" w:rsidRPr="00C50F28" w:rsidRDefault="00D54780" w:rsidP="00957CAF">
                    <w:pPr>
                      <w:rPr>
                        <w:rFonts w:cs="Courier New"/>
                        <w:sz w:val="20"/>
                        <w:szCs w:val="20"/>
                      </w:rPr>
                    </w:pPr>
                    <w:r w:rsidRPr="00C50F28">
                      <w:rPr>
                        <w:rFonts w:cs="Courier New"/>
                        <w:sz w:val="20"/>
                        <w:szCs w:val="20"/>
                      </w:rPr>
                      <w:t xml:space="preserve">  USER_LAST_NAME="sn"</w:t>
                    </w:r>
                  </w:p>
                  <w:p w:rsidR="00D54780" w:rsidRPr="00C50F28" w:rsidRDefault="00D54780" w:rsidP="00957CAF">
                    <w:pPr>
                      <w:rPr>
                        <w:rFonts w:cs="Courier New"/>
                        <w:sz w:val="20"/>
                        <w:szCs w:val="20"/>
                      </w:rPr>
                    </w:pPr>
                    <w:r w:rsidRPr="00C50F28">
                      <w:rPr>
                        <w:rFonts w:cs="Courier New"/>
                        <w:sz w:val="20"/>
                        <w:szCs w:val="20"/>
                      </w:rPr>
                      <w:t xml:space="preserve">  USER_EMAIL_ID="mail";</w:t>
                    </w:r>
                  </w:p>
                  <w:p w:rsidR="00D54780" w:rsidRPr="00C50F28" w:rsidRDefault="00D54780" w:rsidP="00957CAF">
                    <w:pPr>
                      <w:rPr>
                        <w:rFonts w:cs="Courier New"/>
                        <w:sz w:val="20"/>
                        <w:szCs w:val="20"/>
                      </w:rPr>
                    </w:pPr>
                    <w:r w:rsidRPr="00C50F28">
                      <w:rPr>
                        <w:rFonts w:cs="Courier New"/>
                        <w:sz w:val="20"/>
                        <w:szCs w:val="20"/>
                      </w:rPr>
                      <w:t>};</w:t>
                    </w:r>
                  </w:p>
                </w:txbxContent>
              </v:textbox>
            </v:shape>
            <v:shape id="_x0000_s1347" type="#_x0000_t202" style="position:absolute;left:1090;top:806;width:10018;height:5369">
              <v:textbox style="mso-next-textbox:#_x0000_s1347">
                <w:txbxContent>
                  <w:p w:rsidR="00D54780" w:rsidRPr="00C50F28" w:rsidRDefault="00D54780" w:rsidP="00725086">
                    <w:pPr>
                      <w:rPr>
                        <w:rFonts w:cs="Courier New"/>
                        <w:sz w:val="20"/>
                        <w:szCs w:val="20"/>
                      </w:rPr>
                    </w:pPr>
                    <w:r w:rsidRPr="00C50F28">
                      <w:rPr>
                        <w:rFonts w:cs="Courier New"/>
                        <w:sz w:val="20"/>
                        <w:szCs w:val="20"/>
                      </w:rPr>
                      <w:t>LDAPGRID{</w:t>
                    </w:r>
                  </w:p>
                  <w:p w:rsidR="00D54780" w:rsidRPr="00C50F28" w:rsidRDefault="00D54780" w:rsidP="00725086">
                    <w:pPr>
                      <w:rPr>
                        <w:rFonts w:cs="Courier New"/>
                        <w:sz w:val="20"/>
                        <w:szCs w:val="20"/>
                      </w:rPr>
                    </w:pPr>
                    <w:r w:rsidRPr="00C50F28">
                      <w:rPr>
                        <w:rFonts w:cs="Courier New"/>
                        <w:sz w:val="20"/>
                        <w:szCs w:val="20"/>
                      </w:rPr>
                      <w:t xml:space="preserve">  gov.nih.nci.security.authentication.loginmodules.LDAPLoginModule Required</w:t>
                    </w:r>
                  </w:p>
                  <w:p w:rsidR="00D54780" w:rsidRPr="00C50F28" w:rsidRDefault="00D54780" w:rsidP="00725086">
                    <w:pPr>
                      <w:rPr>
                        <w:rFonts w:cs="Courier New"/>
                        <w:sz w:val="20"/>
                        <w:szCs w:val="20"/>
                      </w:rPr>
                    </w:pPr>
                    <w:r w:rsidRPr="00C50F28">
                      <w:rPr>
                        <w:rFonts w:cs="Courier New"/>
                        <w:sz w:val="20"/>
                        <w:szCs w:val="20"/>
                      </w:rPr>
                      <w:t xml:space="preserve">  ldapHost="ldap://ncicbds-dev.nci.nih.gov:389"</w:t>
                    </w:r>
                  </w:p>
                  <w:p w:rsidR="00D54780" w:rsidRPr="00C50F28" w:rsidRDefault="00D54780" w:rsidP="00725086">
                    <w:pPr>
                      <w:rPr>
                        <w:rFonts w:cs="Courier New"/>
                        <w:sz w:val="20"/>
                        <w:szCs w:val="20"/>
                      </w:rPr>
                    </w:pPr>
                    <w:r w:rsidRPr="00C50F28">
                      <w:rPr>
                        <w:rFonts w:cs="Courier New"/>
                        <w:sz w:val="20"/>
                        <w:szCs w:val="20"/>
                      </w:rPr>
                      <w:t xml:space="preserve">  ldapSearchableBase="ou=csm,dc=ncicb-dev,dc=nci,dc=nih,dc=gov"</w:t>
                    </w:r>
                  </w:p>
                  <w:p w:rsidR="00D54780" w:rsidRPr="00C50F28" w:rsidRDefault="00D54780" w:rsidP="00725086">
                    <w:pPr>
                      <w:rPr>
                        <w:rFonts w:cs="Courier New"/>
                        <w:sz w:val="20"/>
                        <w:szCs w:val="20"/>
                      </w:rPr>
                    </w:pPr>
                    <w:r w:rsidRPr="00C50F28">
                      <w:rPr>
                        <w:rFonts w:cs="Courier New"/>
                        <w:sz w:val="20"/>
                        <w:szCs w:val="20"/>
                      </w:rPr>
                      <w:t xml:space="preserve">  ldapUserIdLabel="uid"</w:t>
                    </w:r>
                  </w:p>
                  <w:p w:rsidR="00D54780" w:rsidRPr="00C50F28" w:rsidRDefault="00D54780" w:rsidP="00725086">
                    <w:pPr>
                      <w:rPr>
                        <w:rFonts w:cs="Courier New"/>
                        <w:sz w:val="20"/>
                        <w:szCs w:val="20"/>
                      </w:rPr>
                    </w:pPr>
                    <w:r w:rsidRPr="00C50F28">
                      <w:rPr>
                        <w:rFonts w:cs="Courier New"/>
                        <w:sz w:val="20"/>
                        <w:szCs w:val="20"/>
                      </w:rPr>
                      <w:t xml:space="preserve">  ldapAdminUserName="uid=csmAdmin,ou=csm,dc=ncicb-dev,dc=nci,dc=nih,dc=gov"</w:t>
                    </w:r>
                  </w:p>
                  <w:p w:rsidR="00D54780" w:rsidRPr="00C50F28" w:rsidRDefault="00D54780" w:rsidP="00725086">
                    <w:pPr>
                      <w:rPr>
                        <w:rFonts w:cs="Courier New"/>
                        <w:sz w:val="20"/>
                        <w:szCs w:val="20"/>
                      </w:rPr>
                    </w:pPr>
                    <w:r w:rsidRPr="00C50F28">
                      <w:rPr>
                        <w:rFonts w:cs="Courier New"/>
                        <w:sz w:val="20"/>
                        <w:szCs w:val="20"/>
                      </w:rPr>
                      <w:t xml:space="preserve">  ldapAdminPassword="PASSWORD"</w:t>
                    </w:r>
                  </w:p>
                  <w:p w:rsidR="00D54780" w:rsidRPr="00C50F28" w:rsidRDefault="00D54780" w:rsidP="00725086">
                    <w:pPr>
                      <w:rPr>
                        <w:rFonts w:cs="Courier New"/>
                        <w:sz w:val="20"/>
                        <w:szCs w:val="20"/>
                      </w:rPr>
                    </w:pPr>
                    <w:r w:rsidRPr="00C50F28">
                      <w:rPr>
                        <w:rFonts w:cs="Courier New"/>
                        <w:sz w:val="20"/>
                        <w:szCs w:val="20"/>
                      </w:rPr>
                      <w:t xml:space="preserve">  USER_FIRST_NAME="givenName"</w:t>
                    </w:r>
                  </w:p>
                  <w:p w:rsidR="00D54780" w:rsidRPr="00C50F28" w:rsidRDefault="00D54780" w:rsidP="00725086">
                    <w:pPr>
                      <w:rPr>
                        <w:rFonts w:cs="Courier New"/>
                        <w:sz w:val="20"/>
                        <w:szCs w:val="20"/>
                      </w:rPr>
                    </w:pPr>
                    <w:r w:rsidRPr="00C50F28">
                      <w:rPr>
                        <w:rFonts w:cs="Courier New"/>
                        <w:sz w:val="20"/>
                        <w:szCs w:val="20"/>
                      </w:rPr>
                      <w:t xml:space="preserve">  USER_LAST_NAME="sn"</w:t>
                    </w:r>
                  </w:p>
                  <w:p w:rsidR="00D54780" w:rsidRPr="00C50F28" w:rsidRDefault="00D54780" w:rsidP="00725086">
                    <w:pPr>
                      <w:rPr>
                        <w:rFonts w:cs="Courier New"/>
                        <w:sz w:val="20"/>
                        <w:szCs w:val="20"/>
                      </w:rPr>
                    </w:pPr>
                    <w:r w:rsidRPr="00C50F28">
                      <w:rPr>
                        <w:rFonts w:cs="Courier New"/>
                        <w:sz w:val="20"/>
                        <w:szCs w:val="20"/>
                      </w:rPr>
                      <w:t xml:space="preserve">  USER_EMAIL_ID="mail";</w:t>
                    </w:r>
                  </w:p>
                  <w:p w:rsidR="00D54780" w:rsidRPr="00C50F28" w:rsidRDefault="00D54780" w:rsidP="00725086">
                    <w:pPr>
                      <w:rPr>
                        <w:rFonts w:cs="Courier New"/>
                        <w:sz w:val="20"/>
                        <w:szCs w:val="20"/>
                      </w:rPr>
                    </w:pPr>
                    <w:r w:rsidRPr="00C50F28">
                      <w:rPr>
                        <w:rFonts w:cs="Courier New"/>
                        <w:sz w:val="20"/>
                        <w:szCs w:val="20"/>
                      </w:rPr>
                      <w:t>};</w:t>
                    </w:r>
                  </w:p>
                </w:txbxContent>
              </v:textbox>
            </v:shape>
            <w10:wrap type="none"/>
            <w10:anchorlock/>
          </v:group>
        </w:pict>
      </w:r>
    </w:p>
    <w:p w:rsidR="00957CAF" w:rsidRPr="00C50F28" w:rsidRDefault="00957CAF" w:rsidP="00957CAF">
      <w:pPr>
        <w:pStyle w:val="BodyText"/>
        <w:rPr>
          <w:rFonts w:asciiTheme="minorHAnsi" w:hAnsiTheme="minorHAnsi"/>
        </w:rPr>
      </w:pPr>
      <w:r w:rsidRPr="00C50F28">
        <w:rPr>
          <w:rFonts w:asciiTheme="minorHAnsi" w:hAnsiTheme="minorHAnsi"/>
        </w:rPr>
        <w:t xml:space="preserve">Where </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USER_FIRST_NAME</w:t>
      </w:r>
      <w:r w:rsidRPr="00C50F28">
        <w:rPr>
          <w:rFonts w:cs="Courier New"/>
          <w:sz w:val="24"/>
          <w:szCs w:val="24"/>
        </w:rPr>
        <w:t xml:space="preserve"> </w:t>
      </w:r>
      <w:r w:rsidRPr="00C50F28">
        <w:rPr>
          <w:sz w:val="24"/>
          <w:szCs w:val="24"/>
        </w:rPr>
        <w:t>is the ldap attribute which stores the first name</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USER_LAST_NAME</w:t>
      </w:r>
      <w:r w:rsidRPr="00C50F28">
        <w:rPr>
          <w:rFonts w:cs="Courier New"/>
          <w:sz w:val="24"/>
          <w:szCs w:val="24"/>
        </w:rPr>
        <w:t xml:space="preserve"> </w:t>
      </w:r>
      <w:r w:rsidRPr="00C50F28">
        <w:rPr>
          <w:sz w:val="24"/>
          <w:szCs w:val="24"/>
        </w:rPr>
        <w:t>is the ldap attribute which stores the last name</w:t>
      </w:r>
    </w:p>
    <w:p w:rsidR="00957CAF" w:rsidRPr="00C50F28" w:rsidRDefault="00957CAF" w:rsidP="00957CAF">
      <w:pPr>
        <w:numPr>
          <w:ilvl w:val="0"/>
          <w:numId w:val="102"/>
        </w:numPr>
        <w:autoSpaceDE w:val="0"/>
        <w:autoSpaceDN w:val="0"/>
        <w:adjustRightInd w:val="0"/>
        <w:spacing w:after="0" w:line="240" w:lineRule="auto"/>
        <w:rPr>
          <w:rFonts w:cs="Courier New"/>
          <w:sz w:val="24"/>
          <w:szCs w:val="24"/>
        </w:rPr>
      </w:pPr>
      <w:r w:rsidRPr="00C50F28">
        <w:rPr>
          <w:rFonts w:cs="Courier New"/>
          <w:sz w:val="24"/>
          <w:szCs w:val="24"/>
          <w:highlight w:val="white"/>
        </w:rPr>
        <w:t>USER_EMAIL_ID</w:t>
      </w:r>
      <w:r w:rsidRPr="00C50F28">
        <w:rPr>
          <w:rFonts w:cs="Courier New"/>
          <w:sz w:val="24"/>
          <w:szCs w:val="24"/>
        </w:rPr>
        <w:t xml:space="preserve"> </w:t>
      </w:r>
      <w:r w:rsidRPr="00C50F28">
        <w:rPr>
          <w:sz w:val="24"/>
          <w:szCs w:val="24"/>
        </w:rPr>
        <w:t>is the ldap attribute which stores the email id</w:t>
      </w:r>
    </w:p>
    <w:p w:rsidR="009471E8" w:rsidRPr="009471E8" w:rsidRDefault="009471E8" w:rsidP="009471E8"/>
    <w:p w:rsidR="00216967" w:rsidRDefault="00216967" w:rsidP="00F27FCB">
      <w:pPr>
        <w:pStyle w:val="Heading1"/>
        <w:numPr>
          <w:ilvl w:val="1"/>
          <w:numId w:val="1"/>
        </w:numPr>
      </w:pPr>
      <w:bookmarkStart w:id="1402" w:name="_Toc213472339"/>
      <w:r>
        <w:lastRenderedPageBreak/>
        <w:t>Authorization</w:t>
      </w:r>
      <w:bookmarkEnd w:id="1402"/>
    </w:p>
    <w:p w:rsidR="00F72CA6" w:rsidRDefault="00F72CA6" w:rsidP="00F72CA6">
      <w:pPr>
        <w:pStyle w:val="Heading1"/>
        <w:numPr>
          <w:ilvl w:val="2"/>
          <w:numId w:val="1"/>
        </w:numPr>
      </w:pPr>
      <w:bookmarkStart w:id="1403" w:name="_Toc213472340"/>
      <w:r>
        <w:t>Using Grid Group Nam</w:t>
      </w:r>
      <w:del w:id="1404" w:author=" " w:date="2008-10-30T10:52:00Z">
        <w:r w:rsidDel="00A94399">
          <w:tab/>
        </w:r>
      </w:del>
      <w:r>
        <w:t>es for Check Permission</w:t>
      </w:r>
      <w:bookmarkEnd w:id="1403"/>
    </w:p>
    <w:p w:rsidR="00F72CA6" w:rsidRDefault="00F72CA6" w:rsidP="00F72CA6">
      <w:pPr>
        <w:rPr>
          <w:sz w:val="24"/>
          <w:szCs w:val="24"/>
        </w:rPr>
      </w:pPr>
    </w:p>
    <w:p w:rsidR="00F72CA6" w:rsidRDefault="00F72CA6" w:rsidP="00F72CA6">
      <w:pPr>
        <w:ind w:left="360"/>
        <w:rPr>
          <w:sz w:val="24"/>
          <w:szCs w:val="24"/>
        </w:rPr>
      </w:pPr>
      <w:r>
        <w:rPr>
          <w:sz w:val="24"/>
          <w:szCs w:val="24"/>
        </w:rPr>
        <w:t xml:space="preserve">As part of the CSM caGrid Integration, CSM now allows users to check permission using the Grid Grouper Group Name. Earlier the check permission method took only user name and checked permission for that particular user. However now new methods have been introduced which can take in a group name and check permission against the group name. </w:t>
      </w:r>
    </w:p>
    <w:p w:rsidR="00F72CA6" w:rsidRDefault="00F72CA6" w:rsidP="00F72CA6">
      <w:pPr>
        <w:ind w:left="360"/>
        <w:rPr>
          <w:sz w:val="24"/>
          <w:szCs w:val="24"/>
        </w:rPr>
      </w:pPr>
      <w:r>
        <w:rPr>
          <w:sz w:val="24"/>
          <w:szCs w:val="24"/>
        </w:rPr>
        <w:t xml:space="preserve">Alternatively there are other two methods provided which returns the list of all the groups which have the said privilege on a particular resource. </w:t>
      </w:r>
    </w:p>
    <w:p w:rsidR="00F72CA6" w:rsidRDefault="00F72CA6" w:rsidP="00F72CA6">
      <w:pPr>
        <w:ind w:left="360"/>
        <w:rPr>
          <w:sz w:val="24"/>
          <w:szCs w:val="24"/>
        </w:rPr>
      </w:pPr>
      <w:r>
        <w:rPr>
          <w:sz w:val="24"/>
          <w:szCs w:val="24"/>
        </w:rPr>
        <w:t xml:space="preserve">Following are the method definition. More details are provided in the javadocs </w:t>
      </w:r>
    </w:p>
    <w:p w:rsidR="00F72CA6" w:rsidRDefault="00E040EA" w:rsidP="00F72CA6">
      <w:pPr>
        <w:ind w:left="360"/>
        <w:rPr>
          <w:sz w:val="24"/>
          <w:szCs w:val="24"/>
        </w:rPr>
      </w:pPr>
      <w:r w:rsidRPr="00E040EA">
        <w:pict>
          <v:group id="_x0000_s1356" editas="canvas" style="width:528.6pt;height:128.6pt;mso-position-horizontal-relative:char;mso-position-vertical-relative:line" coordorigin="2343,10861" coordsize="8132,1992">
            <o:lock v:ext="edit" aspectratio="t"/>
            <v:shape id="_x0000_s1357" type="#_x0000_t75" style="position:absolute;left:2343;top:10861;width:8132;height:1992" o:preferrelative="f">
              <v:fill o:detectmouseclick="t"/>
              <v:path o:extrusionok="t" o:connecttype="none"/>
              <o:lock v:ext="edit" text="t"/>
            </v:shape>
            <v:shape id="_x0000_s1358" type="#_x0000_t202" style="position:absolute;left:2520;top:10861;width:7860;height:1933">
              <v:textbox style="mso-next-textbox:#_x0000_s1358">
                <w:txbxContent>
                  <w:p w:rsidR="00D54780" w:rsidRPr="00386E00" w:rsidRDefault="00D54780" w:rsidP="00F72CA6">
                    <w:pPr>
                      <w:rPr>
                        <w:rFonts w:cs="Courier New"/>
                        <w:sz w:val="20"/>
                        <w:szCs w:val="20"/>
                      </w:rPr>
                    </w:pPr>
                    <w:r w:rsidRPr="00386E00">
                      <w:rPr>
                        <w:rFonts w:cs="Courier New"/>
                        <w:sz w:val="20"/>
                        <w:szCs w:val="20"/>
                      </w:rPr>
                      <w:t>public boolean checkPermissionForGroup(String groupName, String objectId, String attributeName, String privilegeName) throws CSException;</w:t>
                    </w:r>
                  </w:p>
                  <w:p w:rsidR="00D54780" w:rsidRPr="00386E00" w:rsidRDefault="00D54780" w:rsidP="00F72CA6">
                    <w:pPr>
                      <w:rPr>
                        <w:rFonts w:cs="Courier New"/>
                        <w:sz w:val="20"/>
                        <w:szCs w:val="20"/>
                      </w:rPr>
                    </w:pPr>
                    <w:r w:rsidRPr="00386E00">
                      <w:rPr>
                        <w:rFonts w:cs="Courier New"/>
                        <w:sz w:val="20"/>
                        <w:szCs w:val="20"/>
                      </w:rPr>
                      <w:t>public boolean checkPermissionForGroup(String groupName, String objectId, String privilegeName) throws CSException;</w:t>
                    </w:r>
                  </w:p>
                  <w:p w:rsidR="00D54780" w:rsidRPr="00386E00" w:rsidRDefault="00D54780" w:rsidP="00F72CA6">
                    <w:pPr>
                      <w:rPr>
                        <w:rFonts w:cs="Courier New"/>
                        <w:sz w:val="20"/>
                        <w:szCs w:val="20"/>
                      </w:rPr>
                    </w:pPr>
                    <w:r w:rsidRPr="00386E00">
                      <w:rPr>
                        <w:rFonts w:cs="Courier New"/>
                        <w:sz w:val="20"/>
                        <w:szCs w:val="20"/>
                      </w:rPr>
                      <w:t>public List getAccessibleGroups(String objectId, String privilegeName) throws CSException;</w:t>
                    </w:r>
                  </w:p>
                  <w:p w:rsidR="00D54780" w:rsidRPr="00386E00" w:rsidRDefault="00D54780" w:rsidP="00F72CA6">
                    <w:pPr>
                      <w:rPr>
                        <w:rFonts w:cs="Courier New"/>
                        <w:sz w:val="20"/>
                        <w:szCs w:val="20"/>
                      </w:rPr>
                    </w:pPr>
                    <w:r w:rsidRPr="00386E00">
                      <w:rPr>
                        <w:rFonts w:cs="Courier New"/>
                        <w:sz w:val="20"/>
                        <w:szCs w:val="20"/>
                      </w:rPr>
                      <w:t>public List getAccessibleGroups(String objectId, String attributeName, String privilegeName) throws CSException;</w:t>
                    </w:r>
                  </w:p>
                </w:txbxContent>
              </v:textbox>
            </v:shape>
            <w10:wrap type="none"/>
            <w10:anchorlock/>
          </v:group>
        </w:pict>
      </w:r>
    </w:p>
    <w:p w:rsidR="00F72CA6" w:rsidRDefault="00F72CA6" w:rsidP="00F72CA6">
      <w:pPr>
        <w:ind w:left="360"/>
        <w:rPr>
          <w:sz w:val="24"/>
          <w:szCs w:val="24"/>
        </w:rPr>
      </w:pPr>
      <w:r w:rsidRPr="00386E00">
        <w:rPr>
          <w:b/>
          <w:sz w:val="24"/>
          <w:szCs w:val="24"/>
        </w:rPr>
        <w:t>NOTE:</w:t>
      </w:r>
      <w:r>
        <w:rPr>
          <w:sz w:val="24"/>
          <w:szCs w:val="24"/>
        </w:rPr>
        <w:t xml:space="preserve"> if you are using Group level security then at the time of provisioning you need make sure that the group name provided to the group (via UPT) is same as the Grid Grouper group name</w:t>
      </w:r>
    </w:p>
    <w:p w:rsidR="005C54DF" w:rsidRDefault="005C54DF" w:rsidP="00F72CA6">
      <w:pPr>
        <w:pStyle w:val="Heading1"/>
        <w:ind w:left="720"/>
      </w:pPr>
    </w:p>
    <w:p w:rsidR="009471E8" w:rsidRPr="009471E8" w:rsidRDefault="009471E8" w:rsidP="009471E8"/>
    <w:p w:rsidR="00BF5FBB" w:rsidRDefault="00692F06" w:rsidP="00BF5FBB">
      <w:pPr>
        <w:pStyle w:val="Heading1"/>
        <w:numPr>
          <w:ilvl w:val="1"/>
          <w:numId w:val="1"/>
        </w:numPr>
      </w:pPr>
      <w:bookmarkStart w:id="1405" w:name="_Toc213472341"/>
      <w:r>
        <w:t>Migrating from CSM v</w:t>
      </w:r>
      <w:r w:rsidR="005C54DF">
        <w:t xml:space="preserve">3.2 to </w:t>
      </w:r>
      <w:r>
        <w:t>CSM v</w:t>
      </w:r>
      <w:r w:rsidR="005C54DF">
        <w:t>4.0</w:t>
      </w:r>
      <w:bookmarkEnd w:id="1405"/>
      <w:r w:rsidR="002046BA">
        <w:t xml:space="preserve"> </w:t>
      </w:r>
    </w:p>
    <w:p w:rsidR="00BF5FBB" w:rsidRPr="00BF5FBB" w:rsidRDefault="00BF5FBB" w:rsidP="00BF5FBB">
      <w:pPr>
        <w:pStyle w:val="Heading1"/>
        <w:numPr>
          <w:ilvl w:val="2"/>
          <w:numId w:val="1"/>
        </w:numPr>
      </w:pPr>
      <w:bookmarkStart w:id="1406" w:name="_Toc213472342"/>
      <w:r w:rsidRPr="00BF5FBB">
        <w:rPr>
          <w:rFonts w:cs="Andalus"/>
          <w:sz w:val="24"/>
          <w:szCs w:val="24"/>
        </w:rPr>
        <w:t>MySQL Migration</w:t>
      </w:r>
      <w:bookmarkEnd w:id="1406"/>
    </w:p>
    <w:p w:rsidR="00BF5FBB" w:rsidRDefault="00BF5FBB" w:rsidP="00BF5FBB">
      <w:pPr>
        <w:ind w:left="360"/>
        <w:rPr>
          <w:rFonts w:cs="Andalus"/>
          <w:sz w:val="24"/>
          <w:szCs w:val="24"/>
        </w:rPr>
      </w:pPr>
    </w:p>
    <w:p w:rsidR="00BF5FBB" w:rsidRPr="00BF5FBB" w:rsidRDefault="00BF5FBB" w:rsidP="00BF5FBB">
      <w:pPr>
        <w:ind w:left="360"/>
        <w:rPr>
          <w:rFonts w:cs="Andalus"/>
          <w:sz w:val="24"/>
          <w:szCs w:val="24"/>
        </w:rPr>
      </w:pPr>
      <w:r w:rsidRPr="00BF5FBB">
        <w:rPr>
          <w:rFonts w:cs="Andalus"/>
          <w:sz w:val="24"/>
          <w:szCs w:val="24"/>
        </w:rPr>
        <w:t xml:space="preserve">The following procedure defines in detail the steps needed to update the MySQL database from an existing 3.1 authorization schema to a new </w:t>
      </w:r>
      <w:r w:rsidR="00EE0E6A">
        <w:rPr>
          <w:rFonts w:cs="Andalus"/>
          <w:sz w:val="24"/>
          <w:szCs w:val="24"/>
        </w:rPr>
        <w:t>4.0</w:t>
      </w:r>
      <w:r w:rsidRPr="00BF5FBB">
        <w:rPr>
          <w:rFonts w:cs="Andalus"/>
          <w:sz w:val="24"/>
          <w:szCs w:val="24"/>
        </w:rPr>
        <w:t xml:space="preserve"> authorization schema: </w:t>
      </w:r>
    </w:p>
    <w:p w:rsidR="00BF5FBB" w:rsidRPr="00BF5FBB" w:rsidRDefault="00BF5FBB" w:rsidP="00BF5FBB">
      <w:pPr>
        <w:ind w:left="360"/>
        <w:rPr>
          <w:rFonts w:cs="Andalus"/>
          <w:sz w:val="24"/>
          <w:szCs w:val="24"/>
        </w:rPr>
      </w:pPr>
      <w:r w:rsidRPr="00BF5FBB">
        <w:rPr>
          <w:rFonts w:cs="Andalus"/>
          <w:sz w:val="24"/>
          <w:szCs w:val="24"/>
        </w:rPr>
        <w:t>1.</w:t>
      </w:r>
      <w:r w:rsidRPr="00BF5FBB">
        <w:rPr>
          <w:rFonts w:cs="Andalus"/>
          <w:sz w:val="24"/>
          <w:szCs w:val="24"/>
        </w:rPr>
        <w:tab/>
        <w:t>Obtain the CSM API v</w:t>
      </w:r>
      <w:r w:rsidR="00EE0E6A">
        <w:rPr>
          <w:rFonts w:cs="Andalus"/>
          <w:sz w:val="24"/>
          <w:szCs w:val="24"/>
        </w:rPr>
        <w:t>4.0</w:t>
      </w:r>
      <w:r w:rsidRPr="00BF5FBB">
        <w:rPr>
          <w:rFonts w:cs="Andalus"/>
          <w:sz w:val="24"/>
          <w:szCs w:val="24"/>
        </w:rPr>
        <w:t xml:space="preserve"> Release from NCICB Download Center [http://ncicb.nci.nih.gov/download]</w:t>
      </w:r>
    </w:p>
    <w:p w:rsidR="00BF5FBB" w:rsidRPr="00BF5FBB" w:rsidRDefault="00BF5FBB" w:rsidP="00BF5FBB">
      <w:pPr>
        <w:ind w:left="360"/>
        <w:rPr>
          <w:rFonts w:cs="Andalus"/>
          <w:sz w:val="24"/>
          <w:szCs w:val="24"/>
        </w:rPr>
      </w:pPr>
      <w:r w:rsidRPr="00BF5FBB">
        <w:rPr>
          <w:rFonts w:cs="Andalus"/>
          <w:sz w:val="24"/>
          <w:szCs w:val="24"/>
        </w:rPr>
        <w:t>2.</w:t>
      </w:r>
      <w:r w:rsidRPr="00BF5FBB">
        <w:rPr>
          <w:rFonts w:cs="Andalus"/>
          <w:sz w:val="24"/>
          <w:szCs w:val="24"/>
        </w:rPr>
        <w:tab/>
        <w:t>In the MigrationScript3.2MySQL.sql from the CSM API v</w:t>
      </w:r>
      <w:r w:rsidR="00EE0E6A">
        <w:rPr>
          <w:rFonts w:cs="Andalus"/>
          <w:sz w:val="24"/>
          <w:szCs w:val="24"/>
        </w:rPr>
        <w:t>4.0</w:t>
      </w:r>
      <w:r w:rsidRPr="00BF5FBB">
        <w:rPr>
          <w:rFonts w:cs="Andalus"/>
          <w:sz w:val="24"/>
          <w:szCs w:val="24"/>
        </w:rPr>
        <w:t xml:space="preserve"> Release, change the &lt;&lt;database_name&gt;&gt; with the name of the database.</w:t>
      </w:r>
    </w:p>
    <w:p w:rsidR="00BF5FBB" w:rsidRPr="00BF5FBB" w:rsidRDefault="00BF5FBB" w:rsidP="00BF5FBB">
      <w:pPr>
        <w:ind w:left="360"/>
        <w:rPr>
          <w:rFonts w:cs="Andalus"/>
          <w:sz w:val="24"/>
          <w:szCs w:val="24"/>
        </w:rPr>
      </w:pPr>
      <w:r w:rsidRPr="00BF5FBB">
        <w:rPr>
          <w:rFonts w:cs="Andalus"/>
          <w:sz w:val="24"/>
          <w:szCs w:val="24"/>
        </w:rPr>
        <w:t>3.</w:t>
      </w:r>
      <w:r w:rsidRPr="00BF5FBB">
        <w:rPr>
          <w:rFonts w:cs="Andalus"/>
          <w:sz w:val="24"/>
          <w:szCs w:val="24"/>
        </w:rPr>
        <w:tab/>
        <w:t>Go to the directory which contains the executables for MySQL and provide the following command.</w:t>
      </w:r>
    </w:p>
    <w:p w:rsidR="00BF5FBB" w:rsidRPr="00BF5FBB" w:rsidRDefault="00BF5FBB" w:rsidP="00BF5FBB">
      <w:pPr>
        <w:ind w:left="360"/>
        <w:rPr>
          <w:rFonts w:cs="Andalus"/>
          <w:sz w:val="24"/>
          <w:szCs w:val="24"/>
        </w:rPr>
      </w:pPr>
      <w:r w:rsidRPr="00BF5FBB">
        <w:rPr>
          <w:rFonts w:cs="Andalus"/>
          <w:sz w:val="24"/>
          <w:szCs w:val="24"/>
        </w:rPr>
        <w:lastRenderedPageBreak/>
        <w:t>mysql --user=[user_name] --password=[password] -h [hostname] [auth_schema] &lt; MigrationScript</w:t>
      </w:r>
      <w:r w:rsidR="00794D10">
        <w:rPr>
          <w:rFonts w:cs="Andalus"/>
          <w:sz w:val="24"/>
          <w:szCs w:val="24"/>
        </w:rPr>
        <w:t>4.0</w:t>
      </w:r>
      <w:r w:rsidRPr="00BF5FBB">
        <w:rPr>
          <w:rFonts w:cs="Andalus"/>
          <w:sz w:val="24"/>
          <w:szCs w:val="24"/>
        </w:rPr>
        <w:t xml:space="preserve">MySQL.sql </w:t>
      </w:r>
    </w:p>
    <w:p w:rsidR="00330C2B" w:rsidRDefault="00BF5FBB" w:rsidP="00D103C3">
      <w:pPr>
        <w:pStyle w:val="ListParagraph"/>
        <w:numPr>
          <w:ilvl w:val="0"/>
          <w:numId w:val="121"/>
        </w:numPr>
        <w:rPr>
          <w:rFonts w:cs="Andalus"/>
          <w:sz w:val="24"/>
          <w:szCs w:val="24"/>
        </w:rPr>
      </w:pPr>
      <w:r w:rsidRPr="00330C2B">
        <w:rPr>
          <w:rFonts w:cs="Andalus"/>
          <w:sz w:val="24"/>
          <w:szCs w:val="24"/>
        </w:rPr>
        <w:t>[user_name] is the user name used to connect the MySQL database</w:t>
      </w:r>
    </w:p>
    <w:p w:rsidR="00330C2B" w:rsidRDefault="00330C2B" w:rsidP="00D103C3">
      <w:pPr>
        <w:pStyle w:val="ListParagraph"/>
        <w:numPr>
          <w:ilvl w:val="0"/>
          <w:numId w:val="121"/>
        </w:numPr>
        <w:rPr>
          <w:rFonts w:cs="Andalus"/>
          <w:sz w:val="24"/>
          <w:szCs w:val="24"/>
        </w:rPr>
      </w:pPr>
      <w:r w:rsidRPr="00330C2B">
        <w:rPr>
          <w:rFonts w:cs="Andalus"/>
          <w:sz w:val="24"/>
          <w:szCs w:val="24"/>
        </w:rPr>
        <w:t>[</w:t>
      </w:r>
      <w:r w:rsidR="00BF5FBB" w:rsidRPr="00330C2B">
        <w:rPr>
          <w:rFonts w:cs="Andalus"/>
          <w:sz w:val="24"/>
          <w:szCs w:val="24"/>
        </w:rPr>
        <w:t>password] is the password for the user name</w:t>
      </w:r>
    </w:p>
    <w:p w:rsidR="00330C2B" w:rsidRDefault="00BF5FBB" w:rsidP="00D103C3">
      <w:pPr>
        <w:pStyle w:val="ListParagraph"/>
        <w:numPr>
          <w:ilvl w:val="0"/>
          <w:numId w:val="121"/>
        </w:numPr>
        <w:rPr>
          <w:rFonts w:cs="Andalus"/>
          <w:sz w:val="24"/>
          <w:szCs w:val="24"/>
        </w:rPr>
      </w:pPr>
      <w:r w:rsidRPr="00330C2B">
        <w:rPr>
          <w:rFonts w:cs="Andalus"/>
          <w:sz w:val="24"/>
          <w:szCs w:val="24"/>
        </w:rPr>
        <w:t>[hostname] is the host URL where the MySQL database is hosted. If you are running this command from the same machine where MySQL is hosted, you do not need to provide this parameter.</w:t>
      </w:r>
    </w:p>
    <w:p w:rsidR="00330C2B" w:rsidRDefault="00BF5FBB" w:rsidP="00D103C3">
      <w:pPr>
        <w:pStyle w:val="ListParagraph"/>
        <w:numPr>
          <w:ilvl w:val="0"/>
          <w:numId w:val="121"/>
        </w:numPr>
        <w:rPr>
          <w:rFonts w:cs="Andalus"/>
          <w:sz w:val="24"/>
          <w:szCs w:val="24"/>
        </w:rPr>
      </w:pPr>
      <w:r w:rsidRPr="00330C2B">
        <w:rPr>
          <w:rFonts w:cs="Andalus"/>
          <w:sz w:val="24"/>
          <w:szCs w:val="24"/>
        </w:rPr>
        <w:t xml:space="preserve">[auth_schema] is the name of the database created using the new authorization schema. </w:t>
      </w:r>
    </w:p>
    <w:p w:rsidR="00BF5FBB" w:rsidRPr="00330C2B" w:rsidRDefault="00B83771" w:rsidP="00D103C3">
      <w:pPr>
        <w:pStyle w:val="ListParagraph"/>
        <w:numPr>
          <w:ilvl w:val="0"/>
          <w:numId w:val="121"/>
        </w:numPr>
        <w:rPr>
          <w:rFonts w:cs="Andalus"/>
          <w:sz w:val="24"/>
          <w:szCs w:val="24"/>
        </w:rPr>
      </w:pPr>
      <w:r w:rsidRPr="00330C2B">
        <w:rPr>
          <w:rFonts w:cs="Andalus"/>
          <w:sz w:val="24"/>
          <w:szCs w:val="24"/>
        </w:rPr>
        <w:t>[MigrationScript4.0</w:t>
      </w:r>
      <w:r w:rsidR="00BF5FBB" w:rsidRPr="00330C2B">
        <w:rPr>
          <w:rFonts w:cs="Andalus"/>
          <w:sz w:val="24"/>
          <w:szCs w:val="24"/>
        </w:rPr>
        <w:t>MySQL.sql] is the file containing the data exported from the old schema, which needs to be loaded into the new schema</w:t>
      </w:r>
    </w:p>
    <w:p w:rsidR="00BF5FBB" w:rsidRPr="00BF5FBB" w:rsidRDefault="00BF5FBB" w:rsidP="00BF5FBB">
      <w:pPr>
        <w:ind w:left="360"/>
        <w:rPr>
          <w:rFonts w:cs="Andalus"/>
          <w:sz w:val="24"/>
          <w:szCs w:val="24"/>
        </w:rPr>
      </w:pPr>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p>
    <w:p w:rsidR="00BF5FBB" w:rsidRPr="00BF5FBB" w:rsidRDefault="00BF5FBB" w:rsidP="00BF5FBB">
      <w:pPr>
        <w:rPr>
          <w:rFonts w:cs="Andalus"/>
          <w:sz w:val="24"/>
          <w:szCs w:val="24"/>
        </w:rPr>
      </w:pPr>
    </w:p>
    <w:p w:rsidR="00CA33A0" w:rsidRDefault="00C45412" w:rsidP="00CA33A0">
      <w:pPr>
        <w:pStyle w:val="Heading1"/>
        <w:numPr>
          <w:ilvl w:val="2"/>
          <w:numId w:val="1"/>
        </w:numPr>
        <w:rPr>
          <w:rFonts w:cs="Andalus"/>
          <w:sz w:val="24"/>
          <w:szCs w:val="24"/>
        </w:rPr>
      </w:pPr>
      <w:bookmarkStart w:id="1407" w:name="_Toc213472343"/>
      <w:r>
        <w:rPr>
          <w:rFonts w:cs="Andalus"/>
          <w:sz w:val="24"/>
          <w:szCs w:val="24"/>
        </w:rPr>
        <w:t>Oracle</w:t>
      </w:r>
      <w:r w:rsidR="00CA33A0" w:rsidRPr="00BF5FBB">
        <w:rPr>
          <w:rFonts w:cs="Andalus"/>
          <w:sz w:val="24"/>
          <w:szCs w:val="24"/>
        </w:rPr>
        <w:t xml:space="preserve"> Migration</w:t>
      </w:r>
      <w:bookmarkEnd w:id="1407"/>
    </w:p>
    <w:p w:rsidR="00CA33A0" w:rsidRPr="00CA33A0" w:rsidRDefault="00CA33A0" w:rsidP="00CA33A0"/>
    <w:p w:rsidR="00BF5FBB" w:rsidRPr="00BF5FBB" w:rsidRDefault="00BF5FBB" w:rsidP="00CA33A0">
      <w:pPr>
        <w:ind w:left="360"/>
        <w:rPr>
          <w:rFonts w:cs="Andalus"/>
          <w:sz w:val="24"/>
          <w:szCs w:val="24"/>
        </w:rPr>
      </w:pPr>
      <w:r w:rsidRPr="00BF5FBB">
        <w:rPr>
          <w:rFonts w:cs="Andalus"/>
          <w:sz w:val="24"/>
          <w:szCs w:val="24"/>
        </w:rPr>
        <w:t>The following procedure defines in detail the steps needed to update the Oracle database from an existing 3.</w:t>
      </w:r>
      <w:r w:rsidR="00CA33A0">
        <w:rPr>
          <w:rFonts w:cs="Andalus"/>
          <w:sz w:val="24"/>
          <w:szCs w:val="24"/>
        </w:rPr>
        <w:t>2</w:t>
      </w:r>
      <w:r w:rsidRPr="00BF5FBB">
        <w:rPr>
          <w:rFonts w:cs="Andalus"/>
          <w:sz w:val="24"/>
          <w:szCs w:val="24"/>
        </w:rPr>
        <w:t xml:space="preserve"> authorization schema to a new </w:t>
      </w:r>
      <w:r w:rsidR="00CA33A0">
        <w:rPr>
          <w:rFonts w:cs="Andalus"/>
          <w:sz w:val="24"/>
          <w:szCs w:val="24"/>
        </w:rPr>
        <w:t>4.0</w:t>
      </w:r>
      <w:r w:rsidRPr="00BF5FBB">
        <w:rPr>
          <w:rFonts w:cs="Andalus"/>
          <w:sz w:val="24"/>
          <w:szCs w:val="24"/>
        </w:rPr>
        <w:t xml:space="preserve"> authorization schema: </w:t>
      </w:r>
    </w:p>
    <w:p w:rsidR="00BF5FBB" w:rsidRPr="00BF5FBB" w:rsidRDefault="00BF5FBB" w:rsidP="00CA33A0">
      <w:pPr>
        <w:ind w:left="360"/>
        <w:rPr>
          <w:rFonts w:cs="Andalus"/>
          <w:sz w:val="24"/>
          <w:szCs w:val="24"/>
        </w:rPr>
      </w:pPr>
      <w:r w:rsidRPr="00BF5FBB">
        <w:rPr>
          <w:rFonts w:cs="Andalus"/>
          <w:sz w:val="24"/>
          <w:szCs w:val="24"/>
        </w:rPr>
        <w:t>1.</w:t>
      </w:r>
      <w:r w:rsidRPr="00BF5FBB">
        <w:rPr>
          <w:rFonts w:cs="Andalus"/>
          <w:sz w:val="24"/>
          <w:szCs w:val="24"/>
        </w:rPr>
        <w:tab/>
        <w:t>Obtain the CSM API v</w:t>
      </w:r>
      <w:r w:rsidR="00CA33A0">
        <w:rPr>
          <w:rFonts w:cs="Andalus"/>
          <w:sz w:val="24"/>
          <w:szCs w:val="24"/>
        </w:rPr>
        <w:t xml:space="preserve">4.0 </w:t>
      </w:r>
      <w:r w:rsidRPr="00BF5FBB">
        <w:rPr>
          <w:rFonts w:cs="Andalus"/>
          <w:sz w:val="24"/>
          <w:szCs w:val="24"/>
        </w:rPr>
        <w:t>Release from NCICB Download Center [http://ncicb.nci.nih.gov/download]</w:t>
      </w:r>
    </w:p>
    <w:p w:rsidR="00BF5FBB" w:rsidRPr="00BF5FBB" w:rsidRDefault="00BF5FBB" w:rsidP="00CA33A0">
      <w:pPr>
        <w:ind w:left="360"/>
        <w:rPr>
          <w:rFonts w:cs="Andalus"/>
          <w:sz w:val="24"/>
          <w:szCs w:val="24"/>
        </w:rPr>
      </w:pPr>
      <w:r w:rsidRPr="00BF5FBB">
        <w:rPr>
          <w:rFonts w:cs="Andalus"/>
          <w:sz w:val="24"/>
          <w:szCs w:val="24"/>
        </w:rPr>
        <w:t>2.</w:t>
      </w:r>
      <w:r w:rsidRPr="00BF5FBB">
        <w:rPr>
          <w:rFonts w:cs="Andalus"/>
          <w:sz w:val="24"/>
          <w:szCs w:val="24"/>
        </w:rPr>
        <w:tab/>
        <w:t>Log onto Oracle Server into the Schema where the CSM Database is present using either SQL Plus or TOAD or any other tool.</w:t>
      </w:r>
    </w:p>
    <w:p w:rsidR="00BF5FBB" w:rsidRPr="00BF5FBB" w:rsidRDefault="00BF5FBB" w:rsidP="00CA33A0">
      <w:pPr>
        <w:ind w:left="360"/>
        <w:rPr>
          <w:rFonts w:cs="Andalus"/>
          <w:sz w:val="24"/>
          <w:szCs w:val="24"/>
        </w:rPr>
      </w:pPr>
      <w:r w:rsidRPr="00BF5FBB">
        <w:rPr>
          <w:rFonts w:cs="Andalus"/>
          <w:sz w:val="24"/>
          <w:szCs w:val="24"/>
        </w:rPr>
        <w:t>3.</w:t>
      </w:r>
      <w:r w:rsidRPr="00BF5FBB">
        <w:rPr>
          <w:rFonts w:cs="Andalus"/>
          <w:sz w:val="24"/>
          <w:szCs w:val="24"/>
        </w:rPr>
        <w:tab/>
        <w:t>Copy all the SQL commands from MigrationScript</w:t>
      </w:r>
      <w:r w:rsidR="00224851">
        <w:rPr>
          <w:rFonts w:cs="Andalus"/>
          <w:sz w:val="24"/>
          <w:szCs w:val="24"/>
        </w:rPr>
        <w:t>4.0Oracle.sql from the CSM API v4.0</w:t>
      </w:r>
      <w:r w:rsidRPr="00BF5FBB">
        <w:rPr>
          <w:rFonts w:cs="Andalus"/>
          <w:sz w:val="24"/>
          <w:szCs w:val="24"/>
        </w:rPr>
        <w:t xml:space="preserve"> Release, and paste them on the SQL Editor/Console. Now execute all these commands in a batch.</w:t>
      </w:r>
    </w:p>
    <w:p w:rsidR="003252F7" w:rsidRDefault="00BF5FBB" w:rsidP="003252F7">
      <w:pPr>
        <w:ind w:left="360"/>
        <w:rPr>
          <w:ins w:id="1408" w:author=" " w:date="2008-10-31T17:03:00Z"/>
          <w:rFonts w:cs="Andalus"/>
          <w:sz w:val="24"/>
          <w:szCs w:val="24"/>
        </w:rPr>
      </w:pPr>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p>
    <w:p w:rsidR="003252F7" w:rsidRDefault="003252F7" w:rsidP="003252F7">
      <w:pPr>
        <w:pStyle w:val="Heading1"/>
        <w:numPr>
          <w:ilvl w:val="1"/>
          <w:numId w:val="1"/>
        </w:numPr>
        <w:rPr>
          <w:ins w:id="1409" w:author=" " w:date="2008-10-31T17:03:00Z"/>
        </w:rPr>
      </w:pPr>
      <w:bookmarkStart w:id="1410" w:name="_Toc213472344"/>
      <w:ins w:id="1411" w:author=" " w:date="2008-10-31T17:03:00Z">
        <w:r>
          <w:t>Migrating from CSM v4.0 to CSM v4.1</w:t>
        </w:r>
        <w:bookmarkEnd w:id="1410"/>
        <w:r>
          <w:t xml:space="preserve"> </w:t>
        </w:r>
      </w:ins>
    </w:p>
    <w:p w:rsidR="003252F7" w:rsidRPr="00BF5FBB" w:rsidRDefault="003252F7" w:rsidP="003252F7">
      <w:pPr>
        <w:pStyle w:val="Heading1"/>
        <w:numPr>
          <w:ilvl w:val="2"/>
          <w:numId w:val="1"/>
        </w:numPr>
        <w:rPr>
          <w:ins w:id="1412" w:author=" " w:date="2008-10-31T17:03:00Z"/>
        </w:rPr>
      </w:pPr>
      <w:bookmarkStart w:id="1413" w:name="_Toc213472345"/>
      <w:ins w:id="1414" w:author=" " w:date="2008-10-31T17:03:00Z">
        <w:r w:rsidRPr="00BF5FBB">
          <w:rPr>
            <w:rFonts w:cs="Andalus"/>
            <w:sz w:val="24"/>
            <w:szCs w:val="24"/>
          </w:rPr>
          <w:t>MySQL Migration</w:t>
        </w:r>
        <w:bookmarkEnd w:id="1413"/>
      </w:ins>
    </w:p>
    <w:p w:rsidR="003252F7" w:rsidRDefault="003252F7" w:rsidP="003252F7">
      <w:pPr>
        <w:ind w:left="360"/>
        <w:rPr>
          <w:ins w:id="1415" w:author=" " w:date="2008-10-31T17:03:00Z"/>
          <w:rFonts w:cs="Andalus"/>
          <w:sz w:val="24"/>
          <w:szCs w:val="24"/>
        </w:rPr>
      </w:pPr>
    </w:p>
    <w:p w:rsidR="003252F7" w:rsidRPr="00BF5FBB" w:rsidRDefault="003252F7" w:rsidP="003252F7">
      <w:pPr>
        <w:ind w:left="360"/>
        <w:rPr>
          <w:ins w:id="1416" w:author=" " w:date="2008-10-31T17:03:00Z"/>
          <w:rFonts w:cs="Andalus"/>
          <w:sz w:val="24"/>
          <w:szCs w:val="24"/>
        </w:rPr>
      </w:pPr>
      <w:ins w:id="1417" w:author=" " w:date="2008-10-31T17:03:00Z">
        <w:r w:rsidRPr="00BF5FBB">
          <w:rPr>
            <w:rFonts w:cs="Andalus"/>
            <w:sz w:val="24"/>
            <w:szCs w:val="24"/>
          </w:rPr>
          <w:t xml:space="preserve">The following procedure defines in detail the steps needed to update the MySQL database from an existing </w:t>
        </w:r>
        <w:r w:rsidR="00C874ED">
          <w:rPr>
            <w:rFonts w:cs="Andalus"/>
            <w:sz w:val="24"/>
            <w:szCs w:val="24"/>
          </w:rPr>
          <w:t>4</w:t>
        </w:r>
        <w:r w:rsidRPr="00BF5FBB">
          <w:rPr>
            <w:rFonts w:cs="Andalus"/>
            <w:sz w:val="24"/>
            <w:szCs w:val="24"/>
          </w:rPr>
          <w:t>.</w:t>
        </w:r>
        <w:r w:rsidR="00C874ED">
          <w:rPr>
            <w:rFonts w:cs="Andalus"/>
            <w:sz w:val="24"/>
            <w:szCs w:val="24"/>
          </w:rPr>
          <w:t>0</w:t>
        </w:r>
        <w:r w:rsidRPr="00BF5FBB">
          <w:rPr>
            <w:rFonts w:cs="Andalus"/>
            <w:sz w:val="24"/>
            <w:szCs w:val="24"/>
          </w:rPr>
          <w:t xml:space="preserve"> authorization schema to a new </w:t>
        </w:r>
        <w:r>
          <w:rPr>
            <w:rFonts w:cs="Andalus"/>
            <w:sz w:val="24"/>
            <w:szCs w:val="24"/>
          </w:rPr>
          <w:t>4.</w:t>
        </w:r>
        <w:r w:rsidR="00C874ED">
          <w:rPr>
            <w:rFonts w:cs="Andalus"/>
            <w:sz w:val="24"/>
            <w:szCs w:val="24"/>
          </w:rPr>
          <w:t>1</w:t>
        </w:r>
        <w:r w:rsidRPr="00BF5FBB">
          <w:rPr>
            <w:rFonts w:cs="Andalus"/>
            <w:sz w:val="24"/>
            <w:szCs w:val="24"/>
          </w:rPr>
          <w:t xml:space="preserve"> authorization schema: </w:t>
        </w:r>
      </w:ins>
    </w:p>
    <w:p w:rsidR="003252F7" w:rsidRPr="00BF5FBB" w:rsidRDefault="003252F7" w:rsidP="003252F7">
      <w:pPr>
        <w:ind w:left="360"/>
        <w:rPr>
          <w:ins w:id="1418" w:author=" " w:date="2008-10-31T17:03:00Z"/>
          <w:rFonts w:cs="Andalus"/>
          <w:sz w:val="24"/>
          <w:szCs w:val="24"/>
        </w:rPr>
      </w:pPr>
      <w:ins w:id="1419" w:author=" " w:date="2008-10-31T17:03:00Z">
        <w:r w:rsidRPr="00BF5FBB">
          <w:rPr>
            <w:rFonts w:cs="Andalus"/>
            <w:sz w:val="24"/>
            <w:szCs w:val="24"/>
          </w:rPr>
          <w:t>1.</w:t>
        </w:r>
        <w:r w:rsidRPr="00BF5FBB">
          <w:rPr>
            <w:rFonts w:cs="Andalus"/>
            <w:sz w:val="24"/>
            <w:szCs w:val="24"/>
          </w:rPr>
          <w:tab/>
          <w:t>Obtain the CSM API v</w:t>
        </w:r>
        <w:r>
          <w:rPr>
            <w:rFonts w:cs="Andalus"/>
            <w:sz w:val="24"/>
            <w:szCs w:val="24"/>
          </w:rPr>
          <w:t>4.</w:t>
        </w:r>
        <w:r w:rsidR="00C874ED">
          <w:rPr>
            <w:rFonts w:cs="Andalus"/>
            <w:sz w:val="24"/>
            <w:szCs w:val="24"/>
          </w:rPr>
          <w:t>1</w:t>
        </w:r>
        <w:r w:rsidRPr="00BF5FBB">
          <w:rPr>
            <w:rFonts w:cs="Andalus"/>
            <w:sz w:val="24"/>
            <w:szCs w:val="24"/>
          </w:rPr>
          <w:t xml:space="preserve"> Release from NCICB Download Center [http://ncicb.nci.nih.gov/download]</w:t>
        </w:r>
      </w:ins>
    </w:p>
    <w:p w:rsidR="003252F7" w:rsidRPr="00BF5FBB" w:rsidRDefault="003252F7" w:rsidP="003252F7">
      <w:pPr>
        <w:ind w:left="360"/>
        <w:rPr>
          <w:ins w:id="1420" w:author=" " w:date="2008-10-31T17:03:00Z"/>
          <w:rFonts w:cs="Andalus"/>
          <w:sz w:val="24"/>
          <w:szCs w:val="24"/>
        </w:rPr>
      </w:pPr>
      <w:ins w:id="1421" w:author=" " w:date="2008-10-31T17:03:00Z">
        <w:r w:rsidRPr="00BF5FBB">
          <w:rPr>
            <w:rFonts w:cs="Andalus"/>
            <w:sz w:val="24"/>
            <w:szCs w:val="24"/>
          </w:rPr>
          <w:t>2.</w:t>
        </w:r>
        <w:r w:rsidRPr="00BF5FBB">
          <w:rPr>
            <w:rFonts w:cs="Andalus"/>
            <w:sz w:val="24"/>
            <w:szCs w:val="24"/>
          </w:rPr>
          <w:tab/>
          <w:t>In the MigrationScript</w:t>
        </w:r>
      </w:ins>
      <w:ins w:id="1422" w:author=" " w:date="2008-10-31T17:04:00Z">
        <w:r w:rsidR="00C874ED">
          <w:rPr>
            <w:rFonts w:cs="Andalus"/>
            <w:sz w:val="24"/>
            <w:szCs w:val="24"/>
          </w:rPr>
          <w:t>4</w:t>
        </w:r>
      </w:ins>
      <w:ins w:id="1423" w:author=" " w:date="2008-10-31T17:03:00Z">
        <w:r w:rsidR="00C874ED">
          <w:rPr>
            <w:rFonts w:cs="Andalus"/>
            <w:sz w:val="24"/>
            <w:szCs w:val="24"/>
          </w:rPr>
          <w:t>.</w:t>
        </w:r>
      </w:ins>
      <w:ins w:id="1424" w:author=" " w:date="2008-10-31T17:04:00Z">
        <w:r w:rsidR="00C874ED">
          <w:rPr>
            <w:rFonts w:cs="Andalus"/>
            <w:sz w:val="24"/>
            <w:szCs w:val="24"/>
          </w:rPr>
          <w:t>1</w:t>
        </w:r>
      </w:ins>
      <w:ins w:id="1425" w:author=" " w:date="2008-10-31T17:03:00Z">
        <w:r w:rsidRPr="00BF5FBB">
          <w:rPr>
            <w:rFonts w:cs="Andalus"/>
            <w:sz w:val="24"/>
            <w:szCs w:val="24"/>
          </w:rPr>
          <w:t>MySQL.sql from the CSM API v</w:t>
        </w:r>
        <w:r>
          <w:rPr>
            <w:rFonts w:cs="Andalus"/>
            <w:sz w:val="24"/>
            <w:szCs w:val="24"/>
          </w:rPr>
          <w:t>4.</w:t>
        </w:r>
      </w:ins>
      <w:ins w:id="1426" w:author=" " w:date="2008-11-03T10:43:00Z">
        <w:r w:rsidR="006A5BDA">
          <w:rPr>
            <w:rFonts w:cs="Andalus"/>
            <w:sz w:val="24"/>
            <w:szCs w:val="24"/>
          </w:rPr>
          <w:t>1</w:t>
        </w:r>
      </w:ins>
      <w:ins w:id="1427" w:author=" " w:date="2008-10-31T17:03:00Z">
        <w:r w:rsidRPr="00BF5FBB">
          <w:rPr>
            <w:rFonts w:cs="Andalus"/>
            <w:sz w:val="24"/>
            <w:szCs w:val="24"/>
          </w:rPr>
          <w:t xml:space="preserve"> Release, change the &lt;&lt;database_name&gt;&gt; with the name of the database.</w:t>
        </w:r>
      </w:ins>
    </w:p>
    <w:p w:rsidR="003252F7" w:rsidRPr="00BF5FBB" w:rsidRDefault="003252F7" w:rsidP="003252F7">
      <w:pPr>
        <w:ind w:left="360"/>
        <w:rPr>
          <w:ins w:id="1428" w:author=" " w:date="2008-10-31T17:03:00Z"/>
          <w:rFonts w:cs="Andalus"/>
          <w:sz w:val="24"/>
          <w:szCs w:val="24"/>
        </w:rPr>
      </w:pPr>
      <w:ins w:id="1429" w:author=" " w:date="2008-10-31T17:03:00Z">
        <w:r w:rsidRPr="00BF5FBB">
          <w:rPr>
            <w:rFonts w:cs="Andalus"/>
            <w:sz w:val="24"/>
            <w:szCs w:val="24"/>
          </w:rPr>
          <w:lastRenderedPageBreak/>
          <w:t>3.</w:t>
        </w:r>
        <w:r w:rsidRPr="00BF5FBB">
          <w:rPr>
            <w:rFonts w:cs="Andalus"/>
            <w:sz w:val="24"/>
            <w:szCs w:val="24"/>
          </w:rPr>
          <w:tab/>
          <w:t>Go to the directory which contains the executables for MySQL and provide the following command.</w:t>
        </w:r>
      </w:ins>
    </w:p>
    <w:p w:rsidR="003252F7" w:rsidRPr="00BF5FBB" w:rsidRDefault="003252F7" w:rsidP="003252F7">
      <w:pPr>
        <w:ind w:left="360"/>
        <w:rPr>
          <w:ins w:id="1430" w:author=" " w:date="2008-10-31T17:03:00Z"/>
          <w:rFonts w:cs="Andalus"/>
          <w:sz w:val="24"/>
          <w:szCs w:val="24"/>
        </w:rPr>
      </w:pPr>
      <w:ins w:id="1431" w:author=" " w:date="2008-10-31T17:03:00Z">
        <w:r w:rsidRPr="00BF5FBB">
          <w:rPr>
            <w:rFonts w:cs="Andalus"/>
            <w:sz w:val="24"/>
            <w:szCs w:val="24"/>
          </w:rPr>
          <w:t>mysql --user=[user_name] --password=[password] -h [hostname] [auth_schema] &lt; MigrationScript</w:t>
        </w:r>
        <w:r>
          <w:rPr>
            <w:rFonts w:cs="Andalus"/>
            <w:sz w:val="24"/>
            <w:szCs w:val="24"/>
          </w:rPr>
          <w:t>4.</w:t>
        </w:r>
      </w:ins>
      <w:ins w:id="1432" w:author=" " w:date="2008-10-31T17:04:00Z">
        <w:r w:rsidR="00C874ED">
          <w:rPr>
            <w:rFonts w:cs="Andalus"/>
            <w:sz w:val="24"/>
            <w:szCs w:val="24"/>
          </w:rPr>
          <w:t>1</w:t>
        </w:r>
      </w:ins>
      <w:ins w:id="1433" w:author=" " w:date="2008-10-31T17:03:00Z">
        <w:r w:rsidRPr="00BF5FBB">
          <w:rPr>
            <w:rFonts w:cs="Andalus"/>
            <w:sz w:val="24"/>
            <w:szCs w:val="24"/>
          </w:rPr>
          <w:t xml:space="preserve">MySQL.sql </w:t>
        </w:r>
      </w:ins>
    </w:p>
    <w:p w:rsidR="003252F7" w:rsidRDefault="003252F7" w:rsidP="003252F7">
      <w:pPr>
        <w:pStyle w:val="ListParagraph"/>
        <w:numPr>
          <w:ilvl w:val="0"/>
          <w:numId w:val="121"/>
        </w:numPr>
        <w:rPr>
          <w:ins w:id="1434" w:author=" " w:date="2008-10-31T17:03:00Z"/>
          <w:rFonts w:cs="Andalus"/>
          <w:sz w:val="24"/>
          <w:szCs w:val="24"/>
        </w:rPr>
      </w:pPr>
      <w:ins w:id="1435" w:author=" " w:date="2008-10-31T17:03:00Z">
        <w:r w:rsidRPr="00330C2B">
          <w:rPr>
            <w:rFonts w:cs="Andalus"/>
            <w:sz w:val="24"/>
            <w:szCs w:val="24"/>
          </w:rPr>
          <w:t>[user_name] is the user name used to connect the MySQL database</w:t>
        </w:r>
      </w:ins>
    </w:p>
    <w:p w:rsidR="003252F7" w:rsidRDefault="003252F7" w:rsidP="003252F7">
      <w:pPr>
        <w:pStyle w:val="ListParagraph"/>
        <w:numPr>
          <w:ilvl w:val="0"/>
          <w:numId w:val="121"/>
        </w:numPr>
        <w:rPr>
          <w:ins w:id="1436" w:author=" " w:date="2008-10-31T17:03:00Z"/>
          <w:rFonts w:cs="Andalus"/>
          <w:sz w:val="24"/>
          <w:szCs w:val="24"/>
        </w:rPr>
      </w:pPr>
      <w:ins w:id="1437" w:author=" " w:date="2008-10-31T17:03:00Z">
        <w:r w:rsidRPr="00330C2B">
          <w:rPr>
            <w:rFonts w:cs="Andalus"/>
            <w:sz w:val="24"/>
            <w:szCs w:val="24"/>
          </w:rPr>
          <w:t>[password] is the password for the user name</w:t>
        </w:r>
      </w:ins>
    </w:p>
    <w:p w:rsidR="003252F7" w:rsidRDefault="003252F7" w:rsidP="003252F7">
      <w:pPr>
        <w:pStyle w:val="ListParagraph"/>
        <w:numPr>
          <w:ilvl w:val="0"/>
          <w:numId w:val="121"/>
        </w:numPr>
        <w:rPr>
          <w:ins w:id="1438" w:author=" " w:date="2008-10-31T17:03:00Z"/>
          <w:rFonts w:cs="Andalus"/>
          <w:sz w:val="24"/>
          <w:szCs w:val="24"/>
        </w:rPr>
      </w:pPr>
      <w:ins w:id="1439" w:author=" " w:date="2008-10-31T17:03:00Z">
        <w:r w:rsidRPr="00330C2B">
          <w:rPr>
            <w:rFonts w:cs="Andalus"/>
            <w:sz w:val="24"/>
            <w:szCs w:val="24"/>
          </w:rPr>
          <w:t>[hostname] is the host URL where the MySQL database is hosted. If you are running this command from the same machine where MySQL is hosted, you do not need to provide this parameter.</w:t>
        </w:r>
      </w:ins>
    </w:p>
    <w:p w:rsidR="003252F7" w:rsidRDefault="003252F7" w:rsidP="003252F7">
      <w:pPr>
        <w:pStyle w:val="ListParagraph"/>
        <w:numPr>
          <w:ilvl w:val="0"/>
          <w:numId w:val="121"/>
        </w:numPr>
        <w:rPr>
          <w:ins w:id="1440" w:author=" " w:date="2008-10-31T17:03:00Z"/>
          <w:rFonts w:cs="Andalus"/>
          <w:sz w:val="24"/>
          <w:szCs w:val="24"/>
        </w:rPr>
      </w:pPr>
      <w:ins w:id="1441" w:author=" " w:date="2008-10-31T17:03:00Z">
        <w:r w:rsidRPr="00330C2B">
          <w:rPr>
            <w:rFonts w:cs="Andalus"/>
            <w:sz w:val="24"/>
            <w:szCs w:val="24"/>
          </w:rPr>
          <w:t xml:space="preserve">[auth_schema] is the name of the database created using the new authorization schema. </w:t>
        </w:r>
      </w:ins>
    </w:p>
    <w:p w:rsidR="003252F7" w:rsidRPr="00BF5FBB" w:rsidRDefault="003252F7" w:rsidP="003252F7">
      <w:pPr>
        <w:ind w:left="360"/>
        <w:rPr>
          <w:ins w:id="1442" w:author=" " w:date="2008-10-31T17:03:00Z"/>
          <w:rFonts w:cs="Andalus"/>
          <w:sz w:val="24"/>
          <w:szCs w:val="24"/>
        </w:rPr>
      </w:pPr>
      <w:ins w:id="1443" w:author=" " w:date="2008-10-31T17:03:00Z">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ins>
    </w:p>
    <w:p w:rsidR="003252F7" w:rsidRPr="00BF5FBB" w:rsidRDefault="003252F7" w:rsidP="003252F7">
      <w:pPr>
        <w:rPr>
          <w:ins w:id="1444" w:author=" " w:date="2008-10-31T17:03:00Z"/>
          <w:rFonts w:cs="Andalus"/>
          <w:sz w:val="24"/>
          <w:szCs w:val="24"/>
        </w:rPr>
      </w:pPr>
    </w:p>
    <w:p w:rsidR="003252F7" w:rsidRDefault="003252F7" w:rsidP="003252F7">
      <w:pPr>
        <w:pStyle w:val="Heading1"/>
        <w:numPr>
          <w:ilvl w:val="2"/>
          <w:numId w:val="1"/>
        </w:numPr>
        <w:rPr>
          <w:ins w:id="1445" w:author=" " w:date="2008-10-31T17:03:00Z"/>
          <w:rFonts w:cs="Andalus"/>
          <w:sz w:val="24"/>
          <w:szCs w:val="24"/>
        </w:rPr>
      </w:pPr>
      <w:bookmarkStart w:id="1446" w:name="_Toc213472346"/>
      <w:ins w:id="1447" w:author=" " w:date="2008-10-31T17:03:00Z">
        <w:r>
          <w:rPr>
            <w:rFonts w:cs="Andalus"/>
            <w:sz w:val="24"/>
            <w:szCs w:val="24"/>
          </w:rPr>
          <w:t>Oracle</w:t>
        </w:r>
        <w:r w:rsidRPr="00BF5FBB">
          <w:rPr>
            <w:rFonts w:cs="Andalus"/>
            <w:sz w:val="24"/>
            <w:szCs w:val="24"/>
          </w:rPr>
          <w:t xml:space="preserve"> Migration</w:t>
        </w:r>
        <w:bookmarkEnd w:id="1446"/>
      </w:ins>
    </w:p>
    <w:p w:rsidR="003252F7" w:rsidRPr="00CA33A0" w:rsidRDefault="003252F7" w:rsidP="003252F7">
      <w:pPr>
        <w:rPr>
          <w:ins w:id="1448" w:author=" " w:date="2008-10-31T17:03:00Z"/>
        </w:rPr>
      </w:pPr>
    </w:p>
    <w:p w:rsidR="003252F7" w:rsidRPr="00BF5FBB" w:rsidRDefault="003252F7" w:rsidP="003252F7">
      <w:pPr>
        <w:ind w:left="360"/>
        <w:rPr>
          <w:ins w:id="1449" w:author=" " w:date="2008-10-31T17:03:00Z"/>
          <w:rFonts w:cs="Andalus"/>
          <w:sz w:val="24"/>
          <w:szCs w:val="24"/>
        </w:rPr>
      </w:pPr>
      <w:ins w:id="1450" w:author=" " w:date="2008-10-31T17:03:00Z">
        <w:r w:rsidRPr="00BF5FBB">
          <w:rPr>
            <w:rFonts w:cs="Andalus"/>
            <w:sz w:val="24"/>
            <w:szCs w:val="24"/>
          </w:rPr>
          <w:t xml:space="preserve">The following procedure defines in detail the steps needed to update the Oracle database from an existing </w:t>
        </w:r>
      </w:ins>
      <w:ins w:id="1451" w:author=" " w:date="2008-10-31T17:05:00Z">
        <w:r w:rsidR="00AD090E">
          <w:rPr>
            <w:rFonts w:cs="Andalus"/>
            <w:sz w:val="24"/>
            <w:szCs w:val="24"/>
          </w:rPr>
          <w:t>4.0</w:t>
        </w:r>
      </w:ins>
      <w:ins w:id="1452" w:author=" " w:date="2008-10-31T17:03:00Z">
        <w:r w:rsidRPr="00BF5FBB">
          <w:rPr>
            <w:rFonts w:cs="Andalus"/>
            <w:sz w:val="24"/>
            <w:szCs w:val="24"/>
          </w:rPr>
          <w:t xml:space="preserve"> authorization schema to a new </w:t>
        </w:r>
        <w:r>
          <w:rPr>
            <w:rFonts w:cs="Andalus"/>
            <w:sz w:val="24"/>
            <w:szCs w:val="24"/>
          </w:rPr>
          <w:t>4.</w:t>
        </w:r>
      </w:ins>
      <w:ins w:id="1453" w:author=" " w:date="2008-10-31T17:05:00Z">
        <w:r w:rsidR="00AD090E">
          <w:rPr>
            <w:rFonts w:cs="Andalus"/>
            <w:sz w:val="24"/>
            <w:szCs w:val="24"/>
          </w:rPr>
          <w:t>1</w:t>
        </w:r>
      </w:ins>
      <w:ins w:id="1454" w:author=" " w:date="2008-10-31T17:03:00Z">
        <w:r w:rsidRPr="00BF5FBB">
          <w:rPr>
            <w:rFonts w:cs="Andalus"/>
            <w:sz w:val="24"/>
            <w:szCs w:val="24"/>
          </w:rPr>
          <w:t xml:space="preserve"> authorization schema: </w:t>
        </w:r>
      </w:ins>
    </w:p>
    <w:p w:rsidR="003252F7" w:rsidRPr="00BF5FBB" w:rsidRDefault="003252F7" w:rsidP="003252F7">
      <w:pPr>
        <w:ind w:left="360"/>
        <w:rPr>
          <w:ins w:id="1455" w:author=" " w:date="2008-10-31T17:03:00Z"/>
          <w:rFonts w:cs="Andalus"/>
          <w:sz w:val="24"/>
          <w:szCs w:val="24"/>
        </w:rPr>
      </w:pPr>
      <w:ins w:id="1456" w:author=" " w:date="2008-10-31T17:03:00Z">
        <w:r w:rsidRPr="00BF5FBB">
          <w:rPr>
            <w:rFonts w:cs="Andalus"/>
            <w:sz w:val="24"/>
            <w:szCs w:val="24"/>
          </w:rPr>
          <w:t>1.</w:t>
        </w:r>
        <w:r w:rsidRPr="00BF5FBB">
          <w:rPr>
            <w:rFonts w:cs="Andalus"/>
            <w:sz w:val="24"/>
            <w:szCs w:val="24"/>
          </w:rPr>
          <w:tab/>
          <w:t>Obtain the CSM API v</w:t>
        </w:r>
        <w:r>
          <w:rPr>
            <w:rFonts w:cs="Andalus"/>
            <w:sz w:val="24"/>
            <w:szCs w:val="24"/>
          </w:rPr>
          <w:t>4.</w:t>
        </w:r>
      </w:ins>
      <w:ins w:id="1457" w:author=" " w:date="2008-10-31T17:05:00Z">
        <w:r w:rsidR="00AD090E">
          <w:rPr>
            <w:rFonts w:cs="Andalus"/>
            <w:sz w:val="24"/>
            <w:szCs w:val="24"/>
          </w:rPr>
          <w:t>1</w:t>
        </w:r>
      </w:ins>
      <w:ins w:id="1458" w:author=" " w:date="2008-10-31T17:03:00Z">
        <w:r>
          <w:rPr>
            <w:rFonts w:cs="Andalus"/>
            <w:sz w:val="24"/>
            <w:szCs w:val="24"/>
          </w:rPr>
          <w:t xml:space="preserve"> </w:t>
        </w:r>
        <w:r w:rsidRPr="00BF5FBB">
          <w:rPr>
            <w:rFonts w:cs="Andalus"/>
            <w:sz w:val="24"/>
            <w:szCs w:val="24"/>
          </w:rPr>
          <w:t>Release from NCICB Download Center [http://ncicb.nci.nih.gov/download]</w:t>
        </w:r>
      </w:ins>
    </w:p>
    <w:p w:rsidR="003252F7" w:rsidRPr="00BF5FBB" w:rsidRDefault="003252F7" w:rsidP="003252F7">
      <w:pPr>
        <w:ind w:left="360"/>
        <w:rPr>
          <w:ins w:id="1459" w:author=" " w:date="2008-10-31T17:03:00Z"/>
          <w:rFonts w:cs="Andalus"/>
          <w:sz w:val="24"/>
          <w:szCs w:val="24"/>
        </w:rPr>
      </w:pPr>
      <w:ins w:id="1460" w:author=" " w:date="2008-10-31T17:03:00Z">
        <w:r w:rsidRPr="00BF5FBB">
          <w:rPr>
            <w:rFonts w:cs="Andalus"/>
            <w:sz w:val="24"/>
            <w:szCs w:val="24"/>
          </w:rPr>
          <w:t>2.</w:t>
        </w:r>
        <w:r w:rsidRPr="00BF5FBB">
          <w:rPr>
            <w:rFonts w:cs="Andalus"/>
            <w:sz w:val="24"/>
            <w:szCs w:val="24"/>
          </w:rPr>
          <w:tab/>
          <w:t>Log onto Oracle Server into the Schema where the CSM Database is present using either SQL Plus or TOAD or any other tool.</w:t>
        </w:r>
      </w:ins>
    </w:p>
    <w:p w:rsidR="003252F7" w:rsidRPr="00BF5FBB" w:rsidRDefault="003252F7" w:rsidP="003252F7">
      <w:pPr>
        <w:ind w:left="360"/>
        <w:rPr>
          <w:ins w:id="1461" w:author=" " w:date="2008-10-31T17:03:00Z"/>
          <w:rFonts w:cs="Andalus"/>
          <w:sz w:val="24"/>
          <w:szCs w:val="24"/>
        </w:rPr>
      </w:pPr>
      <w:ins w:id="1462" w:author=" " w:date="2008-10-31T17:03:00Z">
        <w:r w:rsidRPr="00BF5FBB">
          <w:rPr>
            <w:rFonts w:cs="Andalus"/>
            <w:sz w:val="24"/>
            <w:szCs w:val="24"/>
          </w:rPr>
          <w:t>3.</w:t>
        </w:r>
        <w:r w:rsidRPr="00BF5FBB">
          <w:rPr>
            <w:rFonts w:cs="Andalus"/>
            <w:sz w:val="24"/>
            <w:szCs w:val="24"/>
          </w:rPr>
          <w:tab/>
          <w:t>Copy all the SQL commands from MigrationScript</w:t>
        </w:r>
        <w:r>
          <w:rPr>
            <w:rFonts w:cs="Andalus"/>
            <w:sz w:val="24"/>
            <w:szCs w:val="24"/>
          </w:rPr>
          <w:t>4.</w:t>
        </w:r>
      </w:ins>
      <w:ins w:id="1463" w:author=" " w:date="2008-10-31T17:05:00Z">
        <w:r w:rsidR="00AD090E">
          <w:rPr>
            <w:rFonts w:cs="Andalus"/>
            <w:sz w:val="24"/>
            <w:szCs w:val="24"/>
          </w:rPr>
          <w:t>1</w:t>
        </w:r>
      </w:ins>
      <w:ins w:id="1464" w:author=" " w:date="2008-10-31T17:03:00Z">
        <w:r>
          <w:rPr>
            <w:rFonts w:cs="Andalus"/>
            <w:sz w:val="24"/>
            <w:szCs w:val="24"/>
          </w:rPr>
          <w:t>Oracle.sql from the CSM API v4.</w:t>
        </w:r>
      </w:ins>
      <w:ins w:id="1465" w:author=" " w:date="2008-10-31T17:05:00Z">
        <w:r w:rsidR="00AD090E">
          <w:rPr>
            <w:rFonts w:cs="Andalus"/>
            <w:sz w:val="24"/>
            <w:szCs w:val="24"/>
          </w:rPr>
          <w:t>1</w:t>
        </w:r>
      </w:ins>
      <w:ins w:id="1466" w:author=" " w:date="2008-10-31T17:03:00Z">
        <w:r w:rsidRPr="00BF5FBB">
          <w:rPr>
            <w:rFonts w:cs="Andalus"/>
            <w:sz w:val="24"/>
            <w:szCs w:val="24"/>
          </w:rPr>
          <w:t xml:space="preserve"> Release, and paste them on the SQL Editor/Console. Now execute all these commands in a batch.</w:t>
        </w:r>
      </w:ins>
    </w:p>
    <w:p w:rsidR="003252F7" w:rsidRPr="00BF5FBB" w:rsidRDefault="003252F7" w:rsidP="003252F7">
      <w:pPr>
        <w:ind w:left="360"/>
        <w:rPr>
          <w:ins w:id="1467" w:author=" " w:date="2008-10-31T17:03:00Z"/>
          <w:rFonts w:cs="Andalus"/>
          <w:sz w:val="24"/>
          <w:szCs w:val="24"/>
        </w:rPr>
      </w:pPr>
      <w:ins w:id="1468" w:author=" " w:date="2008-10-31T17:03:00Z">
        <w:r w:rsidRPr="00BF5FBB">
          <w:rPr>
            <w:rFonts w:cs="Andalus"/>
            <w:sz w:val="24"/>
            <w:szCs w:val="24"/>
          </w:rPr>
          <w:t>4.</w:t>
        </w:r>
        <w:r w:rsidRPr="00BF5FBB">
          <w:rPr>
            <w:rFonts w:cs="Andalus"/>
            <w:sz w:val="24"/>
            <w:szCs w:val="24"/>
          </w:rPr>
          <w:tab/>
          <w:t>Verify that there are no errors in the SQL Script executed. Also make sure that the database has been appropriately updated.</w:t>
        </w:r>
      </w:ins>
    </w:p>
    <w:p w:rsidR="003252F7" w:rsidRPr="00BF5FBB" w:rsidRDefault="003252F7" w:rsidP="003252F7">
      <w:pPr>
        <w:rPr>
          <w:rFonts w:cs="Andalus"/>
          <w:sz w:val="24"/>
          <w:szCs w:val="24"/>
        </w:rPr>
        <w:pPrChange w:id="1469" w:author=" " w:date="2008-10-31T17:03:00Z">
          <w:pPr>
            <w:ind w:left="360"/>
          </w:pPr>
        </w:pPrChange>
      </w:pPr>
    </w:p>
    <w:p w:rsidR="009471E8" w:rsidRDefault="009471E8" w:rsidP="009471E8"/>
    <w:p w:rsidR="00725086" w:rsidRDefault="00725086" w:rsidP="00725086">
      <w:pPr>
        <w:pStyle w:val="Heading1"/>
      </w:pPr>
      <w:bookmarkStart w:id="1470" w:name="_Appendix_A:_CSM"/>
      <w:bookmarkStart w:id="1471" w:name="_Toc213472347"/>
      <w:bookmarkEnd w:id="1470"/>
      <w:r>
        <w:t>Appendix A: CSM Acegi Sample configuration File</w:t>
      </w:r>
      <w:bookmarkEnd w:id="1471"/>
    </w:p>
    <w:p w:rsidR="00725086" w:rsidRDefault="00725086" w:rsidP="009471E8"/>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8080"/>
          <w:sz w:val="24"/>
          <w:szCs w:val="24"/>
          <w:highlight w:val="white"/>
        </w:rPr>
        <w:t>&lt;?xml version='1.0' encoding='UTF-8'?&gt;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80"/>
          <w:sz w:val="24"/>
          <w:szCs w:val="24"/>
          <w:highlight w:val="white"/>
        </w:rPr>
        <w:t>&lt;!DOCTYPE beans PUBLIC '-//SPRING//DTD BEAN//EN' 'http://www.springframework.org/dtd/spring-beans.dtd'&gt;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beans</w:t>
      </w:r>
      <w:r>
        <w:rPr>
          <w:rFonts w:ascii="Times New Roman" w:hAnsi="Times New Roman" w:cs="Times New Roman"/>
          <w:color w:val="0000FF"/>
          <w:sz w:val="24"/>
          <w:szCs w:val="24"/>
          <w:highlight w:val="white"/>
        </w:rPr>
        <w:t>&gt;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is the bean that needs to be protected.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applicationService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test.gov.nih.nci.security.acegi.xyzApp.ApplicationServiceImpl</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ind w:left="720"/>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lastRenderedPageBreak/>
        <w:t>&lt;!—</w:t>
      </w:r>
      <w:r>
        <w:rPr>
          <w:rFonts w:ascii="Times New Roman" w:hAnsi="Times New Roman" w:cs="Times New Roman"/>
          <w:color w:val="808080"/>
          <w:sz w:val="24"/>
          <w:szCs w:val="24"/>
          <w:highlight w:val="white"/>
        </w:rPr>
        <w:t>The application integrating CSM Acegi adapter needs to provide actual implementation for SecurityHelper. The class name to reflect the  impl of SecurityHelper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test.gov.nih.nci.security.acegi.xyzApp.SecurityHelperImpl</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defines a proxy for the protected bean. Notice that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the id defined above is specified. When an application asks Spring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for a applicationService it will get this proxy instead.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autoProxyCreator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org.springframework.aop.framework.autoproxy.BeanNameAutoProxyCreator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interceptorNames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securityInterceptor</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beanNames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applicationService</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which roles are authorized to execute which methods.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securityInterceptor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gov.nih.nci.security.acegi.CSMMethodSecurityInterceptor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ref</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securityHelper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objectDefinitionSource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csmMethodDefinitionSource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csmMethodDefinitionSource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gov.nih.nci.security.acegi.authorization.CSMMethodDefinitionSource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methodMapCache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ehCacheBasedMethodMapCache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ehCacheBasedMethodMapCache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gov.nih.nci.security.acegi.authorization.EhCacheBasedMethodMapCache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org.springframework.cache.ehcache.EhCacheFactoryBean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org.springframework.cache.ehcache.EhCacheManagerFactoryBean</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cacheName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value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userCache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lastRenderedPageBreak/>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which roles are assigned to each user.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FF"/>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gov.nih.nci.security.acegi.authentication.CSMUserDetailsService</w:t>
      </w:r>
      <w:r>
        <w:rPr>
          <w:rFonts w:ascii="Times New Roman" w:hAnsi="Times New Roman" w:cs="Times New Roman"/>
          <w:color w:val="0000FF"/>
          <w:sz w:val="24"/>
          <w:szCs w:val="24"/>
          <w:highlight w:val="white"/>
        </w:rPr>
        <w:t>"&gt;</w:t>
      </w:r>
    </w:p>
    <w:p w:rsidR="00375A67"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w:t>
      </w:r>
      <w:r>
        <w:rPr>
          <w:rFonts w:ascii="Times New Roman" w:hAnsi="Times New Roman" w:cs="Times New Roman"/>
          <w:color w:val="0000FF"/>
          <w:sz w:val="24"/>
          <w:szCs w:val="24"/>
          <w:highlight w:val="white"/>
        </w:rPr>
        <w:t>--&gt;</w:t>
      </w:r>
    </w:p>
    <w:p w:rsidR="00375A67" w:rsidRPr="00310D91"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u w:val="single"/>
        </w:rPr>
      </w:pPr>
      <w:r w:rsidRPr="00310D91">
        <w:rPr>
          <w:rFonts w:ascii="Times New Roman" w:hAnsi="Times New Roman" w:cs="Times New Roman"/>
          <w:color w:val="000000"/>
          <w:sz w:val="24"/>
          <w:szCs w:val="24"/>
          <w:highlight w:val="white"/>
        </w:rPr>
        <w:tab/>
      </w:r>
      <w:r w:rsidRPr="00310D91">
        <w:rPr>
          <w:rFonts w:ascii="Times New Roman" w:hAnsi="Times New Roman" w:cs="Times New Roman"/>
          <w:color w:val="0000FF"/>
          <w:sz w:val="24"/>
          <w:szCs w:val="24"/>
          <w:highlight w:val="white"/>
          <w:u w:val="single"/>
        </w:rPr>
        <w:t>&lt;!--</w:t>
      </w:r>
      <w:r w:rsidRPr="00310D91">
        <w:rPr>
          <w:rFonts w:ascii="Times New Roman" w:hAnsi="Times New Roman" w:cs="Times New Roman"/>
          <w:color w:val="808080"/>
          <w:sz w:val="24"/>
          <w:szCs w:val="24"/>
          <w:highlight w:val="white"/>
          <w:u w:val="single"/>
        </w:rPr>
        <w:t xml:space="preserve"> Specify the Application Context required by CSM </w:t>
      </w:r>
      <w:r w:rsidRPr="00310D91">
        <w:rPr>
          <w:rFonts w:ascii="Times New Roman" w:hAnsi="Times New Roman" w:cs="Times New Roman"/>
          <w:color w:val="0000FF"/>
          <w:sz w:val="24"/>
          <w:szCs w:val="24"/>
          <w:highlight w:val="white"/>
          <w:u w:val="single"/>
        </w:rPr>
        <w:t>--&gt;</w:t>
      </w:r>
    </w:p>
    <w:p w:rsidR="00375A67" w:rsidRDefault="00375A67"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sidRPr="003B11CD">
        <w:rPr>
          <w:rFonts w:ascii="Times New Roman" w:hAnsi="Times New Roman" w:cs="Times New Roman"/>
          <w:b/>
          <w:color w:val="000000"/>
          <w:sz w:val="24"/>
          <w:szCs w:val="24"/>
          <w:highlight w:val="white"/>
          <w:u w:val="single"/>
        </w:rPr>
        <w:t>csmApplicationContext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r>
        <w:rPr>
          <w:rFonts w:ascii="Times New Roman" w:hAnsi="Times New Roman" w:cs="Times New Roman"/>
          <w:color w:val="000000"/>
          <w:sz w:val="24"/>
          <w:szCs w:val="24"/>
          <w:highlight w:val="white"/>
        </w:rPr>
        <w:t>acegitest</w:t>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value</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This bean specifies that a user can access the protected methods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if they have any one of the roles specified in the objectDefinitionSource above.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accessDecisionManager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org.acegisecurity.vote.AffirmativeBased</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decisionVoters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roleVoter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8080"/>
          <w:sz w:val="24"/>
          <w:szCs w:val="24"/>
          <w:highlight w:val="white"/>
        </w:rPr>
        <w:t xml:space="preserve"> The next three beans are boilerplate. They should be the same for nearly all applications.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org.acegisecurity.providers.ProviderManager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providers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authenticationProvider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gov.nih.nci.security.acegi.authentication.CSMAuthenticationProvider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ref</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userDetailsService</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roleVoter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gov.nih.nci.security.acegi.authorization.CSMRoleVoter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afterInvocationManager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gov.nih.nci.security.acegi.CSMAfterInvocationProviderManager</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FF0000"/>
          <w:sz w:val="24"/>
          <w:szCs w:val="24"/>
          <w:highlight w:val="white"/>
        </w:rPr>
        <w:t xml:space="preserve"> name</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providers</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ref</w:t>
      </w:r>
      <w:r>
        <w:rPr>
          <w:rFonts w:ascii="Times New Roman" w:hAnsi="Times New Roman" w:cs="Times New Roman"/>
          <w:color w:val="FF0000"/>
          <w:sz w:val="24"/>
          <w:szCs w:val="24"/>
          <w:highlight w:val="white"/>
        </w:rPr>
        <w:t xml:space="preserve"> bean</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list</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property</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0000FF"/>
          <w:sz w:val="24"/>
          <w:szCs w:val="24"/>
          <w:highlight w:val="white"/>
        </w:rPr>
        <w:t>&gt;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p>
    <w:p w:rsidR="00725086" w:rsidRDefault="00725086" w:rsidP="00375A67">
      <w:pPr>
        <w:autoSpaceDE w:val="0"/>
        <w:autoSpaceDN w:val="0"/>
        <w:adjustRightInd w:val="0"/>
        <w:spacing w:after="0" w:line="240" w:lineRule="auto"/>
        <w:rPr>
          <w:rFonts w:ascii="Times New Roman" w:hAnsi="Times New Roman" w:cs="Times New Roman"/>
          <w:color w:val="FF0000"/>
          <w:sz w:val="24"/>
          <w:szCs w:val="24"/>
          <w:highlight w:val="white"/>
        </w:rPr>
      </w:pPr>
      <w:r>
        <w:rPr>
          <w:rFonts w:ascii="Times New Roman" w:hAnsi="Times New Roman" w:cs="Times New Roman"/>
          <w:color w:val="000000"/>
          <w:sz w:val="24"/>
          <w:szCs w:val="24"/>
          <w:highlight w:val="white"/>
        </w:rPr>
        <w:lastRenderedPageBreak/>
        <w:tab/>
      </w: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w:t>
      </w:r>
      <w:r>
        <w:rPr>
          <w:rFonts w:ascii="Times New Roman" w:hAnsi="Times New Roman" w:cs="Times New Roman"/>
          <w:color w:val="FF0000"/>
          <w:sz w:val="24"/>
          <w:szCs w:val="24"/>
          <w:highlight w:val="white"/>
        </w:rPr>
        <w:t xml:space="preserve"> id</w:t>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afterInvocationProvider</w:t>
      </w:r>
      <w:r>
        <w:rPr>
          <w:rFonts w:ascii="Times New Roman" w:hAnsi="Times New Roman" w:cs="Times New Roman"/>
          <w:color w:val="0000FF"/>
          <w:sz w:val="24"/>
          <w:szCs w:val="24"/>
          <w:highlight w:val="white"/>
        </w:rPr>
        <w:t>'</w:t>
      </w:r>
    </w:p>
    <w:p w:rsidR="00725086" w:rsidRDefault="00725086" w:rsidP="00375A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FF0000"/>
          <w:sz w:val="24"/>
          <w:szCs w:val="24"/>
          <w:highlight w:val="white"/>
        </w:rPr>
        <w:tab/>
      </w:r>
      <w:r>
        <w:rPr>
          <w:rFonts w:ascii="Times New Roman" w:hAnsi="Times New Roman" w:cs="Times New Roman"/>
          <w:color w:val="0000FF"/>
          <w:sz w:val="24"/>
          <w:szCs w:val="24"/>
          <w:highlight w:val="white"/>
        </w:rPr>
        <w:t>='</w:t>
      </w:r>
      <w:r>
        <w:rPr>
          <w:rFonts w:ascii="Times New Roman" w:hAnsi="Times New Roman" w:cs="Times New Roman"/>
          <w:color w:val="000000"/>
          <w:sz w:val="24"/>
          <w:szCs w:val="24"/>
          <w:highlight w:val="white"/>
        </w:rPr>
        <w:t>gov.nih.nci.security.acegi.CSMAfterInvocationProvider</w:t>
      </w:r>
      <w:r>
        <w:rPr>
          <w:rFonts w:ascii="Times New Roman" w:hAnsi="Times New Roman" w:cs="Times New Roman"/>
          <w:color w:val="0000FF"/>
          <w:sz w:val="24"/>
          <w:szCs w:val="24"/>
          <w:highlight w:val="white"/>
        </w:rPr>
        <w:t>'</w:t>
      </w:r>
      <w:r>
        <w:rPr>
          <w:rFonts w:ascii="Times New Roman" w:hAnsi="Times New Roman" w:cs="Times New Roman"/>
          <w:color w:val="FF0000"/>
          <w:sz w:val="24"/>
          <w:szCs w:val="24"/>
          <w:highlight w:val="white"/>
        </w:rPr>
        <w:t xml:space="preserve"> </w:t>
      </w:r>
      <w:r>
        <w:rPr>
          <w:rFonts w:ascii="Times New Roman" w:hAnsi="Times New Roman" w:cs="Times New Roman"/>
          <w:color w:val="0000FF"/>
          <w:sz w:val="24"/>
          <w:szCs w:val="24"/>
          <w:highlight w:val="white"/>
        </w:rPr>
        <w:t>/&gt;</w:t>
      </w:r>
    </w:p>
    <w:p w:rsidR="00725086" w:rsidRDefault="00725086" w:rsidP="00725086">
      <w:pPr>
        <w:autoSpaceDE w:val="0"/>
        <w:autoSpaceDN w:val="0"/>
        <w:adjustRightInd w:val="0"/>
        <w:spacing w:after="0" w:line="240" w:lineRule="auto"/>
        <w:rPr>
          <w:rFonts w:ascii="Times New Roman" w:hAnsi="Times New Roman" w:cs="Times New Roman"/>
          <w:color w:val="000000"/>
          <w:sz w:val="24"/>
          <w:szCs w:val="24"/>
          <w:highlight w:val="white"/>
        </w:rPr>
      </w:pPr>
    </w:p>
    <w:p w:rsidR="001708F8" w:rsidRDefault="00725086">
      <w:pPr>
        <w:rPr>
          <w:rFonts w:asciiTheme="majorHAnsi" w:eastAsiaTheme="majorEastAsia" w:hAnsiTheme="majorHAnsi" w:cstheme="majorBidi"/>
          <w:b/>
          <w:bCs/>
          <w:color w:val="365F91" w:themeColor="accent1" w:themeShade="BF"/>
          <w:sz w:val="28"/>
          <w:szCs w:val="28"/>
        </w:rPr>
      </w:pPr>
      <w:r>
        <w:rPr>
          <w:rFonts w:ascii="Times New Roman" w:hAnsi="Times New Roman" w:cs="Times New Roman"/>
          <w:color w:val="0000FF"/>
          <w:sz w:val="24"/>
          <w:szCs w:val="24"/>
          <w:highlight w:val="white"/>
        </w:rPr>
        <w:t>&lt;/</w:t>
      </w:r>
      <w:r>
        <w:rPr>
          <w:rFonts w:ascii="Times New Roman" w:hAnsi="Times New Roman" w:cs="Times New Roman"/>
          <w:color w:val="800000"/>
          <w:sz w:val="24"/>
          <w:szCs w:val="24"/>
          <w:highlight w:val="white"/>
        </w:rPr>
        <w:t>beans</w:t>
      </w:r>
      <w:r>
        <w:rPr>
          <w:rFonts w:ascii="Times New Roman" w:hAnsi="Times New Roman" w:cs="Times New Roman"/>
          <w:color w:val="0000FF"/>
          <w:sz w:val="24"/>
          <w:szCs w:val="24"/>
          <w:highlight w:val="white"/>
        </w:rPr>
        <w:t>&gt;</w:t>
      </w:r>
      <w:r w:rsidR="001708F8">
        <w:br w:type="page"/>
      </w:r>
    </w:p>
    <w:p w:rsidR="00216967" w:rsidRDefault="00CD419D" w:rsidP="00CD419D">
      <w:pPr>
        <w:pStyle w:val="Heading1"/>
        <w:ind w:left="360"/>
      </w:pPr>
      <w:bookmarkStart w:id="1472" w:name="_Toc213472348"/>
      <w:r>
        <w:lastRenderedPageBreak/>
        <w:t>Glossary</w:t>
      </w:r>
      <w:bookmarkEnd w:id="1472"/>
      <w:r w:rsidR="00866E6F">
        <w:t xml:space="preserve"> </w:t>
      </w:r>
    </w:p>
    <w:p w:rsidR="004D525F" w:rsidRDefault="004D525F" w:rsidP="004D525F"/>
    <w:p w:rsidR="004D525F" w:rsidRDefault="004D525F" w:rsidP="004D525F">
      <w:pPr>
        <w:ind w:firstLine="360"/>
      </w:pPr>
      <w:r>
        <w:t xml:space="preserve">The following table contains </w:t>
      </w:r>
      <w:r w:rsidRPr="00E67F55">
        <w:t xml:space="preserve">a list of terms </w:t>
      </w:r>
      <w:r>
        <w:t>used in this document,</w:t>
      </w:r>
      <w:r w:rsidRPr="00E67F55">
        <w:t xml:space="preserve"> with accompanying definitions</w:t>
      </w:r>
      <w:r>
        <w:t>.</w:t>
      </w:r>
    </w:p>
    <w:p w:rsidR="004D525F" w:rsidRDefault="004D525F" w:rsidP="004D525F">
      <w:pPr>
        <w:ind w:firstLine="360"/>
      </w:pPr>
    </w:p>
    <w:tbl>
      <w:tblPr>
        <w:tblW w:w="0" w:type="auto"/>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1638"/>
        <w:gridCol w:w="7488"/>
      </w:tblGrid>
      <w:tr w:rsidR="004D525F" w:rsidRPr="008C6A8D" w:rsidTr="004D525F">
        <w:trPr>
          <w:tblHeader/>
        </w:trPr>
        <w:tc>
          <w:tcPr>
            <w:tcW w:w="1638" w:type="dxa"/>
            <w:shd w:val="clear" w:color="auto" w:fill="CCCCCC"/>
          </w:tcPr>
          <w:p w:rsidR="004D525F" w:rsidRPr="00DE7AAE" w:rsidRDefault="004D525F" w:rsidP="00150B0B">
            <w:pPr>
              <w:ind w:left="180"/>
              <w:rPr>
                <w:b/>
                <w:color w:val="000000"/>
                <w:sz w:val="24"/>
                <w:szCs w:val="24"/>
              </w:rPr>
            </w:pPr>
            <w:r w:rsidRPr="00DE7AAE">
              <w:rPr>
                <w:b/>
                <w:color w:val="000000"/>
                <w:sz w:val="24"/>
                <w:szCs w:val="24"/>
              </w:rPr>
              <w:t>Term</w:t>
            </w:r>
          </w:p>
        </w:tc>
        <w:tc>
          <w:tcPr>
            <w:tcW w:w="7488" w:type="dxa"/>
            <w:shd w:val="clear" w:color="auto" w:fill="CCCCCC"/>
          </w:tcPr>
          <w:p w:rsidR="004D525F" w:rsidRPr="00DE7AAE" w:rsidRDefault="004D525F" w:rsidP="00150B0B">
            <w:pPr>
              <w:ind w:left="72"/>
              <w:rPr>
                <w:b/>
                <w:color w:val="000000"/>
                <w:sz w:val="24"/>
                <w:szCs w:val="24"/>
              </w:rPr>
            </w:pPr>
            <w:r w:rsidRPr="00DE7AAE">
              <w:rPr>
                <w:b/>
                <w:color w:val="000000"/>
                <w:sz w:val="24"/>
                <w:szCs w:val="24"/>
              </w:rPr>
              <w:t>Definition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Acegi</w:t>
            </w:r>
          </w:p>
        </w:tc>
        <w:tc>
          <w:tcPr>
            <w:tcW w:w="7488" w:type="dxa"/>
          </w:tcPr>
          <w:p w:rsidR="004D525F" w:rsidRPr="00DE7AAE" w:rsidRDefault="004D525F" w:rsidP="00C73824">
            <w:pPr>
              <w:ind w:left="72"/>
              <w:rPr>
                <w:sz w:val="24"/>
                <w:szCs w:val="24"/>
              </w:rPr>
            </w:pPr>
            <w:r w:rsidRPr="00DE7AAE">
              <w:rPr>
                <w:sz w:val="24"/>
                <w:szCs w:val="24"/>
              </w:rPr>
              <w:t xml:space="preserve">Acegi is a security framework that provides a powerful, flexible security solution for enterprise software, with a particular emphasis on applications that use the Spring Framework. </w:t>
            </w:r>
            <w:r w:rsidR="00C73824" w:rsidRPr="00DE7AAE">
              <w:rPr>
                <w:sz w:val="24"/>
                <w:szCs w:val="24"/>
              </w:rPr>
              <w:t xml:space="preserve"> Acegi Security provides</w:t>
            </w:r>
            <w:r w:rsidRPr="00DE7AAE">
              <w:rPr>
                <w:sz w:val="24"/>
                <w:szCs w:val="24"/>
              </w:rPr>
              <w:t xml:space="preserve"> comprehensive authentication, authorization, instance-based access control, channel security and human user detection capabilities.  See </w:t>
            </w:r>
            <w:hyperlink r:id="rId55" w:history="1">
              <w:r w:rsidRPr="00DE7AAE">
                <w:rPr>
                  <w:rStyle w:val="Hyperlink"/>
                  <w:sz w:val="24"/>
                  <w:szCs w:val="24"/>
                </w:rPr>
                <w:t>http://www.acegisecurity.org/</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Ant</w:t>
            </w:r>
          </w:p>
        </w:tc>
        <w:tc>
          <w:tcPr>
            <w:tcW w:w="7488" w:type="dxa"/>
          </w:tcPr>
          <w:p w:rsidR="004D525F" w:rsidRPr="00DE7AAE" w:rsidRDefault="004D525F" w:rsidP="00C73824">
            <w:pPr>
              <w:ind w:left="72"/>
              <w:rPr>
                <w:sz w:val="24"/>
                <w:szCs w:val="24"/>
              </w:rPr>
            </w:pPr>
            <w:r w:rsidRPr="00DE7AAE">
              <w:rPr>
                <w:sz w:val="24"/>
                <w:szCs w:val="24"/>
              </w:rPr>
              <w:t xml:space="preserve">Apache Ant is a Java-based build tool used to perform various build related tasks.  </w:t>
            </w:r>
            <w:r w:rsidR="00C73824" w:rsidRPr="00DE7AAE">
              <w:rPr>
                <w:sz w:val="24"/>
                <w:szCs w:val="24"/>
              </w:rPr>
              <w:t>F</w:t>
            </w:r>
            <w:r w:rsidRPr="00DE7AAE">
              <w:rPr>
                <w:sz w:val="24"/>
                <w:szCs w:val="24"/>
              </w:rPr>
              <w:t xml:space="preserve">or more information on how Ant is used within the SDK.  See </w:t>
            </w:r>
            <w:hyperlink r:id="rId56" w:history="1">
              <w:r w:rsidRPr="00DE7AAE">
                <w:rPr>
                  <w:rStyle w:val="Hyperlink"/>
                  <w:sz w:val="24"/>
                  <w:szCs w:val="24"/>
                </w:rPr>
                <w:t>http://ant.apache.org/</w:t>
              </w:r>
            </w:hyperlink>
            <w:r w:rsidRPr="00DE7AAE">
              <w:rPr>
                <w:sz w:val="24"/>
                <w:szCs w:val="24"/>
              </w:rPr>
              <w:t xml:space="preserve"> for more information on Ant itself.</w:t>
            </w:r>
          </w:p>
        </w:tc>
      </w:tr>
      <w:tr w:rsidR="00AD0F82" w:rsidRPr="00C00691" w:rsidTr="004D525F">
        <w:tc>
          <w:tcPr>
            <w:tcW w:w="1638" w:type="dxa"/>
          </w:tcPr>
          <w:p w:rsidR="00AD0F82" w:rsidRPr="00DE7AAE" w:rsidRDefault="00AD0F82" w:rsidP="00150B0B">
            <w:pPr>
              <w:ind w:left="180"/>
              <w:rPr>
                <w:sz w:val="24"/>
                <w:szCs w:val="24"/>
              </w:rPr>
            </w:pPr>
            <w:r w:rsidRPr="00DE7AAE">
              <w:rPr>
                <w:sz w:val="24"/>
                <w:szCs w:val="24"/>
              </w:rPr>
              <w:t>caGrid</w:t>
            </w:r>
          </w:p>
        </w:tc>
        <w:tc>
          <w:tcPr>
            <w:tcW w:w="7488" w:type="dxa"/>
          </w:tcPr>
          <w:p w:rsidR="00922FB3" w:rsidRPr="00DE7AAE" w:rsidRDefault="00922FB3" w:rsidP="00922FB3">
            <w:pPr>
              <w:ind w:left="72"/>
              <w:rPr>
                <w:sz w:val="24"/>
                <w:szCs w:val="24"/>
              </w:rPr>
            </w:pPr>
            <w:r w:rsidRPr="00922FB3">
              <w:rPr>
                <w:sz w:val="24"/>
                <w:szCs w:val="24"/>
              </w:rPr>
              <w:t>The cancer Biomedical Informatics Grid, or caBIG™, is a voluntary virtual informatics infrastructure that connects data, research tools, scientists, and organizations to leverage their combined strengths and expertise in an open federated environment with widely accepted standards and shared tools. The underlying service oriented infrastructure that supports caBIG™ is referred to as caGrid.</w:t>
            </w:r>
            <w:r>
              <w:rPr>
                <w:sz w:val="24"/>
                <w:szCs w:val="24"/>
              </w:rPr>
              <w:t xml:space="preserve"> See http://www.cagrid.org</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Ehcache</w:t>
            </w:r>
          </w:p>
        </w:tc>
        <w:tc>
          <w:tcPr>
            <w:tcW w:w="7488" w:type="dxa"/>
          </w:tcPr>
          <w:p w:rsidR="004D525F" w:rsidRPr="00DE7AAE" w:rsidRDefault="004D525F" w:rsidP="00495527">
            <w:pPr>
              <w:ind w:left="72"/>
              <w:rPr>
                <w:sz w:val="24"/>
                <w:szCs w:val="24"/>
              </w:rPr>
            </w:pPr>
            <w:r w:rsidRPr="00DE7AAE">
              <w:rPr>
                <w:sz w:val="24"/>
                <w:szCs w:val="24"/>
              </w:rPr>
              <w:t xml:space="preserve">Ehcache is a simple, fast and thread safe cache for Java that provides memory and disk stores and distributed </w:t>
            </w:r>
            <w:r w:rsidR="00495527" w:rsidRPr="00DE7AAE">
              <w:rPr>
                <w:sz w:val="24"/>
                <w:szCs w:val="24"/>
              </w:rPr>
              <w:t xml:space="preserve">operation for clusters.  CSM </w:t>
            </w:r>
            <w:r w:rsidRPr="00DE7AAE">
              <w:rPr>
                <w:sz w:val="24"/>
                <w:szCs w:val="24"/>
              </w:rPr>
              <w:t xml:space="preserve">uses ehcache in conjunction with Hibernate.  See </w:t>
            </w:r>
            <w:hyperlink r:id="rId57" w:history="1">
              <w:r w:rsidRPr="00DE7AAE">
                <w:rPr>
                  <w:rStyle w:val="Hyperlink"/>
                  <w:sz w:val="24"/>
                  <w:szCs w:val="24"/>
                </w:rPr>
                <w:t>http://sourceforge.net/projects/ehcache</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Hibernate</w:t>
            </w:r>
          </w:p>
        </w:tc>
        <w:tc>
          <w:tcPr>
            <w:tcW w:w="7488" w:type="dxa"/>
          </w:tcPr>
          <w:p w:rsidR="004D525F" w:rsidRPr="00DE7AAE" w:rsidRDefault="004D525F" w:rsidP="00150B0B">
            <w:pPr>
              <w:ind w:left="72"/>
              <w:rPr>
                <w:sz w:val="24"/>
                <w:szCs w:val="24"/>
              </w:rPr>
            </w:pPr>
            <w:r w:rsidRPr="00DE7AAE">
              <w:rPr>
                <w:sz w:val="24"/>
                <w:szCs w:val="24"/>
              </w:rPr>
              <w:t xml:space="preserve">Hibernate is an object-relational mapping (ORM) solution for the Java language, and provides an easy to use framework for mapping an object-oriented domain model to a traditional relational database. Its purpose is to relieve the developer from a significant amount of relational data persistence-related programming tasks.  See </w:t>
            </w:r>
            <w:hyperlink r:id="rId58" w:history="1">
              <w:r w:rsidRPr="00DE7AAE">
                <w:rPr>
                  <w:rStyle w:val="Hyperlink"/>
                  <w:sz w:val="24"/>
                  <w:szCs w:val="24"/>
                </w:rPr>
                <w:t>http://www.hibernate.org/</w:t>
              </w:r>
            </w:hyperlink>
            <w:r w:rsidRPr="00DE7AAE">
              <w:rPr>
                <w:sz w:val="24"/>
                <w:szCs w:val="24"/>
              </w:rPr>
              <w:t xml:space="preserve"> for more information.</w:t>
            </w:r>
          </w:p>
        </w:tc>
      </w:tr>
      <w:tr w:rsidR="00F524C3" w:rsidRPr="00C00691" w:rsidTr="004D525F">
        <w:tc>
          <w:tcPr>
            <w:tcW w:w="1638" w:type="dxa"/>
          </w:tcPr>
          <w:p w:rsidR="00F524C3" w:rsidRPr="00DE7AAE" w:rsidRDefault="00F524C3" w:rsidP="00150B0B">
            <w:pPr>
              <w:ind w:left="180"/>
              <w:rPr>
                <w:sz w:val="24"/>
                <w:szCs w:val="24"/>
              </w:rPr>
            </w:pPr>
            <w:r w:rsidRPr="00DE7AAE">
              <w:rPr>
                <w:sz w:val="24"/>
                <w:szCs w:val="24"/>
              </w:rPr>
              <w:t>JAR</w:t>
            </w:r>
          </w:p>
        </w:tc>
        <w:tc>
          <w:tcPr>
            <w:tcW w:w="7488" w:type="dxa"/>
          </w:tcPr>
          <w:p w:rsidR="00F524C3" w:rsidRPr="00DE7AAE" w:rsidRDefault="00DE7AAE" w:rsidP="00150B0B">
            <w:pPr>
              <w:ind w:left="72"/>
              <w:rPr>
                <w:sz w:val="24"/>
                <w:szCs w:val="24"/>
              </w:rPr>
            </w:pPr>
            <w:r w:rsidRPr="00DE7AAE">
              <w:rPr>
                <w:sz w:val="24"/>
                <w:szCs w:val="24"/>
              </w:rPr>
              <w:t>JAR file is a file format based on the popular ZIP file format and is used for aggregating many files into one. A  JAR file is essentially a zip file that contains an optional META-INF directory.</w:t>
            </w:r>
          </w:p>
        </w:tc>
      </w:tr>
      <w:tr w:rsidR="00602495" w:rsidRPr="00C00691" w:rsidTr="004D525F">
        <w:tc>
          <w:tcPr>
            <w:tcW w:w="1638" w:type="dxa"/>
          </w:tcPr>
          <w:p w:rsidR="00602495" w:rsidRPr="00DE7AAE" w:rsidRDefault="00602495" w:rsidP="00150B0B">
            <w:pPr>
              <w:ind w:left="180"/>
              <w:rPr>
                <w:sz w:val="24"/>
                <w:szCs w:val="24"/>
              </w:rPr>
            </w:pPr>
            <w:r w:rsidRPr="00DE7AAE">
              <w:rPr>
                <w:sz w:val="24"/>
                <w:szCs w:val="24"/>
              </w:rPr>
              <w:t>JAAS</w:t>
            </w:r>
          </w:p>
        </w:tc>
        <w:tc>
          <w:tcPr>
            <w:tcW w:w="7488" w:type="dxa"/>
          </w:tcPr>
          <w:p w:rsidR="00602495" w:rsidRPr="00DE7AAE" w:rsidRDefault="00620F5A" w:rsidP="00150B0B">
            <w:pPr>
              <w:ind w:left="72"/>
              <w:rPr>
                <w:sz w:val="24"/>
                <w:szCs w:val="24"/>
              </w:rPr>
            </w:pPr>
            <w:r w:rsidRPr="00DE7AAE">
              <w:rPr>
                <w:color w:val="333333"/>
                <w:sz w:val="24"/>
                <w:szCs w:val="24"/>
              </w:rPr>
              <w:t xml:space="preserve">The JAAS 1.0 API consists of a set of Java packages designed for user authentication and authorization. It implements a Java version of the standard Pluggable Authentication Module (PAM) framework and </w:t>
            </w:r>
            <w:r w:rsidRPr="00DE7AAE">
              <w:rPr>
                <w:color w:val="333333"/>
                <w:sz w:val="24"/>
                <w:szCs w:val="24"/>
              </w:rPr>
              <w:lastRenderedPageBreak/>
              <w:t>compatibly extends the Java 2 Platform's access control architecture to support user-based authorization.</w:t>
            </w:r>
          </w:p>
        </w:tc>
      </w:tr>
      <w:tr w:rsidR="0085681A" w:rsidRPr="00C00691" w:rsidTr="004D525F">
        <w:tc>
          <w:tcPr>
            <w:tcW w:w="1638" w:type="dxa"/>
          </w:tcPr>
          <w:p w:rsidR="0085681A" w:rsidRPr="00DE7AAE" w:rsidRDefault="0085681A" w:rsidP="00150B0B">
            <w:pPr>
              <w:ind w:left="180"/>
              <w:rPr>
                <w:sz w:val="24"/>
                <w:szCs w:val="24"/>
              </w:rPr>
            </w:pPr>
          </w:p>
        </w:tc>
        <w:tc>
          <w:tcPr>
            <w:tcW w:w="7488" w:type="dxa"/>
          </w:tcPr>
          <w:p w:rsidR="0085681A" w:rsidRPr="00DE7AAE" w:rsidRDefault="0085681A" w:rsidP="00150B0B">
            <w:pPr>
              <w:ind w:left="72"/>
              <w:rPr>
                <w:sz w:val="24"/>
                <w:szCs w:val="24"/>
              </w:rPr>
            </w:pPr>
          </w:p>
        </w:tc>
      </w:tr>
      <w:tr w:rsidR="00E51ADD" w:rsidRPr="00C00691" w:rsidTr="004D525F">
        <w:tc>
          <w:tcPr>
            <w:tcW w:w="1638" w:type="dxa"/>
          </w:tcPr>
          <w:p w:rsidR="00E51ADD" w:rsidRPr="00DE7AAE" w:rsidRDefault="00E51ADD" w:rsidP="00150B0B">
            <w:pPr>
              <w:ind w:left="180"/>
              <w:rPr>
                <w:sz w:val="24"/>
                <w:szCs w:val="24"/>
              </w:rPr>
            </w:pPr>
            <w:r w:rsidRPr="00DE7AAE">
              <w:rPr>
                <w:sz w:val="24"/>
                <w:szCs w:val="24"/>
              </w:rPr>
              <w:t>SAML</w:t>
            </w:r>
          </w:p>
        </w:tc>
        <w:tc>
          <w:tcPr>
            <w:tcW w:w="7488" w:type="dxa"/>
          </w:tcPr>
          <w:p w:rsidR="00E51ADD" w:rsidRPr="00DE7AAE" w:rsidRDefault="00947582" w:rsidP="00150B0B">
            <w:pPr>
              <w:ind w:left="72"/>
              <w:rPr>
                <w:sz w:val="24"/>
                <w:szCs w:val="24"/>
              </w:rPr>
            </w:pPr>
            <w:r w:rsidRPr="00947582">
              <w:rPr>
                <w:sz w:val="24"/>
                <w:szCs w:val="24"/>
              </w:rPr>
              <w:t>Security Assertion Markup Language (SAML) is an XML standard for exchanging authentication and authorization data between security domains, that is, between an identity provider (a producer of assertions) and a service provider (a consumer of assertions). SAML is a product of the OASIS Security Services Technical Committee</w:t>
            </w:r>
          </w:p>
        </w:tc>
      </w:tr>
      <w:tr w:rsidR="008926CD" w:rsidRPr="00C00691" w:rsidTr="004D525F">
        <w:tc>
          <w:tcPr>
            <w:tcW w:w="1638" w:type="dxa"/>
          </w:tcPr>
          <w:p w:rsidR="008926CD" w:rsidRPr="00DE7AAE" w:rsidRDefault="008926CD" w:rsidP="00150B0B">
            <w:pPr>
              <w:ind w:left="180"/>
              <w:rPr>
                <w:sz w:val="24"/>
                <w:szCs w:val="24"/>
              </w:rPr>
            </w:pPr>
            <w:r w:rsidRPr="00DE7AAE">
              <w:rPr>
                <w:sz w:val="24"/>
                <w:szCs w:val="24"/>
              </w:rPr>
              <w:t>Spring</w:t>
            </w:r>
          </w:p>
        </w:tc>
        <w:tc>
          <w:tcPr>
            <w:tcW w:w="7488" w:type="dxa"/>
          </w:tcPr>
          <w:p w:rsidR="008926CD" w:rsidRPr="00DE7AAE" w:rsidRDefault="008926CD" w:rsidP="008926CD">
            <w:pPr>
              <w:ind w:left="72"/>
              <w:rPr>
                <w:sz w:val="24"/>
                <w:szCs w:val="24"/>
              </w:rPr>
            </w:pPr>
            <w:r w:rsidRPr="00DE7AAE">
              <w:rPr>
                <w:sz w:val="24"/>
                <w:szCs w:val="24"/>
              </w:rPr>
              <w:t>Spring Framework is a leading full-stack Java/JEE application framework. Led and sustained by Interface21, Spring delivers significant benefits for many projects, increasing development productivity and runtime performance while improving test coverage and application quality.</w:t>
            </w:r>
            <w:r w:rsidR="00A3456E" w:rsidRPr="00DE7AAE">
              <w:rPr>
                <w:sz w:val="24"/>
                <w:szCs w:val="24"/>
              </w:rPr>
              <w:t xml:space="preserve"> See </w:t>
            </w:r>
            <w:hyperlink r:id="rId59" w:history="1">
              <w:r w:rsidR="00A3456E" w:rsidRPr="00DE7AAE">
                <w:rPr>
                  <w:rStyle w:val="Hyperlink"/>
                  <w:sz w:val="24"/>
                  <w:szCs w:val="24"/>
                </w:rPr>
                <w:t>http://www.springframework.org/</w:t>
              </w:r>
            </w:hyperlink>
            <w:r w:rsidR="00A3456E" w:rsidRPr="00DE7AAE">
              <w:rPr>
                <w:sz w:val="24"/>
                <w:szCs w:val="24"/>
              </w:rPr>
              <w:t xml:space="preserve"> for more information</w:t>
            </w:r>
            <w:r w:rsidR="00A42F14" w:rsidRPr="00DE7AAE">
              <w:rPr>
                <w:sz w:val="24"/>
                <w:szCs w:val="24"/>
              </w:rPr>
              <w:t>.</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WSDD</w:t>
            </w:r>
          </w:p>
        </w:tc>
        <w:tc>
          <w:tcPr>
            <w:tcW w:w="7488" w:type="dxa"/>
          </w:tcPr>
          <w:p w:rsidR="004D525F" w:rsidRPr="00DE7AAE" w:rsidRDefault="004D525F" w:rsidP="00150B0B">
            <w:pPr>
              <w:ind w:left="72"/>
              <w:rPr>
                <w:sz w:val="24"/>
                <w:szCs w:val="24"/>
              </w:rPr>
            </w:pPr>
            <w:r w:rsidRPr="00DE7AAE">
              <w:rPr>
                <w:sz w:val="24"/>
                <w:szCs w:val="24"/>
              </w:rPr>
              <w:t xml:space="preserve">An acronym for Web Service Deployment Descriptor, which can be used to specify resources that should be exposed as Web Services.  See </w:t>
            </w:r>
            <w:hyperlink r:id="rId60" w:anchor="CustomDeploymentIntroducingWSDD" w:history="1">
              <w:r w:rsidRPr="00DE7AAE">
                <w:rPr>
                  <w:rStyle w:val="Hyperlink"/>
                  <w:sz w:val="24"/>
                  <w:szCs w:val="24"/>
                </w:rPr>
                <w:t>http://ws.apache.org/axis/java/user-guide.html#CustomDeploymentIntroducingWSDD</w:t>
              </w:r>
            </w:hyperlink>
            <w:r w:rsidRPr="00DE7AAE">
              <w:rPr>
                <w:sz w:val="24"/>
                <w:szCs w:val="24"/>
              </w:rPr>
              <w:t xml:space="preserve"> for more information.</w:t>
            </w:r>
          </w:p>
        </w:tc>
      </w:tr>
      <w:tr w:rsidR="004D525F" w:rsidRPr="00C00691" w:rsidTr="004D525F">
        <w:tc>
          <w:tcPr>
            <w:tcW w:w="1638" w:type="dxa"/>
          </w:tcPr>
          <w:p w:rsidR="004D525F" w:rsidRPr="00DE7AAE" w:rsidRDefault="004D525F" w:rsidP="00150B0B">
            <w:pPr>
              <w:ind w:left="180"/>
              <w:rPr>
                <w:sz w:val="24"/>
                <w:szCs w:val="24"/>
              </w:rPr>
            </w:pPr>
            <w:r w:rsidRPr="00DE7AAE">
              <w:rPr>
                <w:sz w:val="24"/>
                <w:szCs w:val="24"/>
              </w:rPr>
              <w:t>WSDL</w:t>
            </w:r>
          </w:p>
        </w:tc>
        <w:tc>
          <w:tcPr>
            <w:tcW w:w="7488" w:type="dxa"/>
          </w:tcPr>
          <w:p w:rsidR="004D525F" w:rsidRPr="00DE7AAE" w:rsidRDefault="004D525F" w:rsidP="00150B0B">
            <w:pPr>
              <w:ind w:left="72"/>
              <w:rPr>
                <w:sz w:val="24"/>
                <w:szCs w:val="24"/>
              </w:rPr>
            </w:pPr>
            <w:r w:rsidRPr="00DE7AAE">
              <w:rPr>
                <w:sz w:val="24"/>
                <w:szCs w:val="24"/>
              </w:rPr>
              <w:t xml:space="preserve">An acronym for Web Services Definition Language, which is an XML-based language that provides a model for describing Web services.  See </w:t>
            </w:r>
            <w:hyperlink r:id="rId61" w:history="1">
              <w:r w:rsidRPr="00DE7AAE">
                <w:rPr>
                  <w:rStyle w:val="Hyperlink"/>
                  <w:sz w:val="24"/>
                  <w:szCs w:val="24"/>
                </w:rPr>
                <w:t>http://www.w3.org/TR/wsdl.html</w:t>
              </w:r>
            </w:hyperlink>
            <w:r w:rsidRPr="00DE7AAE">
              <w:rPr>
                <w:sz w:val="24"/>
                <w:szCs w:val="24"/>
              </w:rPr>
              <w:t xml:space="preserve"> or </w:t>
            </w:r>
            <w:hyperlink r:id="rId62" w:history="1">
              <w:r w:rsidRPr="00DE7AAE">
                <w:rPr>
                  <w:rStyle w:val="Hyperlink"/>
                  <w:sz w:val="24"/>
                  <w:szCs w:val="24"/>
                </w:rPr>
                <w:t>http://en.wikipedia.org/wiki/WSDL</w:t>
              </w:r>
            </w:hyperlink>
            <w:r w:rsidRPr="00DE7AAE">
              <w:rPr>
                <w:sz w:val="24"/>
                <w:szCs w:val="24"/>
              </w:rPr>
              <w:t xml:space="preserve"> for more information.</w:t>
            </w:r>
          </w:p>
        </w:tc>
      </w:tr>
    </w:tbl>
    <w:p w:rsidR="00910416" w:rsidRDefault="00910416" w:rsidP="0053400D"/>
    <w:sectPr w:rsidR="00910416" w:rsidSect="009104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CB9" w:rsidRDefault="001D3CB9" w:rsidP="000D49C4">
      <w:pPr>
        <w:spacing w:after="0" w:line="240" w:lineRule="auto"/>
      </w:pPr>
      <w:r>
        <w:separator/>
      </w:r>
    </w:p>
  </w:endnote>
  <w:endnote w:type="continuationSeparator" w:id="1">
    <w:p w:rsidR="001D3CB9" w:rsidRDefault="001D3CB9" w:rsidP="000D4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Andalus">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CB9" w:rsidRDefault="001D3CB9" w:rsidP="000D49C4">
      <w:pPr>
        <w:spacing w:after="0" w:line="240" w:lineRule="auto"/>
      </w:pPr>
      <w:r>
        <w:separator/>
      </w:r>
    </w:p>
  </w:footnote>
  <w:footnote w:type="continuationSeparator" w:id="1">
    <w:p w:rsidR="001D3CB9" w:rsidRDefault="001D3CB9" w:rsidP="000D49C4">
      <w:pPr>
        <w:spacing w:after="0" w:line="240" w:lineRule="auto"/>
      </w:pPr>
      <w:r>
        <w:continuationSeparator/>
      </w:r>
    </w:p>
  </w:footnote>
  <w:footnote w:id="2">
    <w:p w:rsidR="00D54780" w:rsidRDefault="00D54780">
      <w:pPr>
        <w:pStyle w:val="FootnoteText"/>
      </w:pPr>
      <w:r>
        <w:rPr>
          <w:rStyle w:val="FootnoteReference"/>
        </w:rPr>
        <w:footnoteRef/>
      </w:r>
      <w:r>
        <w:t xml:space="preserve"> </w:t>
      </w:r>
      <w:hyperlink r:id="rId1" w:history="1">
        <w:r w:rsidRPr="009C08C6">
          <w:rPr>
            <w:rStyle w:val="Hyperlink"/>
          </w:rPr>
          <w:t>http://www.acegisecurity.org/</w:t>
        </w:r>
      </w:hyperlink>
    </w:p>
  </w:footnote>
  <w:footnote w:id="3">
    <w:p w:rsidR="00D54780" w:rsidRDefault="00D54780">
      <w:pPr>
        <w:pStyle w:val="FootnoteText"/>
      </w:pPr>
      <w:r>
        <w:rPr>
          <w:rStyle w:val="FootnoteReference"/>
        </w:rPr>
        <w:footnoteRef/>
      </w:r>
      <w:r>
        <w:t xml:space="preserve"> </w:t>
      </w:r>
      <w:hyperlink r:id="rId2" w:history="1">
        <w:r w:rsidRPr="002F3E03">
          <w:rPr>
            <w:rStyle w:val="Hyperlink"/>
          </w:rPr>
          <w:t>http://www.springframework.com/</w:t>
        </w:r>
      </w:hyperlink>
      <w:r>
        <w:t xml:space="preserve"> </w:t>
      </w:r>
    </w:p>
  </w:footnote>
  <w:footnote w:id="4">
    <w:p w:rsidR="00D54780" w:rsidRDefault="00D54780">
      <w:pPr>
        <w:pStyle w:val="FootnoteText"/>
      </w:pPr>
      <w:r>
        <w:rPr>
          <w:rStyle w:val="FootnoteReference"/>
        </w:rPr>
        <w:footnoteRef/>
      </w:r>
      <w:r>
        <w:t xml:space="preserve"> </w:t>
      </w:r>
      <w:hyperlink r:id="rId3" w:history="1">
        <w:r w:rsidRPr="00960B6D">
          <w:rPr>
            <w:rStyle w:val="Hyperlink"/>
          </w:rPr>
          <w:t>http://cagrid.org</w:t>
        </w:r>
      </w:hyperlink>
      <w:r>
        <w:t xml:space="preserve"> </w:t>
      </w:r>
    </w:p>
  </w:footnote>
  <w:footnote w:id="5">
    <w:p w:rsidR="00D54780" w:rsidRDefault="00D54780">
      <w:pPr>
        <w:pStyle w:val="FootnoteText"/>
      </w:pPr>
      <w:r>
        <w:rPr>
          <w:rStyle w:val="FootnoteReference"/>
        </w:rPr>
        <w:footnoteRef/>
      </w:r>
      <w:r>
        <w:t xml:space="preserve"> </w:t>
      </w:r>
      <w:hyperlink r:id="rId4" w:history="1">
        <w:r w:rsidRPr="00960B6D">
          <w:rPr>
            <w:rStyle w:val="Hyperlink"/>
          </w:rPr>
          <w:t>http://www.cagrid.org/mwiki/index.php?title=GAARDS:Main</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1EC497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927FEA"/>
    <w:multiLevelType w:val="hybridMultilevel"/>
    <w:tmpl w:val="FF12FFCE"/>
    <w:lvl w:ilvl="0" w:tplc="84A883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117141"/>
    <w:multiLevelType w:val="hybridMultilevel"/>
    <w:tmpl w:val="2BFCE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2231A23"/>
    <w:multiLevelType w:val="hybridMultilevel"/>
    <w:tmpl w:val="062AEE2C"/>
    <w:lvl w:ilvl="0" w:tplc="FFFFFFFF">
      <w:start w:val="1"/>
      <w:numFmt w:val="decimal"/>
      <w:lvlText w:val="%1)"/>
      <w:lvlJc w:val="left"/>
      <w:pPr>
        <w:tabs>
          <w:tab w:val="num" w:pos="-2880"/>
        </w:tabs>
        <w:ind w:left="-2880" w:hanging="360"/>
      </w:pPr>
      <w:rPr>
        <w:rFonts w:hint="default"/>
      </w:rPr>
    </w:lvl>
    <w:lvl w:ilvl="1" w:tplc="FFFFFFFF">
      <w:start w:val="1"/>
      <w:numFmt w:val="lowerLetter"/>
      <w:lvlText w:val="%2."/>
      <w:lvlJc w:val="left"/>
      <w:pPr>
        <w:tabs>
          <w:tab w:val="num" w:pos="-2160"/>
        </w:tabs>
        <w:ind w:left="-2160" w:hanging="360"/>
      </w:pPr>
    </w:lvl>
    <w:lvl w:ilvl="2" w:tplc="04090019">
      <w:start w:val="1"/>
      <w:numFmt w:val="lowerLetter"/>
      <w:lvlText w:val="%3."/>
      <w:lvlJc w:val="left"/>
      <w:pPr>
        <w:tabs>
          <w:tab w:val="num" w:pos="-1260"/>
        </w:tabs>
        <w:ind w:left="-1260" w:hanging="360"/>
      </w:pPr>
      <w:rPr>
        <w:rFonts w:hint="default"/>
      </w:r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0"/>
        </w:tabs>
        <w:ind w:left="0" w:hanging="360"/>
      </w:pPr>
    </w:lvl>
    <w:lvl w:ilvl="5" w:tplc="FFFFFFFF" w:tentative="1">
      <w:start w:val="1"/>
      <w:numFmt w:val="lowerRoman"/>
      <w:lvlText w:val="%6."/>
      <w:lvlJc w:val="right"/>
      <w:pPr>
        <w:tabs>
          <w:tab w:val="num" w:pos="720"/>
        </w:tabs>
        <w:ind w:left="720" w:hanging="180"/>
      </w:pPr>
    </w:lvl>
    <w:lvl w:ilvl="6" w:tplc="FFFFFFFF" w:tentative="1">
      <w:start w:val="1"/>
      <w:numFmt w:val="decimal"/>
      <w:lvlText w:val="%7."/>
      <w:lvlJc w:val="left"/>
      <w:pPr>
        <w:tabs>
          <w:tab w:val="num" w:pos="1440"/>
        </w:tabs>
        <w:ind w:left="1440" w:hanging="360"/>
      </w:pPr>
    </w:lvl>
    <w:lvl w:ilvl="7" w:tplc="FFFFFFFF" w:tentative="1">
      <w:start w:val="1"/>
      <w:numFmt w:val="lowerLetter"/>
      <w:lvlText w:val="%8."/>
      <w:lvlJc w:val="left"/>
      <w:pPr>
        <w:tabs>
          <w:tab w:val="num" w:pos="2160"/>
        </w:tabs>
        <w:ind w:left="2160" w:hanging="360"/>
      </w:pPr>
    </w:lvl>
    <w:lvl w:ilvl="8" w:tplc="FFFFFFFF" w:tentative="1">
      <w:start w:val="1"/>
      <w:numFmt w:val="lowerRoman"/>
      <w:lvlText w:val="%9."/>
      <w:lvlJc w:val="right"/>
      <w:pPr>
        <w:tabs>
          <w:tab w:val="num" w:pos="2880"/>
        </w:tabs>
        <w:ind w:left="2880" w:hanging="180"/>
      </w:pPr>
    </w:lvl>
  </w:abstractNum>
  <w:abstractNum w:abstractNumId="14">
    <w:nsid w:val="02510E66"/>
    <w:multiLevelType w:val="hybridMultilevel"/>
    <w:tmpl w:val="1CBA9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3906888"/>
    <w:multiLevelType w:val="hybridMultilevel"/>
    <w:tmpl w:val="E3A49A1E"/>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03D52B9C"/>
    <w:multiLevelType w:val="hybridMultilevel"/>
    <w:tmpl w:val="7E9CBB0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04747E32"/>
    <w:multiLevelType w:val="multilevel"/>
    <w:tmpl w:val="547A24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047C4189"/>
    <w:multiLevelType w:val="hybridMultilevel"/>
    <w:tmpl w:val="E720346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04E03901"/>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05036EE5"/>
    <w:multiLevelType w:val="hybridMultilevel"/>
    <w:tmpl w:val="39D28AD2"/>
    <w:lvl w:ilvl="0" w:tplc="0409000F">
      <w:start w:val="1"/>
      <w:numFmt w:val="decimal"/>
      <w:lvlText w:val="%1."/>
      <w:lvlJc w:val="left"/>
      <w:pPr>
        <w:tabs>
          <w:tab w:val="num" w:pos="360"/>
        </w:tabs>
        <w:ind w:left="360" w:hanging="360"/>
      </w:pPr>
    </w:lvl>
    <w:lvl w:ilvl="1" w:tplc="12B294E0">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052E7883"/>
    <w:multiLevelType w:val="hybridMultilevel"/>
    <w:tmpl w:val="967EF2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065B6F40"/>
    <w:multiLevelType w:val="hybridMultilevel"/>
    <w:tmpl w:val="D1006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88ED7C4">
      <w:start w:val="1"/>
      <w:numFmt w:val="decimal"/>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70A4C04"/>
    <w:multiLevelType w:val="hybridMultilevel"/>
    <w:tmpl w:val="F328D78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08096325"/>
    <w:multiLevelType w:val="hybridMultilevel"/>
    <w:tmpl w:val="B9F0B6E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09000688"/>
    <w:multiLevelType w:val="hybridMultilevel"/>
    <w:tmpl w:val="7CA0844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09675F5E"/>
    <w:multiLevelType w:val="hybridMultilevel"/>
    <w:tmpl w:val="E8A6A582"/>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7">
    <w:nsid w:val="09FD5A3A"/>
    <w:multiLevelType w:val="hybridMultilevel"/>
    <w:tmpl w:val="53A8C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B432D83"/>
    <w:multiLevelType w:val="multilevel"/>
    <w:tmpl w:val="F8A448CC"/>
    <w:lvl w:ilvl="0">
      <w:start w:val="1"/>
      <w:numFmt w:val="decimal"/>
      <w:pStyle w:val="ChapterTitle"/>
      <w:lvlText w:val="Chapter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0B462B25"/>
    <w:multiLevelType w:val="hybridMultilevel"/>
    <w:tmpl w:val="FD401290"/>
    <w:lvl w:ilvl="0" w:tplc="8B26AE4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0BC7149A"/>
    <w:multiLevelType w:val="hybridMultilevel"/>
    <w:tmpl w:val="1D105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BCF33B6"/>
    <w:multiLevelType w:val="hybridMultilevel"/>
    <w:tmpl w:val="2AF8CD3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0D06506F"/>
    <w:multiLevelType w:val="hybridMultilevel"/>
    <w:tmpl w:val="E6CE26D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0D6E726A"/>
    <w:multiLevelType w:val="hybridMultilevel"/>
    <w:tmpl w:val="5AE4368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0D76112D"/>
    <w:multiLevelType w:val="hybridMultilevel"/>
    <w:tmpl w:val="2B18AB10"/>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0E7F6109"/>
    <w:multiLevelType w:val="hybridMultilevel"/>
    <w:tmpl w:val="00FE4D10"/>
    <w:lvl w:ilvl="0" w:tplc="DF7E976E">
      <w:start w:val="1"/>
      <w:numFmt w:val="bullet"/>
      <w:pStyle w:val="ListBulletCircle2"/>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nsid w:val="11081068"/>
    <w:multiLevelType w:val="hybridMultilevel"/>
    <w:tmpl w:val="F8207932"/>
    <w:lvl w:ilvl="0" w:tplc="0C2C6D3A">
      <w:start w:val="2"/>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7C672B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286426F"/>
    <w:multiLevelType w:val="hybridMultilevel"/>
    <w:tmpl w:val="C5C84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30017E8"/>
    <w:multiLevelType w:val="hybridMultilevel"/>
    <w:tmpl w:val="840E957C"/>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9">
    <w:nsid w:val="132E075D"/>
    <w:multiLevelType w:val="hybridMultilevel"/>
    <w:tmpl w:val="5CEA10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14275DCA"/>
    <w:multiLevelType w:val="hybridMultilevel"/>
    <w:tmpl w:val="D20211D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15EB7F69"/>
    <w:multiLevelType w:val="hybridMultilevel"/>
    <w:tmpl w:val="72045CA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163F3010"/>
    <w:multiLevelType w:val="hybridMultilevel"/>
    <w:tmpl w:val="3978074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16B83E8E"/>
    <w:multiLevelType w:val="hybridMultilevel"/>
    <w:tmpl w:val="D114877E"/>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4">
    <w:nsid w:val="17084A6B"/>
    <w:multiLevelType w:val="hybridMultilevel"/>
    <w:tmpl w:val="057250D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9021230"/>
    <w:multiLevelType w:val="hybridMultilevel"/>
    <w:tmpl w:val="2FFAF834"/>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6">
    <w:nsid w:val="19382287"/>
    <w:multiLevelType w:val="hybridMultilevel"/>
    <w:tmpl w:val="C14628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19A87200"/>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nsid w:val="1A631008"/>
    <w:multiLevelType w:val="hybridMultilevel"/>
    <w:tmpl w:val="464AF53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1BB40DAE"/>
    <w:multiLevelType w:val="hybridMultilevel"/>
    <w:tmpl w:val="1EF63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C674AE0"/>
    <w:multiLevelType w:val="hybridMultilevel"/>
    <w:tmpl w:val="6E32DEB0"/>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nsid w:val="1D724605"/>
    <w:multiLevelType w:val="hybridMultilevel"/>
    <w:tmpl w:val="D278F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DC95718"/>
    <w:multiLevelType w:val="hybridMultilevel"/>
    <w:tmpl w:val="EB7C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F5948AC"/>
    <w:multiLevelType w:val="hybridMultilevel"/>
    <w:tmpl w:val="46B4D788"/>
    <w:lvl w:ilvl="0" w:tplc="0C2C6D3A">
      <w:start w:val="2"/>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D30993"/>
    <w:multiLevelType w:val="hybridMultilevel"/>
    <w:tmpl w:val="FEC4288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nsid w:val="22D57D1E"/>
    <w:multiLevelType w:val="hybridMultilevel"/>
    <w:tmpl w:val="6B52BE8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6">
    <w:nsid w:val="23331615"/>
    <w:multiLevelType w:val="hybridMultilevel"/>
    <w:tmpl w:val="B24CC1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nsid w:val="23343654"/>
    <w:multiLevelType w:val="multilevel"/>
    <w:tmpl w:val="C25855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nsid w:val="253E0418"/>
    <w:multiLevelType w:val="hybridMultilevel"/>
    <w:tmpl w:val="6026F538"/>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9">
    <w:nsid w:val="25834E96"/>
    <w:multiLevelType w:val="hybridMultilevel"/>
    <w:tmpl w:val="39189620"/>
    <w:lvl w:ilvl="0" w:tplc="6F1E72B0">
      <w:start w:val="1"/>
      <w:numFmt w:val="bullet"/>
      <w:lvlText w:val=""/>
      <w:lvlJc w:val="left"/>
      <w:pPr>
        <w:tabs>
          <w:tab w:val="num" w:pos="1440"/>
        </w:tabs>
        <w:ind w:left="1440" w:hanging="360"/>
      </w:pPr>
      <w:rPr>
        <w:rFonts w:ascii="Symbol" w:hAnsi="Symbol" w:hint="default"/>
        <w:color w:val="auto"/>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0">
    <w:nsid w:val="25F604B7"/>
    <w:multiLevelType w:val="hybridMultilevel"/>
    <w:tmpl w:val="2D7651D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1">
    <w:nsid w:val="265538A2"/>
    <w:multiLevelType w:val="hybridMultilevel"/>
    <w:tmpl w:val="D274589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2ACB71A1"/>
    <w:multiLevelType w:val="hybridMultilevel"/>
    <w:tmpl w:val="EE34D23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2ADD22CB"/>
    <w:multiLevelType w:val="hybridMultilevel"/>
    <w:tmpl w:val="EEA0EECE"/>
    <w:lvl w:ilvl="0" w:tplc="14B845A8">
      <w:start w:val="1"/>
      <w:numFmt w:val="decimal"/>
      <w:lvlText w:val="%1."/>
      <w:lvlJc w:val="righ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C8E7F7D"/>
    <w:multiLevelType w:val="hybridMultilevel"/>
    <w:tmpl w:val="8B304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CAA2582"/>
    <w:multiLevelType w:val="hybridMultilevel"/>
    <w:tmpl w:val="22465A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nsid w:val="2D525ACB"/>
    <w:multiLevelType w:val="hybridMultilevel"/>
    <w:tmpl w:val="BFF0CB98"/>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7">
    <w:nsid w:val="2E647384"/>
    <w:multiLevelType w:val="hybridMultilevel"/>
    <w:tmpl w:val="2A78840E"/>
    <w:lvl w:ilvl="0" w:tplc="04090019">
      <w:start w:val="1"/>
      <w:numFmt w:val="lowerLetter"/>
      <w:lvlText w:val="%1."/>
      <w:lvlJc w:val="left"/>
      <w:pPr>
        <w:tabs>
          <w:tab w:val="num" w:pos="1440"/>
        </w:tabs>
        <w:ind w:left="1440" w:hanging="360"/>
      </w:pPr>
    </w:lvl>
    <w:lvl w:ilvl="1" w:tplc="3592B1F4">
      <w:start w:val="1"/>
      <w:numFmt w:val="lowerRoman"/>
      <w:lvlText w:val="%2."/>
      <w:lvlJc w:val="right"/>
      <w:pPr>
        <w:tabs>
          <w:tab w:val="num" w:pos="2160"/>
        </w:tabs>
        <w:ind w:left="1440" w:firstLine="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8">
    <w:nsid w:val="358275D5"/>
    <w:multiLevelType w:val="hybridMultilevel"/>
    <w:tmpl w:val="7C1A5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659361C"/>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0">
    <w:nsid w:val="37723F4E"/>
    <w:multiLevelType w:val="multilevel"/>
    <w:tmpl w:val="BAA00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nsid w:val="39093E1D"/>
    <w:multiLevelType w:val="hybridMultilevel"/>
    <w:tmpl w:val="3BE8900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39EE1E27"/>
    <w:multiLevelType w:val="hybridMultilevel"/>
    <w:tmpl w:val="EF1C9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3ACE3B3E"/>
    <w:multiLevelType w:val="hybridMultilevel"/>
    <w:tmpl w:val="D0CA73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nsid w:val="3B6D04F9"/>
    <w:multiLevelType w:val="hybridMultilevel"/>
    <w:tmpl w:val="F74A781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5">
    <w:nsid w:val="3C486362"/>
    <w:multiLevelType w:val="hybridMultilevel"/>
    <w:tmpl w:val="EBF25D4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6">
    <w:nsid w:val="3C595645"/>
    <w:multiLevelType w:val="hybridMultilevel"/>
    <w:tmpl w:val="C4B2664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7">
    <w:nsid w:val="3C6F35D9"/>
    <w:multiLevelType w:val="hybridMultilevel"/>
    <w:tmpl w:val="138C2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3F9A2703"/>
    <w:multiLevelType w:val="hybridMultilevel"/>
    <w:tmpl w:val="A7A035F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410D5A66"/>
    <w:multiLevelType w:val="hybridMultilevel"/>
    <w:tmpl w:val="7B365314"/>
    <w:lvl w:ilvl="0" w:tplc="607E4C2C">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0">
    <w:nsid w:val="41D973D2"/>
    <w:multiLevelType w:val="hybridMultilevel"/>
    <w:tmpl w:val="1FEAC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43473F38"/>
    <w:multiLevelType w:val="hybridMultilevel"/>
    <w:tmpl w:val="1CA2C73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2">
    <w:nsid w:val="438A4514"/>
    <w:multiLevelType w:val="hybridMultilevel"/>
    <w:tmpl w:val="B9F0B6E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44110897"/>
    <w:multiLevelType w:val="hybridMultilevel"/>
    <w:tmpl w:val="977624FA"/>
    <w:lvl w:ilvl="0" w:tplc="84A88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44CB7145"/>
    <w:multiLevelType w:val="hybridMultilevel"/>
    <w:tmpl w:val="15F00DF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5">
    <w:nsid w:val="4514636E"/>
    <w:multiLevelType w:val="hybridMultilevel"/>
    <w:tmpl w:val="66F2E84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6">
    <w:nsid w:val="4591164F"/>
    <w:multiLevelType w:val="hybridMultilevel"/>
    <w:tmpl w:val="2220667A"/>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7">
    <w:nsid w:val="45B43CE5"/>
    <w:multiLevelType w:val="hybridMultilevel"/>
    <w:tmpl w:val="417A42A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8">
    <w:nsid w:val="465024DC"/>
    <w:multiLevelType w:val="hybridMultilevel"/>
    <w:tmpl w:val="A0EC0EE8"/>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9">
    <w:nsid w:val="47555E45"/>
    <w:multiLevelType w:val="hybridMultilevel"/>
    <w:tmpl w:val="A424A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492F4CAC"/>
    <w:multiLevelType w:val="hybridMultilevel"/>
    <w:tmpl w:val="3FEA6AA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1">
    <w:nsid w:val="4C576B1B"/>
    <w:multiLevelType w:val="multilevel"/>
    <w:tmpl w:val="AAEE1040"/>
    <w:lvl w:ilvl="0">
      <w:start w:val="1"/>
      <w:numFmt w:val="decimal"/>
      <w:lvlText w:val="%1."/>
      <w:lvlJc w:val="left"/>
      <w:pPr>
        <w:tabs>
          <w:tab w:val="num" w:pos="1080"/>
        </w:tabs>
        <w:ind w:left="1080" w:hanging="360"/>
      </w:pPr>
    </w:lvl>
    <w:lvl w:ilvl="1">
      <w:start w:val="3"/>
      <w:numFmt w:val="decimal"/>
      <w:isLgl/>
      <w:lvlText w:val="%1.%2"/>
      <w:lvlJc w:val="left"/>
      <w:pPr>
        <w:ind w:left="1620" w:hanging="900"/>
      </w:pPr>
      <w:rPr>
        <w:rFonts w:hint="default"/>
      </w:rPr>
    </w:lvl>
    <w:lvl w:ilvl="2">
      <w:start w:val="5"/>
      <w:numFmt w:val="decimal"/>
      <w:isLgl/>
      <w:lvlText w:val="%1.%2.%3"/>
      <w:lvlJc w:val="left"/>
      <w:pPr>
        <w:ind w:left="1620" w:hanging="900"/>
      </w:pPr>
      <w:rPr>
        <w:rFonts w:hint="default"/>
      </w:rPr>
    </w:lvl>
    <w:lvl w:ilvl="3">
      <w:start w:val="3"/>
      <w:numFmt w:val="decimal"/>
      <w:isLgl/>
      <w:lvlText w:val="%1.%2.%3.%4"/>
      <w:lvlJc w:val="left"/>
      <w:pPr>
        <w:ind w:left="1620" w:hanging="90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2">
    <w:nsid w:val="4C745133"/>
    <w:multiLevelType w:val="hybridMultilevel"/>
    <w:tmpl w:val="22465A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4D2665AC"/>
    <w:multiLevelType w:val="hybridMultilevel"/>
    <w:tmpl w:val="7C5AF20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4">
    <w:nsid w:val="4E5D06ED"/>
    <w:multiLevelType w:val="hybridMultilevel"/>
    <w:tmpl w:val="C5FCC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50076764"/>
    <w:multiLevelType w:val="hybridMultilevel"/>
    <w:tmpl w:val="4784E28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6">
    <w:nsid w:val="51991F4B"/>
    <w:multiLevelType w:val="multilevel"/>
    <w:tmpl w:val="6D388DA2"/>
    <w:lvl w:ilvl="0">
      <w:start w:val="1"/>
      <w:numFmt w:val="upperLetter"/>
      <w:pStyle w:val="AppendixTitle"/>
      <w:lvlText w:val="Appendix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7">
    <w:nsid w:val="525F4D4B"/>
    <w:multiLevelType w:val="hybridMultilevel"/>
    <w:tmpl w:val="16D8C0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8">
    <w:nsid w:val="52C17445"/>
    <w:multiLevelType w:val="hybridMultilevel"/>
    <w:tmpl w:val="BA3407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9">
    <w:nsid w:val="531B7933"/>
    <w:multiLevelType w:val="hybridMultilevel"/>
    <w:tmpl w:val="F762136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0">
    <w:nsid w:val="53856E60"/>
    <w:multiLevelType w:val="hybridMultilevel"/>
    <w:tmpl w:val="4D6A41D2"/>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1">
    <w:nsid w:val="57495F4C"/>
    <w:multiLevelType w:val="hybridMultilevel"/>
    <w:tmpl w:val="8206AB5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2">
    <w:nsid w:val="576039AC"/>
    <w:multiLevelType w:val="hybridMultilevel"/>
    <w:tmpl w:val="8B108C6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3">
    <w:nsid w:val="57714124"/>
    <w:multiLevelType w:val="hybridMultilevel"/>
    <w:tmpl w:val="7882A10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4">
    <w:nsid w:val="581855E0"/>
    <w:multiLevelType w:val="hybridMultilevel"/>
    <w:tmpl w:val="72CC7F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5">
    <w:nsid w:val="58FB580E"/>
    <w:multiLevelType w:val="hybridMultilevel"/>
    <w:tmpl w:val="8D6AA7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595A2124"/>
    <w:multiLevelType w:val="hybridMultilevel"/>
    <w:tmpl w:val="3C48FA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607E4C2C">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A8314B5"/>
    <w:multiLevelType w:val="hybridMultilevel"/>
    <w:tmpl w:val="417A42A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8">
    <w:nsid w:val="5F516A07"/>
    <w:multiLevelType w:val="hybridMultilevel"/>
    <w:tmpl w:val="ADB0E3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6055697F"/>
    <w:multiLevelType w:val="hybridMultilevel"/>
    <w:tmpl w:val="FCB8A344"/>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0">
    <w:nsid w:val="60E27875"/>
    <w:multiLevelType w:val="singleLevel"/>
    <w:tmpl w:val="D41A6E22"/>
    <w:lvl w:ilvl="0">
      <w:start w:val="1"/>
      <w:numFmt w:val="none"/>
      <w:lvlText w:val=""/>
      <w:legacy w:legacy="1" w:legacySpace="0" w:legacyIndent="0"/>
      <w:lvlJc w:val="left"/>
    </w:lvl>
  </w:abstractNum>
  <w:abstractNum w:abstractNumId="111">
    <w:nsid w:val="665805A9"/>
    <w:multiLevelType w:val="hybridMultilevel"/>
    <w:tmpl w:val="B41ADEC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2">
    <w:nsid w:val="66A47911"/>
    <w:multiLevelType w:val="multilevel"/>
    <w:tmpl w:val="BAA00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3">
    <w:nsid w:val="66FF1707"/>
    <w:multiLevelType w:val="hybridMultilevel"/>
    <w:tmpl w:val="1F44EB0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4">
    <w:nsid w:val="67BB446A"/>
    <w:multiLevelType w:val="hybridMultilevel"/>
    <w:tmpl w:val="BD4C978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5">
    <w:nsid w:val="67C12B84"/>
    <w:multiLevelType w:val="hybridMultilevel"/>
    <w:tmpl w:val="28D82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68AE335D"/>
    <w:multiLevelType w:val="hybridMultilevel"/>
    <w:tmpl w:val="4554276A"/>
    <w:lvl w:ilvl="0" w:tplc="607E4C2C">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7">
    <w:nsid w:val="699E1C57"/>
    <w:multiLevelType w:val="hybridMultilevel"/>
    <w:tmpl w:val="CF24234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18">
    <w:nsid w:val="6B2D5DF1"/>
    <w:multiLevelType w:val="hybridMultilevel"/>
    <w:tmpl w:val="5CA82A0C"/>
    <w:lvl w:ilvl="0" w:tplc="607E4C2C">
      <w:start w:val="1"/>
      <w:numFmt w:val="bullet"/>
      <w:lvlText w:val=""/>
      <w:lvlJc w:val="left"/>
      <w:pPr>
        <w:tabs>
          <w:tab w:val="num" w:pos="1800"/>
        </w:tabs>
        <w:ind w:left="1800" w:hanging="360"/>
      </w:pPr>
      <w:rPr>
        <w:rFonts w:ascii="Symbol" w:hAnsi="Symbol" w:hint="default"/>
      </w:rPr>
    </w:lvl>
    <w:lvl w:ilvl="1" w:tplc="607E4C2C">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9">
    <w:nsid w:val="6E6449AB"/>
    <w:multiLevelType w:val="hybridMultilevel"/>
    <w:tmpl w:val="AEC0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6ECF4B6C"/>
    <w:multiLevelType w:val="multilevel"/>
    <w:tmpl w:val="C25855B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1">
    <w:nsid w:val="6F973BEC"/>
    <w:multiLevelType w:val="hybridMultilevel"/>
    <w:tmpl w:val="23F2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724754AA"/>
    <w:multiLevelType w:val="hybridMultilevel"/>
    <w:tmpl w:val="484852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737B003D"/>
    <w:multiLevelType w:val="hybridMultilevel"/>
    <w:tmpl w:val="BC023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75621087"/>
    <w:multiLevelType w:val="hybridMultilevel"/>
    <w:tmpl w:val="9E56C3A6"/>
    <w:lvl w:ilvl="0" w:tplc="D16A490C">
      <w:start w:val="1"/>
      <w:numFmt w:val="bullet"/>
      <w:pStyle w:val="ListBulletCircle"/>
      <w:lvlText w:val=""/>
      <w:lvlJc w:val="left"/>
      <w:pPr>
        <w:tabs>
          <w:tab w:val="num" w:pos="360"/>
        </w:tabs>
        <w:ind w:left="360" w:hanging="360"/>
      </w:pPr>
      <w:rPr>
        <w:rFonts w:ascii="Symbol" w:hAnsi="Symbol" w:hint="default"/>
        <w:color w:val="auto"/>
        <w:sz w:val="20"/>
        <w:szCs w:val="2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5">
    <w:nsid w:val="756A2D61"/>
    <w:multiLevelType w:val="hybridMultilevel"/>
    <w:tmpl w:val="3C365B7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6">
    <w:nsid w:val="76516024"/>
    <w:multiLevelType w:val="singleLevel"/>
    <w:tmpl w:val="D41A6E22"/>
    <w:lvl w:ilvl="0">
      <w:start w:val="1"/>
      <w:numFmt w:val="none"/>
      <w:lvlText w:val=""/>
      <w:legacy w:legacy="1" w:legacySpace="0" w:legacyIndent="0"/>
      <w:lvlJc w:val="left"/>
    </w:lvl>
  </w:abstractNum>
  <w:abstractNum w:abstractNumId="127">
    <w:nsid w:val="768C300F"/>
    <w:multiLevelType w:val="hybridMultilevel"/>
    <w:tmpl w:val="AB3A7BF0"/>
    <w:lvl w:ilvl="0" w:tplc="D1F42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751394E"/>
    <w:multiLevelType w:val="hybridMultilevel"/>
    <w:tmpl w:val="2C66D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7803513F"/>
    <w:multiLevelType w:val="hybridMultilevel"/>
    <w:tmpl w:val="61B49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7A47593A"/>
    <w:multiLevelType w:val="hybridMultilevel"/>
    <w:tmpl w:val="A278561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1">
    <w:nsid w:val="7A6A7D32"/>
    <w:multiLevelType w:val="hybridMultilevel"/>
    <w:tmpl w:val="A2ECD0D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BEB2A0B"/>
    <w:multiLevelType w:val="hybridMultilevel"/>
    <w:tmpl w:val="4A4EFE6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3">
    <w:nsid w:val="7C1B60DC"/>
    <w:multiLevelType w:val="hybridMultilevel"/>
    <w:tmpl w:val="4A4EFE64"/>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4">
    <w:nsid w:val="7CE10A87"/>
    <w:multiLevelType w:val="hybridMultilevel"/>
    <w:tmpl w:val="CF24234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nsid w:val="7D3C385C"/>
    <w:multiLevelType w:val="hybridMultilevel"/>
    <w:tmpl w:val="D9D663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6">
    <w:nsid w:val="7E107179"/>
    <w:multiLevelType w:val="hybridMultilevel"/>
    <w:tmpl w:val="1006F90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7">
    <w:nsid w:val="7E8F04B8"/>
    <w:multiLevelType w:val="hybridMultilevel"/>
    <w:tmpl w:val="6A1C35CA"/>
    <w:lvl w:ilvl="0" w:tplc="FFFAC7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6"/>
  </w:num>
  <w:num w:numId="14">
    <w:abstractNumId w:val="28"/>
  </w:num>
  <w:num w:numId="15">
    <w:abstractNumId w:val="91"/>
  </w:num>
  <w:num w:numId="16">
    <w:abstractNumId w:val="22"/>
  </w:num>
  <w:num w:numId="17">
    <w:abstractNumId w:val="71"/>
  </w:num>
  <w:num w:numId="18">
    <w:abstractNumId w:val="48"/>
  </w:num>
  <w:num w:numId="19">
    <w:abstractNumId w:val="128"/>
  </w:num>
  <w:num w:numId="20">
    <w:abstractNumId w:val="93"/>
  </w:num>
  <w:num w:numId="21">
    <w:abstractNumId w:val="25"/>
  </w:num>
  <w:num w:numId="22">
    <w:abstractNumId w:val="32"/>
  </w:num>
  <w:num w:numId="23">
    <w:abstractNumId w:val="84"/>
  </w:num>
  <w:num w:numId="24">
    <w:abstractNumId w:val="78"/>
  </w:num>
  <w:num w:numId="25">
    <w:abstractNumId w:val="60"/>
  </w:num>
  <w:num w:numId="26">
    <w:abstractNumId w:val="23"/>
  </w:num>
  <w:num w:numId="27">
    <w:abstractNumId w:val="123"/>
  </w:num>
  <w:num w:numId="28">
    <w:abstractNumId w:val="43"/>
  </w:num>
  <w:num w:numId="29">
    <w:abstractNumId w:val="74"/>
  </w:num>
  <w:num w:numId="30">
    <w:abstractNumId w:val="135"/>
  </w:num>
  <w:num w:numId="31">
    <w:abstractNumId w:val="42"/>
  </w:num>
  <w:num w:numId="32">
    <w:abstractNumId w:val="99"/>
  </w:num>
  <w:num w:numId="33">
    <w:abstractNumId w:val="55"/>
  </w:num>
  <w:num w:numId="34">
    <w:abstractNumId w:val="85"/>
  </w:num>
  <w:num w:numId="35">
    <w:abstractNumId w:val="38"/>
  </w:num>
  <w:num w:numId="36">
    <w:abstractNumId w:val="56"/>
  </w:num>
  <w:num w:numId="37">
    <w:abstractNumId w:val="75"/>
  </w:num>
  <w:num w:numId="38">
    <w:abstractNumId w:val="103"/>
  </w:num>
  <w:num w:numId="39">
    <w:abstractNumId w:val="98"/>
  </w:num>
  <w:num w:numId="40">
    <w:abstractNumId w:val="67"/>
  </w:num>
  <w:num w:numId="41">
    <w:abstractNumId w:val="76"/>
  </w:num>
  <w:num w:numId="42">
    <w:abstractNumId w:val="125"/>
  </w:num>
  <w:num w:numId="43">
    <w:abstractNumId w:val="130"/>
  </w:num>
  <w:num w:numId="44">
    <w:abstractNumId w:val="113"/>
  </w:num>
  <w:num w:numId="45">
    <w:abstractNumId w:val="111"/>
  </w:num>
  <w:num w:numId="46">
    <w:abstractNumId w:val="107"/>
  </w:num>
  <w:num w:numId="47">
    <w:abstractNumId w:val="82"/>
  </w:num>
  <w:num w:numId="48">
    <w:abstractNumId w:val="101"/>
  </w:num>
  <w:num w:numId="49">
    <w:abstractNumId w:val="18"/>
  </w:num>
  <w:num w:numId="50">
    <w:abstractNumId w:val="117"/>
  </w:num>
  <w:num w:numId="51">
    <w:abstractNumId w:val="45"/>
  </w:num>
  <w:num w:numId="52">
    <w:abstractNumId w:val="90"/>
  </w:num>
  <w:num w:numId="53">
    <w:abstractNumId w:val="33"/>
  </w:num>
  <w:num w:numId="54">
    <w:abstractNumId w:val="136"/>
  </w:num>
  <w:num w:numId="55">
    <w:abstractNumId w:val="114"/>
  </w:num>
  <w:num w:numId="56">
    <w:abstractNumId w:val="41"/>
  </w:num>
  <w:num w:numId="57">
    <w:abstractNumId w:val="132"/>
  </w:num>
  <w:num w:numId="58">
    <w:abstractNumId w:val="26"/>
  </w:num>
  <w:num w:numId="59">
    <w:abstractNumId w:val="16"/>
  </w:num>
  <w:num w:numId="60">
    <w:abstractNumId w:val="54"/>
  </w:num>
  <w:num w:numId="61">
    <w:abstractNumId w:val="104"/>
  </w:num>
  <w:num w:numId="62">
    <w:abstractNumId w:val="61"/>
  </w:num>
  <w:num w:numId="63">
    <w:abstractNumId w:val="63"/>
  </w:num>
  <w:num w:numId="64">
    <w:abstractNumId w:val="124"/>
  </w:num>
  <w:num w:numId="65">
    <w:abstractNumId w:val="58"/>
  </w:num>
  <w:num w:numId="66">
    <w:abstractNumId w:val="106"/>
  </w:num>
  <w:num w:numId="67">
    <w:abstractNumId w:val="34"/>
  </w:num>
  <w:num w:numId="68">
    <w:abstractNumId w:val="88"/>
  </w:num>
  <w:num w:numId="69">
    <w:abstractNumId w:val="100"/>
  </w:num>
  <w:num w:numId="70">
    <w:abstractNumId w:val="31"/>
  </w:num>
  <w:num w:numId="71">
    <w:abstractNumId w:val="116"/>
  </w:num>
  <w:num w:numId="72">
    <w:abstractNumId w:val="66"/>
  </w:num>
  <w:num w:numId="73">
    <w:abstractNumId w:val="50"/>
  </w:num>
  <w:num w:numId="74">
    <w:abstractNumId w:val="102"/>
  </w:num>
  <w:num w:numId="75">
    <w:abstractNumId w:val="95"/>
  </w:num>
  <w:num w:numId="76">
    <w:abstractNumId w:val="109"/>
  </w:num>
  <w:num w:numId="77">
    <w:abstractNumId w:val="15"/>
  </w:num>
  <w:num w:numId="78">
    <w:abstractNumId w:val="118"/>
  </w:num>
  <w:num w:numId="79">
    <w:abstractNumId w:val="86"/>
  </w:num>
  <w:num w:numId="80">
    <w:abstractNumId w:val="62"/>
  </w:num>
  <w:num w:numId="81">
    <w:abstractNumId w:val="79"/>
  </w:num>
  <w:num w:numId="82">
    <w:abstractNumId w:val="81"/>
  </w:num>
  <w:num w:numId="83">
    <w:abstractNumId w:val="40"/>
  </w:num>
  <w:num w:numId="84">
    <w:abstractNumId w:val="39"/>
  </w:num>
  <w:num w:numId="85">
    <w:abstractNumId w:val="137"/>
  </w:num>
  <w:num w:numId="86">
    <w:abstractNumId w:val="13"/>
  </w:num>
  <w:num w:numId="87">
    <w:abstractNumId w:val="29"/>
  </w:num>
  <w:num w:numId="88">
    <w:abstractNumId w:val="68"/>
  </w:num>
  <w:num w:numId="89">
    <w:abstractNumId w:val="105"/>
  </w:num>
  <w:num w:numId="90">
    <w:abstractNumId w:val="119"/>
  </w:num>
  <w:num w:numId="91">
    <w:abstractNumId w:val="72"/>
  </w:num>
  <w:num w:numId="92">
    <w:abstractNumId w:val="80"/>
  </w:num>
  <w:num w:numId="93">
    <w:abstractNumId w:val="129"/>
  </w:num>
  <w:num w:numId="94">
    <w:abstractNumId w:val="51"/>
  </w:num>
  <w:num w:numId="95">
    <w:abstractNumId w:val="30"/>
  </w:num>
  <w:num w:numId="96">
    <w:abstractNumId w:val="27"/>
  </w:num>
  <w:num w:numId="97">
    <w:abstractNumId w:val="89"/>
  </w:num>
  <w:num w:numId="98">
    <w:abstractNumId w:val="115"/>
  </w:num>
  <w:num w:numId="99">
    <w:abstractNumId w:val="37"/>
  </w:num>
  <w:num w:numId="100">
    <w:abstractNumId w:val="77"/>
  </w:num>
  <w:num w:numId="101">
    <w:abstractNumId w:val="73"/>
  </w:num>
  <w:num w:numId="102">
    <w:abstractNumId w:val="12"/>
  </w:num>
  <w:num w:numId="103">
    <w:abstractNumId w:val="17"/>
  </w:num>
  <w:num w:numId="104">
    <w:abstractNumId w:val="70"/>
  </w:num>
  <w:num w:numId="105">
    <w:abstractNumId w:val="11"/>
  </w:num>
  <w:num w:numId="106">
    <w:abstractNumId w:val="126"/>
  </w:num>
  <w:num w:numId="107">
    <w:abstractNumId w:val="83"/>
  </w:num>
  <w:num w:numId="108">
    <w:abstractNumId w:val="19"/>
  </w:num>
  <w:num w:numId="109">
    <w:abstractNumId w:val="69"/>
  </w:num>
  <w:num w:numId="110">
    <w:abstractNumId w:val="47"/>
  </w:num>
  <w:num w:numId="111">
    <w:abstractNumId w:val="52"/>
  </w:num>
  <w:num w:numId="112">
    <w:abstractNumId w:val="59"/>
  </w:num>
  <w:num w:numId="113">
    <w:abstractNumId w:val="49"/>
  </w:num>
  <w:num w:numId="114">
    <w:abstractNumId w:val="53"/>
  </w:num>
  <w:num w:numId="115">
    <w:abstractNumId w:val="36"/>
  </w:num>
  <w:num w:numId="116">
    <w:abstractNumId w:val="35"/>
  </w:num>
  <w:num w:numId="117">
    <w:abstractNumId w:val="110"/>
  </w:num>
  <w:num w:numId="118">
    <w:abstractNumId w:val="120"/>
  </w:num>
  <w:num w:numId="119">
    <w:abstractNumId w:val="44"/>
  </w:num>
  <w:num w:numId="120">
    <w:abstractNumId w:val="64"/>
  </w:num>
  <w:num w:numId="121">
    <w:abstractNumId w:val="121"/>
  </w:num>
  <w:num w:numId="122">
    <w:abstractNumId w:val="131"/>
  </w:num>
  <w:num w:numId="123">
    <w:abstractNumId w:val="57"/>
  </w:num>
  <w:num w:numId="124">
    <w:abstractNumId w:val="65"/>
  </w:num>
  <w:num w:numId="125">
    <w:abstractNumId w:val="46"/>
  </w:num>
  <w:num w:numId="126">
    <w:abstractNumId w:val="20"/>
  </w:num>
  <w:num w:numId="127">
    <w:abstractNumId w:val="108"/>
  </w:num>
  <w:num w:numId="128">
    <w:abstractNumId w:val="122"/>
  </w:num>
  <w:num w:numId="129">
    <w:abstractNumId w:val="92"/>
  </w:num>
  <w:num w:numId="130">
    <w:abstractNumId w:val="14"/>
  </w:num>
  <w:num w:numId="131">
    <w:abstractNumId w:val="87"/>
  </w:num>
  <w:num w:numId="132">
    <w:abstractNumId w:val="24"/>
  </w:num>
  <w:num w:numId="133">
    <w:abstractNumId w:val="134"/>
  </w:num>
  <w:num w:numId="134">
    <w:abstractNumId w:val="21"/>
  </w:num>
  <w:num w:numId="135">
    <w:abstractNumId w:val="127"/>
  </w:num>
  <w:num w:numId="136">
    <w:abstractNumId w:val="94"/>
  </w:num>
  <w:num w:numId="137">
    <w:abstractNumId w:val="133"/>
  </w:num>
  <w:num w:numId="138">
    <w:abstractNumId w:val="97"/>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3AB0"/>
    <w:rsid w:val="000007B5"/>
    <w:rsid w:val="00002E77"/>
    <w:rsid w:val="00003C28"/>
    <w:rsid w:val="00004255"/>
    <w:rsid w:val="0000706F"/>
    <w:rsid w:val="000101E4"/>
    <w:rsid w:val="0001183C"/>
    <w:rsid w:val="00011BC5"/>
    <w:rsid w:val="00012991"/>
    <w:rsid w:val="000131E2"/>
    <w:rsid w:val="00013705"/>
    <w:rsid w:val="000154B7"/>
    <w:rsid w:val="00016D44"/>
    <w:rsid w:val="00025D41"/>
    <w:rsid w:val="0002624D"/>
    <w:rsid w:val="00027E69"/>
    <w:rsid w:val="00030D85"/>
    <w:rsid w:val="00032F84"/>
    <w:rsid w:val="00033A04"/>
    <w:rsid w:val="00035F98"/>
    <w:rsid w:val="00037240"/>
    <w:rsid w:val="00037585"/>
    <w:rsid w:val="00037D57"/>
    <w:rsid w:val="00040B6E"/>
    <w:rsid w:val="00041F81"/>
    <w:rsid w:val="00042050"/>
    <w:rsid w:val="00043BC2"/>
    <w:rsid w:val="00044127"/>
    <w:rsid w:val="00044BA1"/>
    <w:rsid w:val="00045159"/>
    <w:rsid w:val="00045F33"/>
    <w:rsid w:val="000505AF"/>
    <w:rsid w:val="0005095F"/>
    <w:rsid w:val="00056620"/>
    <w:rsid w:val="0005728C"/>
    <w:rsid w:val="000601BC"/>
    <w:rsid w:val="000629DB"/>
    <w:rsid w:val="000630AB"/>
    <w:rsid w:val="00063324"/>
    <w:rsid w:val="0006382A"/>
    <w:rsid w:val="000639C4"/>
    <w:rsid w:val="00072120"/>
    <w:rsid w:val="0007402D"/>
    <w:rsid w:val="00075D2D"/>
    <w:rsid w:val="00075E8E"/>
    <w:rsid w:val="00077612"/>
    <w:rsid w:val="0008781F"/>
    <w:rsid w:val="00091220"/>
    <w:rsid w:val="00093510"/>
    <w:rsid w:val="00093808"/>
    <w:rsid w:val="000A0C39"/>
    <w:rsid w:val="000A184A"/>
    <w:rsid w:val="000A1914"/>
    <w:rsid w:val="000A3311"/>
    <w:rsid w:val="000A3354"/>
    <w:rsid w:val="000A511C"/>
    <w:rsid w:val="000A7DFC"/>
    <w:rsid w:val="000B2BC5"/>
    <w:rsid w:val="000B72B2"/>
    <w:rsid w:val="000C0318"/>
    <w:rsid w:val="000C10E3"/>
    <w:rsid w:val="000C2847"/>
    <w:rsid w:val="000C4B38"/>
    <w:rsid w:val="000C4CF8"/>
    <w:rsid w:val="000C501B"/>
    <w:rsid w:val="000D2F9F"/>
    <w:rsid w:val="000D3512"/>
    <w:rsid w:val="000D430D"/>
    <w:rsid w:val="000D49B9"/>
    <w:rsid w:val="000D49C4"/>
    <w:rsid w:val="000D69B4"/>
    <w:rsid w:val="000D7EA0"/>
    <w:rsid w:val="000E00D0"/>
    <w:rsid w:val="000E0E80"/>
    <w:rsid w:val="000E1A00"/>
    <w:rsid w:val="000E4C61"/>
    <w:rsid w:val="000F55F9"/>
    <w:rsid w:val="000F5F77"/>
    <w:rsid w:val="000F7510"/>
    <w:rsid w:val="00102D60"/>
    <w:rsid w:val="0010650B"/>
    <w:rsid w:val="00106C55"/>
    <w:rsid w:val="00112167"/>
    <w:rsid w:val="00120335"/>
    <w:rsid w:val="00122A65"/>
    <w:rsid w:val="001237EC"/>
    <w:rsid w:val="00124285"/>
    <w:rsid w:val="00125E58"/>
    <w:rsid w:val="00127EC6"/>
    <w:rsid w:val="00131C40"/>
    <w:rsid w:val="00135BE5"/>
    <w:rsid w:val="001439F9"/>
    <w:rsid w:val="001475B2"/>
    <w:rsid w:val="00147C6A"/>
    <w:rsid w:val="00150B0B"/>
    <w:rsid w:val="001533B6"/>
    <w:rsid w:val="00153F1F"/>
    <w:rsid w:val="001544D2"/>
    <w:rsid w:val="00162791"/>
    <w:rsid w:val="00164E0A"/>
    <w:rsid w:val="00165163"/>
    <w:rsid w:val="0016729A"/>
    <w:rsid w:val="00170043"/>
    <w:rsid w:val="001705E7"/>
    <w:rsid w:val="001708F8"/>
    <w:rsid w:val="001731AC"/>
    <w:rsid w:val="0017606A"/>
    <w:rsid w:val="0018158F"/>
    <w:rsid w:val="00181961"/>
    <w:rsid w:val="001844D9"/>
    <w:rsid w:val="00187709"/>
    <w:rsid w:val="00196D64"/>
    <w:rsid w:val="001A0445"/>
    <w:rsid w:val="001A1FF3"/>
    <w:rsid w:val="001A2B7F"/>
    <w:rsid w:val="001A2CD5"/>
    <w:rsid w:val="001A2CE9"/>
    <w:rsid w:val="001A4045"/>
    <w:rsid w:val="001A4C99"/>
    <w:rsid w:val="001A5238"/>
    <w:rsid w:val="001A5656"/>
    <w:rsid w:val="001A5D9D"/>
    <w:rsid w:val="001A7847"/>
    <w:rsid w:val="001B0098"/>
    <w:rsid w:val="001B1ACB"/>
    <w:rsid w:val="001B2ECA"/>
    <w:rsid w:val="001B6648"/>
    <w:rsid w:val="001B709E"/>
    <w:rsid w:val="001C1411"/>
    <w:rsid w:val="001C2323"/>
    <w:rsid w:val="001C346F"/>
    <w:rsid w:val="001C4653"/>
    <w:rsid w:val="001D0BEF"/>
    <w:rsid w:val="001D3CB9"/>
    <w:rsid w:val="001D4A61"/>
    <w:rsid w:val="001E0C6C"/>
    <w:rsid w:val="001E1B73"/>
    <w:rsid w:val="001E5CE9"/>
    <w:rsid w:val="001F06A4"/>
    <w:rsid w:val="001F3970"/>
    <w:rsid w:val="001F71A8"/>
    <w:rsid w:val="001F7713"/>
    <w:rsid w:val="00200DDC"/>
    <w:rsid w:val="002010E0"/>
    <w:rsid w:val="00202D35"/>
    <w:rsid w:val="002039B1"/>
    <w:rsid w:val="002046BA"/>
    <w:rsid w:val="0020511F"/>
    <w:rsid w:val="00205334"/>
    <w:rsid w:val="00206E73"/>
    <w:rsid w:val="00210949"/>
    <w:rsid w:val="002131D0"/>
    <w:rsid w:val="00213E89"/>
    <w:rsid w:val="002158D7"/>
    <w:rsid w:val="00216967"/>
    <w:rsid w:val="002246F3"/>
    <w:rsid w:val="00224851"/>
    <w:rsid w:val="00227FAD"/>
    <w:rsid w:val="00230892"/>
    <w:rsid w:val="00230D32"/>
    <w:rsid w:val="00232622"/>
    <w:rsid w:val="00232859"/>
    <w:rsid w:val="00232B68"/>
    <w:rsid w:val="002354B5"/>
    <w:rsid w:val="0023656B"/>
    <w:rsid w:val="00237747"/>
    <w:rsid w:val="00237AA7"/>
    <w:rsid w:val="002409D8"/>
    <w:rsid w:val="00242904"/>
    <w:rsid w:val="00252094"/>
    <w:rsid w:val="002523A3"/>
    <w:rsid w:val="002524FD"/>
    <w:rsid w:val="0026224D"/>
    <w:rsid w:val="002652CD"/>
    <w:rsid w:val="00265E49"/>
    <w:rsid w:val="00274482"/>
    <w:rsid w:val="00283ADE"/>
    <w:rsid w:val="00283E5D"/>
    <w:rsid w:val="002874B7"/>
    <w:rsid w:val="00290A5D"/>
    <w:rsid w:val="00293FF9"/>
    <w:rsid w:val="002963F9"/>
    <w:rsid w:val="002A2425"/>
    <w:rsid w:val="002A4EEA"/>
    <w:rsid w:val="002A508C"/>
    <w:rsid w:val="002A5CA3"/>
    <w:rsid w:val="002A5DB0"/>
    <w:rsid w:val="002B1F4C"/>
    <w:rsid w:val="002B6A1F"/>
    <w:rsid w:val="002B74CD"/>
    <w:rsid w:val="002B77DD"/>
    <w:rsid w:val="002B7C43"/>
    <w:rsid w:val="002C24C6"/>
    <w:rsid w:val="002C27DD"/>
    <w:rsid w:val="002C396C"/>
    <w:rsid w:val="002C3B9C"/>
    <w:rsid w:val="002C61FA"/>
    <w:rsid w:val="002C7690"/>
    <w:rsid w:val="002D28A8"/>
    <w:rsid w:val="002D3690"/>
    <w:rsid w:val="002D55F4"/>
    <w:rsid w:val="002E53F0"/>
    <w:rsid w:val="002E53F1"/>
    <w:rsid w:val="002E7D92"/>
    <w:rsid w:val="002E7EFD"/>
    <w:rsid w:val="002F060A"/>
    <w:rsid w:val="002F081F"/>
    <w:rsid w:val="002F0B38"/>
    <w:rsid w:val="002F1A33"/>
    <w:rsid w:val="002F2083"/>
    <w:rsid w:val="002F3E55"/>
    <w:rsid w:val="002F582B"/>
    <w:rsid w:val="0030143B"/>
    <w:rsid w:val="003014A1"/>
    <w:rsid w:val="00301B06"/>
    <w:rsid w:val="00301CAE"/>
    <w:rsid w:val="003047A9"/>
    <w:rsid w:val="00304FB2"/>
    <w:rsid w:val="00310AF2"/>
    <w:rsid w:val="00310D91"/>
    <w:rsid w:val="003119E8"/>
    <w:rsid w:val="003152FE"/>
    <w:rsid w:val="00315F9E"/>
    <w:rsid w:val="0031644D"/>
    <w:rsid w:val="00317014"/>
    <w:rsid w:val="00320D1E"/>
    <w:rsid w:val="003228D6"/>
    <w:rsid w:val="00322B64"/>
    <w:rsid w:val="00322B81"/>
    <w:rsid w:val="00323445"/>
    <w:rsid w:val="003252F3"/>
    <w:rsid w:val="003252F7"/>
    <w:rsid w:val="003268B5"/>
    <w:rsid w:val="00330C2B"/>
    <w:rsid w:val="00331042"/>
    <w:rsid w:val="003310ED"/>
    <w:rsid w:val="003312E6"/>
    <w:rsid w:val="00331347"/>
    <w:rsid w:val="00333B00"/>
    <w:rsid w:val="00337A17"/>
    <w:rsid w:val="00340E0F"/>
    <w:rsid w:val="00342704"/>
    <w:rsid w:val="00342728"/>
    <w:rsid w:val="00343635"/>
    <w:rsid w:val="00344F18"/>
    <w:rsid w:val="0035152A"/>
    <w:rsid w:val="003526F3"/>
    <w:rsid w:val="00352892"/>
    <w:rsid w:val="00354C8E"/>
    <w:rsid w:val="00356543"/>
    <w:rsid w:val="00363522"/>
    <w:rsid w:val="00363B8F"/>
    <w:rsid w:val="0036696D"/>
    <w:rsid w:val="00366F20"/>
    <w:rsid w:val="003671F8"/>
    <w:rsid w:val="00371393"/>
    <w:rsid w:val="003722D2"/>
    <w:rsid w:val="0037259C"/>
    <w:rsid w:val="00373D49"/>
    <w:rsid w:val="003743C1"/>
    <w:rsid w:val="003748E1"/>
    <w:rsid w:val="00375A67"/>
    <w:rsid w:val="0037646C"/>
    <w:rsid w:val="00381E29"/>
    <w:rsid w:val="00382E9F"/>
    <w:rsid w:val="00385315"/>
    <w:rsid w:val="003877B1"/>
    <w:rsid w:val="0039018A"/>
    <w:rsid w:val="003909E8"/>
    <w:rsid w:val="00395DD3"/>
    <w:rsid w:val="0039766A"/>
    <w:rsid w:val="003A1D76"/>
    <w:rsid w:val="003B0BF0"/>
    <w:rsid w:val="003B11CD"/>
    <w:rsid w:val="003B1680"/>
    <w:rsid w:val="003B374E"/>
    <w:rsid w:val="003B4001"/>
    <w:rsid w:val="003B5411"/>
    <w:rsid w:val="003B6164"/>
    <w:rsid w:val="003C1FC2"/>
    <w:rsid w:val="003C3770"/>
    <w:rsid w:val="003C5373"/>
    <w:rsid w:val="003D0F7E"/>
    <w:rsid w:val="003D1BE3"/>
    <w:rsid w:val="003D28A2"/>
    <w:rsid w:val="003D477D"/>
    <w:rsid w:val="003D5777"/>
    <w:rsid w:val="003E00ED"/>
    <w:rsid w:val="003E2AC1"/>
    <w:rsid w:val="003E3104"/>
    <w:rsid w:val="003E525A"/>
    <w:rsid w:val="003F002F"/>
    <w:rsid w:val="003F29C6"/>
    <w:rsid w:val="003F5118"/>
    <w:rsid w:val="003F6ABA"/>
    <w:rsid w:val="003F6F40"/>
    <w:rsid w:val="00400CA8"/>
    <w:rsid w:val="004022F7"/>
    <w:rsid w:val="00405B0D"/>
    <w:rsid w:val="00410AFA"/>
    <w:rsid w:val="004120D7"/>
    <w:rsid w:val="00412C49"/>
    <w:rsid w:val="0041455C"/>
    <w:rsid w:val="00416E17"/>
    <w:rsid w:val="00417274"/>
    <w:rsid w:val="004217F6"/>
    <w:rsid w:val="00421A91"/>
    <w:rsid w:val="00421E7E"/>
    <w:rsid w:val="004222B7"/>
    <w:rsid w:val="00423163"/>
    <w:rsid w:val="004233B7"/>
    <w:rsid w:val="004234DB"/>
    <w:rsid w:val="004245AD"/>
    <w:rsid w:val="0042569D"/>
    <w:rsid w:val="0043537E"/>
    <w:rsid w:val="00436494"/>
    <w:rsid w:val="00437949"/>
    <w:rsid w:val="004409CE"/>
    <w:rsid w:val="00440EA9"/>
    <w:rsid w:val="0044154C"/>
    <w:rsid w:val="0044369C"/>
    <w:rsid w:val="00444CF9"/>
    <w:rsid w:val="004455E0"/>
    <w:rsid w:val="00445AF8"/>
    <w:rsid w:val="0044655F"/>
    <w:rsid w:val="00454843"/>
    <w:rsid w:val="00456870"/>
    <w:rsid w:val="00465816"/>
    <w:rsid w:val="00467D6B"/>
    <w:rsid w:val="00470FA1"/>
    <w:rsid w:val="004752BE"/>
    <w:rsid w:val="0047626E"/>
    <w:rsid w:val="00476E69"/>
    <w:rsid w:val="00483233"/>
    <w:rsid w:val="0048350C"/>
    <w:rsid w:val="004845CB"/>
    <w:rsid w:val="00485D33"/>
    <w:rsid w:val="00486657"/>
    <w:rsid w:val="00487A73"/>
    <w:rsid w:val="00487EA2"/>
    <w:rsid w:val="00495527"/>
    <w:rsid w:val="004967F6"/>
    <w:rsid w:val="004A1A42"/>
    <w:rsid w:val="004A4C76"/>
    <w:rsid w:val="004A522F"/>
    <w:rsid w:val="004A52B5"/>
    <w:rsid w:val="004B7FFB"/>
    <w:rsid w:val="004C1F43"/>
    <w:rsid w:val="004C29F2"/>
    <w:rsid w:val="004C3767"/>
    <w:rsid w:val="004C5639"/>
    <w:rsid w:val="004C6FC1"/>
    <w:rsid w:val="004C6FFB"/>
    <w:rsid w:val="004D0861"/>
    <w:rsid w:val="004D3BE8"/>
    <w:rsid w:val="004D525F"/>
    <w:rsid w:val="004D55EE"/>
    <w:rsid w:val="004D5685"/>
    <w:rsid w:val="004E1BFC"/>
    <w:rsid w:val="004E2F53"/>
    <w:rsid w:val="004E36C8"/>
    <w:rsid w:val="004E66A4"/>
    <w:rsid w:val="004F4F56"/>
    <w:rsid w:val="004F5CCB"/>
    <w:rsid w:val="004F62F8"/>
    <w:rsid w:val="004F6AD8"/>
    <w:rsid w:val="00501801"/>
    <w:rsid w:val="00510990"/>
    <w:rsid w:val="00510A6C"/>
    <w:rsid w:val="00511183"/>
    <w:rsid w:val="005139F2"/>
    <w:rsid w:val="0051629F"/>
    <w:rsid w:val="0052037E"/>
    <w:rsid w:val="00524929"/>
    <w:rsid w:val="00525323"/>
    <w:rsid w:val="0052704E"/>
    <w:rsid w:val="00527344"/>
    <w:rsid w:val="00530C3A"/>
    <w:rsid w:val="005312F5"/>
    <w:rsid w:val="00532032"/>
    <w:rsid w:val="00533CBB"/>
    <w:rsid w:val="0053400D"/>
    <w:rsid w:val="0053417E"/>
    <w:rsid w:val="00536181"/>
    <w:rsid w:val="00536FC0"/>
    <w:rsid w:val="00544095"/>
    <w:rsid w:val="00546AE5"/>
    <w:rsid w:val="00551AAE"/>
    <w:rsid w:val="00552AE6"/>
    <w:rsid w:val="00552E3D"/>
    <w:rsid w:val="00554660"/>
    <w:rsid w:val="0056186A"/>
    <w:rsid w:val="0056237F"/>
    <w:rsid w:val="00566E17"/>
    <w:rsid w:val="0057047E"/>
    <w:rsid w:val="00570E4B"/>
    <w:rsid w:val="00572930"/>
    <w:rsid w:val="00572B23"/>
    <w:rsid w:val="00573A53"/>
    <w:rsid w:val="00576326"/>
    <w:rsid w:val="00583E1D"/>
    <w:rsid w:val="00587CFB"/>
    <w:rsid w:val="00596DAB"/>
    <w:rsid w:val="005A0592"/>
    <w:rsid w:val="005A0799"/>
    <w:rsid w:val="005A1751"/>
    <w:rsid w:val="005A1986"/>
    <w:rsid w:val="005A1D5C"/>
    <w:rsid w:val="005A1F66"/>
    <w:rsid w:val="005A2D73"/>
    <w:rsid w:val="005A7B67"/>
    <w:rsid w:val="005B0E45"/>
    <w:rsid w:val="005B260E"/>
    <w:rsid w:val="005B3862"/>
    <w:rsid w:val="005B3EE0"/>
    <w:rsid w:val="005B4686"/>
    <w:rsid w:val="005B5417"/>
    <w:rsid w:val="005B564E"/>
    <w:rsid w:val="005B71E7"/>
    <w:rsid w:val="005C0C9E"/>
    <w:rsid w:val="005C23CB"/>
    <w:rsid w:val="005C3543"/>
    <w:rsid w:val="005C54DF"/>
    <w:rsid w:val="005C6D94"/>
    <w:rsid w:val="005D22AB"/>
    <w:rsid w:val="005D69BB"/>
    <w:rsid w:val="005D6FCF"/>
    <w:rsid w:val="005E4EFE"/>
    <w:rsid w:val="005E5996"/>
    <w:rsid w:val="005E6B0D"/>
    <w:rsid w:val="005E71B0"/>
    <w:rsid w:val="005F073F"/>
    <w:rsid w:val="005F16B5"/>
    <w:rsid w:val="005F6EDE"/>
    <w:rsid w:val="005F78E0"/>
    <w:rsid w:val="005F7AC8"/>
    <w:rsid w:val="005F7DB0"/>
    <w:rsid w:val="00601E43"/>
    <w:rsid w:val="00602495"/>
    <w:rsid w:val="00603833"/>
    <w:rsid w:val="006051B5"/>
    <w:rsid w:val="0060749F"/>
    <w:rsid w:val="00613CFA"/>
    <w:rsid w:val="00613E5F"/>
    <w:rsid w:val="00615424"/>
    <w:rsid w:val="006158C2"/>
    <w:rsid w:val="00615A3A"/>
    <w:rsid w:val="00615C1E"/>
    <w:rsid w:val="00616821"/>
    <w:rsid w:val="00620F5A"/>
    <w:rsid w:val="00621F41"/>
    <w:rsid w:val="00622E78"/>
    <w:rsid w:val="006255C4"/>
    <w:rsid w:val="00631760"/>
    <w:rsid w:val="0063486E"/>
    <w:rsid w:val="006353CD"/>
    <w:rsid w:val="00636C4C"/>
    <w:rsid w:val="0064208C"/>
    <w:rsid w:val="00642EDC"/>
    <w:rsid w:val="00643299"/>
    <w:rsid w:val="00645027"/>
    <w:rsid w:val="006553FE"/>
    <w:rsid w:val="006568EE"/>
    <w:rsid w:val="00656A29"/>
    <w:rsid w:val="00657C61"/>
    <w:rsid w:val="00661453"/>
    <w:rsid w:val="00662897"/>
    <w:rsid w:val="0066554F"/>
    <w:rsid w:val="00666B47"/>
    <w:rsid w:val="006724C6"/>
    <w:rsid w:val="006734FB"/>
    <w:rsid w:val="006736ED"/>
    <w:rsid w:val="0067514A"/>
    <w:rsid w:val="00680953"/>
    <w:rsid w:val="00681700"/>
    <w:rsid w:val="006835E2"/>
    <w:rsid w:val="00684C82"/>
    <w:rsid w:val="00685107"/>
    <w:rsid w:val="00685646"/>
    <w:rsid w:val="00686A9D"/>
    <w:rsid w:val="0069070D"/>
    <w:rsid w:val="006908E0"/>
    <w:rsid w:val="006927F8"/>
    <w:rsid w:val="0069285E"/>
    <w:rsid w:val="00692F06"/>
    <w:rsid w:val="0069361E"/>
    <w:rsid w:val="00697F3A"/>
    <w:rsid w:val="006A59A2"/>
    <w:rsid w:val="006A5BDA"/>
    <w:rsid w:val="006B59B9"/>
    <w:rsid w:val="006B61C6"/>
    <w:rsid w:val="006B7818"/>
    <w:rsid w:val="006C1FC6"/>
    <w:rsid w:val="006D1992"/>
    <w:rsid w:val="006D21C0"/>
    <w:rsid w:val="006D2CE0"/>
    <w:rsid w:val="006D5241"/>
    <w:rsid w:val="006E08BA"/>
    <w:rsid w:val="006E2BDF"/>
    <w:rsid w:val="006E7F72"/>
    <w:rsid w:val="0070401B"/>
    <w:rsid w:val="007056F7"/>
    <w:rsid w:val="00707E03"/>
    <w:rsid w:val="00710B61"/>
    <w:rsid w:val="007118F7"/>
    <w:rsid w:val="007121A3"/>
    <w:rsid w:val="007127E4"/>
    <w:rsid w:val="00714923"/>
    <w:rsid w:val="00714B9C"/>
    <w:rsid w:val="00715651"/>
    <w:rsid w:val="0071593D"/>
    <w:rsid w:val="007209A9"/>
    <w:rsid w:val="007229D4"/>
    <w:rsid w:val="00725086"/>
    <w:rsid w:val="0072744C"/>
    <w:rsid w:val="007364F5"/>
    <w:rsid w:val="00737F06"/>
    <w:rsid w:val="00740C2F"/>
    <w:rsid w:val="007425A4"/>
    <w:rsid w:val="00744A84"/>
    <w:rsid w:val="0074681E"/>
    <w:rsid w:val="00750530"/>
    <w:rsid w:val="00752093"/>
    <w:rsid w:val="00755521"/>
    <w:rsid w:val="00755FCB"/>
    <w:rsid w:val="007562ED"/>
    <w:rsid w:val="0075698B"/>
    <w:rsid w:val="007570F9"/>
    <w:rsid w:val="00757693"/>
    <w:rsid w:val="00762562"/>
    <w:rsid w:val="0076318A"/>
    <w:rsid w:val="007634CD"/>
    <w:rsid w:val="00763535"/>
    <w:rsid w:val="0076362C"/>
    <w:rsid w:val="007636B2"/>
    <w:rsid w:val="0076456A"/>
    <w:rsid w:val="00765657"/>
    <w:rsid w:val="0076605A"/>
    <w:rsid w:val="007670C3"/>
    <w:rsid w:val="00770363"/>
    <w:rsid w:val="007706E9"/>
    <w:rsid w:val="00775156"/>
    <w:rsid w:val="00777715"/>
    <w:rsid w:val="007833FB"/>
    <w:rsid w:val="007838F2"/>
    <w:rsid w:val="00783975"/>
    <w:rsid w:val="007839FB"/>
    <w:rsid w:val="00784357"/>
    <w:rsid w:val="00784D0A"/>
    <w:rsid w:val="00785617"/>
    <w:rsid w:val="00785882"/>
    <w:rsid w:val="00785CFB"/>
    <w:rsid w:val="00786392"/>
    <w:rsid w:val="00790E4F"/>
    <w:rsid w:val="007917CF"/>
    <w:rsid w:val="007942BD"/>
    <w:rsid w:val="00794D10"/>
    <w:rsid w:val="00796357"/>
    <w:rsid w:val="00796F9A"/>
    <w:rsid w:val="00797501"/>
    <w:rsid w:val="007A2804"/>
    <w:rsid w:val="007A3315"/>
    <w:rsid w:val="007B0451"/>
    <w:rsid w:val="007B0A51"/>
    <w:rsid w:val="007B12EA"/>
    <w:rsid w:val="007B516B"/>
    <w:rsid w:val="007C0A1E"/>
    <w:rsid w:val="007C20C9"/>
    <w:rsid w:val="007C4F6B"/>
    <w:rsid w:val="007C5161"/>
    <w:rsid w:val="007C6C19"/>
    <w:rsid w:val="007D1BD1"/>
    <w:rsid w:val="007D27DA"/>
    <w:rsid w:val="007F1791"/>
    <w:rsid w:val="007F21EC"/>
    <w:rsid w:val="007F2C08"/>
    <w:rsid w:val="007F466C"/>
    <w:rsid w:val="007F598F"/>
    <w:rsid w:val="007F750E"/>
    <w:rsid w:val="008001AB"/>
    <w:rsid w:val="0080383D"/>
    <w:rsid w:val="008067DB"/>
    <w:rsid w:val="008078B7"/>
    <w:rsid w:val="008078E3"/>
    <w:rsid w:val="00811011"/>
    <w:rsid w:val="00813BE7"/>
    <w:rsid w:val="008147C8"/>
    <w:rsid w:val="00815975"/>
    <w:rsid w:val="00815B60"/>
    <w:rsid w:val="00820B3C"/>
    <w:rsid w:val="0082204E"/>
    <w:rsid w:val="00822142"/>
    <w:rsid w:val="00823301"/>
    <w:rsid w:val="00826271"/>
    <w:rsid w:val="0084021B"/>
    <w:rsid w:val="00841464"/>
    <w:rsid w:val="00841D83"/>
    <w:rsid w:val="008438F0"/>
    <w:rsid w:val="00843DBF"/>
    <w:rsid w:val="00845DC3"/>
    <w:rsid w:val="00850A69"/>
    <w:rsid w:val="00850D65"/>
    <w:rsid w:val="0085158B"/>
    <w:rsid w:val="00852309"/>
    <w:rsid w:val="00853D36"/>
    <w:rsid w:val="00854CC5"/>
    <w:rsid w:val="0085681A"/>
    <w:rsid w:val="0085732A"/>
    <w:rsid w:val="0085753C"/>
    <w:rsid w:val="008609D8"/>
    <w:rsid w:val="0086103E"/>
    <w:rsid w:val="008625E9"/>
    <w:rsid w:val="00862A1F"/>
    <w:rsid w:val="008659B6"/>
    <w:rsid w:val="00866E6F"/>
    <w:rsid w:val="0086789A"/>
    <w:rsid w:val="008721EB"/>
    <w:rsid w:val="00873B65"/>
    <w:rsid w:val="008744A0"/>
    <w:rsid w:val="008744BF"/>
    <w:rsid w:val="00874D13"/>
    <w:rsid w:val="00877C5F"/>
    <w:rsid w:val="00880F19"/>
    <w:rsid w:val="00881EAD"/>
    <w:rsid w:val="008856E0"/>
    <w:rsid w:val="00885E51"/>
    <w:rsid w:val="008926CD"/>
    <w:rsid w:val="008947DE"/>
    <w:rsid w:val="00897E63"/>
    <w:rsid w:val="008A0E5D"/>
    <w:rsid w:val="008A146A"/>
    <w:rsid w:val="008A274F"/>
    <w:rsid w:val="008A3854"/>
    <w:rsid w:val="008A5374"/>
    <w:rsid w:val="008A5EA6"/>
    <w:rsid w:val="008B643D"/>
    <w:rsid w:val="008C0FD8"/>
    <w:rsid w:val="008C423B"/>
    <w:rsid w:val="008C4621"/>
    <w:rsid w:val="008C6ABD"/>
    <w:rsid w:val="008C726D"/>
    <w:rsid w:val="008C7790"/>
    <w:rsid w:val="008D0542"/>
    <w:rsid w:val="008D08E8"/>
    <w:rsid w:val="008D6F56"/>
    <w:rsid w:val="008D7B59"/>
    <w:rsid w:val="008D7DA7"/>
    <w:rsid w:val="008E2C30"/>
    <w:rsid w:val="008E5EE7"/>
    <w:rsid w:val="008E7894"/>
    <w:rsid w:val="008F361D"/>
    <w:rsid w:val="008F37BE"/>
    <w:rsid w:val="00900FC2"/>
    <w:rsid w:val="0090242A"/>
    <w:rsid w:val="009024D0"/>
    <w:rsid w:val="009059EC"/>
    <w:rsid w:val="00906D9F"/>
    <w:rsid w:val="00907419"/>
    <w:rsid w:val="00910416"/>
    <w:rsid w:val="00910566"/>
    <w:rsid w:val="00915269"/>
    <w:rsid w:val="009154A4"/>
    <w:rsid w:val="00917DCD"/>
    <w:rsid w:val="00922FB3"/>
    <w:rsid w:val="00923972"/>
    <w:rsid w:val="009262C8"/>
    <w:rsid w:val="00926836"/>
    <w:rsid w:val="00926A44"/>
    <w:rsid w:val="00932864"/>
    <w:rsid w:val="009332AF"/>
    <w:rsid w:val="009332BE"/>
    <w:rsid w:val="00940E39"/>
    <w:rsid w:val="009449D5"/>
    <w:rsid w:val="009471E8"/>
    <w:rsid w:val="00947582"/>
    <w:rsid w:val="00950418"/>
    <w:rsid w:val="00954A87"/>
    <w:rsid w:val="009563E0"/>
    <w:rsid w:val="00957CAF"/>
    <w:rsid w:val="009611EE"/>
    <w:rsid w:val="00967772"/>
    <w:rsid w:val="0097002F"/>
    <w:rsid w:val="009723CD"/>
    <w:rsid w:val="00973645"/>
    <w:rsid w:val="0097373B"/>
    <w:rsid w:val="00973C9B"/>
    <w:rsid w:val="00977E72"/>
    <w:rsid w:val="00982A58"/>
    <w:rsid w:val="009830F8"/>
    <w:rsid w:val="00984D23"/>
    <w:rsid w:val="00985465"/>
    <w:rsid w:val="00985A11"/>
    <w:rsid w:val="009862AB"/>
    <w:rsid w:val="00994457"/>
    <w:rsid w:val="009A0469"/>
    <w:rsid w:val="009A0708"/>
    <w:rsid w:val="009A175C"/>
    <w:rsid w:val="009A1B70"/>
    <w:rsid w:val="009A3125"/>
    <w:rsid w:val="009A4CA6"/>
    <w:rsid w:val="009A56E6"/>
    <w:rsid w:val="009A60F8"/>
    <w:rsid w:val="009B065C"/>
    <w:rsid w:val="009B1C5A"/>
    <w:rsid w:val="009B3BE3"/>
    <w:rsid w:val="009B6304"/>
    <w:rsid w:val="009C2CA6"/>
    <w:rsid w:val="009C5454"/>
    <w:rsid w:val="009C7704"/>
    <w:rsid w:val="009C7BFE"/>
    <w:rsid w:val="009D13F8"/>
    <w:rsid w:val="009D7091"/>
    <w:rsid w:val="009D7A6E"/>
    <w:rsid w:val="009E0037"/>
    <w:rsid w:val="009E6120"/>
    <w:rsid w:val="009E6E40"/>
    <w:rsid w:val="009F016C"/>
    <w:rsid w:val="009F0D55"/>
    <w:rsid w:val="009F1727"/>
    <w:rsid w:val="009F1988"/>
    <w:rsid w:val="009F1AFC"/>
    <w:rsid w:val="009F2514"/>
    <w:rsid w:val="009F30C6"/>
    <w:rsid w:val="009F40F4"/>
    <w:rsid w:val="00A00E46"/>
    <w:rsid w:val="00A01600"/>
    <w:rsid w:val="00A02BD0"/>
    <w:rsid w:val="00A05DA9"/>
    <w:rsid w:val="00A0685C"/>
    <w:rsid w:val="00A07176"/>
    <w:rsid w:val="00A077AA"/>
    <w:rsid w:val="00A10504"/>
    <w:rsid w:val="00A159BB"/>
    <w:rsid w:val="00A15AFC"/>
    <w:rsid w:val="00A20114"/>
    <w:rsid w:val="00A21808"/>
    <w:rsid w:val="00A22516"/>
    <w:rsid w:val="00A22CC0"/>
    <w:rsid w:val="00A25CF9"/>
    <w:rsid w:val="00A3215E"/>
    <w:rsid w:val="00A3441F"/>
    <w:rsid w:val="00A3456E"/>
    <w:rsid w:val="00A349C7"/>
    <w:rsid w:val="00A3738A"/>
    <w:rsid w:val="00A3738D"/>
    <w:rsid w:val="00A37D3C"/>
    <w:rsid w:val="00A414D2"/>
    <w:rsid w:val="00A42F14"/>
    <w:rsid w:val="00A43320"/>
    <w:rsid w:val="00A43E07"/>
    <w:rsid w:val="00A46639"/>
    <w:rsid w:val="00A5275B"/>
    <w:rsid w:val="00A53BA9"/>
    <w:rsid w:val="00A55A6A"/>
    <w:rsid w:val="00A604D4"/>
    <w:rsid w:val="00A62045"/>
    <w:rsid w:val="00A7137F"/>
    <w:rsid w:val="00A72407"/>
    <w:rsid w:val="00A72A53"/>
    <w:rsid w:val="00A74B4D"/>
    <w:rsid w:val="00A75E4F"/>
    <w:rsid w:val="00A76F9D"/>
    <w:rsid w:val="00A77BDF"/>
    <w:rsid w:val="00A808A9"/>
    <w:rsid w:val="00A81A23"/>
    <w:rsid w:val="00A81C50"/>
    <w:rsid w:val="00A8700A"/>
    <w:rsid w:val="00A90831"/>
    <w:rsid w:val="00A9164E"/>
    <w:rsid w:val="00A9387F"/>
    <w:rsid w:val="00A94399"/>
    <w:rsid w:val="00A957FE"/>
    <w:rsid w:val="00A95EFD"/>
    <w:rsid w:val="00AA3458"/>
    <w:rsid w:val="00AA7412"/>
    <w:rsid w:val="00AA7B34"/>
    <w:rsid w:val="00AB03AE"/>
    <w:rsid w:val="00AB37B5"/>
    <w:rsid w:val="00AB3C42"/>
    <w:rsid w:val="00AB4C06"/>
    <w:rsid w:val="00AB5365"/>
    <w:rsid w:val="00AB57A6"/>
    <w:rsid w:val="00AB5BE2"/>
    <w:rsid w:val="00AC4047"/>
    <w:rsid w:val="00AC41C8"/>
    <w:rsid w:val="00AC50DE"/>
    <w:rsid w:val="00AC52A9"/>
    <w:rsid w:val="00AC71A9"/>
    <w:rsid w:val="00AD090E"/>
    <w:rsid w:val="00AD0F82"/>
    <w:rsid w:val="00AD3F78"/>
    <w:rsid w:val="00AD5EC8"/>
    <w:rsid w:val="00AD5F42"/>
    <w:rsid w:val="00AD66FF"/>
    <w:rsid w:val="00AD787F"/>
    <w:rsid w:val="00AD7B84"/>
    <w:rsid w:val="00AE03A3"/>
    <w:rsid w:val="00AE2904"/>
    <w:rsid w:val="00AE4DDF"/>
    <w:rsid w:val="00AE5866"/>
    <w:rsid w:val="00AF1B01"/>
    <w:rsid w:val="00AF3B2C"/>
    <w:rsid w:val="00AF5630"/>
    <w:rsid w:val="00AF677B"/>
    <w:rsid w:val="00B0275C"/>
    <w:rsid w:val="00B069E5"/>
    <w:rsid w:val="00B10586"/>
    <w:rsid w:val="00B1289C"/>
    <w:rsid w:val="00B12BB4"/>
    <w:rsid w:val="00B1310C"/>
    <w:rsid w:val="00B142F4"/>
    <w:rsid w:val="00B15075"/>
    <w:rsid w:val="00B2089D"/>
    <w:rsid w:val="00B222D3"/>
    <w:rsid w:val="00B22F91"/>
    <w:rsid w:val="00B236BF"/>
    <w:rsid w:val="00B26E22"/>
    <w:rsid w:val="00B32A5D"/>
    <w:rsid w:val="00B36B57"/>
    <w:rsid w:val="00B41D34"/>
    <w:rsid w:val="00B4283F"/>
    <w:rsid w:val="00B45EB2"/>
    <w:rsid w:val="00B47BF0"/>
    <w:rsid w:val="00B47EC8"/>
    <w:rsid w:val="00B5105E"/>
    <w:rsid w:val="00B56673"/>
    <w:rsid w:val="00B6183F"/>
    <w:rsid w:val="00B66F99"/>
    <w:rsid w:val="00B70B81"/>
    <w:rsid w:val="00B70FAE"/>
    <w:rsid w:val="00B71239"/>
    <w:rsid w:val="00B712FF"/>
    <w:rsid w:val="00B71E44"/>
    <w:rsid w:val="00B72029"/>
    <w:rsid w:val="00B7243A"/>
    <w:rsid w:val="00B73D97"/>
    <w:rsid w:val="00B74CEC"/>
    <w:rsid w:val="00B74E26"/>
    <w:rsid w:val="00B7610A"/>
    <w:rsid w:val="00B805EB"/>
    <w:rsid w:val="00B81DEE"/>
    <w:rsid w:val="00B82E94"/>
    <w:rsid w:val="00B83278"/>
    <w:rsid w:val="00B83771"/>
    <w:rsid w:val="00B90DEA"/>
    <w:rsid w:val="00B91827"/>
    <w:rsid w:val="00B93751"/>
    <w:rsid w:val="00BA48EB"/>
    <w:rsid w:val="00BA6C14"/>
    <w:rsid w:val="00BA7B79"/>
    <w:rsid w:val="00BB0773"/>
    <w:rsid w:val="00BB2157"/>
    <w:rsid w:val="00BB26C0"/>
    <w:rsid w:val="00BB3607"/>
    <w:rsid w:val="00BB55E4"/>
    <w:rsid w:val="00BB5F05"/>
    <w:rsid w:val="00BB737B"/>
    <w:rsid w:val="00BC17EA"/>
    <w:rsid w:val="00BC2973"/>
    <w:rsid w:val="00BC4D71"/>
    <w:rsid w:val="00BD1289"/>
    <w:rsid w:val="00BD357A"/>
    <w:rsid w:val="00BD7672"/>
    <w:rsid w:val="00BE034F"/>
    <w:rsid w:val="00BE22A4"/>
    <w:rsid w:val="00BE2B82"/>
    <w:rsid w:val="00BE50FA"/>
    <w:rsid w:val="00BF04E1"/>
    <w:rsid w:val="00BF06A6"/>
    <w:rsid w:val="00BF5FBB"/>
    <w:rsid w:val="00BF76AF"/>
    <w:rsid w:val="00C006C2"/>
    <w:rsid w:val="00C03A9B"/>
    <w:rsid w:val="00C064B6"/>
    <w:rsid w:val="00C10215"/>
    <w:rsid w:val="00C10CD3"/>
    <w:rsid w:val="00C1103E"/>
    <w:rsid w:val="00C158DD"/>
    <w:rsid w:val="00C17C80"/>
    <w:rsid w:val="00C20EDE"/>
    <w:rsid w:val="00C24598"/>
    <w:rsid w:val="00C33D59"/>
    <w:rsid w:val="00C36059"/>
    <w:rsid w:val="00C36231"/>
    <w:rsid w:val="00C3667B"/>
    <w:rsid w:val="00C37825"/>
    <w:rsid w:val="00C426C0"/>
    <w:rsid w:val="00C428F9"/>
    <w:rsid w:val="00C45412"/>
    <w:rsid w:val="00C45AB5"/>
    <w:rsid w:val="00C46790"/>
    <w:rsid w:val="00C467BB"/>
    <w:rsid w:val="00C46C01"/>
    <w:rsid w:val="00C50F28"/>
    <w:rsid w:val="00C5125D"/>
    <w:rsid w:val="00C5207F"/>
    <w:rsid w:val="00C520A7"/>
    <w:rsid w:val="00C5239F"/>
    <w:rsid w:val="00C54474"/>
    <w:rsid w:val="00C629D8"/>
    <w:rsid w:val="00C6342E"/>
    <w:rsid w:val="00C65D53"/>
    <w:rsid w:val="00C66BE6"/>
    <w:rsid w:val="00C70808"/>
    <w:rsid w:val="00C714AF"/>
    <w:rsid w:val="00C72F66"/>
    <w:rsid w:val="00C7367F"/>
    <w:rsid w:val="00C73824"/>
    <w:rsid w:val="00C74239"/>
    <w:rsid w:val="00C82BBC"/>
    <w:rsid w:val="00C82BE7"/>
    <w:rsid w:val="00C82F58"/>
    <w:rsid w:val="00C83542"/>
    <w:rsid w:val="00C84647"/>
    <w:rsid w:val="00C84B0C"/>
    <w:rsid w:val="00C874ED"/>
    <w:rsid w:val="00C87EB6"/>
    <w:rsid w:val="00C92223"/>
    <w:rsid w:val="00C92A99"/>
    <w:rsid w:val="00C95C40"/>
    <w:rsid w:val="00C97DBF"/>
    <w:rsid w:val="00CA0AE4"/>
    <w:rsid w:val="00CA2554"/>
    <w:rsid w:val="00CA33A0"/>
    <w:rsid w:val="00CA3564"/>
    <w:rsid w:val="00CB1252"/>
    <w:rsid w:val="00CB5BCF"/>
    <w:rsid w:val="00CB69A5"/>
    <w:rsid w:val="00CB7AC2"/>
    <w:rsid w:val="00CC1EFA"/>
    <w:rsid w:val="00CC335D"/>
    <w:rsid w:val="00CC4222"/>
    <w:rsid w:val="00CC443C"/>
    <w:rsid w:val="00CC62AE"/>
    <w:rsid w:val="00CC6424"/>
    <w:rsid w:val="00CC76E6"/>
    <w:rsid w:val="00CD08B9"/>
    <w:rsid w:val="00CD1099"/>
    <w:rsid w:val="00CD15EE"/>
    <w:rsid w:val="00CD17CB"/>
    <w:rsid w:val="00CD419D"/>
    <w:rsid w:val="00CD7941"/>
    <w:rsid w:val="00CE0555"/>
    <w:rsid w:val="00CE08F2"/>
    <w:rsid w:val="00CE1301"/>
    <w:rsid w:val="00CE2162"/>
    <w:rsid w:val="00CE4290"/>
    <w:rsid w:val="00CE61A7"/>
    <w:rsid w:val="00CF2BBF"/>
    <w:rsid w:val="00CF2DE3"/>
    <w:rsid w:val="00CF3BE2"/>
    <w:rsid w:val="00CF49BF"/>
    <w:rsid w:val="00CF6538"/>
    <w:rsid w:val="00D05C0B"/>
    <w:rsid w:val="00D06CA8"/>
    <w:rsid w:val="00D06DD8"/>
    <w:rsid w:val="00D103C3"/>
    <w:rsid w:val="00D10D89"/>
    <w:rsid w:val="00D10DFE"/>
    <w:rsid w:val="00D123EC"/>
    <w:rsid w:val="00D13B38"/>
    <w:rsid w:val="00D13CE3"/>
    <w:rsid w:val="00D14ED3"/>
    <w:rsid w:val="00D17ED0"/>
    <w:rsid w:val="00D20D3E"/>
    <w:rsid w:val="00D23AF3"/>
    <w:rsid w:val="00D23F6E"/>
    <w:rsid w:val="00D247B0"/>
    <w:rsid w:val="00D272CD"/>
    <w:rsid w:val="00D274AB"/>
    <w:rsid w:val="00D375F6"/>
    <w:rsid w:val="00D3799E"/>
    <w:rsid w:val="00D37E41"/>
    <w:rsid w:val="00D41829"/>
    <w:rsid w:val="00D42AC0"/>
    <w:rsid w:val="00D51374"/>
    <w:rsid w:val="00D525AF"/>
    <w:rsid w:val="00D53CB5"/>
    <w:rsid w:val="00D54609"/>
    <w:rsid w:val="00D54780"/>
    <w:rsid w:val="00D5486D"/>
    <w:rsid w:val="00D5600E"/>
    <w:rsid w:val="00D56016"/>
    <w:rsid w:val="00D62305"/>
    <w:rsid w:val="00D62B26"/>
    <w:rsid w:val="00D647B6"/>
    <w:rsid w:val="00D65378"/>
    <w:rsid w:val="00D65716"/>
    <w:rsid w:val="00D65C20"/>
    <w:rsid w:val="00D74E8C"/>
    <w:rsid w:val="00D75C5B"/>
    <w:rsid w:val="00D767D5"/>
    <w:rsid w:val="00D80000"/>
    <w:rsid w:val="00D82DC1"/>
    <w:rsid w:val="00D84EE5"/>
    <w:rsid w:val="00D8580B"/>
    <w:rsid w:val="00D85BD1"/>
    <w:rsid w:val="00D85EAF"/>
    <w:rsid w:val="00D86791"/>
    <w:rsid w:val="00D90BE6"/>
    <w:rsid w:val="00D9125C"/>
    <w:rsid w:val="00D91612"/>
    <w:rsid w:val="00DA1817"/>
    <w:rsid w:val="00DA19EE"/>
    <w:rsid w:val="00DA1F22"/>
    <w:rsid w:val="00DA4B70"/>
    <w:rsid w:val="00DA776A"/>
    <w:rsid w:val="00DB0611"/>
    <w:rsid w:val="00DB4413"/>
    <w:rsid w:val="00DB7DB1"/>
    <w:rsid w:val="00DD1FBB"/>
    <w:rsid w:val="00DD45B1"/>
    <w:rsid w:val="00DD4E59"/>
    <w:rsid w:val="00DD6AE8"/>
    <w:rsid w:val="00DE04F6"/>
    <w:rsid w:val="00DE0DC0"/>
    <w:rsid w:val="00DE24CE"/>
    <w:rsid w:val="00DE46C7"/>
    <w:rsid w:val="00DE7AAE"/>
    <w:rsid w:val="00DE7C21"/>
    <w:rsid w:val="00DF4AA2"/>
    <w:rsid w:val="00DF67E4"/>
    <w:rsid w:val="00DF7A7D"/>
    <w:rsid w:val="00E038E1"/>
    <w:rsid w:val="00E040EA"/>
    <w:rsid w:val="00E0491F"/>
    <w:rsid w:val="00E04F61"/>
    <w:rsid w:val="00E05717"/>
    <w:rsid w:val="00E140C2"/>
    <w:rsid w:val="00E15C7D"/>
    <w:rsid w:val="00E2138F"/>
    <w:rsid w:val="00E240BF"/>
    <w:rsid w:val="00E24479"/>
    <w:rsid w:val="00E245DD"/>
    <w:rsid w:val="00E25865"/>
    <w:rsid w:val="00E316B8"/>
    <w:rsid w:val="00E31A51"/>
    <w:rsid w:val="00E33E3D"/>
    <w:rsid w:val="00E37747"/>
    <w:rsid w:val="00E428F6"/>
    <w:rsid w:val="00E437CB"/>
    <w:rsid w:val="00E44141"/>
    <w:rsid w:val="00E44229"/>
    <w:rsid w:val="00E44504"/>
    <w:rsid w:val="00E46081"/>
    <w:rsid w:val="00E508D0"/>
    <w:rsid w:val="00E51ADD"/>
    <w:rsid w:val="00E57492"/>
    <w:rsid w:val="00E61C04"/>
    <w:rsid w:val="00E66C93"/>
    <w:rsid w:val="00E6706E"/>
    <w:rsid w:val="00E67251"/>
    <w:rsid w:val="00E745B0"/>
    <w:rsid w:val="00E77774"/>
    <w:rsid w:val="00E80306"/>
    <w:rsid w:val="00E8170A"/>
    <w:rsid w:val="00E84867"/>
    <w:rsid w:val="00E872E2"/>
    <w:rsid w:val="00E90FF0"/>
    <w:rsid w:val="00E94C62"/>
    <w:rsid w:val="00E95D3A"/>
    <w:rsid w:val="00E966A7"/>
    <w:rsid w:val="00E966E4"/>
    <w:rsid w:val="00E97149"/>
    <w:rsid w:val="00EA194F"/>
    <w:rsid w:val="00EA1B34"/>
    <w:rsid w:val="00EA46A0"/>
    <w:rsid w:val="00EA4FC6"/>
    <w:rsid w:val="00EA733D"/>
    <w:rsid w:val="00EB0CBA"/>
    <w:rsid w:val="00EB4E27"/>
    <w:rsid w:val="00EB665F"/>
    <w:rsid w:val="00EB6A4C"/>
    <w:rsid w:val="00EC0B1A"/>
    <w:rsid w:val="00EC325F"/>
    <w:rsid w:val="00EC6B20"/>
    <w:rsid w:val="00EC6BF8"/>
    <w:rsid w:val="00EE0BC5"/>
    <w:rsid w:val="00EE0E6A"/>
    <w:rsid w:val="00EE1409"/>
    <w:rsid w:val="00EF11F6"/>
    <w:rsid w:val="00EF486D"/>
    <w:rsid w:val="00EF4D94"/>
    <w:rsid w:val="00EF50BB"/>
    <w:rsid w:val="00EF6742"/>
    <w:rsid w:val="00F016FD"/>
    <w:rsid w:val="00F0259D"/>
    <w:rsid w:val="00F05CC4"/>
    <w:rsid w:val="00F07139"/>
    <w:rsid w:val="00F1184E"/>
    <w:rsid w:val="00F13AB0"/>
    <w:rsid w:val="00F16CAF"/>
    <w:rsid w:val="00F175F6"/>
    <w:rsid w:val="00F22385"/>
    <w:rsid w:val="00F23684"/>
    <w:rsid w:val="00F24D59"/>
    <w:rsid w:val="00F26083"/>
    <w:rsid w:val="00F26B2B"/>
    <w:rsid w:val="00F27492"/>
    <w:rsid w:val="00F27FCB"/>
    <w:rsid w:val="00F32842"/>
    <w:rsid w:val="00F362E8"/>
    <w:rsid w:val="00F36678"/>
    <w:rsid w:val="00F367A5"/>
    <w:rsid w:val="00F376E3"/>
    <w:rsid w:val="00F41035"/>
    <w:rsid w:val="00F42C45"/>
    <w:rsid w:val="00F447B9"/>
    <w:rsid w:val="00F44999"/>
    <w:rsid w:val="00F4666B"/>
    <w:rsid w:val="00F503CE"/>
    <w:rsid w:val="00F524C3"/>
    <w:rsid w:val="00F529A4"/>
    <w:rsid w:val="00F629B7"/>
    <w:rsid w:val="00F63765"/>
    <w:rsid w:val="00F7184D"/>
    <w:rsid w:val="00F72924"/>
    <w:rsid w:val="00F72CA6"/>
    <w:rsid w:val="00F758B3"/>
    <w:rsid w:val="00F80037"/>
    <w:rsid w:val="00F815CD"/>
    <w:rsid w:val="00F83C0A"/>
    <w:rsid w:val="00F84147"/>
    <w:rsid w:val="00F86D0E"/>
    <w:rsid w:val="00F8742F"/>
    <w:rsid w:val="00F87D9A"/>
    <w:rsid w:val="00F91EFD"/>
    <w:rsid w:val="00F93F4F"/>
    <w:rsid w:val="00F96325"/>
    <w:rsid w:val="00F975B5"/>
    <w:rsid w:val="00FA1ECE"/>
    <w:rsid w:val="00FA2109"/>
    <w:rsid w:val="00FA2696"/>
    <w:rsid w:val="00FA3BFA"/>
    <w:rsid w:val="00FA5A6C"/>
    <w:rsid w:val="00FA79F3"/>
    <w:rsid w:val="00FA7E60"/>
    <w:rsid w:val="00FB00A3"/>
    <w:rsid w:val="00FB0CCF"/>
    <w:rsid w:val="00FB223F"/>
    <w:rsid w:val="00FB51EF"/>
    <w:rsid w:val="00FB59AD"/>
    <w:rsid w:val="00FB6C76"/>
    <w:rsid w:val="00FC0113"/>
    <w:rsid w:val="00FC05E6"/>
    <w:rsid w:val="00FD266F"/>
    <w:rsid w:val="00FD37C8"/>
    <w:rsid w:val="00FD4EF7"/>
    <w:rsid w:val="00FD572C"/>
    <w:rsid w:val="00FE3B84"/>
    <w:rsid w:val="00FE4A73"/>
    <w:rsid w:val="00FF2B49"/>
    <w:rsid w:val="00FF4029"/>
    <w:rsid w:val="00FF50BF"/>
    <w:rsid w:val="00FF7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fillcolor="#9cf">
      <v:fill color="#9cf"/>
      <o:colormenu v:ext="edit" strokecolor="none [334]" extrusion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index heading" w:uiPriority="99"/>
    <w:lsdException w:name="caption"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List"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11"/>
  </w:style>
  <w:style w:type="paragraph" w:styleId="Heading1">
    <w:name w:val="heading 1"/>
    <w:basedOn w:val="Normal"/>
    <w:next w:val="Normal"/>
    <w:link w:val="Heading1Char"/>
    <w:qFormat/>
    <w:rsid w:val="00F13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13A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13A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9A1B70"/>
    <w:pPr>
      <w:keepLines w:val="0"/>
      <w:widowControl w:val="0"/>
      <w:spacing w:before="120" w:after="60" w:line="240" w:lineRule="atLeast"/>
      <w:ind w:left="2880" w:hanging="360"/>
      <w:outlineLvl w:val="3"/>
    </w:pPr>
    <w:rPr>
      <w:rFonts w:ascii="Arial" w:eastAsia="Times New Roman" w:hAnsi="Arial" w:cs="Times New Roman"/>
      <w:b w:val="0"/>
      <w:bCs w:val="0"/>
      <w:color w:val="auto"/>
      <w:sz w:val="20"/>
      <w:szCs w:val="26"/>
    </w:rPr>
  </w:style>
  <w:style w:type="paragraph" w:styleId="Heading5">
    <w:name w:val="heading 5"/>
    <w:basedOn w:val="Normal"/>
    <w:next w:val="Normal"/>
    <w:link w:val="Heading5Char"/>
    <w:qFormat/>
    <w:rsid w:val="009A1B70"/>
    <w:pPr>
      <w:widowControl w:val="0"/>
      <w:spacing w:before="240" w:after="60" w:line="240" w:lineRule="atLeast"/>
      <w:ind w:left="2880" w:hanging="36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A1B70"/>
    <w:pPr>
      <w:widowControl w:val="0"/>
      <w:numPr>
        <w:ilvl w:val="5"/>
        <w:numId w:val="2"/>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9A1B70"/>
    <w:pPr>
      <w:widowControl w:val="0"/>
      <w:numPr>
        <w:ilvl w:val="6"/>
        <w:numId w:val="2"/>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9A1B70"/>
    <w:pPr>
      <w:widowControl w:val="0"/>
      <w:numPr>
        <w:ilvl w:val="7"/>
        <w:numId w:val="2"/>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9A1B70"/>
    <w:pPr>
      <w:widowControl w:val="0"/>
      <w:numPr>
        <w:ilvl w:val="8"/>
        <w:numId w:val="2"/>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A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13AB0"/>
    <w:pPr>
      <w:outlineLvl w:val="9"/>
    </w:pPr>
  </w:style>
  <w:style w:type="paragraph" w:styleId="BalloonText">
    <w:name w:val="Balloon Text"/>
    <w:basedOn w:val="Normal"/>
    <w:link w:val="BalloonTextChar"/>
    <w:semiHidden/>
    <w:unhideWhenUsed/>
    <w:rsid w:val="00F13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13AB0"/>
    <w:rPr>
      <w:rFonts w:ascii="Tahoma" w:hAnsi="Tahoma" w:cs="Tahoma"/>
      <w:sz w:val="16"/>
      <w:szCs w:val="16"/>
    </w:rPr>
  </w:style>
  <w:style w:type="paragraph" w:styleId="ListParagraph">
    <w:name w:val="List Paragraph"/>
    <w:basedOn w:val="Normal"/>
    <w:uiPriority w:val="34"/>
    <w:qFormat/>
    <w:rsid w:val="00F13AB0"/>
    <w:pPr>
      <w:ind w:left="720"/>
      <w:contextualSpacing/>
    </w:pPr>
  </w:style>
  <w:style w:type="paragraph" w:styleId="TOC1">
    <w:name w:val="toc 1"/>
    <w:basedOn w:val="Normal"/>
    <w:next w:val="Normal"/>
    <w:autoRedefine/>
    <w:uiPriority w:val="39"/>
    <w:unhideWhenUsed/>
    <w:qFormat/>
    <w:rsid w:val="00F13AB0"/>
    <w:pPr>
      <w:spacing w:after="100"/>
    </w:pPr>
  </w:style>
  <w:style w:type="character" w:styleId="Hyperlink">
    <w:name w:val="Hyperlink"/>
    <w:basedOn w:val="DefaultParagraphFont"/>
    <w:uiPriority w:val="99"/>
    <w:unhideWhenUsed/>
    <w:rsid w:val="00F13AB0"/>
    <w:rPr>
      <w:color w:val="0000FF" w:themeColor="hyperlink"/>
      <w:u w:val="single"/>
    </w:rPr>
  </w:style>
  <w:style w:type="paragraph" w:styleId="TOC2">
    <w:name w:val="toc 2"/>
    <w:basedOn w:val="Normal"/>
    <w:next w:val="Normal"/>
    <w:autoRedefine/>
    <w:uiPriority w:val="39"/>
    <w:unhideWhenUsed/>
    <w:qFormat/>
    <w:rsid w:val="00F13AB0"/>
    <w:pPr>
      <w:spacing w:after="100"/>
      <w:ind w:left="220"/>
    </w:pPr>
    <w:rPr>
      <w:rFonts w:eastAsiaTheme="minorEastAsia"/>
    </w:rPr>
  </w:style>
  <w:style w:type="paragraph" w:styleId="TOC3">
    <w:name w:val="toc 3"/>
    <w:basedOn w:val="Normal"/>
    <w:next w:val="Normal"/>
    <w:autoRedefine/>
    <w:uiPriority w:val="39"/>
    <w:unhideWhenUsed/>
    <w:qFormat/>
    <w:rsid w:val="00F13AB0"/>
    <w:pPr>
      <w:spacing w:after="100"/>
      <w:ind w:left="440"/>
    </w:pPr>
    <w:rPr>
      <w:rFonts w:eastAsiaTheme="minorEastAsia"/>
    </w:rPr>
  </w:style>
  <w:style w:type="character" w:customStyle="1" w:styleId="Heading2Char">
    <w:name w:val="Heading 2 Char"/>
    <w:basedOn w:val="DefaultParagraphFont"/>
    <w:link w:val="Heading2"/>
    <w:rsid w:val="00F13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13AB0"/>
    <w:rPr>
      <w:rFonts w:asciiTheme="majorHAnsi" w:eastAsiaTheme="majorEastAsia" w:hAnsiTheme="majorHAnsi" w:cstheme="majorBidi"/>
      <w:b/>
      <w:bCs/>
      <w:color w:val="4F81BD" w:themeColor="accent1"/>
    </w:rPr>
  </w:style>
  <w:style w:type="paragraph" w:styleId="BodyText">
    <w:name w:val="Body Text"/>
    <w:basedOn w:val="Normal"/>
    <w:link w:val="BodyTextChar"/>
    <w:rsid w:val="0080383D"/>
    <w:pPr>
      <w:keepLines/>
      <w:widowControl w:val="0"/>
      <w:spacing w:after="120" w:line="240" w:lineRule="atLeast"/>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0383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8038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383D"/>
    <w:rPr>
      <w:rFonts w:ascii="Tahoma" w:hAnsi="Tahoma" w:cs="Tahoma"/>
      <w:sz w:val="16"/>
      <w:szCs w:val="16"/>
    </w:rPr>
  </w:style>
  <w:style w:type="paragraph" w:styleId="Caption">
    <w:name w:val="caption"/>
    <w:aliases w:val=" Char"/>
    <w:basedOn w:val="Normal"/>
    <w:next w:val="BodyText"/>
    <w:link w:val="CaptionChar"/>
    <w:qFormat/>
    <w:rsid w:val="0044655F"/>
    <w:pPr>
      <w:widowControl w:val="0"/>
      <w:adjustRightInd w:val="0"/>
      <w:spacing w:before="60" w:after="220" w:line="240" w:lineRule="auto"/>
      <w:textAlignment w:val="baseline"/>
    </w:pPr>
    <w:rPr>
      <w:rFonts w:ascii="Times New Roman" w:eastAsia="Times New Roman" w:hAnsi="Times New Roman" w:cs="Times New Roman"/>
      <w:i/>
      <w:sz w:val="20"/>
      <w:szCs w:val="20"/>
    </w:rPr>
  </w:style>
  <w:style w:type="paragraph" w:customStyle="1" w:styleId="TableText">
    <w:name w:val="Table Text"/>
    <w:basedOn w:val="Normal"/>
    <w:rsid w:val="0044655F"/>
    <w:pPr>
      <w:spacing w:before="60" w:after="60" w:line="240" w:lineRule="auto"/>
    </w:pPr>
    <w:rPr>
      <w:rFonts w:ascii="Times New Roman" w:eastAsia="Times New Roman" w:hAnsi="Times New Roman" w:cs="Times New Roman"/>
      <w:sz w:val="24"/>
      <w:szCs w:val="24"/>
    </w:rPr>
  </w:style>
  <w:style w:type="paragraph" w:customStyle="1" w:styleId="tabletext2">
    <w:name w:val="table text 2"/>
    <w:basedOn w:val="Normal"/>
    <w:rsid w:val="0044655F"/>
    <w:pPr>
      <w:keepNext/>
      <w:spacing w:before="60" w:after="60" w:line="240" w:lineRule="auto"/>
      <w:jc w:val="center"/>
    </w:pPr>
    <w:rPr>
      <w:rFonts w:ascii="Arial" w:eastAsia="Times New Roman" w:hAnsi="Arial" w:cs="Times New Roman"/>
      <w:b/>
      <w:i/>
      <w:spacing w:val="-4"/>
      <w:kern w:val="28"/>
      <w:sz w:val="20"/>
      <w:szCs w:val="19"/>
    </w:rPr>
  </w:style>
  <w:style w:type="paragraph" w:styleId="BodyText3">
    <w:name w:val="Body Text 3"/>
    <w:basedOn w:val="Normal"/>
    <w:link w:val="BodyText3Char"/>
    <w:rsid w:val="002C24C6"/>
    <w:pPr>
      <w:widowControl w:val="0"/>
      <w:spacing w:after="120" w:line="240" w:lineRule="atLeast"/>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C24C6"/>
    <w:rPr>
      <w:rFonts w:ascii="Times New Roman" w:eastAsia="Times New Roman" w:hAnsi="Times New Roman" w:cs="Times New Roman"/>
      <w:sz w:val="16"/>
      <w:szCs w:val="16"/>
    </w:rPr>
  </w:style>
  <w:style w:type="paragraph" w:customStyle="1" w:styleId="ProjectTitle">
    <w:name w:val="Projec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b/>
      <w:sz w:val="32"/>
      <w:szCs w:val="36"/>
    </w:rPr>
  </w:style>
  <w:style w:type="paragraph" w:customStyle="1" w:styleId="DocumentTitle">
    <w:name w:val="Document Title"/>
    <w:basedOn w:val="Normal"/>
    <w:rsid w:val="002C24C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ascii="Arial" w:eastAsia="Times New Roman" w:hAnsi="Arial" w:cs="Arial"/>
      <w:sz w:val="32"/>
      <w:szCs w:val="32"/>
    </w:rPr>
  </w:style>
  <w:style w:type="character" w:customStyle="1" w:styleId="Heading4Char">
    <w:name w:val="Heading 4 Char"/>
    <w:basedOn w:val="DefaultParagraphFont"/>
    <w:link w:val="Heading4"/>
    <w:rsid w:val="009A1B70"/>
    <w:rPr>
      <w:rFonts w:ascii="Arial" w:eastAsia="Times New Roman" w:hAnsi="Arial" w:cs="Times New Roman"/>
      <w:sz w:val="20"/>
      <w:szCs w:val="26"/>
    </w:rPr>
  </w:style>
  <w:style w:type="character" w:customStyle="1" w:styleId="Heading5Char">
    <w:name w:val="Heading 5 Char"/>
    <w:basedOn w:val="DefaultParagraphFont"/>
    <w:link w:val="Heading5"/>
    <w:rsid w:val="009A1B70"/>
    <w:rPr>
      <w:rFonts w:ascii="Times New Roman" w:eastAsia="Times New Roman" w:hAnsi="Times New Roman" w:cs="Times New Roman"/>
      <w:szCs w:val="20"/>
    </w:rPr>
  </w:style>
  <w:style w:type="character" w:customStyle="1" w:styleId="Heading6Char">
    <w:name w:val="Heading 6 Char"/>
    <w:basedOn w:val="DefaultParagraphFont"/>
    <w:link w:val="Heading6"/>
    <w:rsid w:val="009A1B70"/>
    <w:rPr>
      <w:rFonts w:ascii="Times New Roman" w:eastAsia="Times New Roman" w:hAnsi="Times New Roman" w:cs="Times New Roman"/>
      <w:i/>
      <w:szCs w:val="20"/>
    </w:rPr>
  </w:style>
  <w:style w:type="character" w:customStyle="1" w:styleId="Heading7Char">
    <w:name w:val="Heading 7 Char"/>
    <w:basedOn w:val="DefaultParagraphFont"/>
    <w:link w:val="Heading7"/>
    <w:rsid w:val="009A1B7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1B7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1B70"/>
    <w:rPr>
      <w:rFonts w:ascii="Times New Roman" w:eastAsia="Times New Roman" w:hAnsi="Times New Roman" w:cs="Times New Roman"/>
      <w:b/>
      <w:i/>
      <w:sz w:val="18"/>
      <w:szCs w:val="20"/>
    </w:rPr>
  </w:style>
  <w:style w:type="paragraph" w:customStyle="1" w:styleId="PeerTitle">
    <w:name w:val="PeerTitle"/>
    <w:basedOn w:val="Normal"/>
    <w:semiHidden/>
    <w:rsid w:val="009A1B70"/>
    <w:pPr>
      <w:widowControl w:val="0"/>
      <w:spacing w:after="0" w:line="240" w:lineRule="atLeast"/>
    </w:pPr>
    <w:rPr>
      <w:rFonts w:ascii="Verdana" w:eastAsia="Times New Roman" w:hAnsi="Verdana" w:cs="Times New Roman"/>
      <w:sz w:val="36"/>
      <w:szCs w:val="36"/>
    </w:rPr>
  </w:style>
  <w:style w:type="paragraph" w:styleId="Header">
    <w:name w:val="header"/>
    <w:basedOn w:val="Normal"/>
    <w:link w:val="Head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A1B70"/>
    <w:rPr>
      <w:rFonts w:ascii="Times New Roman" w:eastAsia="Times New Roman" w:hAnsi="Times New Roman" w:cs="Times New Roman"/>
      <w:sz w:val="20"/>
      <w:szCs w:val="20"/>
    </w:rPr>
  </w:style>
  <w:style w:type="paragraph" w:styleId="Footer">
    <w:name w:val="footer"/>
    <w:basedOn w:val="Normal"/>
    <w:link w:val="FooterChar"/>
    <w:rsid w:val="009A1B7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A1B70"/>
    <w:rPr>
      <w:rFonts w:ascii="Times New Roman" w:eastAsia="Times New Roman" w:hAnsi="Times New Roman" w:cs="Times New Roman"/>
      <w:sz w:val="20"/>
      <w:szCs w:val="20"/>
    </w:rPr>
  </w:style>
  <w:style w:type="character" w:styleId="PageNumber">
    <w:name w:val="page number"/>
    <w:basedOn w:val="DefaultParagraphFont"/>
    <w:rsid w:val="009A1B70"/>
  </w:style>
  <w:style w:type="paragraph" w:styleId="Title">
    <w:name w:val="Title"/>
    <w:basedOn w:val="Normal"/>
    <w:next w:val="Normal"/>
    <w:link w:val="TitleChar"/>
    <w:autoRedefine/>
    <w:qFormat/>
    <w:rsid w:val="009A1B70"/>
    <w:pPr>
      <w:widowControl w:val="0"/>
      <w:spacing w:after="0" w:line="240" w:lineRule="auto"/>
      <w:jc w:val="center"/>
    </w:pPr>
    <w:rPr>
      <w:rFonts w:ascii="Arial" w:eastAsia="Times New Roman" w:hAnsi="Arial" w:cs="Times New Roman"/>
      <w:b/>
      <w:sz w:val="32"/>
      <w:szCs w:val="20"/>
    </w:rPr>
  </w:style>
  <w:style w:type="character" w:customStyle="1" w:styleId="TitleChar">
    <w:name w:val="Title Char"/>
    <w:basedOn w:val="DefaultParagraphFont"/>
    <w:link w:val="Title"/>
    <w:rsid w:val="009A1B70"/>
    <w:rPr>
      <w:rFonts w:ascii="Arial" w:eastAsia="Times New Roman" w:hAnsi="Arial" w:cs="Times New Roman"/>
      <w:b/>
      <w:sz w:val="32"/>
      <w:szCs w:val="20"/>
    </w:rPr>
  </w:style>
  <w:style w:type="paragraph" w:styleId="BodyText2">
    <w:name w:val="Body Text 2"/>
    <w:basedOn w:val="Normal"/>
    <w:link w:val="BodyText2Char"/>
    <w:rsid w:val="009A1B70"/>
    <w:pPr>
      <w:widowControl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A1B70"/>
    <w:rPr>
      <w:rFonts w:ascii="Times New Roman" w:eastAsia="Times New Roman" w:hAnsi="Times New Roman" w:cs="Times New Roman"/>
      <w:sz w:val="20"/>
      <w:szCs w:val="20"/>
    </w:rPr>
  </w:style>
  <w:style w:type="paragraph" w:styleId="BodyTextIndent">
    <w:name w:val="Body Text Indent"/>
    <w:basedOn w:val="Normal"/>
    <w:link w:val="BodyTextIndentChar"/>
    <w:rsid w:val="009A1B70"/>
    <w:pPr>
      <w:widowControl w:val="0"/>
      <w:spacing w:after="120" w:line="240" w:lineRule="atLeast"/>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9A1B70"/>
    <w:rPr>
      <w:rFonts w:ascii="Times New Roman" w:eastAsia="Times New Roman" w:hAnsi="Times New Roman" w:cs="Times New Roman"/>
      <w:sz w:val="20"/>
      <w:szCs w:val="20"/>
    </w:rPr>
  </w:style>
  <w:style w:type="paragraph" w:customStyle="1" w:styleId="subheadingnonumber">
    <w:name w:val="subheading (no number)"/>
    <w:basedOn w:val="Normal"/>
    <w:autoRedefine/>
    <w:rsid w:val="009A1B70"/>
    <w:pPr>
      <w:widowControl w:val="0"/>
      <w:spacing w:before="60" w:after="60" w:line="240" w:lineRule="atLeast"/>
      <w:outlineLvl w:val="3"/>
    </w:pPr>
    <w:rPr>
      <w:rFonts w:ascii="Arial" w:eastAsia="Times New Roman" w:hAnsi="Arial" w:cs="Times New Roman"/>
      <w:b/>
      <w:bCs/>
      <w:sz w:val="20"/>
      <w:szCs w:val="20"/>
    </w:rPr>
  </w:style>
  <w:style w:type="paragraph" w:styleId="BodyTextFirstIndent">
    <w:name w:val="Body Text First Indent"/>
    <w:basedOn w:val="BodyText"/>
    <w:link w:val="BodyTextFirstIndentChar"/>
    <w:rsid w:val="009A1B70"/>
    <w:pPr>
      <w:keepLines w:val="0"/>
      <w:ind w:left="0" w:firstLine="210"/>
    </w:pPr>
    <w:rPr>
      <w:sz w:val="20"/>
    </w:rPr>
  </w:style>
  <w:style w:type="character" w:customStyle="1" w:styleId="BodyTextFirstIndentChar">
    <w:name w:val="Body Text First Indent Char"/>
    <w:basedOn w:val="BodyTextChar"/>
    <w:link w:val="BodyTextFirstIndent"/>
    <w:rsid w:val="009A1B70"/>
    <w:rPr>
      <w:sz w:val="20"/>
    </w:rPr>
  </w:style>
  <w:style w:type="paragraph" w:styleId="BodyTextFirstIndent2">
    <w:name w:val="Body Text First Indent 2"/>
    <w:basedOn w:val="BodyTextIndent"/>
    <w:link w:val="BodyTextFirstIndent2Char"/>
    <w:rsid w:val="009A1B70"/>
    <w:pPr>
      <w:ind w:firstLine="210"/>
    </w:pPr>
  </w:style>
  <w:style w:type="character" w:customStyle="1" w:styleId="BodyTextFirstIndent2Char">
    <w:name w:val="Body Text First Indent 2 Char"/>
    <w:basedOn w:val="BodyTextIndentChar"/>
    <w:link w:val="BodyTextFirstIndent2"/>
    <w:rsid w:val="009A1B70"/>
  </w:style>
  <w:style w:type="paragraph" w:styleId="BodyTextIndent2">
    <w:name w:val="Body Text Indent 2"/>
    <w:basedOn w:val="Normal"/>
    <w:link w:val="BodyTextIndent2Char"/>
    <w:rsid w:val="009A1B70"/>
    <w:pPr>
      <w:widowControl w:val="0"/>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9A1B70"/>
    <w:rPr>
      <w:rFonts w:ascii="Times New Roman" w:eastAsia="Times New Roman" w:hAnsi="Times New Roman" w:cs="Times New Roman"/>
      <w:sz w:val="20"/>
      <w:szCs w:val="20"/>
    </w:rPr>
  </w:style>
  <w:style w:type="paragraph" w:styleId="BodyTextIndent3">
    <w:name w:val="Body Text Indent 3"/>
    <w:basedOn w:val="Normal"/>
    <w:link w:val="BodyTextIndent3Char"/>
    <w:rsid w:val="009A1B70"/>
    <w:pPr>
      <w:widowControl w:val="0"/>
      <w:spacing w:after="120" w:line="240" w:lineRule="atLeast"/>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A1B70"/>
    <w:rPr>
      <w:rFonts w:ascii="Times New Roman" w:eastAsia="Times New Roman" w:hAnsi="Times New Roman" w:cs="Times New Roman"/>
      <w:sz w:val="16"/>
      <w:szCs w:val="16"/>
    </w:rPr>
  </w:style>
  <w:style w:type="paragraph" w:styleId="Closing">
    <w:name w:val="Closing"/>
    <w:basedOn w:val="Normal"/>
    <w:link w:val="Closing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ClosingChar">
    <w:name w:val="Closing Char"/>
    <w:basedOn w:val="DefaultParagraphFont"/>
    <w:link w:val="Closing"/>
    <w:rsid w:val="009A1B70"/>
    <w:rPr>
      <w:rFonts w:ascii="Times New Roman" w:eastAsia="Times New Roman" w:hAnsi="Times New Roman" w:cs="Times New Roman"/>
      <w:sz w:val="20"/>
      <w:szCs w:val="20"/>
    </w:rPr>
  </w:style>
  <w:style w:type="paragraph" w:styleId="E-mailSignature">
    <w:name w:val="E-mail Signature"/>
    <w:basedOn w:val="Normal"/>
    <w:link w:val="E-mailSignatureChar"/>
    <w:rsid w:val="009A1B70"/>
    <w:pPr>
      <w:widowControl w:val="0"/>
      <w:spacing w:after="0" w:line="240" w:lineRule="atLeast"/>
    </w:pPr>
    <w:rPr>
      <w:rFonts w:ascii="Times New Roman" w:eastAsia="Times New Roman" w:hAnsi="Times New Roman" w:cs="Times New Roman"/>
      <w:sz w:val="20"/>
      <w:szCs w:val="20"/>
    </w:rPr>
  </w:style>
  <w:style w:type="character" w:customStyle="1" w:styleId="E-mailSignatureChar">
    <w:name w:val="E-mail Signature Char"/>
    <w:basedOn w:val="DefaultParagraphFont"/>
    <w:link w:val="E-mailSignature"/>
    <w:rsid w:val="009A1B70"/>
    <w:rPr>
      <w:rFonts w:ascii="Times New Roman" w:eastAsia="Times New Roman" w:hAnsi="Times New Roman" w:cs="Times New Roman"/>
      <w:sz w:val="20"/>
      <w:szCs w:val="20"/>
    </w:rPr>
  </w:style>
  <w:style w:type="character" w:styleId="Emphasis">
    <w:name w:val="Emphasis"/>
    <w:basedOn w:val="DefaultParagraphFont"/>
    <w:uiPriority w:val="20"/>
    <w:qFormat/>
    <w:rsid w:val="009A1B70"/>
    <w:rPr>
      <w:i/>
      <w:iCs/>
    </w:rPr>
  </w:style>
  <w:style w:type="paragraph" w:styleId="EnvelopeAddress">
    <w:name w:val="envelope address"/>
    <w:basedOn w:val="Normal"/>
    <w:rsid w:val="009A1B70"/>
    <w:pPr>
      <w:framePr w:w="7920" w:h="1980" w:hRule="exact" w:hSpace="180" w:wrap="auto" w:hAnchor="page" w:xAlign="center" w:yAlign="bottom"/>
      <w:widowControl w:val="0"/>
      <w:spacing w:after="0" w:line="240" w:lineRule="atLeast"/>
      <w:ind w:left="2880"/>
    </w:pPr>
    <w:rPr>
      <w:rFonts w:ascii="Arial" w:eastAsia="Times New Roman" w:hAnsi="Arial" w:cs="Arial"/>
      <w:sz w:val="24"/>
      <w:szCs w:val="24"/>
    </w:rPr>
  </w:style>
  <w:style w:type="paragraph" w:styleId="EnvelopeReturn">
    <w:name w:val="envelope return"/>
    <w:basedOn w:val="Normal"/>
    <w:rsid w:val="009A1B70"/>
    <w:pPr>
      <w:widowControl w:val="0"/>
      <w:spacing w:after="0" w:line="240" w:lineRule="atLeast"/>
    </w:pPr>
    <w:rPr>
      <w:rFonts w:ascii="Arial" w:eastAsia="Times New Roman" w:hAnsi="Arial" w:cs="Arial"/>
      <w:sz w:val="20"/>
      <w:szCs w:val="20"/>
    </w:rPr>
  </w:style>
  <w:style w:type="character" w:styleId="FollowedHyperlink">
    <w:name w:val="FollowedHyperlink"/>
    <w:basedOn w:val="DefaultParagraphFont"/>
    <w:rsid w:val="009A1B70"/>
    <w:rPr>
      <w:color w:val="800080"/>
      <w:u w:val="single"/>
    </w:rPr>
  </w:style>
  <w:style w:type="character" w:styleId="HTMLAcronym">
    <w:name w:val="HTML Acronym"/>
    <w:basedOn w:val="DefaultParagraphFont"/>
    <w:rsid w:val="009A1B70"/>
  </w:style>
  <w:style w:type="paragraph" w:styleId="HTMLAddress">
    <w:name w:val="HTML Address"/>
    <w:basedOn w:val="Normal"/>
    <w:link w:val="HTMLAddressChar"/>
    <w:rsid w:val="009A1B70"/>
    <w:pPr>
      <w:widowControl w:val="0"/>
      <w:spacing w:after="0" w:line="240" w:lineRule="atLeast"/>
    </w:pPr>
    <w:rPr>
      <w:rFonts w:ascii="Times New Roman" w:eastAsia="Times New Roman" w:hAnsi="Times New Roman" w:cs="Times New Roman"/>
      <w:i/>
      <w:iCs/>
      <w:sz w:val="20"/>
      <w:szCs w:val="20"/>
    </w:rPr>
  </w:style>
  <w:style w:type="character" w:customStyle="1" w:styleId="HTMLAddressChar">
    <w:name w:val="HTML Address Char"/>
    <w:basedOn w:val="DefaultParagraphFont"/>
    <w:link w:val="HTMLAddress"/>
    <w:rsid w:val="009A1B70"/>
    <w:rPr>
      <w:rFonts w:ascii="Times New Roman" w:eastAsia="Times New Roman" w:hAnsi="Times New Roman" w:cs="Times New Roman"/>
      <w:i/>
      <w:iCs/>
      <w:sz w:val="20"/>
      <w:szCs w:val="20"/>
    </w:rPr>
  </w:style>
  <w:style w:type="character" w:styleId="HTMLCite">
    <w:name w:val="HTML Cite"/>
    <w:basedOn w:val="DefaultParagraphFont"/>
    <w:rsid w:val="009A1B70"/>
    <w:rPr>
      <w:i/>
      <w:iCs/>
    </w:rPr>
  </w:style>
  <w:style w:type="character" w:styleId="HTMLCode">
    <w:name w:val="HTML Code"/>
    <w:basedOn w:val="DefaultParagraphFont"/>
    <w:rsid w:val="009A1B70"/>
    <w:rPr>
      <w:rFonts w:ascii="Courier New" w:hAnsi="Courier New" w:cs="Courier New"/>
      <w:sz w:val="20"/>
      <w:szCs w:val="20"/>
    </w:rPr>
  </w:style>
  <w:style w:type="character" w:styleId="HTMLDefinition">
    <w:name w:val="HTML Definition"/>
    <w:basedOn w:val="DefaultParagraphFont"/>
    <w:rsid w:val="009A1B70"/>
    <w:rPr>
      <w:i/>
      <w:iCs/>
    </w:rPr>
  </w:style>
  <w:style w:type="character" w:styleId="HTMLKeyboard">
    <w:name w:val="HTML Keyboard"/>
    <w:basedOn w:val="DefaultParagraphFont"/>
    <w:rsid w:val="009A1B70"/>
    <w:rPr>
      <w:rFonts w:ascii="Courier New" w:hAnsi="Courier New" w:cs="Courier New"/>
      <w:sz w:val="20"/>
      <w:szCs w:val="20"/>
    </w:rPr>
  </w:style>
  <w:style w:type="paragraph" w:styleId="HTMLPreformatted">
    <w:name w:val="HTML Preformatted"/>
    <w:basedOn w:val="Normal"/>
    <w:link w:val="HTMLPreformattedChar"/>
    <w:rsid w:val="009A1B70"/>
    <w:pPr>
      <w:widowControl w:val="0"/>
      <w:spacing w:after="0" w:line="24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A1B70"/>
    <w:rPr>
      <w:rFonts w:ascii="Courier New" w:eastAsia="Times New Roman" w:hAnsi="Courier New" w:cs="Courier New"/>
      <w:sz w:val="20"/>
      <w:szCs w:val="20"/>
    </w:rPr>
  </w:style>
  <w:style w:type="character" w:styleId="HTMLSample">
    <w:name w:val="HTML Sample"/>
    <w:basedOn w:val="DefaultParagraphFont"/>
    <w:rsid w:val="009A1B70"/>
    <w:rPr>
      <w:rFonts w:ascii="Courier New" w:hAnsi="Courier New" w:cs="Courier New"/>
    </w:rPr>
  </w:style>
  <w:style w:type="character" w:styleId="HTMLTypewriter">
    <w:name w:val="HTML Typewriter"/>
    <w:basedOn w:val="DefaultParagraphFont"/>
    <w:rsid w:val="009A1B70"/>
    <w:rPr>
      <w:rFonts w:ascii="Courier New" w:hAnsi="Courier New" w:cs="Courier New"/>
      <w:sz w:val="20"/>
      <w:szCs w:val="20"/>
    </w:rPr>
  </w:style>
  <w:style w:type="character" w:styleId="HTMLVariable">
    <w:name w:val="HTML Variable"/>
    <w:basedOn w:val="DefaultParagraphFont"/>
    <w:rsid w:val="009A1B70"/>
    <w:rPr>
      <w:i/>
      <w:iCs/>
    </w:rPr>
  </w:style>
  <w:style w:type="character" w:styleId="LineNumber">
    <w:name w:val="line number"/>
    <w:basedOn w:val="DefaultParagraphFont"/>
    <w:rsid w:val="009A1B70"/>
  </w:style>
  <w:style w:type="paragraph" w:styleId="List2">
    <w:name w:val="List 2"/>
    <w:basedOn w:val="Normal"/>
    <w:rsid w:val="009A1B70"/>
    <w:pPr>
      <w:widowControl w:val="0"/>
      <w:spacing w:after="0" w:line="240" w:lineRule="atLeast"/>
      <w:ind w:left="720" w:hanging="360"/>
    </w:pPr>
    <w:rPr>
      <w:rFonts w:ascii="Times New Roman" w:eastAsia="Times New Roman" w:hAnsi="Times New Roman" w:cs="Times New Roman"/>
      <w:sz w:val="20"/>
      <w:szCs w:val="20"/>
    </w:rPr>
  </w:style>
  <w:style w:type="paragraph" w:styleId="List3">
    <w:name w:val="List 3"/>
    <w:basedOn w:val="Normal"/>
    <w:rsid w:val="009A1B70"/>
    <w:pPr>
      <w:widowControl w:val="0"/>
      <w:spacing w:after="0" w:line="240" w:lineRule="atLeast"/>
      <w:ind w:left="1080" w:hanging="360"/>
    </w:pPr>
    <w:rPr>
      <w:rFonts w:ascii="Times New Roman" w:eastAsia="Times New Roman" w:hAnsi="Times New Roman" w:cs="Times New Roman"/>
      <w:sz w:val="20"/>
      <w:szCs w:val="20"/>
    </w:rPr>
  </w:style>
  <w:style w:type="paragraph" w:styleId="List4">
    <w:name w:val="List 4"/>
    <w:basedOn w:val="Normal"/>
    <w:rsid w:val="009A1B70"/>
    <w:pPr>
      <w:widowControl w:val="0"/>
      <w:spacing w:after="0" w:line="240" w:lineRule="atLeast"/>
      <w:ind w:left="1440" w:hanging="360"/>
    </w:pPr>
    <w:rPr>
      <w:rFonts w:ascii="Times New Roman" w:eastAsia="Times New Roman" w:hAnsi="Times New Roman" w:cs="Times New Roman"/>
      <w:sz w:val="20"/>
      <w:szCs w:val="20"/>
    </w:rPr>
  </w:style>
  <w:style w:type="paragraph" w:styleId="List5">
    <w:name w:val="List 5"/>
    <w:basedOn w:val="Normal"/>
    <w:rsid w:val="009A1B70"/>
    <w:pPr>
      <w:widowControl w:val="0"/>
      <w:spacing w:after="0" w:line="240" w:lineRule="atLeast"/>
      <w:ind w:left="1800" w:hanging="360"/>
    </w:pPr>
    <w:rPr>
      <w:rFonts w:ascii="Times New Roman" w:eastAsia="Times New Roman" w:hAnsi="Times New Roman" w:cs="Times New Roman"/>
      <w:sz w:val="20"/>
      <w:szCs w:val="20"/>
    </w:rPr>
  </w:style>
  <w:style w:type="paragraph" w:styleId="ListBullet2">
    <w:name w:val="List Bullet 2"/>
    <w:basedOn w:val="Normal"/>
    <w:autoRedefine/>
    <w:rsid w:val="009A1B70"/>
    <w:pPr>
      <w:widowControl w:val="0"/>
      <w:numPr>
        <w:numId w:val="4"/>
      </w:numPr>
      <w:spacing w:after="0" w:line="240" w:lineRule="atLeast"/>
    </w:pPr>
    <w:rPr>
      <w:rFonts w:ascii="Times New Roman" w:eastAsia="Times New Roman" w:hAnsi="Times New Roman" w:cs="Times New Roman"/>
      <w:sz w:val="20"/>
      <w:szCs w:val="20"/>
    </w:rPr>
  </w:style>
  <w:style w:type="paragraph" w:styleId="ListBullet3">
    <w:name w:val="List Bullet 3"/>
    <w:basedOn w:val="Normal"/>
    <w:autoRedefine/>
    <w:rsid w:val="009A1B70"/>
    <w:pPr>
      <w:widowControl w:val="0"/>
      <w:numPr>
        <w:numId w:val="5"/>
      </w:numPr>
      <w:spacing w:after="0" w:line="240" w:lineRule="atLeast"/>
    </w:pPr>
    <w:rPr>
      <w:rFonts w:ascii="Times New Roman" w:eastAsia="Times New Roman" w:hAnsi="Times New Roman" w:cs="Times New Roman"/>
      <w:sz w:val="20"/>
      <w:szCs w:val="20"/>
    </w:rPr>
  </w:style>
  <w:style w:type="paragraph" w:styleId="ListBullet4">
    <w:name w:val="List Bullet 4"/>
    <w:basedOn w:val="Normal"/>
    <w:autoRedefine/>
    <w:rsid w:val="009A1B70"/>
    <w:pPr>
      <w:widowControl w:val="0"/>
      <w:numPr>
        <w:numId w:val="6"/>
      </w:numPr>
      <w:spacing w:after="0" w:line="240" w:lineRule="atLeast"/>
    </w:pPr>
    <w:rPr>
      <w:rFonts w:ascii="Times New Roman" w:eastAsia="Times New Roman" w:hAnsi="Times New Roman" w:cs="Times New Roman"/>
      <w:sz w:val="20"/>
      <w:szCs w:val="20"/>
    </w:rPr>
  </w:style>
  <w:style w:type="paragraph" w:styleId="ListBullet5">
    <w:name w:val="List Bullet 5"/>
    <w:basedOn w:val="Normal"/>
    <w:autoRedefine/>
    <w:rsid w:val="009A1B70"/>
    <w:pPr>
      <w:widowControl w:val="0"/>
      <w:numPr>
        <w:numId w:val="7"/>
      </w:numPr>
      <w:spacing w:after="0" w:line="240" w:lineRule="atLeast"/>
    </w:pPr>
    <w:rPr>
      <w:rFonts w:ascii="Times New Roman" w:eastAsia="Times New Roman" w:hAnsi="Times New Roman" w:cs="Times New Roman"/>
      <w:sz w:val="20"/>
      <w:szCs w:val="20"/>
    </w:rPr>
  </w:style>
  <w:style w:type="paragraph" w:styleId="ListContinue">
    <w:name w:val="List Continue"/>
    <w:basedOn w:val="Normal"/>
    <w:rsid w:val="009A1B70"/>
    <w:pPr>
      <w:widowControl w:val="0"/>
      <w:spacing w:after="120" w:line="240" w:lineRule="atLeast"/>
      <w:ind w:left="360"/>
    </w:pPr>
    <w:rPr>
      <w:rFonts w:ascii="Times New Roman" w:eastAsia="Times New Roman" w:hAnsi="Times New Roman" w:cs="Times New Roman"/>
      <w:sz w:val="20"/>
      <w:szCs w:val="20"/>
    </w:rPr>
  </w:style>
  <w:style w:type="paragraph" w:styleId="ListContinue2">
    <w:name w:val="List Continue 2"/>
    <w:basedOn w:val="Normal"/>
    <w:rsid w:val="009A1B70"/>
    <w:pPr>
      <w:widowControl w:val="0"/>
      <w:spacing w:after="120" w:line="240" w:lineRule="atLeast"/>
      <w:ind w:left="720"/>
    </w:pPr>
    <w:rPr>
      <w:rFonts w:ascii="Times New Roman" w:eastAsia="Times New Roman" w:hAnsi="Times New Roman" w:cs="Times New Roman"/>
      <w:sz w:val="20"/>
      <w:szCs w:val="20"/>
    </w:rPr>
  </w:style>
  <w:style w:type="paragraph" w:styleId="ListContinue3">
    <w:name w:val="List Continue 3"/>
    <w:basedOn w:val="Normal"/>
    <w:rsid w:val="009A1B70"/>
    <w:pPr>
      <w:widowControl w:val="0"/>
      <w:spacing w:after="120" w:line="240" w:lineRule="atLeast"/>
      <w:ind w:left="1080"/>
    </w:pPr>
    <w:rPr>
      <w:rFonts w:ascii="Times New Roman" w:eastAsia="Times New Roman" w:hAnsi="Times New Roman" w:cs="Times New Roman"/>
      <w:sz w:val="20"/>
      <w:szCs w:val="20"/>
    </w:rPr>
  </w:style>
  <w:style w:type="paragraph" w:styleId="ListContinue4">
    <w:name w:val="List Continue 4"/>
    <w:basedOn w:val="Normal"/>
    <w:rsid w:val="009A1B70"/>
    <w:pPr>
      <w:widowControl w:val="0"/>
      <w:spacing w:after="120" w:line="240" w:lineRule="atLeast"/>
      <w:ind w:left="1440"/>
    </w:pPr>
    <w:rPr>
      <w:rFonts w:ascii="Times New Roman" w:eastAsia="Times New Roman" w:hAnsi="Times New Roman" w:cs="Times New Roman"/>
      <w:sz w:val="20"/>
      <w:szCs w:val="20"/>
    </w:rPr>
  </w:style>
  <w:style w:type="paragraph" w:styleId="ListContinue5">
    <w:name w:val="List Continue 5"/>
    <w:basedOn w:val="Normal"/>
    <w:rsid w:val="009A1B70"/>
    <w:pPr>
      <w:widowControl w:val="0"/>
      <w:spacing w:after="120" w:line="240" w:lineRule="atLeast"/>
      <w:ind w:left="1800"/>
    </w:pPr>
    <w:rPr>
      <w:rFonts w:ascii="Times New Roman" w:eastAsia="Times New Roman" w:hAnsi="Times New Roman" w:cs="Times New Roman"/>
      <w:sz w:val="20"/>
      <w:szCs w:val="20"/>
    </w:rPr>
  </w:style>
  <w:style w:type="paragraph" w:styleId="ListNumber">
    <w:name w:val="List Number"/>
    <w:basedOn w:val="Normal"/>
    <w:rsid w:val="009A1B70"/>
    <w:pPr>
      <w:widowControl w:val="0"/>
      <w:numPr>
        <w:numId w:val="8"/>
      </w:numPr>
      <w:spacing w:after="0" w:line="240" w:lineRule="atLeast"/>
    </w:pPr>
    <w:rPr>
      <w:rFonts w:ascii="Times New Roman" w:eastAsia="Times New Roman" w:hAnsi="Times New Roman" w:cs="Times New Roman"/>
      <w:sz w:val="20"/>
      <w:szCs w:val="20"/>
    </w:rPr>
  </w:style>
  <w:style w:type="paragraph" w:styleId="ListNumber2">
    <w:name w:val="List Number 2"/>
    <w:basedOn w:val="Normal"/>
    <w:rsid w:val="009A1B70"/>
    <w:pPr>
      <w:widowControl w:val="0"/>
      <w:numPr>
        <w:numId w:val="9"/>
      </w:numPr>
      <w:spacing w:after="0" w:line="240" w:lineRule="atLeast"/>
    </w:pPr>
    <w:rPr>
      <w:rFonts w:ascii="Times New Roman" w:eastAsia="Times New Roman" w:hAnsi="Times New Roman" w:cs="Times New Roman"/>
      <w:sz w:val="20"/>
      <w:szCs w:val="20"/>
    </w:rPr>
  </w:style>
  <w:style w:type="paragraph" w:styleId="ListNumber3">
    <w:name w:val="List Number 3"/>
    <w:basedOn w:val="Normal"/>
    <w:rsid w:val="009A1B70"/>
    <w:pPr>
      <w:widowControl w:val="0"/>
      <w:numPr>
        <w:numId w:val="10"/>
      </w:numPr>
      <w:spacing w:after="0" w:line="240" w:lineRule="atLeast"/>
    </w:pPr>
    <w:rPr>
      <w:rFonts w:ascii="Times New Roman" w:eastAsia="Times New Roman" w:hAnsi="Times New Roman" w:cs="Times New Roman"/>
      <w:sz w:val="20"/>
      <w:szCs w:val="20"/>
    </w:rPr>
  </w:style>
  <w:style w:type="paragraph" w:styleId="ListNumber4">
    <w:name w:val="List Number 4"/>
    <w:basedOn w:val="Normal"/>
    <w:rsid w:val="009A1B70"/>
    <w:pPr>
      <w:widowControl w:val="0"/>
      <w:numPr>
        <w:numId w:val="11"/>
      </w:numPr>
      <w:spacing w:after="0" w:line="240" w:lineRule="atLeast"/>
    </w:pPr>
    <w:rPr>
      <w:rFonts w:ascii="Times New Roman" w:eastAsia="Times New Roman" w:hAnsi="Times New Roman" w:cs="Times New Roman"/>
      <w:sz w:val="20"/>
      <w:szCs w:val="20"/>
    </w:rPr>
  </w:style>
  <w:style w:type="paragraph" w:styleId="ListNumber5">
    <w:name w:val="List Number 5"/>
    <w:basedOn w:val="Normal"/>
    <w:rsid w:val="009A1B70"/>
    <w:pPr>
      <w:widowControl w:val="0"/>
      <w:numPr>
        <w:numId w:val="12"/>
      </w:numPr>
      <w:spacing w:after="0" w:line="240" w:lineRule="atLeast"/>
    </w:pPr>
    <w:rPr>
      <w:rFonts w:ascii="Times New Roman" w:eastAsia="Times New Roman" w:hAnsi="Times New Roman" w:cs="Times New Roman"/>
      <w:sz w:val="20"/>
      <w:szCs w:val="20"/>
    </w:rPr>
  </w:style>
  <w:style w:type="paragraph" w:styleId="MessageHeader">
    <w:name w:val="Message Header"/>
    <w:basedOn w:val="Normal"/>
    <w:link w:val="MessageHeaderChar"/>
    <w:rsid w:val="009A1B70"/>
    <w:pPr>
      <w:widowControl w:val="0"/>
      <w:pBdr>
        <w:top w:val="single" w:sz="6" w:space="1" w:color="auto"/>
        <w:left w:val="single" w:sz="6" w:space="1" w:color="auto"/>
        <w:bottom w:val="single" w:sz="6" w:space="1" w:color="auto"/>
        <w:right w:val="single" w:sz="6" w:space="1" w:color="auto"/>
      </w:pBdr>
      <w:shd w:val="pct20" w:color="auto" w:fill="auto"/>
      <w:spacing w:after="0" w:line="240" w:lineRule="atLeast"/>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9A1B70"/>
    <w:rPr>
      <w:rFonts w:ascii="Arial" w:eastAsia="Times New Roman" w:hAnsi="Arial" w:cs="Arial"/>
      <w:sz w:val="24"/>
      <w:szCs w:val="24"/>
      <w:shd w:val="pct20" w:color="auto" w:fill="auto"/>
    </w:rPr>
  </w:style>
  <w:style w:type="paragraph" w:styleId="NormalWeb">
    <w:name w:val="Normal (Web)"/>
    <w:basedOn w:val="Normal"/>
    <w:rsid w:val="009A1B70"/>
    <w:pPr>
      <w:widowControl w:val="0"/>
      <w:spacing w:after="0" w:line="240" w:lineRule="atLeast"/>
    </w:pPr>
    <w:rPr>
      <w:rFonts w:ascii="Times New Roman" w:eastAsia="Times New Roman" w:hAnsi="Times New Roman" w:cs="Times New Roman"/>
      <w:sz w:val="24"/>
      <w:szCs w:val="24"/>
    </w:rPr>
  </w:style>
  <w:style w:type="paragraph" w:styleId="NormalIndent">
    <w:name w:val="Normal Indent"/>
    <w:basedOn w:val="Normal"/>
    <w:rsid w:val="009A1B70"/>
    <w:pPr>
      <w:widowControl w:val="0"/>
      <w:spacing w:after="0" w:line="240" w:lineRule="atLeast"/>
      <w:ind w:left="720"/>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9A1B70"/>
    <w:pPr>
      <w:widowControl w:val="0"/>
      <w:spacing w:after="0" w:line="240" w:lineRule="atLeast"/>
    </w:pPr>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rsid w:val="009A1B70"/>
    <w:rPr>
      <w:rFonts w:ascii="Times New Roman" w:eastAsia="Times New Roman" w:hAnsi="Times New Roman" w:cs="Times New Roman"/>
      <w:sz w:val="20"/>
      <w:szCs w:val="20"/>
    </w:rPr>
  </w:style>
  <w:style w:type="paragraph" w:styleId="PlainText">
    <w:name w:val="Plain Text"/>
    <w:basedOn w:val="Normal"/>
    <w:link w:val="PlainTextChar"/>
    <w:rsid w:val="009A1B70"/>
    <w:pPr>
      <w:widowControl w:val="0"/>
      <w:spacing w:after="0" w:line="240" w:lineRule="atLeas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A1B70"/>
    <w:rPr>
      <w:rFonts w:ascii="Courier New" w:eastAsia="Times New Roman" w:hAnsi="Courier New" w:cs="Courier New"/>
      <w:sz w:val="20"/>
      <w:szCs w:val="20"/>
    </w:rPr>
  </w:style>
  <w:style w:type="paragraph" w:styleId="Salutation">
    <w:name w:val="Salutation"/>
    <w:basedOn w:val="Normal"/>
    <w:next w:val="Normal"/>
    <w:link w:val="SalutationChar"/>
    <w:rsid w:val="009A1B70"/>
    <w:pPr>
      <w:widowControl w:val="0"/>
      <w:spacing w:after="0" w:line="240" w:lineRule="atLeast"/>
    </w:pPr>
    <w:rPr>
      <w:rFonts w:ascii="Times New Roman" w:eastAsia="Times New Roman" w:hAnsi="Times New Roman" w:cs="Times New Roman"/>
      <w:sz w:val="20"/>
      <w:szCs w:val="20"/>
    </w:rPr>
  </w:style>
  <w:style w:type="character" w:customStyle="1" w:styleId="SalutationChar">
    <w:name w:val="Salutation Char"/>
    <w:basedOn w:val="DefaultParagraphFont"/>
    <w:link w:val="Salutation"/>
    <w:rsid w:val="009A1B70"/>
    <w:rPr>
      <w:rFonts w:ascii="Times New Roman" w:eastAsia="Times New Roman" w:hAnsi="Times New Roman" w:cs="Times New Roman"/>
      <w:sz w:val="20"/>
      <w:szCs w:val="20"/>
    </w:rPr>
  </w:style>
  <w:style w:type="paragraph" w:styleId="Signature">
    <w:name w:val="Signature"/>
    <w:basedOn w:val="Normal"/>
    <w:link w:val="SignatureChar"/>
    <w:rsid w:val="009A1B70"/>
    <w:pPr>
      <w:widowControl w:val="0"/>
      <w:spacing w:after="0" w:line="240" w:lineRule="atLeast"/>
      <w:ind w:left="4320"/>
    </w:pPr>
    <w:rPr>
      <w:rFonts w:ascii="Times New Roman" w:eastAsia="Times New Roman" w:hAnsi="Times New Roman" w:cs="Times New Roman"/>
      <w:sz w:val="20"/>
      <w:szCs w:val="20"/>
    </w:rPr>
  </w:style>
  <w:style w:type="character" w:customStyle="1" w:styleId="SignatureChar">
    <w:name w:val="Signature Char"/>
    <w:basedOn w:val="DefaultParagraphFont"/>
    <w:link w:val="Signature"/>
    <w:rsid w:val="009A1B70"/>
    <w:rPr>
      <w:rFonts w:ascii="Times New Roman" w:eastAsia="Times New Roman" w:hAnsi="Times New Roman" w:cs="Times New Roman"/>
      <w:sz w:val="20"/>
      <w:szCs w:val="20"/>
    </w:rPr>
  </w:style>
  <w:style w:type="character" w:styleId="Strong">
    <w:name w:val="Strong"/>
    <w:basedOn w:val="DefaultParagraphFont"/>
    <w:qFormat/>
    <w:rsid w:val="009A1B70"/>
    <w:rPr>
      <w:b/>
      <w:bCs/>
    </w:rPr>
  </w:style>
  <w:style w:type="paragraph" w:styleId="Subtitle">
    <w:name w:val="Subtitle"/>
    <w:basedOn w:val="Normal"/>
    <w:link w:val="SubtitleChar"/>
    <w:qFormat/>
    <w:rsid w:val="009A1B70"/>
    <w:pPr>
      <w:widowControl w:val="0"/>
      <w:spacing w:after="60" w:line="240" w:lineRule="atLeast"/>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9A1B70"/>
    <w:rPr>
      <w:rFonts w:ascii="Arial" w:eastAsia="Times New Roman" w:hAnsi="Arial" w:cs="Arial"/>
      <w:sz w:val="24"/>
      <w:szCs w:val="24"/>
    </w:rPr>
  </w:style>
  <w:style w:type="paragraph" w:styleId="TOAHeading">
    <w:name w:val="toa heading"/>
    <w:basedOn w:val="Normal"/>
    <w:next w:val="Normal"/>
    <w:semiHidden/>
    <w:rsid w:val="009A1B70"/>
    <w:pPr>
      <w:widowControl w:val="0"/>
      <w:spacing w:before="120" w:after="0" w:line="240" w:lineRule="atLeast"/>
    </w:pPr>
    <w:rPr>
      <w:rFonts w:ascii="Arial" w:eastAsia="Times New Roman" w:hAnsi="Arial" w:cs="Arial"/>
      <w:b/>
      <w:bCs/>
      <w:sz w:val="24"/>
      <w:szCs w:val="24"/>
    </w:rPr>
  </w:style>
  <w:style w:type="paragraph" w:styleId="BlockText">
    <w:name w:val="Block Text"/>
    <w:basedOn w:val="Normal"/>
    <w:rsid w:val="009A1B70"/>
    <w:pPr>
      <w:widowControl w:val="0"/>
      <w:spacing w:after="120" w:line="240" w:lineRule="atLeast"/>
      <w:ind w:left="1440" w:right="1440"/>
    </w:pPr>
    <w:rPr>
      <w:rFonts w:ascii="Times New Roman" w:eastAsia="Times New Roman" w:hAnsi="Times New Roman" w:cs="Times New Roman"/>
      <w:sz w:val="20"/>
      <w:szCs w:val="20"/>
    </w:rPr>
  </w:style>
  <w:style w:type="paragraph" w:styleId="ListBullet">
    <w:name w:val="List Bullet"/>
    <w:basedOn w:val="Normal"/>
    <w:autoRedefine/>
    <w:rsid w:val="009A1B70"/>
    <w:pPr>
      <w:widowControl w:val="0"/>
      <w:numPr>
        <w:numId w:val="3"/>
      </w:numPr>
      <w:spacing w:after="0" w:line="240" w:lineRule="atLeast"/>
    </w:pPr>
    <w:rPr>
      <w:rFonts w:ascii="Times New Roman" w:eastAsia="Times New Roman" w:hAnsi="Times New Roman" w:cs="Times New Roman"/>
      <w:sz w:val="20"/>
      <w:szCs w:val="20"/>
    </w:rPr>
  </w:style>
  <w:style w:type="paragraph" w:styleId="Date">
    <w:name w:val="Date"/>
    <w:basedOn w:val="Normal"/>
    <w:next w:val="Normal"/>
    <w:link w:val="DateChar"/>
    <w:autoRedefine/>
    <w:rsid w:val="009A1B70"/>
    <w:pPr>
      <w:widowControl w:val="0"/>
      <w:spacing w:after="0" w:line="240" w:lineRule="atLeast"/>
    </w:pPr>
    <w:rPr>
      <w:rFonts w:ascii="Arial" w:eastAsia="Times New Roman" w:hAnsi="Arial" w:cs="Times New Roman"/>
      <w:sz w:val="20"/>
      <w:szCs w:val="20"/>
    </w:rPr>
  </w:style>
  <w:style w:type="character" w:customStyle="1" w:styleId="DateChar">
    <w:name w:val="Date Char"/>
    <w:basedOn w:val="DefaultParagraphFont"/>
    <w:link w:val="Date"/>
    <w:rsid w:val="009A1B70"/>
    <w:rPr>
      <w:rFonts w:ascii="Arial" w:eastAsia="Times New Roman" w:hAnsi="Arial" w:cs="Times New Roman"/>
      <w:sz w:val="20"/>
      <w:szCs w:val="20"/>
    </w:rPr>
  </w:style>
  <w:style w:type="character" w:customStyle="1" w:styleId="CharChar">
    <w:name w:val="Char Char"/>
    <w:basedOn w:val="DefaultParagraphFont"/>
    <w:rsid w:val="009A1B70"/>
    <w:rPr>
      <w:rFonts w:ascii="Arial" w:hAnsi="Arial"/>
      <w:lang w:val="en-US" w:eastAsia="en-US" w:bidi="ar-SA"/>
    </w:rPr>
  </w:style>
  <w:style w:type="character" w:customStyle="1" w:styleId="CharChar4">
    <w:name w:val="Char Char4"/>
    <w:basedOn w:val="DefaultParagraphFont"/>
    <w:rsid w:val="009A1B70"/>
    <w:rPr>
      <w:rFonts w:ascii="Arial" w:hAnsi="Arial"/>
      <w:b/>
      <w:sz w:val="26"/>
      <w:szCs w:val="26"/>
      <w:lang w:val="en-US" w:eastAsia="en-US" w:bidi="ar-SA"/>
    </w:rPr>
  </w:style>
  <w:style w:type="paragraph" w:customStyle="1" w:styleId="Clearformatting">
    <w:name w:val="Clear formatting"/>
    <w:basedOn w:val="Normal"/>
    <w:rsid w:val="009A1B70"/>
    <w:pPr>
      <w:widowControl w:val="0"/>
      <w:spacing w:after="0" w:line="240" w:lineRule="atLeast"/>
    </w:pPr>
    <w:rPr>
      <w:rFonts w:ascii="Arial" w:eastAsia="Times New Roman" w:hAnsi="Arial" w:cs="Arial"/>
      <w:sz w:val="20"/>
      <w:szCs w:val="20"/>
    </w:rPr>
  </w:style>
  <w:style w:type="paragraph" w:customStyle="1" w:styleId="Heading40">
    <w:name w:val="Heading4"/>
    <w:basedOn w:val="Heading4"/>
    <w:rsid w:val="009A1B70"/>
    <w:pPr>
      <w:ind w:left="576" w:firstLine="0"/>
    </w:pPr>
    <w:rPr>
      <w:b/>
      <w:szCs w:val="20"/>
    </w:rPr>
  </w:style>
  <w:style w:type="paragraph" w:customStyle="1" w:styleId="StyleHeading311pt">
    <w:name w:val="Style Heading 3 + 11 pt"/>
    <w:basedOn w:val="Heading3"/>
    <w:rsid w:val="009A1B70"/>
    <w:pPr>
      <w:keepLines w:val="0"/>
      <w:widowControl w:val="0"/>
      <w:spacing w:before="120" w:after="60" w:line="240" w:lineRule="atLeast"/>
      <w:ind w:left="720"/>
    </w:pPr>
    <w:rPr>
      <w:rFonts w:ascii="Arial" w:eastAsia="Times New Roman" w:hAnsi="Arial" w:cs="Times New Roman"/>
      <w:b w:val="0"/>
      <w:bCs w:val="0"/>
      <w:i/>
      <w:iCs/>
      <w:color w:val="auto"/>
      <w:szCs w:val="26"/>
    </w:rPr>
  </w:style>
  <w:style w:type="paragraph" w:customStyle="1" w:styleId="StyleHeading311pt1">
    <w:name w:val="Style Heading 3 + 11 pt1"/>
    <w:basedOn w:val="Heading3"/>
    <w:rsid w:val="009A1B70"/>
    <w:pPr>
      <w:keepLines w:val="0"/>
      <w:widowControl w:val="0"/>
      <w:spacing w:before="120" w:after="60" w:line="240" w:lineRule="atLeast"/>
      <w:ind w:left="360"/>
    </w:pPr>
    <w:rPr>
      <w:rFonts w:ascii="Arial" w:eastAsia="Times New Roman" w:hAnsi="Arial" w:cs="Times New Roman"/>
      <w:b w:val="0"/>
      <w:bCs w:val="0"/>
      <w:i/>
      <w:iCs/>
      <w:color w:val="auto"/>
      <w:szCs w:val="26"/>
    </w:rPr>
  </w:style>
  <w:style w:type="character" w:customStyle="1" w:styleId="CharChar3">
    <w:name w:val="Char Char3"/>
    <w:basedOn w:val="CharChar4"/>
    <w:rsid w:val="009A1B70"/>
    <w:rPr>
      <w:i/>
      <w:sz w:val="24"/>
    </w:rPr>
  </w:style>
  <w:style w:type="character" w:customStyle="1" w:styleId="StyleHeading311pt1Char">
    <w:name w:val="Style Heading 3 + 11 pt1 Char"/>
    <w:basedOn w:val="CharChar3"/>
    <w:rsid w:val="009A1B70"/>
    <w:rPr>
      <w:iCs/>
      <w:sz w:val="22"/>
    </w:rPr>
  </w:style>
  <w:style w:type="character" w:customStyle="1" w:styleId="CharChar2">
    <w:name w:val="Char Char2"/>
    <w:basedOn w:val="CharChar4"/>
    <w:rsid w:val="009A1B70"/>
  </w:style>
  <w:style w:type="character" w:customStyle="1" w:styleId="Heading4Char0">
    <w:name w:val="Heading4 Char"/>
    <w:basedOn w:val="CharChar2"/>
    <w:rsid w:val="009A1B70"/>
  </w:style>
  <w:style w:type="paragraph" w:customStyle="1" w:styleId="styleheading311pt10">
    <w:name w:val="styleheading311pt1"/>
    <w:basedOn w:val="Normal"/>
    <w:rsid w:val="009A1B70"/>
    <w:pPr>
      <w:keepNext/>
      <w:spacing w:before="120" w:after="60" w:line="240" w:lineRule="atLeast"/>
      <w:ind w:left="360"/>
    </w:pPr>
    <w:rPr>
      <w:rFonts w:ascii="Arial" w:eastAsia="Times New Roman" w:hAnsi="Arial" w:cs="Arial"/>
      <w:b/>
      <w:bCs/>
      <w:i/>
      <w:iCs/>
    </w:rPr>
  </w:style>
  <w:style w:type="paragraph" w:customStyle="1" w:styleId="StyleHeading120pt">
    <w:name w:val="Style Heading 1 + 20 pt"/>
    <w:basedOn w:val="Heading1"/>
    <w:rsid w:val="009A1B70"/>
    <w:pPr>
      <w:keepLines w:val="0"/>
      <w:autoSpaceDE w:val="0"/>
      <w:autoSpaceDN w:val="0"/>
      <w:spacing w:before="240" w:after="60" w:line="240" w:lineRule="auto"/>
    </w:pPr>
    <w:rPr>
      <w:rFonts w:ascii="Arial" w:eastAsia="Times New Roman" w:hAnsi="Arial" w:cs="Arial"/>
      <w:color w:val="auto"/>
      <w:kern w:val="28"/>
      <w:sz w:val="40"/>
      <w:szCs w:val="24"/>
    </w:rPr>
  </w:style>
  <w:style w:type="paragraph" w:customStyle="1" w:styleId="TableXref">
    <w:name w:val="Table X ref"/>
    <w:basedOn w:val="Normal"/>
    <w:rsid w:val="009A1B70"/>
    <w:pPr>
      <w:spacing w:after="0" w:line="240" w:lineRule="auto"/>
    </w:pPr>
    <w:rPr>
      <w:rFonts w:ascii="Arial" w:eastAsia="Times New Roman" w:hAnsi="Arial" w:cs="Arial"/>
      <w:sz w:val="20"/>
      <w:szCs w:val="20"/>
    </w:rPr>
  </w:style>
  <w:style w:type="paragraph" w:customStyle="1" w:styleId="StyleHeading212pt">
    <w:name w:val="Style Heading 2 + 12 pt"/>
    <w:basedOn w:val="Heading2"/>
    <w:rsid w:val="009A1B70"/>
    <w:pPr>
      <w:keepLines w:val="0"/>
      <w:spacing w:before="240" w:after="60" w:line="240" w:lineRule="auto"/>
      <w:ind w:left="360"/>
    </w:pPr>
    <w:rPr>
      <w:rFonts w:ascii="Arial" w:eastAsia="Times New Roman" w:hAnsi="Arial" w:cs="Arial"/>
      <w:i/>
      <w:iCs/>
      <w:color w:val="auto"/>
      <w:sz w:val="24"/>
      <w:szCs w:val="28"/>
    </w:rPr>
  </w:style>
  <w:style w:type="paragraph" w:customStyle="1" w:styleId="numberedlist">
    <w:name w:val="numbered list"/>
    <w:basedOn w:val="Normal"/>
    <w:rsid w:val="009A1B70"/>
    <w:pPr>
      <w:spacing w:before="120" w:after="120" w:line="240" w:lineRule="auto"/>
      <w:ind w:left="720" w:hanging="360"/>
    </w:pPr>
    <w:rPr>
      <w:rFonts w:ascii="Arial" w:eastAsia="Times New Roman" w:hAnsi="Arial" w:cs="Arial"/>
      <w:sz w:val="20"/>
      <w:szCs w:val="24"/>
    </w:rPr>
  </w:style>
  <w:style w:type="paragraph" w:customStyle="1" w:styleId="ndexHeading">
    <w:name w:val="ndex Heading"/>
    <w:basedOn w:val="Heading1"/>
    <w:rsid w:val="009A1B70"/>
    <w:pPr>
      <w:keepNext w:val="0"/>
      <w:keepLines w:val="0"/>
      <w:tabs>
        <w:tab w:val="num" w:pos="1080"/>
      </w:tabs>
      <w:autoSpaceDE w:val="0"/>
      <w:autoSpaceDN w:val="0"/>
      <w:spacing w:before="240" w:after="240" w:line="240" w:lineRule="auto"/>
      <w:jc w:val="center"/>
    </w:pPr>
    <w:rPr>
      <w:rFonts w:ascii="Helvetica" w:eastAsia="Times New Roman" w:hAnsi="Helvetica" w:cs="Arial"/>
      <w:caps/>
      <w:color w:val="auto"/>
      <w:kern w:val="28"/>
      <w:sz w:val="32"/>
      <w:szCs w:val="24"/>
    </w:rPr>
  </w:style>
  <w:style w:type="paragraph" w:customStyle="1" w:styleId="AppendixTitle">
    <w:name w:val="Appendix Title"/>
    <w:basedOn w:val="ChapterTitle"/>
    <w:rsid w:val="009A1B70"/>
    <w:pPr>
      <w:numPr>
        <w:numId w:val="13"/>
      </w:numPr>
    </w:pPr>
  </w:style>
  <w:style w:type="paragraph" w:customStyle="1" w:styleId="ChapterTitle">
    <w:name w:val="Chapter Title"/>
    <w:basedOn w:val="Normal"/>
    <w:next w:val="Normal"/>
    <w:rsid w:val="009A1B70"/>
    <w:pPr>
      <w:keepNext/>
      <w:keepLines/>
      <w:widowControl w:val="0"/>
      <w:numPr>
        <w:numId w:val="14"/>
      </w:numPr>
      <w:tabs>
        <w:tab w:val="left" w:pos="1440"/>
      </w:tabs>
      <w:adjustRightInd w:val="0"/>
      <w:spacing w:before="240" w:after="240" w:line="540" w:lineRule="atLeast"/>
      <w:textAlignment w:val="baseline"/>
    </w:pPr>
    <w:rPr>
      <w:rFonts w:ascii="Arial" w:eastAsia="Times New Roman" w:hAnsi="Arial" w:cs="Times New Roman"/>
      <w:b/>
      <w:kern w:val="24"/>
      <w:sz w:val="36"/>
      <w:szCs w:val="36"/>
    </w:rPr>
  </w:style>
  <w:style w:type="paragraph" w:styleId="Index2">
    <w:name w:val="index 2"/>
    <w:basedOn w:val="Normal"/>
    <w:next w:val="Normal"/>
    <w:semiHidden/>
    <w:rsid w:val="009A1B70"/>
    <w:pPr>
      <w:spacing w:after="0" w:line="240" w:lineRule="auto"/>
      <w:ind w:left="440" w:hanging="220"/>
    </w:pPr>
    <w:rPr>
      <w:rFonts w:ascii="Helvetica" w:eastAsia="Times New Roman" w:hAnsi="Helvetica" w:cs="Times New Roman"/>
      <w:sz w:val="18"/>
      <w:szCs w:val="20"/>
    </w:rPr>
  </w:style>
  <w:style w:type="paragraph" w:styleId="Index3">
    <w:name w:val="index 3"/>
    <w:basedOn w:val="Normal"/>
    <w:next w:val="Normal"/>
    <w:semiHidden/>
    <w:rsid w:val="009A1B70"/>
    <w:pPr>
      <w:spacing w:after="0" w:line="240" w:lineRule="auto"/>
      <w:ind w:left="660" w:hanging="220"/>
    </w:pPr>
    <w:rPr>
      <w:rFonts w:ascii="Helvetica" w:eastAsia="Times New Roman" w:hAnsi="Helvetica" w:cs="Times New Roman"/>
      <w:sz w:val="18"/>
      <w:szCs w:val="20"/>
    </w:rPr>
  </w:style>
  <w:style w:type="paragraph" w:styleId="TOC4">
    <w:name w:val="toc 4"/>
    <w:basedOn w:val="Normal"/>
    <w:next w:val="Normal"/>
    <w:uiPriority w:val="39"/>
    <w:rsid w:val="009A1B70"/>
    <w:pPr>
      <w:spacing w:after="0" w:line="240" w:lineRule="auto"/>
      <w:ind w:left="720"/>
    </w:pPr>
    <w:rPr>
      <w:rFonts w:ascii="Arial" w:eastAsia="Times New Roman" w:hAnsi="Arial" w:cs="Times New Roman"/>
      <w:szCs w:val="24"/>
    </w:rPr>
  </w:style>
  <w:style w:type="character" w:customStyle="1" w:styleId="Heading1CharChar">
    <w:name w:val="Heading 1 Char Char"/>
    <w:basedOn w:val="DefaultParagraphFont"/>
    <w:rsid w:val="009A1B70"/>
    <w:rPr>
      <w:rFonts w:ascii="Arial" w:hAnsi="Arial"/>
      <w:b/>
      <w:sz w:val="24"/>
      <w:lang w:val="en-US" w:eastAsia="en-US" w:bidi="ar-SA"/>
    </w:rPr>
  </w:style>
  <w:style w:type="character" w:customStyle="1" w:styleId="CharChar1">
    <w:name w:val="Char Char1"/>
    <w:basedOn w:val="DefaultParagraphFont"/>
    <w:rsid w:val="009A1B70"/>
    <w:rPr>
      <w:sz w:val="24"/>
      <w:szCs w:val="24"/>
      <w:lang w:val="en-US" w:eastAsia="en-US" w:bidi="ar-SA"/>
    </w:rPr>
  </w:style>
  <w:style w:type="paragraph" w:customStyle="1" w:styleId="StyleCaptionNotBoldItalic">
    <w:name w:val="Style Caption + Not Bold Italic"/>
    <w:basedOn w:val="Caption"/>
    <w:rsid w:val="009A1B70"/>
    <w:pPr>
      <w:adjustRightInd/>
      <w:spacing w:before="0" w:after="0" w:line="240" w:lineRule="atLeast"/>
      <w:ind w:left="360"/>
      <w:textAlignment w:val="auto"/>
    </w:pPr>
    <w:rPr>
      <w:iCs/>
    </w:rPr>
  </w:style>
  <w:style w:type="character" w:customStyle="1" w:styleId="CharCharChar">
    <w:name w:val="Char Char Char"/>
    <w:basedOn w:val="DefaultParagraphFont"/>
    <w:rsid w:val="009A1B70"/>
    <w:rPr>
      <w:b/>
      <w:bCs/>
      <w:lang w:val="en-US" w:eastAsia="en-US" w:bidi="ar-SA"/>
    </w:rPr>
  </w:style>
  <w:style w:type="character" w:customStyle="1" w:styleId="StyleCaptionNotBoldItalicChar">
    <w:name w:val="Style Caption + Not Bold Italic Char"/>
    <w:basedOn w:val="CharCharChar"/>
    <w:rsid w:val="009A1B70"/>
    <w:rPr>
      <w:i/>
      <w:iCs/>
    </w:rPr>
  </w:style>
  <w:style w:type="paragraph" w:customStyle="1" w:styleId="StyleCaptionNotBold">
    <w:name w:val="Style Caption + Not Bold"/>
    <w:basedOn w:val="Caption"/>
    <w:rsid w:val="009A1B70"/>
    <w:pPr>
      <w:adjustRightInd/>
      <w:spacing w:before="0" w:after="0" w:line="240" w:lineRule="atLeast"/>
      <w:ind w:left="720"/>
      <w:textAlignment w:val="auto"/>
    </w:pPr>
  </w:style>
  <w:style w:type="character" w:customStyle="1" w:styleId="StyleCaptionNotBoldChar">
    <w:name w:val="Style Caption + Not Bold Char"/>
    <w:basedOn w:val="CharCharChar"/>
    <w:rsid w:val="009A1B70"/>
    <w:rPr>
      <w:i/>
    </w:rPr>
  </w:style>
  <w:style w:type="character" w:styleId="CommentReference">
    <w:name w:val="annotation reference"/>
    <w:basedOn w:val="DefaultParagraphFont"/>
    <w:semiHidden/>
    <w:rsid w:val="009A1B70"/>
    <w:rPr>
      <w:sz w:val="16"/>
      <w:szCs w:val="16"/>
    </w:rPr>
  </w:style>
  <w:style w:type="paragraph" w:styleId="CommentText">
    <w:name w:val="annotation text"/>
    <w:basedOn w:val="Normal"/>
    <w:link w:val="CommentTextChar"/>
    <w:semiHidden/>
    <w:rsid w:val="009A1B70"/>
    <w:pPr>
      <w:widowControl w:val="0"/>
      <w:spacing w:after="0" w:line="240" w:lineRule="atLeas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A1B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A1B70"/>
    <w:rPr>
      <w:b/>
      <w:bCs/>
    </w:rPr>
  </w:style>
  <w:style w:type="character" w:customStyle="1" w:styleId="CommentSubjectChar">
    <w:name w:val="Comment Subject Char"/>
    <w:basedOn w:val="CommentTextChar"/>
    <w:link w:val="CommentSubject"/>
    <w:semiHidden/>
    <w:rsid w:val="009A1B70"/>
    <w:rPr>
      <w:b/>
      <w:bCs/>
    </w:rPr>
  </w:style>
  <w:style w:type="paragraph" w:customStyle="1" w:styleId="ListBulletCircle">
    <w:name w:val="List Bullet Circle"/>
    <w:basedOn w:val="ListBullet"/>
    <w:rsid w:val="009A1B70"/>
    <w:pPr>
      <w:numPr>
        <w:numId w:val="64"/>
      </w:numPr>
      <w:adjustRightInd w:val="0"/>
      <w:spacing w:after="60" w:line="240" w:lineRule="auto"/>
      <w:ind w:left="0" w:firstLine="0"/>
      <w:textAlignment w:val="baseline"/>
    </w:pPr>
    <w:rPr>
      <w:sz w:val="24"/>
    </w:rPr>
  </w:style>
  <w:style w:type="paragraph" w:customStyle="1" w:styleId="Tabletext20">
    <w:name w:val="Table text 2"/>
    <w:basedOn w:val="BodyText"/>
    <w:rsid w:val="009A1B70"/>
    <w:pPr>
      <w:ind w:left="0"/>
    </w:pPr>
    <w:rPr>
      <w:rFonts w:ascii="Arial" w:hAnsi="Arial" w:cs="Arial"/>
      <w:b/>
      <w:i/>
      <w:color w:val="000000"/>
      <w:sz w:val="20"/>
      <w:szCs w:val="20"/>
    </w:rPr>
  </w:style>
  <w:style w:type="paragraph" w:customStyle="1" w:styleId="IndexBase">
    <w:name w:val="Index Base"/>
    <w:basedOn w:val="Normal"/>
    <w:rsid w:val="007121A3"/>
    <w:pPr>
      <w:widowControl w:val="0"/>
      <w:adjustRightInd w:val="0"/>
      <w:spacing w:after="120" w:line="220" w:lineRule="atLeast"/>
      <w:ind w:left="360"/>
      <w:textAlignment w:val="baseline"/>
    </w:pPr>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0D49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9C4"/>
    <w:rPr>
      <w:sz w:val="20"/>
      <w:szCs w:val="20"/>
    </w:rPr>
  </w:style>
  <w:style w:type="character" w:styleId="FootnoteReference">
    <w:name w:val="footnote reference"/>
    <w:basedOn w:val="DefaultParagraphFont"/>
    <w:uiPriority w:val="99"/>
    <w:semiHidden/>
    <w:unhideWhenUsed/>
    <w:rsid w:val="000D49C4"/>
    <w:rPr>
      <w:vertAlign w:val="superscript"/>
    </w:rPr>
  </w:style>
  <w:style w:type="character" w:customStyle="1" w:styleId="CaptionChar">
    <w:name w:val="Caption Char"/>
    <w:aliases w:val=" Char Char"/>
    <w:basedOn w:val="DefaultParagraphFont"/>
    <w:link w:val="Caption"/>
    <w:rsid w:val="002B74CD"/>
    <w:rPr>
      <w:rFonts w:ascii="Times New Roman" w:eastAsia="Times New Roman" w:hAnsi="Times New Roman" w:cs="Times New Roman"/>
      <w:i/>
      <w:sz w:val="20"/>
      <w:szCs w:val="20"/>
    </w:rPr>
  </w:style>
  <w:style w:type="paragraph" w:customStyle="1" w:styleId="TableHeaderText">
    <w:name w:val="Table Header Text"/>
    <w:basedOn w:val="Normal"/>
    <w:rsid w:val="002B74CD"/>
    <w:pPr>
      <w:spacing w:after="0" w:line="240" w:lineRule="auto"/>
      <w:jc w:val="center"/>
    </w:pPr>
    <w:rPr>
      <w:rFonts w:ascii="Helvetica" w:eastAsia="Times New Roman" w:hAnsi="Helvetica" w:cs="Times New Roman"/>
      <w:b/>
      <w:sz w:val="20"/>
      <w:szCs w:val="20"/>
    </w:rPr>
  </w:style>
  <w:style w:type="character" w:customStyle="1" w:styleId="ComputerfilesChar4">
    <w:name w:val="Computer files Char4"/>
    <w:basedOn w:val="DefaultParagraphFont"/>
    <w:rsid w:val="003047A9"/>
    <w:rPr>
      <w:rFonts w:ascii="Courier New" w:hAnsi="Courier New"/>
      <w:sz w:val="22"/>
      <w:lang w:val="en-US" w:eastAsia="en-US" w:bidi="ar-SA"/>
    </w:rPr>
  </w:style>
  <w:style w:type="character" w:customStyle="1" w:styleId="ComputerfilesChar4CharCharCharCharCharCharCharCharCharChar">
    <w:name w:val="Computer files Char4 Char Char Char Char Char Char Char Char Char Char"/>
    <w:basedOn w:val="DefaultParagraphFont"/>
    <w:rsid w:val="009059EC"/>
    <w:rPr>
      <w:rFonts w:ascii="Courier New" w:hAnsi="Courier New"/>
      <w:sz w:val="22"/>
      <w:lang w:val="en-US" w:eastAsia="en-US" w:bidi="ar-SA"/>
    </w:rPr>
  </w:style>
  <w:style w:type="paragraph" w:customStyle="1" w:styleId="Computerfiles">
    <w:name w:val="Computer files"/>
    <w:basedOn w:val="Normal"/>
    <w:rsid w:val="00BE22A4"/>
    <w:pPr>
      <w:widowControl w:val="0"/>
      <w:adjustRightInd w:val="0"/>
      <w:spacing w:after="120" w:line="280" w:lineRule="atLeast"/>
      <w:ind w:left="720" w:hanging="360"/>
      <w:textAlignment w:val="baseline"/>
    </w:pPr>
    <w:rPr>
      <w:rFonts w:ascii="Courier New" w:eastAsia="Times New Roman" w:hAnsi="Courier New" w:cs="Times New Roman"/>
      <w:szCs w:val="20"/>
    </w:rPr>
  </w:style>
  <w:style w:type="character" w:customStyle="1" w:styleId="ComputerfilesChar4CharCharCharCharCharCharCharChar">
    <w:name w:val="Computer files Char4 Char Char Char Char Char Char Char Char"/>
    <w:basedOn w:val="DefaultParagraphFont"/>
    <w:rsid w:val="0037646C"/>
    <w:rPr>
      <w:rFonts w:ascii="Courier New" w:hAnsi="Courier New"/>
      <w:sz w:val="22"/>
      <w:lang w:val="en-US" w:eastAsia="en-US" w:bidi="ar-SA"/>
    </w:rPr>
  </w:style>
  <w:style w:type="character" w:customStyle="1" w:styleId="Lead-inEmphasis">
    <w:name w:val="Lead-in Emphasis"/>
    <w:rsid w:val="001D0BEF"/>
    <w:rPr>
      <w:rFonts w:ascii="Times New Roman" w:hAnsi="Times New Roman"/>
      <w:b/>
      <w:spacing w:val="-4"/>
      <w:sz w:val="24"/>
    </w:rPr>
  </w:style>
  <w:style w:type="paragraph" w:styleId="TOC5">
    <w:name w:val="toc 5"/>
    <w:basedOn w:val="Normal"/>
    <w:next w:val="Normal"/>
    <w:autoRedefine/>
    <w:uiPriority w:val="39"/>
    <w:unhideWhenUsed/>
    <w:rsid w:val="00CF49BF"/>
    <w:pPr>
      <w:spacing w:after="100"/>
      <w:ind w:left="880"/>
    </w:pPr>
    <w:rPr>
      <w:rFonts w:eastAsiaTheme="minorEastAsia"/>
    </w:rPr>
  </w:style>
  <w:style w:type="paragraph" w:styleId="TOC6">
    <w:name w:val="toc 6"/>
    <w:basedOn w:val="Normal"/>
    <w:next w:val="Normal"/>
    <w:autoRedefine/>
    <w:uiPriority w:val="39"/>
    <w:unhideWhenUsed/>
    <w:rsid w:val="00CF49BF"/>
    <w:pPr>
      <w:spacing w:after="100"/>
      <w:ind w:left="1100"/>
    </w:pPr>
    <w:rPr>
      <w:rFonts w:eastAsiaTheme="minorEastAsia"/>
    </w:rPr>
  </w:style>
  <w:style w:type="paragraph" w:styleId="TOC7">
    <w:name w:val="toc 7"/>
    <w:basedOn w:val="Normal"/>
    <w:next w:val="Normal"/>
    <w:autoRedefine/>
    <w:uiPriority w:val="39"/>
    <w:unhideWhenUsed/>
    <w:rsid w:val="00CF49BF"/>
    <w:pPr>
      <w:spacing w:after="100"/>
      <w:ind w:left="1320"/>
    </w:pPr>
    <w:rPr>
      <w:rFonts w:eastAsiaTheme="minorEastAsia"/>
    </w:rPr>
  </w:style>
  <w:style w:type="paragraph" w:styleId="TOC8">
    <w:name w:val="toc 8"/>
    <w:basedOn w:val="Normal"/>
    <w:next w:val="Normal"/>
    <w:autoRedefine/>
    <w:uiPriority w:val="39"/>
    <w:unhideWhenUsed/>
    <w:rsid w:val="00CF49BF"/>
    <w:pPr>
      <w:spacing w:after="100"/>
      <w:ind w:left="1540"/>
    </w:pPr>
    <w:rPr>
      <w:rFonts w:eastAsiaTheme="minorEastAsia"/>
    </w:rPr>
  </w:style>
  <w:style w:type="paragraph" w:styleId="TOC9">
    <w:name w:val="toc 9"/>
    <w:basedOn w:val="Normal"/>
    <w:next w:val="Normal"/>
    <w:autoRedefine/>
    <w:uiPriority w:val="39"/>
    <w:unhideWhenUsed/>
    <w:rsid w:val="00CF49BF"/>
    <w:pPr>
      <w:spacing w:after="100"/>
      <w:ind w:left="1760"/>
    </w:pPr>
    <w:rPr>
      <w:rFonts w:eastAsiaTheme="minorEastAsia"/>
    </w:rPr>
  </w:style>
  <w:style w:type="paragraph" w:styleId="NoSpacing">
    <w:name w:val="No Spacing"/>
    <w:link w:val="NoSpacingChar"/>
    <w:uiPriority w:val="1"/>
    <w:qFormat/>
    <w:rsid w:val="00616821"/>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616821"/>
    <w:rPr>
      <w:rFonts w:eastAsiaTheme="minorEastAsia"/>
      <w:lang w:bidi="en-US"/>
    </w:rPr>
  </w:style>
  <w:style w:type="table" w:customStyle="1" w:styleId="LightList-Accent11">
    <w:name w:val="Light List - Accent 11"/>
    <w:basedOn w:val="TableNormal"/>
    <w:uiPriority w:val="61"/>
    <w:rsid w:val="00616821"/>
    <w:pPr>
      <w:spacing w:after="0" w:line="240" w:lineRule="auto"/>
    </w:pPr>
    <w:rPr>
      <w:rFonts w:eastAsiaTheme="minorEastAsia"/>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ListBulletCircleLeft075">
    <w:name w:val="Style List Bullet Circle + Left:  0.75&quot;"/>
    <w:basedOn w:val="ListBulletCircle"/>
    <w:rsid w:val="002039B1"/>
    <w:pPr>
      <w:numPr>
        <w:numId w:val="0"/>
      </w:numPr>
      <w:tabs>
        <w:tab w:val="num" w:pos="2880"/>
      </w:tabs>
      <w:ind w:left="2880" w:hanging="360"/>
    </w:pPr>
  </w:style>
  <w:style w:type="paragraph" w:customStyle="1" w:styleId="ListBulletCircle2">
    <w:name w:val="List Bullet Circle 2"/>
    <w:basedOn w:val="ListBulletCircle"/>
    <w:rsid w:val="00D56016"/>
    <w:pPr>
      <w:numPr>
        <w:numId w:val="116"/>
      </w:numPr>
    </w:pPr>
  </w:style>
  <w:style w:type="character" w:customStyle="1" w:styleId="ComputerfilesChar4Char">
    <w:name w:val="Computer files Char4 Char"/>
    <w:basedOn w:val="DefaultParagraphFont"/>
    <w:rsid w:val="00D56016"/>
    <w:rPr>
      <w:rFonts w:ascii="Courier New" w:hAnsi="Courier New"/>
      <w:sz w:val="22"/>
      <w:lang w:val="en-US" w:eastAsia="en-US" w:bidi="ar-SA"/>
    </w:rPr>
  </w:style>
  <w:style w:type="character" w:customStyle="1" w:styleId="ComputerfilesChar4CharCharCharCharCharCharCharCharChar">
    <w:name w:val="Computer files Char4 Char Char Char Char Char Char Char Char Char"/>
    <w:basedOn w:val="DefaultParagraphFont"/>
    <w:rsid w:val="00D56016"/>
    <w:rPr>
      <w:rFonts w:ascii="Courier New" w:hAnsi="Courier New"/>
      <w:sz w:val="22"/>
      <w:lang w:val="en-US" w:eastAsia="en-US" w:bidi="ar-SA"/>
    </w:rPr>
  </w:style>
  <w:style w:type="character" w:customStyle="1" w:styleId="NoteHeadingIndent1Char">
    <w:name w:val="Note Heading Indent1 Char"/>
    <w:basedOn w:val="DefaultParagraphFont"/>
    <w:rsid w:val="003A1D76"/>
    <w:rPr>
      <w:snapToGrid w:val="0"/>
      <w:sz w:val="22"/>
      <w:lang w:val="en-US" w:eastAsia="en-US" w:bidi="ar-SA"/>
    </w:rPr>
  </w:style>
</w:styles>
</file>

<file path=word/webSettings.xml><?xml version="1.0" encoding="utf-8"?>
<w:webSettings xmlns:r="http://schemas.openxmlformats.org/officeDocument/2006/relationships" xmlns:w="http://schemas.openxmlformats.org/wordprocessingml/2006/main">
  <w:divs>
    <w:div w:id="8174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2se/1.5.0/download.html" TargetMode="External"/><Relationship Id="rId18" Type="http://schemas.openxmlformats.org/officeDocument/2006/relationships/hyperlink" Target="http://ant.apache.org/bindownload.cgi"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hyperlink" Target="http://www.acegisecurity.or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abs.jboss.com/jbossas/download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s://gforge.nci.nih.gov/frs/download.php/2667/CSM_API_4_0_Source.zip" TargetMode="External"/><Relationship Id="rId62" Type="http://schemas.openxmlformats.org/officeDocument/2006/relationships/hyperlink" Target="http://en.wikipedia.org/wiki/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cicb.nci.nih.gov/core/CS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acegisecurity.org/guide/springsecurity.html" TargetMode="External"/><Relationship Id="rId58" Type="http://schemas.openxmlformats.org/officeDocument/2006/relationships/hyperlink" Target="http://www.hibernate.org/" TargetMode="External"/><Relationship Id="rId5" Type="http://schemas.openxmlformats.org/officeDocument/2006/relationships/webSettings" Target="webSettings.xml"/><Relationship Id="rId15" Type="http://schemas.openxmlformats.org/officeDocument/2006/relationships/hyperlink" Target="http://dev.mysql.com/downloads/mysql/5.0.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ncicb.nci.nih.gov/download/index.jsp" TargetMode="External"/><Relationship Id="rId57" Type="http://schemas.openxmlformats.org/officeDocument/2006/relationships/hyperlink" Target="http://sourceforge.net/projects/ehcache" TargetMode="External"/><Relationship Id="rId61" Type="http://schemas.openxmlformats.org/officeDocument/2006/relationships/hyperlink" Target="http://www.w3.org/TR/wsdl.html" TargetMode="External"/><Relationship Id="rId10" Type="http://schemas.openxmlformats.org/officeDocument/2006/relationships/hyperlink" Target="http://ncicb.nci.nih.gov/NCICB/suppor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hyperlink" Target="http://ws.apache.org/axis/java/user-guide.html" TargetMode="External"/><Relationship Id="rId4" Type="http://schemas.openxmlformats.org/officeDocument/2006/relationships/settings" Target="settings.xml"/><Relationship Id="rId9" Type="http://schemas.openxmlformats.org/officeDocument/2006/relationships/hyperlink" Target="https://gforge.nci.nih.gov/tracker/?atid=131&amp;group_id=12&amp;func=browse" TargetMode="External"/><Relationship Id="rId14" Type="http://schemas.openxmlformats.org/officeDocument/2006/relationships/hyperlink" Target="http://www.oracle.com/technology/products/oracle9i/index.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ant.apache.org/"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3.emf"/><Relationship Id="rId3" Type="http://schemas.openxmlformats.org/officeDocument/2006/relationships/styles" Target="styles.xml"/><Relationship Id="rId12" Type="http://schemas.openxmlformats.org/officeDocument/2006/relationships/hyperlink" Target="http://ncicb.nci.nih.gov/NCICB/infrastructure/cacore_overview/csm" TargetMode="External"/><Relationship Id="rId17" Type="http://schemas.openxmlformats.org/officeDocument/2006/relationships/hyperlink" Target="http://tomcat.apache.org/download-55.cgi"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www.springframework.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agrid.org" TargetMode="External"/><Relationship Id="rId2" Type="http://schemas.openxmlformats.org/officeDocument/2006/relationships/hyperlink" Target="http://www.springframework.com/" TargetMode="External"/><Relationship Id="rId1" Type="http://schemas.openxmlformats.org/officeDocument/2006/relationships/hyperlink" Target="http://www.acegisecurity.org/" TargetMode="External"/><Relationship Id="rId4" Type="http://schemas.openxmlformats.org/officeDocument/2006/relationships/hyperlink" Target="http://www.cagrid.org/mwiki/index.php?title=GAARD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5B0FB-C5AA-46C5-A39B-B597782C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14967</TotalTime>
  <Pages>104</Pages>
  <Words>27418</Words>
  <Characters>156284</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997</cp:revision>
  <cp:lastPrinted>2007-11-08T22:08:00Z</cp:lastPrinted>
  <dcterms:created xsi:type="dcterms:W3CDTF">2007-10-08T15:41:00Z</dcterms:created>
  <dcterms:modified xsi:type="dcterms:W3CDTF">2008-11-03T17:04:00Z</dcterms:modified>
</cp:coreProperties>
</file>